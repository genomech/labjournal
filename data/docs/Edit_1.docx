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1.xml" ContentType="application/vnd.openxmlformats-officedocument.wordprocessingml.header+xml"/>
  <Override PartName="/word/header15.xml" ContentType="application/vnd.openxmlformats-officedocument.wordprocessingml.header+xml"/>
  <Override PartName="/word/header14.xml" ContentType="application/vnd.openxmlformats-officedocument.wordprocessingml.header+xml"/>
  <Override PartName="/word/header3.xml" ContentType="application/vnd.openxmlformats-officedocument.wordprocessingml.header+xml"/>
  <Override PartName="/word/header13.xml" ContentType="application/vnd.openxmlformats-officedocument.wordprocessingml.header+xml"/>
  <Override PartName="/word/numbering.xml" ContentType="application/vnd.openxmlformats-officedocument.wordprocessingml.numbering+xml"/>
  <Override PartName="/word/header12.xml" ContentType="application/vnd.openxmlformats-officedocument.wordprocessingml.header+xml"/>
  <Override PartName="/word/header1.xml" ContentType="application/vnd.openxmlformats-officedocument.wordprocessingml.header+xml"/>
  <Override PartName="/word/header11.xml" ContentType="application/vnd.openxmlformats-officedocument.wordprocessingml.header+xml"/>
  <Override PartName="/word/header10.xml" ContentType="application/vnd.openxmlformats-officedocument.wordprocessingml.header+xml"/>
  <Override PartName="/word/header18.xml" ContentType="application/vnd.openxmlformats-officedocument.wordprocessingml.header+xml"/>
  <Override PartName="/word/header7.xml" ContentType="application/vnd.openxmlformats-officedocument.wordprocessingml.header+xml"/>
  <Override PartName="/word/header17.xml" ContentType="application/vnd.openxmlformats-officedocument.wordprocessingml.header+xml"/>
  <Override PartName="/word/header6.xml" ContentType="application/vnd.openxmlformats-officedocument.wordprocessingml.header+xml"/>
  <Override PartName="/word/_rels/document.xml.rels" ContentType="application/vnd.openxmlformats-package.relationships+xml"/>
  <Override PartName="/word/header16.xml" ContentType="application/vnd.openxmlformats-officedocument.wordprocessingml.header+xml"/>
  <Override PartName="/word/header5.xml" ContentType="application/vnd.openxmlformats-officedocument.wordprocessingml.header+xml"/>
  <Override PartName="/word/document.xml" ContentType="application/vnd.openxmlformats-officedocument.wordprocessingml.document.main+xml"/>
  <Override PartName="/word/header39.xml" ContentType="application/vnd.openxmlformats-officedocument.wordprocessingml.header+xml"/>
  <Override PartName="/word/header19.xml" ContentType="application/vnd.openxmlformats-officedocument.wordprocessingml.header+xml"/>
  <Override PartName="/word/header8.xml" ContentType="application/vnd.openxmlformats-officedocument.wordprocessingml.header+xml"/>
  <Override PartName="/word/styles.xml" ContentType="application/vnd.openxmlformats-officedocument.wordprocessingml.styles+xml"/>
  <Override PartName="/word/header20.xml" ContentType="application/vnd.openxmlformats-officedocument.wordprocessingml.header+xml"/>
  <Override PartName="/word/header9.xml" ContentType="application/vnd.openxmlformats-officedocument.wordprocessingml.header+xml"/>
  <Override PartName="/word/header22.xml" ContentType="application/vnd.openxmlformats-officedocument.wordprocessingml.head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header31.xml" ContentType="application/vnd.openxmlformats-officedocument.wordprocessingml.header+xml"/>
  <Override PartName="/word/settings.xml" ContentType="application/vnd.openxmlformats-officedocument.wordprocessingml.settings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header34.xml" ContentType="application/vnd.openxmlformats-officedocument.wordprocessingml.header+xml"/>
  <Override PartName="/word/fontTable.xml" ContentType="application/vnd.openxmlformats-officedocument.wordprocessingml.fontTable+xml"/>
  <Override PartName="/word/header35.xml" ContentType="application/vnd.openxmlformats-officedocument.wordprocessingml.header+xml"/>
  <Override PartName="/word/header36.xml" ContentType="application/vnd.openxmlformats-officedocument.wordprocessingml.head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header2.xml" ContentType="application/vnd.openxmlformats-officedocument.wordprocessingml.header+xml"/>
  <Override PartName="/word/header40.xml" ContentType="application/vnd.openxmlformats-officedocument.wordprocessingml.header+xml"/>
  <Override PartName="/word/comments.xml" ContentType="application/vnd.openxmlformats-officedocument.wordprocessingml.comment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2" w:before="136" w:after="0"/>
        <w:ind w:left="262" w:right="1584" w:hanging="1"/>
        <w:jc w:val="right"/>
        <w:rPr/>
      </w:pPr>
      <w:r>
        <w:rPr>
          <w:spacing w:val="-3"/>
        </w:rPr>
        <w:t xml:space="preserve">ФЕДЕРАЛЬНОЕ </w:t>
      </w:r>
      <w:r>
        <w:rPr/>
        <w:t xml:space="preserve">ГОСУДАРСТВЕННОЕ АВТОНОМНОЕ </w:t>
      </w:r>
      <w:r>
        <w:rPr>
          <w:spacing w:val="-6"/>
        </w:rPr>
        <w:t xml:space="preserve">ОБРАЗОВАТЕЛЬНОЕ </w:t>
      </w:r>
      <w:r>
        <w:rPr/>
        <w:t xml:space="preserve">УЧРЕЖДЕНИЕ ВЫСШЕГО </w:t>
      </w:r>
      <w:r>
        <w:rPr>
          <w:spacing w:val="-5"/>
        </w:rPr>
        <w:t xml:space="preserve">ОБРАЗОВАНИЯ </w:t>
      </w:r>
      <w:r>
        <w:rPr/>
        <w:t xml:space="preserve">«НОВОСИБИРСКИЙ НАЦИОНАЛЬНЫЙ </w:t>
      </w:r>
      <w:r>
        <w:rPr>
          <w:spacing w:val="-4"/>
        </w:rPr>
        <w:t>ИССЛЕДОВАТЕЛЬСКИЙ</w:t>
      </w:r>
      <w:r>
        <w:rPr>
          <w:spacing w:val="-27"/>
        </w:rPr>
        <w:t xml:space="preserve"> </w:t>
      </w:r>
      <w:r>
        <w:rPr/>
        <w:t>ГОСУДАРСТВЕННЫЙ</w:t>
      </w:r>
      <w:r>
        <w:rPr>
          <w:spacing w:val="-26"/>
        </w:rPr>
        <w:t xml:space="preserve"> </w:t>
      </w:r>
      <w:r>
        <w:rPr/>
        <w:t>УНИВЕРСИТЕТ»</w:t>
      </w:r>
      <w:r>
        <w:rPr>
          <w:spacing w:val="-27"/>
        </w:rPr>
        <w:t xml:space="preserve"> </w:t>
      </w:r>
      <w:r>
        <w:rPr/>
        <w:t>(НОВОСИБИРСКИЙ ГОСУДАРСТВЕННЫЙ УНИВЕРСИТЕТ,</w:t>
      </w:r>
      <w:r>
        <w:rPr>
          <w:spacing w:val="-5"/>
        </w:rPr>
        <w:t xml:space="preserve"> </w:t>
      </w:r>
      <w:r>
        <w:rPr/>
        <w:t>НГУ)</w:t>
      </w:r>
    </w:p>
    <w:p>
      <w:pPr>
        <w:pStyle w:val="Style17"/>
        <w:spacing w:before="3" w:after="0"/>
        <w:rPr>
          <w:sz w:val="25"/>
        </w:rPr>
      </w:pPr>
      <w:r>
        <w:rPr>
          <w:sz w:val="25"/>
        </w:rPr>
      </w:r>
    </w:p>
    <w:p>
      <w:pPr>
        <w:pStyle w:val="Normal"/>
        <w:ind w:left="2007" w:right="3383" w:hanging="0"/>
        <w:jc w:val="center"/>
        <w:rPr/>
      </w:pPr>
      <w:r>
        <w:rPr/>
        <w:t>Институт медицины и психологии В. Зельмана НГУ</w:t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rPr/>
      </w:pPr>
      <w:r>
        <w:rPr/>
      </w:r>
    </w:p>
    <w:p>
      <w:pPr>
        <w:pStyle w:val="Style17"/>
        <w:spacing w:before="8" w:after="0"/>
        <w:rPr>
          <w:sz w:val="22"/>
        </w:rPr>
      </w:pPr>
      <w:r>
        <w:rPr>
          <w:sz w:val="22"/>
        </w:rPr>
      </w:r>
    </w:p>
    <w:p>
      <w:pPr>
        <w:pStyle w:val="Style21"/>
        <w:rPr/>
      </w:pPr>
      <w:r>
        <w:rPr/>
        <w:t>КУРСОВАЯ РАБОТА</w:t>
      </w:r>
    </w:p>
    <w:p>
      <w:pPr>
        <w:pStyle w:val="Style17"/>
        <w:spacing w:lineRule="auto" w:line="252" w:before="260" w:after="0"/>
        <w:ind w:left="3096" w:right="4418" w:hanging="0"/>
        <w:jc w:val="center"/>
        <w:rPr/>
      </w:pPr>
      <w:r>
        <w:rPr/>
        <w:t>Валеев Эмиль Салаватович Группа 12452</w:t>
      </w:r>
    </w:p>
    <w:p>
      <w:pPr>
        <w:pStyle w:val="Style17"/>
        <w:spacing w:before="5" w:after="0"/>
        <w:rPr/>
      </w:pPr>
      <w:r>
        <w:rPr/>
      </w:r>
    </w:p>
    <w:p>
      <w:pPr>
        <w:pStyle w:val="Style17"/>
        <w:spacing w:lineRule="auto" w:line="252" w:before="1" w:after="0"/>
        <w:ind w:left="178" w:right="1475" w:hanging="25"/>
        <w:jc w:val="center"/>
        <w:rPr/>
      </w:pPr>
      <w:r>
        <w:rPr>
          <w:spacing w:val="-3"/>
        </w:rPr>
        <w:t xml:space="preserve">Тема </w:t>
      </w:r>
      <w:r>
        <w:rPr/>
        <w:t>работы: «Разработка инструментов для поиска клинически значимых полиморфизмов</w:t>
      </w:r>
      <w:r>
        <w:rPr>
          <w:spacing w:val="-9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геноме</w:t>
      </w:r>
      <w:r>
        <w:rPr>
          <w:spacing w:val="-9"/>
        </w:rPr>
        <w:t xml:space="preserve"> </w:t>
      </w:r>
      <w:r>
        <w:rPr/>
        <w:t>человека</w:t>
      </w:r>
      <w:r>
        <w:rPr>
          <w:spacing w:val="-9"/>
        </w:rPr>
        <w:t xml:space="preserve"> </w:t>
      </w:r>
      <w:r>
        <w:rPr/>
        <w:t>на</w:t>
      </w:r>
      <w:r>
        <w:rPr>
          <w:spacing w:val="-9"/>
        </w:rPr>
        <w:t xml:space="preserve"> </w:t>
      </w:r>
      <w:r>
        <w:rPr/>
        <w:t>основе</w:t>
      </w:r>
      <w:r>
        <w:rPr>
          <w:spacing w:val="-8"/>
        </w:rPr>
        <w:t xml:space="preserve"> </w:t>
      </w:r>
      <w:r>
        <w:rPr/>
        <w:t>данных</w:t>
      </w:r>
      <w:r>
        <w:rPr>
          <w:spacing w:val="-9"/>
        </w:rPr>
        <w:t xml:space="preserve"> </w:t>
      </w:r>
      <w:r>
        <w:rPr/>
        <w:t>секвенирования</w:t>
      </w:r>
      <w:r>
        <w:rPr>
          <w:spacing w:val="-9"/>
        </w:rPr>
        <w:t xml:space="preserve"> </w:t>
      </w:r>
      <w:r>
        <w:rPr/>
        <w:t>3C-библиотек»</w:t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spacing w:before="9" w:after="0"/>
        <w:rPr>
          <w:sz w:val="21"/>
        </w:rPr>
      </w:pPr>
      <w:r>
        <w:rPr>
          <w:sz w:val="21"/>
        </w:rPr>
      </w:r>
    </w:p>
    <w:p>
      <w:pPr>
        <w:pStyle w:val="3"/>
        <w:ind w:left="4774" w:hanging="0"/>
        <w:rPr/>
      </w:pPr>
      <w:r>
        <w:rPr/>
        <w:t>Научный руководитель:</w:t>
      </w:r>
    </w:p>
    <w:p>
      <w:pPr>
        <w:pStyle w:val="Style17"/>
        <w:spacing w:before="13" w:after="0"/>
        <w:ind w:left="4774" w:hanging="0"/>
        <w:rPr/>
      </w:pPr>
      <w:r>
        <w:rPr/>
        <w:t>Фишман Вениамин Семенович,</w:t>
      </w:r>
    </w:p>
    <w:p>
      <w:pPr>
        <w:pStyle w:val="Style17"/>
        <w:spacing w:lineRule="auto" w:line="252" w:before="13" w:after="0"/>
        <w:ind w:left="4774" w:right="1100" w:hanging="0"/>
        <w:rPr/>
      </w:pPr>
      <w:r>
        <w:rPr/>
        <w:t>к.б.н., ведущий научный сотрудник, заведующий Сектором геномных</w:t>
      </w:r>
    </w:p>
    <w:p>
      <w:pPr>
        <w:pStyle w:val="Style17"/>
        <w:spacing w:lineRule="exact" w:line="274"/>
        <w:ind w:left="4774" w:hanging="0"/>
        <w:rPr/>
      </w:pPr>
      <w:r>
        <w:rPr/>
        <w:t>механизмов онтогенеза, ИЦиГ СО РАН</w:t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spacing w:before="5" w:after="0"/>
        <w:rPr/>
      </w:pPr>
      <w:r>
        <w:rPr/>
      </w:r>
    </w:p>
    <w:p>
      <w:pPr>
        <w:pStyle w:val="Style17"/>
        <w:tabs>
          <w:tab w:val="clear" w:pos="720"/>
          <w:tab w:val="left" w:pos="7136" w:leader="none"/>
          <w:tab w:val="left" w:pos="8959" w:leader="none"/>
        </w:tabs>
        <w:ind w:left="4774" w:hanging="0"/>
        <w:rPr/>
      </w:pPr>
      <w:r>
        <w:rPr/>
        <w:t>ФИО:</w:t>
      </w:r>
      <w:r>
        <w:rPr>
          <w:u w:val="single"/>
        </w:rPr>
        <w:t xml:space="preserve"> </w:t>
        <w:tab/>
      </w:r>
      <w:r>
        <w:rPr/>
        <w:t>/</w:t>
      </w:r>
      <w:r>
        <w:rPr>
          <w:u w:val="single"/>
        </w:rPr>
        <w:t xml:space="preserve"> </w:t>
        <w:tab/>
      </w:r>
    </w:p>
    <w:p>
      <w:pPr>
        <w:pStyle w:val="Style17"/>
        <w:tabs>
          <w:tab w:val="clear" w:pos="720"/>
          <w:tab w:val="left" w:pos="5348" w:leader="none"/>
          <w:tab w:val="left" w:pos="8038" w:leader="none"/>
          <w:tab w:val="left" w:pos="8810" w:leader="none"/>
        </w:tabs>
        <w:spacing w:before="13" w:after="0"/>
        <w:ind w:left="4750" w:hanging="0"/>
        <w:rPr/>
      </w:pPr>
      <w:r>
        <w:rPr/>
        <w:t>«</w:t>
      </w:r>
      <w:r>
        <w:rPr>
          <w:u w:val="single"/>
        </w:rPr>
        <w:t xml:space="preserve"> </w:t>
        <w:tab/>
      </w:r>
      <w:r>
        <w:rPr/>
        <w:t>»</w:t>
      </w:r>
      <w:r>
        <w:rPr>
          <w:u w:val="single"/>
        </w:rPr>
        <w:t xml:space="preserve"> </w:t>
        <w:tab/>
      </w:r>
      <w:r>
        <w:rPr/>
        <w:t>20</w:t>
      </w:r>
      <w:r>
        <w:rPr>
          <w:u w:val="single"/>
        </w:rPr>
        <w:t xml:space="preserve"> </w:t>
        <w:tab/>
      </w:r>
      <w:r>
        <w:rPr>
          <w:spacing w:val="-14"/>
        </w:rPr>
        <w:t>г.</w:t>
      </w:r>
    </w:p>
    <w:p>
      <w:pPr>
        <w:pStyle w:val="Style17"/>
        <w:rPr>
          <w:sz w:val="26"/>
        </w:rPr>
      </w:pPr>
      <w:r>
        <w:rPr>
          <w:sz w:val="26"/>
        </w:rPr>
      </w:r>
    </w:p>
    <w:p>
      <w:pPr>
        <w:pStyle w:val="Style17"/>
        <w:spacing w:before="5" w:after="0"/>
        <w:rPr/>
      </w:pPr>
      <w:r>
        <w:rPr/>
      </w:r>
    </w:p>
    <w:p>
      <w:pPr>
        <w:pStyle w:val="Style17"/>
        <w:tabs>
          <w:tab w:val="clear" w:pos="720"/>
          <w:tab w:val="left" w:pos="8959" w:leader="none"/>
        </w:tabs>
        <w:ind w:left="4774" w:hanging="0"/>
        <w:rPr/>
      </w:pPr>
      <w:r>
        <w:rPr/>
        <w:t>Оценка:</w:t>
      </w:r>
      <w:r>
        <w:rPr>
          <w:spacing w:val="-1"/>
        </w:rPr>
        <w:t xml:space="preserve"> </w:t>
      </w:r>
      <w:r>
        <w:rPr>
          <w:w w:val="99"/>
          <w:u w:val="single"/>
        </w:rPr>
        <w:t xml:space="preserve"> </w:t>
      </w:r>
      <w:r>
        <w:rPr>
          <w:u w:val="single"/>
        </w:rPr>
        <w:tab/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spacing w:before="3" w:after="0"/>
        <w:rPr>
          <w:sz w:val="17"/>
        </w:rPr>
      </w:pPr>
      <w:r>
        <w:rPr>
          <w:sz w:val="17"/>
        </w:rPr>
      </w:r>
    </w:p>
    <w:p>
      <w:pPr>
        <w:pStyle w:val="Normal"/>
        <w:spacing w:before="90" w:after="0"/>
        <w:ind w:left="2007" w:right="3328" w:hanging="0"/>
        <w:jc w:val="center"/>
        <w:rPr/>
      </w:pPr>
      <w:r>
        <w:rPr/>
        <w:t>Новосибирск, 2020</w:t>
      </w:r>
    </w:p>
    <w:p>
      <w:pPr>
        <w:sectPr>
          <w:type w:val="nextPage"/>
          <w:pgSz w:w="11906" w:h="16838"/>
          <w:pgMar w:left="1300" w:right="260" w:header="0" w:top="1580" w:footer="0" w:bottom="28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widowControl/>
        <w:rPr>
          <w:b/>
          <w:b/>
          <w:ins w:id="1" w:author="Фишман Вениамин Семенович" w:date="2020-12-29T14:12:00Z"/>
          <w:sz w:val="34"/>
        </w:rPr>
      </w:pPr>
      <w:ins w:id="0" w:author="Фишман Вениамин Семенович" w:date="2020-12-29T14:12:00Z">
        <w:r>
          <w:rPr>
            <w:b/>
            <w:sz w:val="34"/>
          </w:rPr>
        </w:r>
      </w:ins>
      <w:r>
        <w:br w:type="page"/>
      </w:r>
    </w:p>
    <w:p>
      <w:pPr>
        <w:pStyle w:val="Normal"/>
        <w:spacing w:before="79" w:after="0"/>
        <w:ind w:left="400" w:hanging="0"/>
        <w:rPr/>
      </w:pPr>
      <w:r>
        <w:rPr>
          <w:b/>
          <w:sz w:val="34"/>
        </w:rPr>
        <w:t>Содержание</w:t>
      </w:r>
    </w:p>
    <w:p>
      <w:pPr>
        <w:sectPr>
          <w:type w:val="continuous"/>
          <w:pgSz w:w="11906" w:h="16838"/>
          <w:pgMar w:left="1300" w:right="260" w:header="0" w:top="158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79" w:after="0"/>
        <w:ind w:left="400" w:hanging="0"/>
        <w:rPr>
          <w:b/>
          <w:b/>
          <w:sz w:val="34"/>
        </w:rPr>
      </w:pPr>
      <w:r>
        <w:rPr>
          <w:b/>
          <w:sz w:val="34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spacing w:before="244" w:after="0"/>
            <w:ind w:left="759" w:hanging="360"/>
            <w:rPr/>
          </w:pPr>
          <w:r>
            <w:fldChar w:fldCharType="begin"/>
          </w:r>
          <w:r>
            <w:rPr>
              <w:webHidden/>
              <w:rStyle w:val="Style12"/>
              <w:vanish w:val="false"/>
            </w:rPr>
            <w:instrText> TOC \z \o "1-2" \u \h</w:instrText>
          </w:r>
          <w:r>
            <w:rPr>
              <w:webHidden/>
              <w:rStyle w:val="Style12"/>
              <w:vanish w:val="false"/>
            </w:rPr>
            <w:fldChar w:fldCharType="separate"/>
          </w:r>
          <w:hyperlink w:anchor="_bookmark0">
            <w:r>
              <w:rPr>
                <w:webHidden/>
                <w:rStyle w:val="Style12"/>
                <w:vanish w:val="false"/>
                <w:color w:val="003052"/>
              </w:rPr>
              <w:t>Введение</w:t>
            </w:r>
          </w:hyperlink>
          <w:r>
            <w:rPr>
              <w:color w:val="003052"/>
            </w:rPr>
            <w:tab/>
          </w:r>
          <w:r>
            <w:rPr/>
            <w:t>2</w:t>
          </w:r>
        </w:p>
        <w:p>
          <w:pPr>
            <w:pStyle w:val="21"/>
            <w:tabs>
              <w:tab w:val="clear" w:pos="720"/>
              <w:tab w:val="left" w:pos="1309" w:leader="none"/>
              <w:tab w:val="right" w:pos="9188" w:leader="none"/>
            </w:tabs>
            <w:ind w:left="759" w:hanging="0"/>
            <w:rPr/>
          </w:pPr>
          <w:hyperlink w:anchor="_bookmark1">
            <w:r>
              <w:rPr>
                <w:webHidden/>
                <w:rStyle w:val="Style12"/>
                <w:vanish w:val="false"/>
                <w:color w:val="003052"/>
              </w:rPr>
              <w:t>1.1</w:t>
              <w:tab/>
              <w:t xml:space="preserve">Актуальность </w:t>
            </w:r>
          </w:hyperlink>
          <w:r>
            <w:rPr/>
            <w:t>.  .  .  .  .  .  .  .  .  .  .  .  .  .  .  .  .  .  .  .  .  .  .  .  .  .  .  .  .  .  .</w:t>
          </w:r>
          <w:r>
            <w:rPr>
              <w:spacing w:val="20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2</w:t>
          </w:r>
        </w:p>
        <w:p>
          <w:pPr>
            <w:pStyle w:val="21"/>
            <w:tabs>
              <w:tab w:val="clear" w:pos="720"/>
              <w:tab w:val="left" w:pos="1309" w:leader="none"/>
              <w:tab w:val="left" w:pos="2074" w:leader="none"/>
              <w:tab w:val="right" w:pos="9188" w:leader="none"/>
            </w:tabs>
            <w:ind w:left="759" w:hanging="0"/>
            <w:rPr/>
          </w:pPr>
          <w:hyperlink w:anchor="_bookmark2">
            <w:r>
              <w:rPr>
                <w:webHidden/>
                <w:rStyle w:val="Style12"/>
                <w:vanish w:val="false"/>
                <w:color w:val="003052"/>
              </w:rPr>
              <w:t>1.2</w:t>
              <w:tab/>
              <w:t>Цели</w:t>
            </w:r>
          </w:hyperlink>
          <w:r>
            <w:rPr>
              <w:color w:val="003052"/>
            </w:rPr>
            <w:tab/>
          </w:r>
          <w:r>
            <w:rPr/>
            <w:t>.  .  .  .  .  .  .  .  .  .  .  .  .  .  .  .  .  .  .  .  .  .  .  .  .  .  .  .  .  .  .  .  .  .  .</w:t>
          </w:r>
          <w:r>
            <w:rPr>
              <w:spacing w:val="17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2</w:t>
          </w:r>
        </w:p>
        <w:p>
          <w:pPr>
            <w:pStyle w:val="21"/>
            <w:tabs>
              <w:tab w:val="clear" w:pos="720"/>
              <w:tab w:val="left" w:pos="1309" w:leader="none"/>
              <w:tab w:val="right" w:pos="9188" w:leader="none"/>
            </w:tabs>
            <w:ind w:left="759" w:hanging="0"/>
            <w:rPr/>
          </w:pPr>
          <w:hyperlink w:anchor="_bookmark3">
            <w:r>
              <w:rPr>
                <w:webHidden/>
                <w:rStyle w:val="Style12"/>
                <w:vanish w:val="false"/>
                <w:color w:val="003052"/>
              </w:rPr>
              <w:t>1.3</w:t>
              <w:tab/>
              <w:t xml:space="preserve">Задачи </w:t>
            </w:r>
          </w:hyperlink>
          <w:r>
            <w:rPr/>
            <w:t>.  .  .  .  .  .  .  .  .  .  .  .  .  .  .  .  .  .  .  .  .  .  .  .  .  .  .  .  .  .  .  .  .  .  .</w:t>
          </w:r>
          <w:r>
            <w:rPr>
              <w:spacing w:val="18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2</w:t>
          </w:r>
        </w:p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ind w:left="759" w:hanging="360"/>
            <w:rPr/>
          </w:pPr>
          <w:hyperlink w:anchor="_bookmark4">
            <w:r>
              <w:rPr>
                <w:webHidden/>
                <w:rStyle w:val="Style12"/>
                <w:vanish w:val="false"/>
                <w:color w:val="003052"/>
              </w:rPr>
              <w:t>Обзор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</w:rPr>
              <w:t>литературы</w:t>
            </w:r>
          </w:hyperlink>
          <w:r>
            <w:rPr>
              <w:color w:val="003052"/>
            </w:rPr>
            <w:tab/>
          </w:r>
          <w:r>
            <w:rPr/>
            <w:t>2</w:t>
          </w:r>
        </w:p>
        <w:p>
          <w:pPr>
            <w:pStyle w:val="21"/>
            <w:numPr>
              <w:ilvl w:val="1"/>
              <w:numId w:val="9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none"/>
            </w:tabs>
            <w:ind w:left="1309" w:hanging="551"/>
            <w:rPr/>
          </w:pPr>
          <w:hyperlink w:anchor="_bookmark5">
            <w:r>
              <w:rPr>
                <w:webHidden/>
                <w:rStyle w:val="Style12"/>
                <w:vanish w:val="false"/>
                <w:color w:val="003052"/>
              </w:rPr>
              <w:t>Механизмы развития патологий</w:t>
            </w:r>
          </w:hyperlink>
          <w:r>
            <w:rPr>
              <w:color w:val="003052"/>
            </w:rPr>
            <w:t xml:space="preserve"> </w:t>
          </w:r>
          <w:r>
            <w:rPr/>
            <w:t>. . . . . . . . . . . . . . . . . . . .</w:t>
          </w:r>
          <w:r>
            <w:rPr>
              <w:spacing w:val="16"/>
            </w:rPr>
            <w:t xml:space="preserve"> </w:t>
          </w:r>
          <w:r>
            <w:rPr/>
            <w:t>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3</w:t>
          </w:r>
        </w:p>
        <w:p>
          <w:pPr>
            <w:pStyle w:val="21"/>
            <w:numPr>
              <w:ilvl w:val="1"/>
              <w:numId w:val="9"/>
            </w:numPr>
            <w:tabs>
              <w:tab w:val="clear" w:pos="720"/>
              <w:tab w:val="left" w:pos="1309" w:leader="none"/>
              <w:tab w:val="left" w:pos="1310" w:leader="none"/>
              <w:tab w:val="left" w:pos="7633" w:leader="none"/>
              <w:tab w:val="right" w:pos="9188" w:leader="none"/>
            </w:tabs>
            <w:ind w:left="1309" w:hanging="551"/>
            <w:rPr/>
          </w:pPr>
          <w:hyperlink w:anchor="_bookmark6">
            <w:r>
              <w:rPr>
                <w:webHidden/>
                <w:rStyle w:val="Style12"/>
                <w:vanish w:val="false"/>
                <w:color w:val="003052"/>
              </w:rPr>
              <w:t>Типы генетических аномалий, лежащих в</w:t>
            </w:r>
            <w:r>
              <w:rPr>
                <w:rStyle w:val="Style12"/>
                <w:color w:val="003052"/>
                <w:spacing w:val="-34"/>
              </w:rPr>
              <w:t xml:space="preserve"> </w:t>
            </w:r>
            <w:r>
              <w:rPr>
                <w:rStyle w:val="Style12"/>
                <w:color w:val="003052"/>
              </w:rPr>
              <w:t>основе</w:t>
            </w:r>
            <w:r>
              <w:rPr>
                <w:rStyle w:val="Style12"/>
                <w:color w:val="003052"/>
                <w:spacing w:val="-7"/>
              </w:rPr>
              <w:t xml:space="preserve"> </w:t>
            </w:r>
            <w:r>
              <w:rPr>
                <w:rStyle w:val="Style12"/>
                <w:color w:val="003052"/>
              </w:rPr>
              <w:t>патологий</w:t>
            </w:r>
          </w:hyperlink>
          <w:r>
            <w:rPr>
              <w:color w:val="003052"/>
            </w:rPr>
            <w:tab/>
          </w:r>
          <w:r>
            <w:rPr/>
            <w:t>. . . .</w:t>
          </w:r>
          <w:r>
            <w:rPr>
              <w:spacing w:val="55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3</w:t>
          </w:r>
        </w:p>
        <w:p>
          <w:pPr>
            <w:pStyle w:val="21"/>
            <w:numPr>
              <w:ilvl w:val="1"/>
              <w:numId w:val="9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none"/>
            </w:tabs>
            <w:spacing w:before="12" w:after="0"/>
            <w:ind w:left="1309" w:hanging="551"/>
            <w:rPr/>
          </w:pPr>
          <w:hyperlink w:anchor="_bookmark7">
            <w:r>
              <w:rPr>
                <w:webHidden/>
                <w:rStyle w:val="Style12"/>
                <w:vanish w:val="false"/>
                <w:color w:val="003052"/>
              </w:rPr>
              <w:t>Функциональные классы вариантов</w:t>
            </w:r>
          </w:hyperlink>
          <w:r>
            <w:rPr>
              <w:color w:val="003052"/>
            </w:rPr>
            <w:t xml:space="preserve"> </w:t>
          </w:r>
          <w:r>
            <w:rPr/>
            <w:t>. . . . . . . . . . . . . . . . . . .</w:t>
          </w:r>
          <w:r>
            <w:rPr>
              <w:spacing w:val="58"/>
            </w:rPr>
            <w:t xml:space="preserve"> </w:t>
          </w:r>
          <w:r>
            <w:rPr/>
            <w:t>.</w:t>
            <w:tab/>
            <w:t>4</w:t>
          </w:r>
        </w:p>
        <w:p>
          <w:pPr>
            <w:pStyle w:val="21"/>
            <w:tabs>
              <w:tab w:val="clear" w:pos="720"/>
              <w:tab w:val="left" w:pos="1309" w:leader="none"/>
              <w:tab w:val="right" w:pos="9188" w:leader="none"/>
            </w:tabs>
            <w:ind w:left="759" w:hanging="0"/>
            <w:rPr/>
          </w:pPr>
          <w:hyperlink w:anchor="_bookmark8">
            <w:r>
              <w:rPr>
                <w:webHidden/>
                <w:rStyle w:val="Style12"/>
                <w:vanish w:val="false"/>
                <w:color w:val="003052"/>
              </w:rPr>
              <w:t>2.4</w:t>
              <w:tab/>
            </w:r>
            <w:r>
              <w:rPr>
                <w:rStyle w:val="Style12"/>
                <w:color w:val="003052"/>
                <w:spacing w:val="-3"/>
              </w:rPr>
              <w:t xml:space="preserve">Методы </w:t>
            </w:r>
            <w:r>
              <w:rPr>
                <w:rStyle w:val="Style12"/>
                <w:color w:val="003052"/>
              </w:rPr>
              <w:t xml:space="preserve">детектирования </w:t>
            </w:r>
          </w:hyperlink>
          <w:r>
            <w:rPr/>
            <w:t>.  .  .  .  .  .  .  .  .  .  .  .  .  .  .  .  .  .  .  .  .  .  .  .  .</w:t>
          </w:r>
          <w:r>
            <w:rPr>
              <w:spacing w:val="41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4</w:t>
          </w:r>
        </w:p>
        <w:p>
          <w:pPr>
            <w:pStyle w:val="21"/>
            <w:tabs>
              <w:tab w:val="clear" w:pos="720"/>
              <w:tab w:val="left" w:pos="1309" w:leader="none"/>
              <w:tab w:val="right" w:pos="9188" w:leader="none"/>
            </w:tabs>
            <w:ind w:left="759" w:hanging="0"/>
            <w:rPr/>
          </w:pPr>
          <w:hyperlink w:anchor="_bookmark9">
            <w:r>
              <w:rPr>
                <w:webHidden/>
                <w:rStyle w:val="Style12"/>
                <w:vanish w:val="false"/>
                <w:color w:val="003052"/>
              </w:rPr>
              <w:t>2.5</w:t>
              <w:tab/>
              <w:t>Виды NGS</w:t>
            </w:r>
          </w:hyperlink>
          <w:r>
            <w:rPr>
              <w:color w:val="003052"/>
            </w:rPr>
            <w:t xml:space="preserve">   </w:t>
          </w:r>
          <w:r>
            <w:rPr/>
            <w:t>.  .  .  .  .  .  .  .  .  .  .  .  .  .  .  .  .  .  .  .  .  .  .  .  .  .  .  .  .  .  .  .</w:t>
          </w:r>
          <w:r>
            <w:rPr>
              <w:spacing w:val="29"/>
            </w:rPr>
            <w:t xml:space="preserve"> </w:t>
          </w:r>
          <w:r>
            <w:rPr/>
            <w:t>.</w:t>
          </w:r>
          <w:r>
            <w:rPr>
              <w:spacing w:val="59"/>
            </w:rPr>
            <w:t xml:space="preserve"> </w:t>
          </w:r>
          <w:r>
            <w:rPr/>
            <w:t>.</w:t>
            <w:tab/>
            <w:t>7</w:t>
          </w:r>
        </w:p>
        <w:p>
          <w:pPr>
            <w:pStyle w:val="21"/>
            <w:numPr>
              <w:ilvl w:val="1"/>
              <w:numId w:val="8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none"/>
            </w:tabs>
            <w:ind w:left="1309" w:hanging="551"/>
            <w:rPr/>
          </w:pPr>
          <w:hyperlink w:anchor="_bookmark10">
            <w:r>
              <w:rPr>
                <w:webHidden/>
                <w:rStyle w:val="Style12"/>
                <w:vanish w:val="false"/>
                <w:color w:val="003052"/>
              </w:rPr>
              <w:t xml:space="preserve">Базовая </w:t>
            </w:r>
            <w:r>
              <w:rPr>
                <w:rStyle w:val="Style12"/>
                <w:color w:val="003052"/>
                <w:spacing w:val="-3"/>
              </w:rPr>
              <w:t xml:space="preserve">схема </w:t>
            </w:r>
            <w:r>
              <w:rPr>
                <w:rStyle w:val="Style12"/>
                <w:color w:val="003052"/>
              </w:rPr>
              <w:t xml:space="preserve">обработки </w:t>
            </w:r>
            <w:r>
              <w:rPr>
                <w:rStyle w:val="Style12"/>
                <w:color w:val="003052"/>
                <w:spacing w:val="-3"/>
              </w:rPr>
              <w:t xml:space="preserve">результатов </w:t>
            </w:r>
            <w:r>
              <w:rPr>
                <w:rStyle w:val="Style12"/>
                <w:color w:val="003052"/>
              </w:rPr>
              <w:t>секвенирования</w:t>
            </w:r>
          </w:hyperlink>
          <w:r>
            <w:rPr>
              <w:color w:val="003052"/>
            </w:rPr>
            <w:t xml:space="preserve"> </w:t>
          </w:r>
          <w:r>
            <w:rPr/>
            <w:t>. . . . . . . .</w:t>
          </w:r>
          <w:r>
            <w:rPr>
              <w:spacing w:val="50"/>
            </w:rPr>
            <w:t xml:space="preserve"> </w:t>
          </w:r>
          <w:r>
            <w:rPr/>
            <w:t>.</w:t>
          </w:r>
          <w:r>
            <w:rPr>
              <w:spacing w:val="57"/>
            </w:rPr>
            <w:t xml:space="preserve"> </w:t>
          </w:r>
          <w:r>
            <w:rPr/>
            <w:t>.</w:t>
            <w:tab/>
            <w:t>8</w:t>
          </w:r>
        </w:p>
        <w:p>
          <w:pPr>
            <w:pStyle w:val="21"/>
            <w:numPr>
              <w:ilvl w:val="1"/>
              <w:numId w:val="8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dot"/>
            </w:tabs>
            <w:ind w:left="1309" w:hanging="551"/>
            <w:rPr/>
          </w:pPr>
          <w:hyperlink w:anchor="_bookmark11">
            <w:r>
              <w:rPr>
                <w:webHidden/>
                <w:rStyle w:val="Style12"/>
                <w:vanish w:val="false"/>
                <w:color w:val="003052"/>
              </w:rPr>
              <w:t>Аннотация, фильтрация и</w:t>
            </w:r>
            <w:r>
              <w:rPr>
                <w:rStyle w:val="Style12"/>
                <w:color w:val="003052"/>
                <w:spacing w:val="-6"/>
              </w:rPr>
              <w:t xml:space="preserve"> </w:t>
            </w:r>
            <w:r>
              <w:rPr>
                <w:rStyle w:val="Style12"/>
                <w:color w:val="003052"/>
              </w:rPr>
              <w:t>интерпретация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  <w:spacing w:val="-3"/>
              </w:rPr>
              <w:t>результатов</w:t>
            </w:r>
          </w:hyperlink>
          <w:r>
            <w:rPr>
              <w:color w:val="003052"/>
              <w:spacing w:val="-3"/>
            </w:rPr>
            <w:tab/>
          </w:r>
          <w:r>
            <w:rPr/>
            <w:t>10</w:t>
          </w:r>
        </w:p>
        <w:p>
          <w:pPr>
            <w:pStyle w:val="21"/>
            <w:numPr>
              <w:ilvl w:val="1"/>
              <w:numId w:val="8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dot"/>
            </w:tabs>
            <w:ind w:left="1309" w:hanging="551"/>
            <w:rPr/>
          </w:pPr>
          <w:hyperlink w:anchor="_bookmark12">
            <w:r>
              <w:rPr>
                <w:webHidden/>
                <w:rStyle w:val="Style12"/>
                <w:vanish w:val="false"/>
                <w:color w:val="003052"/>
                <w:spacing w:val="-3"/>
              </w:rPr>
              <w:t xml:space="preserve">Когортный </w:t>
            </w:r>
            <w:r>
              <w:rPr>
                <w:rStyle w:val="Style12"/>
                <w:color w:val="003052"/>
              </w:rPr>
              <w:t>и семейный</w:t>
            </w:r>
            <w:r>
              <w:rPr>
                <w:rStyle w:val="Style12"/>
                <w:color w:val="003052"/>
                <w:spacing w:val="-1"/>
              </w:rPr>
              <w:t xml:space="preserve"> </w:t>
            </w:r>
            <w:r>
              <w:rPr>
                <w:rStyle w:val="Style12"/>
                <w:color w:val="003052"/>
              </w:rPr>
              <w:t>анализ</w:t>
            </w:r>
          </w:hyperlink>
          <w:r>
            <w:rPr>
              <w:color w:val="003052"/>
            </w:rPr>
            <w:tab/>
          </w:r>
          <w:r>
            <w:rPr/>
            <w:t>12</w:t>
          </w:r>
        </w:p>
        <w:p>
          <w:pPr>
            <w:pStyle w:val="21"/>
            <w:numPr>
              <w:ilvl w:val="1"/>
              <w:numId w:val="8"/>
            </w:numPr>
            <w:tabs>
              <w:tab w:val="clear" w:pos="720"/>
              <w:tab w:val="left" w:pos="1309" w:leader="none"/>
              <w:tab w:val="left" w:pos="1310" w:leader="none"/>
              <w:tab w:val="right" w:pos="9188" w:leader="dot"/>
            </w:tabs>
            <w:ind w:left="1309" w:hanging="551"/>
            <w:rPr/>
          </w:pPr>
          <w:hyperlink w:anchor="_bookmark13">
            <w:r>
              <w:rPr>
                <w:webHidden/>
                <w:rStyle w:val="Style12"/>
                <w:vanish w:val="false"/>
                <w:color w:val="003052"/>
              </w:rPr>
              <w:t>Случайные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  <w:spacing w:val="-3"/>
              </w:rPr>
              <w:t>находки</w:t>
            </w:r>
          </w:hyperlink>
          <w:r>
            <w:rPr>
              <w:color w:val="003052"/>
              <w:spacing w:val="-3"/>
            </w:rPr>
            <w:tab/>
          </w:r>
          <w:r>
            <w:rPr/>
            <w:t>12</w:t>
          </w:r>
        </w:p>
        <w:p>
          <w:pPr>
            <w:pStyle w:val="21"/>
            <w:numPr>
              <w:ilvl w:val="1"/>
              <w:numId w:val="8"/>
            </w:numPr>
            <w:tabs>
              <w:tab w:val="clear" w:pos="720"/>
              <w:tab w:val="left" w:pos="1310" w:leader="none"/>
              <w:tab w:val="right" w:pos="9188" w:leader="dot"/>
            </w:tabs>
            <w:ind w:left="1309" w:hanging="551"/>
            <w:rPr/>
          </w:pPr>
          <w:hyperlink w:anchor="_bookmark14">
            <w:r>
              <w:rPr>
                <w:webHidden/>
                <w:rStyle w:val="Style12"/>
                <w:vanish w:val="false"/>
                <w:color w:val="003052"/>
              </w:rPr>
              <w:t>Exo-C: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</w:rPr>
              <w:t>суть</w:t>
            </w:r>
            <w:r>
              <w:rPr>
                <w:rStyle w:val="Style12"/>
                <w:color w:val="003052"/>
                <w:spacing w:val="-1"/>
              </w:rPr>
              <w:t xml:space="preserve"> </w:t>
            </w:r>
            <w:r>
              <w:rPr>
                <w:rStyle w:val="Style12"/>
                <w:color w:val="003052"/>
              </w:rPr>
              <w:t>метода</w:t>
            </w:r>
          </w:hyperlink>
          <w:r>
            <w:rPr>
              <w:color w:val="003052"/>
            </w:rPr>
            <w:tab/>
          </w:r>
          <w:r>
            <w:rPr/>
            <w:t>12</w:t>
          </w:r>
        </w:p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ind w:left="759" w:hanging="360"/>
            <w:rPr/>
          </w:pPr>
          <w:hyperlink w:anchor="_bookmark15">
            <w:r>
              <w:rPr>
                <w:webHidden/>
                <w:rStyle w:val="Style12"/>
                <w:vanish w:val="false"/>
                <w:color w:val="003052"/>
              </w:rPr>
              <w:t>Материалы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</w:rPr>
              <w:t>и</w:t>
            </w:r>
            <w:r>
              <w:rPr>
                <w:rStyle w:val="Style12"/>
                <w:color w:val="003052"/>
                <w:spacing w:val="-1"/>
              </w:rPr>
              <w:t xml:space="preserve"> </w:t>
            </w:r>
            <w:r>
              <w:rPr>
                <w:rStyle w:val="Style12"/>
                <w:color w:val="003052"/>
              </w:rPr>
              <w:t>методы</w:t>
            </w:r>
          </w:hyperlink>
          <w:r>
            <w:rPr>
              <w:color w:val="003052"/>
            </w:rPr>
            <w:tab/>
          </w:r>
          <w:r>
            <w:rPr/>
            <w:t>12</w:t>
          </w:r>
        </w:p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ind w:left="759" w:hanging="360"/>
            <w:rPr/>
          </w:pPr>
          <w:hyperlink w:anchor="_bookmark16">
            <w:r>
              <w:rPr>
                <w:webHidden/>
                <w:rStyle w:val="Style12"/>
                <w:vanish w:val="false"/>
                <w:color w:val="003052"/>
                <w:spacing w:val="-4"/>
              </w:rPr>
              <w:t>Результаты</w:t>
            </w:r>
          </w:hyperlink>
          <w:r>
            <w:rPr>
              <w:color w:val="003052"/>
              <w:spacing w:val="-4"/>
            </w:rPr>
            <w:tab/>
          </w:r>
          <w:r>
            <w:rPr/>
            <w:t>16</w:t>
          </w:r>
        </w:p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ind w:left="759" w:hanging="360"/>
            <w:rPr/>
          </w:pPr>
          <w:hyperlink w:anchor="_bookmark17">
            <w:r>
              <w:rPr>
                <w:webHidden/>
                <w:rStyle w:val="Style12"/>
                <w:vanish w:val="false"/>
                <w:color w:val="003052"/>
              </w:rPr>
              <w:t>Обсуждение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  <w:spacing w:val="-4"/>
              </w:rPr>
              <w:t>результатов</w:t>
            </w:r>
          </w:hyperlink>
          <w:r>
            <w:rPr>
              <w:color w:val="003052"/>
              <w:spacing w:val="-4"/>
            </w:rPr>
            <w:tab/>
          </w:r>
          <w:r>
            <w:rPr/>
            <w:t>16</w:t>
          </w:r>
        </w:p>
        <w:p>
          <w:pPr>
            <w:pStyle w:val="11"/>
            <w:numPr>
              <w:ilvl w:val="0"/>
              <w:numId w:val="9"/>
            </w:numPr>
            <w:tabs>
              <w:tab w:val="clear" w:pos="720"/>
              <w:tab w:val="left" w:pos="759" w:leader="none"/>
              <w:tab w:val="left" w:pos="760" w:leader="none"/>
              <w:tab w:val="right" w:pos="9188" w:leader="none"/>
            </w:tabs>
            <w:ind w:left="759" w:hanging="360"/>
            <w:rPr/>
          </w:pPr>
          <w:hyperlink w:anchor="_bookmark18">
            <w:r>
              <w:rPr>
                <w:webHidden/>
                <w:rStyle w:val="Style12"/>
                <w:vanish w:val="false"/>
                <w:color w:val="003052"/>
              </w:rPr>
              <w:t>Предварительные</w:t>
            </w:r>
            <w:r>
              <w:rPr>
                <w:rStyle w:val="Style12"/>
                <w:color w:val="003052"/>
                <w:spacing w:val="-2"/>
              </w:rPr>
              <w:t xml:space="preserve"> </w:t>
            </w:r>
            <w:r>
              <w:rPr>
                <w:rStyle w:val="Style12"/>
                <w:color w:val="003052"/>
              </w:rPr>
              <w:t>выводы</w:t>
            </w:r>
          </w:hyperlink>
          <w:r>
            <w:rPr>
              <w:color w:val="003052"/>
            </w:rPr>
            <w:tab/>
          </w:r>
          <w:r>
            <w:rPr/>
            <w:t>16</w:t>
          </w:r>
        </w:p>
        <w:p>
          <w:pPr>
            <w:pStyle w:val="11"/>
            <w:tabs>
              <w:tab w:val="clear" w:pos="720"/>
              <w:tab w:val="right" w:pos="9188" w:leader="none"/>
            </w:tabs>
            <w:ind w:left="400" w:hanging="0"/>
            <w:rPr/>
          </w:pPr>
          <w:hyperlink w:anchor="_bookmark19">
            <w:r>
              <w:rPr>
                <w:webHidden/>
                <w:rStyle w:val="Style12"/>
                <w:vanish w:val="false"/>
                <w:color w:val="003052"/>
              </w:rPr>
              <w:t>A   Данные</w:t>
            </w:r>
            <w:r>
              <w:rPr>
                <w:rStyle w:val="Style12"/>
                <w:color w:val="003052"/>
                <w:spacing w:val="3"/>
              </w:rPr>
              <w:t xml:space="preserve"> </w:t>
            </w:r>
            <w:r>
              <w:rPr>
                <w:rStyle w:val="Style12"/>
                <w:color w:val="003052"/>
              </w:rPr>
              <w:t>секвенирования</w:t>
            </w:r>
            <w:r>
              <w:rPr>
                <w:rStyle w:val="Style12"/>
                <w:color w:val="003052"/>
                <w:spacing w:val="-1"/>
              </w:rPr>
              <w:t xml:space="preserve"> </w:t>
            </w:r>
            <w:r>
              <w:rPr>
                <w:rStyle w:val="Style12"/>
                <w:color w:val="003052"/>
              </w:rPr>
              <w:t>K562</w:t>
            </w:r>
          </w:hyperlink>
          <w:r>
            <w:rPr>
              <w:color w:val="003052"/>
            </w:rPr>
            <w:tab/>
          </w:r>
          <w:r>
            <w:rPr/>
            <w:t>17</w:t>
          </w:r>
        </w:p>
        <w:p>
          <w:pPr>
            <w:pStyle w:val="Normal"/>
            <w:rPr>
              <w:b/>
              <w:b/>
              <w:sz w:val="26"/>
            </w:rPr>
          </w:pPr>
          <w:r>
            <w:rPr>
              <w:b/>
              <w:sz w:val="26"/>
            </w:rPr>
          </w:r>
          <w:r>
            <w:rPr>
              <w:sz w:val="26"/>
              <w:b/>
            </w:rPr>
            <w:fldChar w:fldCharType="end"/>
          </w:r>
        </w:p>
        <w:p>
          <w:pPr>
            <w:sectPr>
              <w:type w:val="continuous"/>
              <w:pgSz w:w="11906" w:h="16838"/>
              <w:pgMar w:left="1300" w:right="260" w:header="0" w:top="1580" w:footer="0" w:bottom="280" w:gutter="0"/>
              <w:formProt w:val="false"/>
              <w:textDirection w:val="lrTb"/>
              <w:docGrid w:type="default" w:linePitch="100" w:charSpace="4096"/>
            </w:sectPr>
          </w:pPr>
        </w:p>
      </w:sdtContent>
    </w:sdt>
    <w:p>
      <w:pPr>
        <w:pStyle w:val="1"/>
        <w:numPr>
          <w:ilvl w:val="0"/>
          <w:numId w:val="7"/>
        </w:numPr>
        <w:tabs>
          <w:tab w:val="clear" w:pos="720"/>
          <w:tab w:val="left" w:pos="832" w:leader="none"/>
        </w:tabs>
        <w:spacing w:before="154" w:after="0"/>
        <w:ind w:left="831" w:hanging="432"/>
        <w:rPr/>
      </w:pPr>
      <w:bookmarkStart w:id="0" w:name="%25D0%2592%25D0%25B2%25D0%25B5%25D0%25B4"/>
      <w:bookmarkStart w:id="1" w:name="_bookmark0"/>
      <w:bookmarkStart w:id="2" w:name="_bookmark01"/>
      <w:bookmarkEnd w:id="0"/>
      <w:bookmarkEnd w:id="1"/>
      <w:bookmarkEnd w:id="2"/>
      <w:commentRangeStart w:id="0"/>
      <w:r>
        <w:rPr/>
        <w:t>Введение</w:t>
      </w:r>
      <w:commentRangeEnd w:id="0"/>
      <w:r>
        <w:commentReference w:id="0"/>
      </w:r>
      <w:r>
        <w:rPr/>
      </w:r>
    </w:p>
    <w:p>
      <w:pPr>
        <w:pStyle w:val="2"/>
        <w:numPr>
          <w:ilvl w:val="1"/>
          <w:numId w:val="7"/>
        </w:numPr>
        <w:tabs>
          <w:tab w:val="clear" w:pos="720"/>
          <w:tab w:val="left" w:pos="975" w:leader="none"/>
        </w:tabs>
        <w:spacing w:before="277" w:after="0"/>
        <w:ind w:left="974" w:hanging="575"/>
        <w:rPr/>
      </w:pPr>
      <w:bookmarkStart w:id="3" w:name="%25D0%2590%25D0%25BA%25D1%2582%25D1%2583"/>
      <w:bookmarkStart w:id="4" w:name="_bookmark1"/>
      <w:bookmarkStart w:id="5" w:name="_bookmark11"/>
      <w:bookmarkEnd w:id="3"/>
      <w:bookmarkEnd w:id="4"/>
      <w:bookmarkEnd w:id="5"/>
      <w:r>
        <w:rPr/>
        <w:t>Актуальность</w:t>
      </w:r>
    </w:p>
    <w:p>
      <w:pPr>
        <w:pStyle w:val="2"/>
        <w:numPr>
          <w:ilvl w:val="1"/>
          <w:numId w:val="7"/>
        </w:numPr>
        <w:tabs>
          <w:tab w:val="clear" w:pos="720"/>
          <w:tab w:val="left" w:pos="975" w:leader="none"/>
        </w:tabs>
        <w:spacing w:before="201" w:after="0"/>
        <w:ind w:left="974" w:hanging="575"/>
        <w:rPr/>
      </w:pPr>
      <w:bookmarkStart w:id="6" w:name="%25D0%25A6%25D0%25B5%25D0%25BB%25D0%25B8"/>
      <w:bookmarkStart w:id="7" w:name="_bookmark21"/>
      <w:bookmarkStart w:id="8" w:name="_bookmark2"/>
      <w:bookmarkEnd w:id="6"/>
      <w:bookmarkEnd w:id="7"/>
      <w:bookmarkEnd w:id="8"/>
      <w:r>
        <w:rPr/>
        <w:t>Цели</w:t>
      </w:r>
    </w:p>
    <w:p>
      <w:pPr>
        <w:pStyle w:val="2"/>
        <w:numPr>
          <w:ilvl w:val="1"/>
          <w:numId w:val="7"/>
        </w:numPr>
        <w:tabs>
          <w:tab w:val="clear" w:pos="720"/>
          <w:tab w:val="left" w:pos="975" w:leader="none"/>
        </w:tabs>
        <w:spacing w:before="201" w:after="0"/>
        <w:ind w:left="974" w:hanging="575"/>
        <w:rPr/>
      </w:pPr>
      <w:bookmarkStart w:id="9" w:name="_bookmark31"/>
      <w:bookmarkStart w:id="10" w:name="%25D0%2597%25D0%25B0%25D0%25B4%25D0%25B0"/>
      <w:bookmarkStart w:id="11" w:name="_bookmark3"/>
      <w:bookmarkEnd w:id="9"/>
      <w:bookmarkEnd w:id="10"/>
      <w:bookmarkEnd w:id="11"/>
      <w:r>
        <w:rPr/>
        <w:t>Задачи</w:t>
      </w:r>
    </w:p>
    <w:p>
      <w:pPr>
        <w:pStyle w:val="1"/>
        <w:numPr>
          <w:ilvl w:val="0"/>
          <w:numId w:val="7"/>
        </w:numPr>
        <w:tabs>
          <w:tab w:val="clear" w:pos="720"/>
          <w:tab w:val="left" w:pos="832" w:leader="none"/>
        </w:tabs>
        <w:spacing w:before="225" w:after="0"/>
        <w:ind w:left="831" w:hanging="432"/>
        <w:rPr/>
      </w:pPr>
      <w:bookmarkStart w:id="12" w:name="_bookmark41"/>
      <w:bookmarkStart w:id="13" w:name="%25D0%259E%25D0%25B1%25D0%25B7%25D0%25BE"/>
      <w:bookmarkStart w:id="14" w:name="_bookmark4"/>
      <w:bookmarkEnd w:id="12"/>
      <w:bookmarkEnd w:id="13"/>
      <w:bookmarkEnd w:id="14"/>
      <w:r>
        <w:rPr/>
        <w:t>Обзор литературы</w:t>
      </w:r>
    </w:p>
    <w:p>
      <w:pPr>
        <w:pStyle w:val="Style17"/>
        <w:spacing w:lineRule="auto" w:line="252" w:before="244" w:after="0"/>
        <w:ind w:left="400" w:right="1100" w:hanging="0"/>
        <w:rPr/>
      </w:pPr>
      <w:r>
        <w:rPr/>
        <w:t xml:space="preserve">Генетические болезни (моногенные заболевания, геномные структурные дефекты, вариации числа копий) –– </w:t>
      </w:r>
      <w:commentRangeStart w:id="1"/>
      <w:r>
        <w:rPr/>
        <w:t>это основная причина смертности детей до 10 лет.</w:t>
      </w:r>
      <w:commentRangeEnd w:id="1"/>
      <w:r>
        <w:commentReference w:id="1"/>
      </w:r>
      <w:r>
        <w:rPr/>
      </w:r>
    </w:p>
    <w:p>
      <w:pPr>
        <w:pStyle w:val="Style17"/>
        <w:spacing w:lineRule="exact" w:line="274"/>
        <w:ind w:left="759" w:hanging="0"/>
        <w:rPr/>
      </w:pPr>
      <w:r>
        <w:rPr/>
        <w:t>Генетическое детерминирование патологий</w:t>
      </w:r>
    </w:p>
    <w:p>
      <w:pPr>
        <w:sectPr>
          <w:type w:val="continuous"/>
          <w:pgSz w:w="11906" w:h="16838"/>
          <w:pgMar w:left="1300" w:right="260" w:header="0" w:top="1580" w:footer="0" w:bottom="280" w:gutter="0"/>
          <w:formProt w:val="false"/>
          <w:textDirection w:val="lrTb"/>
          <w:docGrid w:type="default" w:linePitch="100" w:charSpace="4096"/>
        </w:sectPr>
      </w:pP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117" w:right="1396" w:hanging="0"/>
        <w:jc w:val="both"/>
        <w:rPr/>
      </w:pPr>
      <w:r>
        <w:rPr>
          <w:b/>
        </w:rPr>
        <w:t xml:space="preserve">Частые и редкие (орфанные) патологии. </w:t>
      </w:r>
      <w:r>
        <w:rPr/>
        <w:t>Генетические патологии делятся на группы по частоте встречаемости в популяции</w:t>
      </w:r>
      <w:ins w:id="2" w:author="Фишман Вениамин Семенович" w:date="2020-12-29T14:49:00Z">
        <w:r>
          <w:rPr/>
          <w:t xml:space="preserve">. Выделяют </w:t>
        </w:r>
      </w:ins>
      <w:del w:id="3" w:author="Фишман Вениамин Семенович" w:date="2020-12-29T14:49:00Z">
        <w:r>
          <w:rPr/>
          <w:delText xml:space="preserve"> –– </w:delText>
        </w:r>
      </w:del>
      <w:r>
        <w:rPr/>
        <w:t>частые и редкие (орфанные)</w:t>
      </w:r>
      <w:ins w:id="4" w:author="Фишман Вениамин Семенович" w:date="2020-12-29T14:49:00Z">
        <w:r>
          <w:rPr/>
          <w:t xml:space="preserve"> заболевания</w:t>
        </w:r>
      </w:ins>
      <w:r>
        <w:rPr/>
        <w:t>. Определения орфанных заболеваний могут различаться –– например, в США, согласно “Health Promotion and Disease Prevention Amendments of 1984”, редкими считаются патологии, поражающие менее 200 тыс. населения страны (примерно 1 : 1630 при текущей численности населения в 326 млн человек)</w:t>
      </w:r>
      <w:ins w:id="5" w:author="Фишман Вениамин Семенович" w:date="2020-12-29T14:49:00Z">
        <w:r>
          <w:rPr/>
          <w:t xml:space="preserve"> </w:t>
        </w:r>
      </w:ins>
      <w:r>
        <w:rPr/>
        <w:t>[</w:t>
      </w:r>
      <w:hyperlink w:anchor="_bookmark57">
        <w:commentRangeStart w:id="2"/>
        <w:r>
          <w:rPr>
            <w:rStyle w:val="ListLabel82"/>
          </w:rPr>
          <w:t>38</w:t>
        </w:r>
        <w:r>
          <w:rPr>
            <w:rStyle w:val="ListLabel82"/>
          </w:rPr>
        </w:r>
      </w:hyperlink>
      <w:commentRangeEnd w:id="2"/>
      <w:r>
        <w:commentReference w:id="2"/>
      </w:r>
      <w:r>
        <w:rPr/>
        <w:t>]. Европейское Медицинское Агентство определяет границу как 1 : 2000. Систематический анализ показал, что существует более 290 определений, и среднее значение находится в интервале 40–50 на 100 тыс. населения[</w:t>
      </w:r>
      <w:hyperlink w:anchor="_bookmark58">
        <w:r>
          <w:rPr>
            <w:rStyle w:val="ListLabel82"/>
          </w:rPr>
          <w:t>39</w:t>
        </w:r>
      </w:hyperlink>
      <w:r>
        <w:rPr/>
        <w:t>].</w:t>
      </w:r>
    </w:p>
    <w:p>
      <w:pPr>
        <w:pStyle w:val="Style17"/>
        <w:spacing w:lineRule="auto" w:line="252"/>
        <w:ind w:left="117" w:right="1438" w:firstLine="358"/>
        <w:jc w:val="both"/>
        <w:rPr/>
      </w:pPr>
      <w:r>
        <w:rPr/>
        <w:t>Некоторые заболевания могут быть орфанными в одной популяции и частыми в другой (эффект основателя). Например, бета-талассемия в Средиземноморье.</w:t>
      </w:r>
      <w:del w:id="6" w:author="&lt;анонимный&gt;" w:date="2021-01-10T17:27:42Z">
        <w:r>
          <w:rPr/>
          <w:commentReference w:id="3"/>
        </w:r>
      </w:del>
    </w:p>
    <w:p>
      <w:pPr>
        <w:pStyle w:val="Style17"/>
        <w:spacing w:lineRule="auto" w:line="252"/>
        <w:ind w:left="117" w:right="1414" w:firstLine="358"/>
        <w:jc w:val="both"/>
        <w:rPr/>
      </w:pPr>
      <w:r>
        <w:rPr/>
        <w:t xml:space="preserve">Несмотря на то, что каждое из орфанных заболеваний само по себе встречается </w:t>
      </w:r>
      <w:r>
        <w:rPr>
          <w:spacing w:val="-3"/>
        </w:rPr>
        <w:t>редко,</w:t>
      </w:r>
      <w:r>
        <w:rPr>
          <w:spacing w:val="-13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сумме</w:t>
      </w:r>
      <w:r>
        <w:rPr>
          <w:spacing w:val="-13"/>
        </w:rPr>
        <w:t xml:space="preserve"> </w:t>
      </w:r>
      <w:r>
        <w:rPr/>
        <w:t>они</w:t>
      </w:r>
      <w:r>
        <w:rPr>
          <w:spacing w:val="-13"/>
        </w:rPr>
        <w:t xml:space="preserve"> </w:t>
      </w:r>
      <w:r>
        <w:rPr/>
        <w:t>поражают</w:t>
      </w:r>
      <w:r>
        <w:rPr>
          <w:spacing w:val="-13"/>
        </w:rPr>
        <w:t xml:space="preserve"> </w:t>
      </w:r>
      <w:r>
        <w:rPr/>
        <w:t>значительный</w:t>
      </w:r>
      <w:r>
        <w:rPr>
          <w:spacing w:val="-12"/>
        </w:rPr>
        <w:t xml:space="preserve"> </w:t>
      </w:r>
      <w:r>
        <w:rPr/>
        <w:t>процент</w:t>
      </w:r>
      <w:r>
        <w:rPr>
          <w:spacing w:val="-13"/>
        </w:rPr>
        <w:t xml:space="preserve"> </w:t>
      </w:r>
      <w:r>
        <w:rPr/>
        <w:t>населения</w:t>
      </w:r>
      <w:r>
        <w:rPr>
          <w:spacing w:val="-13"/>
        </w:rPr>
        <w:t xml:space="preserve"> </w:t>
      </w:r>
      <w:commentRangeStart w:id="4"/>
      <w:r>
        <w:rPr/>
        <w:t>(предположительно</w:t>
      </w:r>
      <w:r>
        <w:rPr>
          <w:spacing w:val="-13"/>
        </w:rPr>
        <w:t xml:space="preserve"> </w:t>
      </w:r>
      <w:r>
        <w:rPr/>
        <w:t>5– 8%</w:t>
      </w:r>
      <w:r>
        <w:rPr>
          <w:spacing w:val="-17"/>
        </w:rPr>
        <w:t xml:space="preserve"> </w:t>
      </w:r>
      <w:r>
        <w:rPr/>
        <w:t>европейской</w:t>
      </w:r>
      <w:r>
        <w:rPr>
          <w:spacing w:val="-16"/>
        </w:rPr>
        <w:t xml:space="preserve"> </w:t>
      </w:r>
      <w:r>
        <w:rPr/>
        <w:t>популяции).</w:t>
      </w:r>
      <w:r>
        <w:rPr>
          <w:spacing w:val="-16"/>
        </w:rPr>
        <w:t xml:space="preserve"> </w:t>
      </w:r>
      <w:r>
        <w:rPr>
          <w:spacing w:val="-16"/>
        </w:rPr>
      </w:r>
      <w:commentRangeEnd w:id="4"/>
      <w:r>
        <w:commentReference w:id="4"/>
      </w:r>
      <w:r>
        <w:rPr/>
        <w:t>Общее</w:t>
      </w:r>
      <w:r>
        <w:rPr>
          <w:spacing w:val="-16"/>
        </w:rPr>
        <w:t xml:space="preserve"> </w:t>
      </w:r>
      <w:r>
        <w:rPr/>
        <w:t>число</w:t>
      </w:r>
      <w:r>
        <w:rPr>
          <w:spacing w:val="-16"/>
        </w:rPr>
        <w:t xml:space="preserve"> </w:t>
      </w:r>
      <w:r>
        <w:rPr/>
        <w:t>орфанных</w:t>
      </w:r>
      <w:r>
        <w:rPr>
          <w:spacing w:val="-15"/>
        </w:rPr>
        <w:t xml:space="preserve"> </w:t>
      </w:r>
      <w:r>
        <w:rPr/>
        <w:t>болезней</w:t>
      </w:r>
      <w:r>
        <w:rPr>
          <w:spacing w:val="-16"/>
        </w:rPr>
        <w:t xml:space="preserve"> </w:t>
      </w:r>
      <w:r>
        <w:rPr/>
        <w:t>неизвестно</w:t>
      </w:r>
      <w:r>
        <w:rPr>
          <w:spacing w:val="-16"/>
        </w:rPr>
        <w:t xml:space="preserve"> </w:t>
      </w:r>
      <w:r>
        <w:rPr/>
        <w:t>по</w:t>
      </w:r>
      <w:r>
        <w:rPr>
          <w:spacing w:val="-16"/>
        </w:rPr>
        <w:t xml:space="preserve"> </w:t>
      </w:r>
      <w:r>
        <w:rPr/>
        <w:t>причине недостатков</w:t>
      </w:r>
      <w:r>
        <w:rPr>
          <w:spacing w:val="-10"/>
        </w:rPr>
        <w:t xml:space="preserve"> </w:t>
      </w:r>
      <w:r>
        <w:rPr/>
        <w:t>стандартизации,</w:t>
      </w:r>
      <w:r>
        <w:rPr>
          <w:spacing w:val="-10"/>
        </w:rPr>
        <w:t xml:space="preserve"> </w:t>
      </w:r>
      <w:r>
        <w:rPr/>
        <w:t>наиболее</w:t>
      </w:r>
      <w:r>
        <w:rPr>
          <w:spacing w:val="-10"/>
        </w:rPr>
        <w:t xml:space="preserve"> </w:t>
      </w:r>
      <w:r>
        <w:rPr/>
        <w:t>частая</w:t>
      </w:r>
      <w:r>
        <w:rPr>
          <w:spacing w:val="-10"/>
        </w:rPr>
        <w:t xml:space="preserve"> </w:t>
      </w:r>
      <w:r>
        <w:rPr/>
        <w:t>оценка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commentRangeStart w:id="5"/>
      <w:r>
        <w:rPr/>
        <w:t>5000–8000</w:t>
      </w:r>
      <w:r>
        <w:rPr/>
      </w:r>
      <w:commentRangeEnd w:id="5"/>
      <w:r>
        <w:commentReference w:id="5"/>
      </w:r>
      <w:r>
        <w:rPr/>
        <w:t>.</w:t>
      </w:r>
      <w:r>
        <w:rPr>
          <w:spacing w:val="-10"/>
        </w:rPr>
        <w:t xml:space="preserve"> </w:t>
      </w:r>
      <w:r>
        <w:rPr>
          <w:spacing w:val="-4"/>
        </w:rPr>
        <w:t>Около</w:t>
      </w:r>
      <w:r>
        <w:rPr>
          <w:spacing w:val="-10"/>
        </w:rPr>
        <w:t xml:space="preserve"> </w:t>
      </w:r>
      <w:r>
        <w:rPr/>
        <w:t>80%</w:t>
      </w:r>
      <w:r>
        <w:rPr>
          <w:spacing w:val="-10"/>
        </w:rPr>
        <w:t xml:space="preserve"> </w:t>
      </w:r>
      <w:r>
        <w:rPr/>
        <w:t>редких болезней имеют генетическую природу и начинаются в раннем</w:t>
      </w:r>
      <w:r>
        <w:rPr>
          <w:spacing w:val="-27"/>
        </w:rPr>
        <w:t xml:space="preserve"> </w:t>
      </w:r>
      <w:r>
        <w:rPr/>
        <w:t>детстве[</w:t>
      </w:r>
      <w:hyperlink w:anchor="_bookmark59">
        <w:r>
          <w:rPr>
            <w:rStyle w:val="ListLabel82"/>
          </w:rPr>
          <w:t>40</w:t>
        </w:r>
      </w:hyperlink>
      <w:r>
        <w:rPr/>
        <w:t>].</w:t>
      </w:r>
    </w:p>
    <w:p>
      <w:pPr>
        <w:pStyle w:val="Style17"/>
        <w:spacing w:lineRule="exact" w:line="272"/>
        <w:ind w:left="475" w:hanging="0"/>
        <w:jc w:val="both"/>
        <w:rPr/>
      </w:pPr>
      <w:r>
        <w:rPr/>
        <w:t>Основные источники информации по орфанным заболеваниям:</w:t>
      </w:r>
      <w:del w:id="7" w:author="&lt;анонимный&gt;" w:date="2021-01-10T17:35:38Z">
        <w:r>
          <w:rPr/>
          <w:commentReference w:id="6"/>
        </w:r>
      </w:del>
    </w:p>
    <w:p>
      <w:pPr>
        <w:pStyle w:val="Style17"/>
        <w:spacing w:before="9" w:after="0"/>
        <w:rPr>
          <w:sz w:val="22"/>
        </w:rPr>
      </w:pPr>
      <w:r>
        <w:rPr>
          <w:sz w:val="22"/>
        </w:rPr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16" w:leader="none"/>
        </w:tabs>
        <w:spacing w:before="0" w:after="0"/>
        <w:ind w:left="715" w:hanging="300"/>
        <w:jc w:val="left"/>
        <w:rPr>
          <w:sz w:val="24"/>
        </w:rPr>
      </w:pPr>
      <w:r>
        <w:rPr>
          <w:sz w:val="24"/>
        </w:rPr>
        <w:t>Global</w:t>
      </w:r>
      <w:r>
        <w:rPr>
          <w:spacing w:val="-2"/>
          <w:sz w:val="24"/>
        </w:rPr>
        <w:t xml:space="preserve"> </w:t>
      </w:r>
      <w:r>
        <w:rPr>
          <w:sz w:val="24"/>
        </w:rPr>
        <w:t>Genes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16" w:leader="none"/>
        </w:tabs>
        <w:spacing w:before="213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Online Mendelian Inheritance in Man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(OMIM)[</w:t>
      </w:r>
      <w:hyperlink w:anchor="_bookmark43">
        <w:r>
          <w:rPr>
            <w:rStyle w:val="ListLabel83"/>
            <w:lang w:val="en-US"/>
          </w:rPr>
          <w:t>24</w:t>
        </w:r>
      </w:hyperlink>
      <w:r>
        <w:rPr>
          <w:sz w:val="24"/>
          <w:lang w:val="en-US"/>
        </w:rPr>
        <w:t>]</w:t>
      </w:r>
    </w:p>
    <w:p>
      <w:pPr>
        <w:pStyle w:val="ListParagraph"/>
        <w:numPr>
          <w:ilvl w:val="0"/>
          <w:numId w:val="6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</w:rPr>
      </w:pPr>
      <w:r>
        <w:rPr>
          <w:sz w:val="24"/>
        </w:rPr>
        <w:t>Orphadata</w:t>
      </w:r>
      <w:del w:id="8" w:author="&lt;анонимный&gt;" w:date="2021-01-10T17:35:30Z">
        <w:r>
          <w:rPr>
            <w:sz w:val="24"/>
          </w:rPr>
          <w:commentReference w:id="7"/>
        </w:r>
      </w:del>
    </w:p>
    <w:p>
      <w:pPr>
        <w:pStyle w:val="Style17"/>
        <w:spacing w:before="11" w:after="0"/>
        <w:rPr>
          <w:sz w:val="34"/>
        </w:rPr>
      </w:pPr>
      <w:r>
        <w:rPr>
          <w:sz w:val="34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692" w:leader="none"/>
        </w:tabs>
        <w:ind w:left="691" w:hanging="575"/>
        <w:rPr/>
      </w:pPr>
      <w:bookmarkStart w:id="15" w:name="_bookmark5"/>
      <w:bookmarkStart w:id="16" w:name="_bookmark51"/>
      <w:bookmarkStart w:id="17" w:name="%25D0%259C%25D0%25B5%25D1%2585%25D0%25B0"/>
      <w:bookmarkEnd w:id="15"/>
      <w:bookmarkEnd w:id="16"/>
      <w:bookmarkEnd w:id="17"/>
      <w:r>
        <w:rPr>
          <w:spacing w:val="-3"/>
        </w:rPr>
        <w:t xml:space="preserve">Механизмы </w:t>
      </w:r>
      <w:r>
        <w:rPr/>
        <w:t>развития</w:t>
      </w:r>
      <w:r>
        <w:rPr>
          <w:spacing w:val="7"/>
        </w:rPr>
        <w:t xml:space="preserve"> </w:t>
      </w:r>
      <w:r>
        <w:rPr>
          <w:spacing w:val="-3"/>
        </w:rPr>
        <w:t>патологий</w:t>
      </w:r>
      <w:del w:id="9" w:author="&lt;анонимный&gt;" w:date="2021-01-10T20:07:17Z">
        <w:r>
          <w:rPr>
            <w:spacing w:val="-3"/>
          </w:rPr>
          <w:commentReference w:id="8"/>
        </w:r>
      </w:del>
    </w:p>
    <w:p>
      <w:pPr>
        <w:pStyle w:val="Style17"/>
        <w:spacing w:lineRule="auto" w:line="252" w:before="169" w:after="0"/>
        <w:ind w:left="117" w:right="1353" w:hanging="0"/>
        <w:jc w:val="both"/>
        <w:rPr/>
      </w:pPr>
      <w:r>
        <w:rPr>
          <w:b/>
        </w:rPr>
        <w:t xml:space="preserve">Структура белка. </w:t>
      </w:r>
      <w:r>
        <w:rPr/>
        <w:t xml:space="preserve">Самым очевидным </w:t>
      </w:r>
      <w:del w:id="10" w:author="&lt;анонимный&gt;" w:date="2021-01-10T20:07:14Z">
        <w:r>
          <w:rPr/>
          <w:commentReference w:id="9"/>
        </w:r>
      </w:del>
      <w:del w:id="11" w:author="&lt;анонимный&gt;" w:date="2021-01-10T20:07:14Z">
        <w:r>
          <w:rPr/>
          <w:commentReference w:id="10"/>
        </w:r>
      </w:del>
      <w:r>
        <w:rPr/>
        <w:t xml:space="preserve">способом </w:t>
      </w:r>
      <w:del w:id="12" w:author="&lt;анонимный&gt;" w:date="2021-01-10T20:06:59Z">
        <w:r>
          <w:rPr/>
          <w:commentReference w:id="11"/>
        </w:r>
      </w:del>
      <w:r>
        <w:rPr/>
        <w:t>является изменение структуры белка,</w:t>
      </w:r>
      <w:r>
        <w:rPr>
          <w:spacing w:val="-29"/>
        </w:rPr>
        <w:t xml:space="preserve"> </w:t>
      </w:r>
      <w:r>
        <w:rPr/>
        <w:t>вызванное</w:t>
      </w:r>
      <w:r>
        <w:rPr>
          <w:spacing w:val="-29"/>
        </w:rPr>
        <w:t xml:space="preserve"> </w:t>
      </w:r>
      <w:r>
        <w:rPr/>
        <w:t>заменами</w:t>
      </w:r>
      <w:r>
        <w:rPr>
          <w:spacing w:val="-29"/>
        </w:rPr>
        <w:t xml:space="preserve"> </w:t>
      </w:r>
      <w:r>
        <w:rPr/>
        <w:t>аминокислот,</w:t>
      </w:r>
      <w:r>
        <w:rPr>
          <w:spacing w:val="-29"/>
        </w:rPr>
        <w:t xml:space="preserve"> </w:t>
      </w:r>
      <w:r>
        <w:rPr/>
        <w:t>сдвигами</w:t>
      </w:r>
      <w:r>
        <w:rPr>
          <w:spacing w:val="-29"/>
        </w:rPr>
        <w:t xml:space="preserve"> </w:t>
      </w:r>
      <w:r>
        <w:rPr/>
        <w:t>рамок</w:t>
      </w:r>
      <w:r>
        <w:rPr>
          <w:spacing w:val="-28"/>
        </w:rPr>
        <w:t xml:space="preserve"> </w:t>
      </w:r>
      <w:r>
        <w:rPr/>
        <w:t>считывания</w:t>
      </w:r>
      <w:r>
        <w:rPr>
          <w:spacing w:val="-29"/>
        </w:rPr>
        <w:t xml:space="preserve"> </w:t>
      </w:r>
      <w:r>
        <w:rPr/>
        <w:t>и</w:t>
      </w:r>
      <w:r>
        <w:rPr>
          <w:spacing w:val="-29"/>
        </w:rPr>
        <w:t xml:space="preserve"> </w:t>
      </w:r>
      <w:r>
        <w:rPr/>
        <w:t>нарушением</w:t>
      </w:r>
      <w:r>
        <w:rPr>
          <w:spacing w:val="-29"/>
        </w:rPr>
        <w:t xml:space="preserve"> </w:t>
      </w:r>
      <w:r>
        <w:rPr/>
        <w:t>сплайсинга.</w:t>
      </w:r>
    </w:p>
    <w:p>
      <w:pPr>
        <w:pStyle w:val="Style17"/>
        <w:tabs>
          <w:tab w:val="clear" w:pos="720"/>
          <w:tab w:val="left" w:pos="1346" w:leader="none"/>
        </w:tabs>
        <w:spacing w:before="9" w:after="0"/>
        <w:pPrChange w:id="0" w:author="Фишман Вениамин Семенович" w:date="2020-12-29T15:14:00Z">
          <w:pPr>
            <w:spacing w:before="9" w:after="0"/>
          </w:pPr>
        </w:pPrChange>
        <w:rPr>
          <w:sz w:val="30"/>
        </w:rPr>
      </w:pPr>
      <w:ins w:id="13" w:author="Фишман Вениамин Семенович" w:date="2020-12-29T15:14:00Z">
        <w:r>
          <w:rPr>
            <w:sz w:val="30"/>
          </w:rPr>
          <w:tab/>
        </w:r>
      </w:ins>
    </w:p>
    <w:p>
      <w:pPr>
        <w:pStyle w:val="Style17"/>
        <w:spacing w:lineRule="auto" w:line="252"/>
        <w:ind w:left="117" w:right="1397" w:hanging="0"/>
        <w:jc w:val="both"/>
        <w:rPr/>
      </w:pPr>
      <w:r>
        <w:rPr>
          <w:b/>
        </w:rPr>
        <w:t xml:space="preserve">Эпигенетика. </w:t>
      </w:r>
      <w:r>
        <w:rPr/>
        <w:t>Также патологии могут развиваться из-за изменения экспрессии, вызванных</w:t>
      </w:r>
      <w:r>
        <w:rPr>
          <w:spacing w:val="-20"/>
        </w:rPr>
        <w:t xml:space="preserve"> </w:t>
      </w:r>
      <w:r>
        <w:rPr/>
        <w:t>эпигенетическими</w:t>
      </w:r>
      <w:r>
        <w:rPr>
          <w:spacing w:val="-20"/>
        </w:rPr>
        <w:t xml:space="preserve"> </w:t>
      </w:r>
      <w:r>
        <w:rPr/>
        <w:t>механизмами,</w:t>
      </w:r>
      <w:r>
        <w:rPr>
          <w:spacing w:val="-20"/>
        </w:rPr>
        <w:t xml:space="preserve"> </w:t>
      </w:r>
      <w:r>
        <w:rPr/>
        <w:t>не</w:t>
      </w:r>
      <w:r>
        <w:rPr>
          <w:spacing w:val="-21"/>
        </w:rPr>
        <w:t xml:space="preserve"> </w:t>
      </w:r>
      <w:r>
        <w:rPr/>
        <w:t>затрагивающими</w:t>
      </w:r>
      <w:r>
        <w:rPr>
          <w:spacing w:val="-20"/>
        </w:rPr>
        <w:t xml:space="preserve"> </w:t>
      </w:r>
      <w:del w:id="14" w:author="&lt;анонимный&gt;" w:date="2021-01-10T20:07:24Z">
        <w:r>
          <w:rPr>
            <w:spacing w:val="-20"/>
          </w:rPr>
          <w:commentReference w:id="12"/>
        </w:r>
      </w:del>
      <w:r>
        <w:rPr/>
        <w:t>непосредственно</w:t>
      </w:r>
      <w:r>
        <w:rPr>
          <w:spacing w:val="-21"/>
        </w:rPr>
        <w:t xml:space="preserve"> </w:t>
      </w:r>
      <w:r>
        <w:rPr/>
        <w:t>последовательность</w:t>
      </w:r>
      <w:r>
        <w:rPr>
          <w:spacing w:val="-24"/>
        </w:rPr>
        <w:t xml:space="preserve"> </w:t>
      </w:r>
      <w:r>
        <w:rPr/>
        <w:t>ДНК</w:t>
      </w:r>
      <w:r>
        <w:rPr>
          <w:spacing w:val="-24"/>
        </w:rPr>
        <w:t xml:space="preserve"> </w:t>
      </w:r>
      <w:r>
        <w:rPr/>
        <w:t>генов</w:t>
      </w:r>
      <w:del w:id="15" w:author="&lt;анонимный&gt;" w:date="2021-01-10T20:07:28Z">
        <w:r>
          <w:rPr/>
          <w:commentReference w:id="13"/>
        </w:r>
      </w:del>
      <w:r>
        <w:rPr/>
        <w:t>.</w:t>
      </w:r>
      <w:r>
        <w:rPr>
          <w:spacing w:val="-25"/>
        </w:rPr>
        <w:t xml:space="preserve"> </w:t>
      </w:r>
      <w:r>
        <w:rPr/>
        <w:t>К</w:t>
      </w:r>
      <w:r>
        <w:rPr>
          <w:spacing w:val="-23"/>
        </w:rPr>
        <w:t xml:space="preserve"> </w:t>
      </w:r>
      <w:r>
        <w:rPr/>
        <w:t>таким</w:t>
      </w:r>
      <w:r>
        <w:rPr>
          <w:spacing w:val="-24"/>
        </w:rPr>
        <w:t xml:space="preserve"> </w:t>
      </w:r>
      <w:r>
        <w:rPr/>
        <w:t>механизмам</w:t>
      </w:r>
      <w:r>
        <w:rPr>
          <w:spacing w:val="-24"/>
        </w:rPr>
        <w:t xml:space="preserve"> </w:t>
      </w:r>
      <w:r>
        <w:rPr/>
        <w:t>можно</w:t>
      </w:r>
      <w:r>
        <w:rPr>
          <w:spacing w:val="-24"/>
        </w:rPr>
        <w:t xml:space="preserve"> </w:t>
      </w:r>
      <w:r>
        <w:rPr/>
        <w:t>отнести,</w:t>
      </w:r>
      <w:r>
        <w:rPr>
          <w:spacing w:val="-24"/>
        </w:rPr>
        <w:t xml:space="preserve"> </w:t>
      </w:r>
      <w:r>
        <w:rPr/>
        <w:t>например,</w:t>
      </w:r>
      <w:r>
        <w:rPr>
          <w:spacing w:val="-24"/>
        </w:rPr>
        <w:t xml:space="preserve"> </w:t>
      </w:r>
      <w:r>
        <w:rPr/>
        <w:t>метилирование</w:t>
      </w:r>
      <w:r>
        <w:rPr>
          <w:spacing w:val="-8"/>
        </w:rPr>
        <w:t xml:space="preserve"> </w:t>
      </w:r>
      <w:r>
        <w:rPr/>
        <w:t>ДНК,</w:t>
      </w:r>
      <w:r>
        <w:rPr>
          <w:spacing w:val="-8"/>
        </w:rPr>
        <w:t xml:space="preserve"> </w:t>
      </w:r>
      <w:r>
        <w:rPr/>
        <w:t>ацетилирование</w:t>
      </w:r>
      <w:r>
        <w:rPr>
          <w:spacing w:val="-8"/>
        </w:rPr>
        <w:t xml:space="preserve"> </w:t>
      </w:r>
      <w:r>
        <w:rPr/>
        <w:t>гистонов.</w:t>
      </w:r>
      <w:r>
        <w:rPr>
          <w:spacing w:val="-8"/>
        </w:rPr>
        <w:t xml:space="preserve"> </w:t>
      </w:r>
      <w:r>
        <w:rPr/>
        <w:t>Кроме</w:t>
      </w:r>
      <w:r>
        <w:rPr>
          <w:spacing w:val="-8"/>
        </w:rPr>
        <w:t xml:space="preserve"> </w:t>
      </w:r>
      <w:r>
        <w:rPr/>
        <w:t>того,</w:t>
      </w:r>
      <w:r>
        <w:rPr>
          <w:spacing w:val="-8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экспрессию</w:t>
      </w:r>
      <w:r>
        <w:rPr>
          <w:spacing w:val="-7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значительной</w:t>
      </w:r>
      <w:r>
        <w:rPr>
          <w:spacing w:val="-8"/>
        </w:rPr>
        <w:t xml:space="preserve"> </w:t>
      </w:r>
      <w:r>
        <w:rPr/>
        <w:t>степени</w:t>
      </w:r>
      <w:r>
        <w:rPr>
          <w:spacing w:val="-15"/>
        </w:rPr>
        <w:t xml:space="preserve"> </w:t>
      </w:r>
      <w:r>
        <w:rPr/>
        <w:t>влияет</w:t>
      </w:r>
      <w:r>
        <w:rPr>
          <w:spacing w:val="-15"/>
        </w:rPr>
        <w:t xml:space="preserve"> </w:t>
      </w:r>
      <w:r>
        <w:rPr/>
        <w:t>трёхмерная</w:t>
      </w:r>
      <w:r>
        <w:rPr>
          <w:spacing w:val="-14"/>
        </w:rPr>
        <w:t xml:space="preserve"> </w:t>
      </w:r>
      <w:r>
        <w:rPr/>
        <w:t>структура</w:t>
      </w:r>
      <w:r>
        <w:rPr>
          <w:spacing w:val="-15"/>
        </w:rPr>
        <w:t xml:space="preserve"> </w:t>
      </w:r>
      <w:r>
        <w:rPr/>
        <w:t>хроматина,</w:t>
      </w:r>
      <w:r>
        <w:rPr>
          <w:spacing w:val="-14"/>
        </w:rPr>
        <w:t xml:space="preserve"> </w:t>
      </w:r>
      <w:r>
        <w:rPr/>
        <w:t>регулируемая</w:t>
      </w:r>
      <w:r>
        <w:rPr>
          <w:spacing w:val="-15"/>
        </w:rPr>
        <w:t xml:space="preserve"> </w:t>
      </w:r>
      <w:r>
        <w:rPr/>
        <w:t>механизмами</w:t>
      </w:r>
      <w:r>
        <w:rPr>
          <w:spacing w:val="-14"/>
        </w:rPr>
        <w:t xml:space="preserve"> </w:t>
      </w:r>
      <w:r>
        <w:rPr/>
        <w:t>loop</w:t>
      </w:r>
      <w:r>
        <w:rPr>
          <w:spacing w:val="-15"/>
        </w:rPr>
        <w:t xml:space="preserve"> </w:t>
      </w:r>
      <w:r>
        <w:rPr/>
        <w:t>extrusion, block copolymers</w:t>
      </w:r>
      <w:del w:id="16" w:author="&lt;анонимный&gt;" w:date="2021-01-10T20:07:30Z">
        <w:r>
          <w:rPr/>
          <w:commentReference w:id="14"/>
        </w:r>
      </w:del>
      <w:r>
        <w:rPr/>
        <w:t>, фазовая</w:t>
      </w:r>
      <w:r>
        <w:rPr>
          <w:spacing w:val="-4"/>
        </w:rPr>
        <w:t xml:space="preserve"> </w:t>
      </w:r>
      <w:r>
        <w:rPr/>
        <w:t>сепарация.</w:t>
      </w:r>
      <w:del w:id="17" w:author="&lt;анонимный&gt;" w:date="2021-01-10T20:07:38Z">
        <w:r>
          <w:rPr/>
          <w:commentReference w:id="15"/>
        </w:r>
      </w:del>
    </w:p>
    <w:p>
      <w:pPr>
        <w:pStyle w:val="Style17"/>
        <w:spacing w:before="4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692" w:leader="none"/>
        </w:tabs>
        <w:ind w:left="691" w:hanging="575"/>
        <w:rPr/>
      </w:pPr>
      <w:bookmarkStart w:id="18" w:name="_bookmark6"/>
      <w:bookmarkStart w:id="19" w:name="_bookmark61"/>
      <w:bookmarkStart w:id="20" w:name="%25D0%25A2%25D0%25B8%25D0%25BF%25D1%258B"/>
      <w:bookmarkEnd w:id="18"/>
      <w:bookmarkEnd w:id="19"/>
      <w:bookmarkEnd w:id="20"/>
      <w:r>
        <w:rPr>
          <w:spacing w:val="-3"/>
        </w:rPr>
        <w:t xml:space="preserve">Типы </w:t>
      </w:r>
      <w:r>
        <w:rPr/>
        <w:t>генетических аномалий, лежащих в основе</w:t>
      </w:r>
      <w:r>
        <w:rPr>
          <w:spacing w:val="38"/>
        </w:rPr>
        <w:t xml:space="preserve"> </w:t>
      </w:r>
      <w:r>
        <w:rPr>
          <w:spacing w:val="-3"/>
        </w:rPr>
        <w:t>патологий</w:t>
      </w:r>
    </w:p>
    <w:p>
      <w:pPr>
        <w:pStyle w:val="Normal"/>
        <w:spacing w:before="169" w:after="0"/>
        <w:ind w:left="117" w:hanging="0"/>
        <w:jc w:val="both"/>
        <w:rPr>
          <w:sz w:val="24"/>
        </w:rPr>
      </w:pPr>
      <w:r>
        <w:rPr>
          <w:b/>
          <w:sz w:val="24"/>
        </w:rPr>
        <w:t xml:space="preserve">Хромосомные аномалии. </w:t>
      </w:r>
      <w:r>
        <w:rPr>
          <w:sz w:val="24"/>
        </w:rPr>
        <w:t>Основными типами являются:</w:t>
      </w:r>
      <w:del w:id="18" w:author="&lt;анонимный&gt;" w:date="2021-01-10T20:43:25Z">
        <w:r>
          <w:rPr>
            <w:sz w:val="24"/>
          </w:rPr>
          <w:commentReference w:id="16"/>
        </w:r>
      </w:del>
    </w:p>
    <w:p>
      <w:pPr>
        <w:sectPr>
          <w:headerReference w:type="even" r:id="rId2"/>
          <w:headerReference w:type="default" r:id="rId3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lineRule="auto" w:line="252" w:before="212" w:after="0"/>
        <w:ind w:left="715" w:right="1408" w:hanging="204"/>
        <w:jc w:val="left"/>
        <w:rPr>
          <w:sz w:val="24"/>
        </w:rPr>
      </w:pPr>
      <w:r>
        <w:rPr>
          <w:sz w:val="24"/>
        </w:rPr>
        <w:t>Анэуплоидии</w:t>
      </w:r>
      <w:r>
        <w:rPr>
          <w:spacing w:val="-18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8"/>
          <w:sz w:val="24"/>
        </w:rPr>
        <w:t xml:space="preserve"> </w:t>
      </w:r>
      <w:r>
        <w:rPr>
          <w:sz w:val="24"/>
        </w:rPr>
        <w:t>изменение</w:t>
      </w:r>
      <w:r>
        <w:rPr>
          <w:spacing w:val="-14"/>
          <w:sz w:val="24"/>
        </w:rPr>
        <w:t xml:space="preserve"> </w:t>
      </w:r>
      <w:r>
        <w:rPr>
          <w:sz w:val="24"/>
        </w:rPr>
        <w:t>числа</w:t>
      </w:r>
      <w:r>
        <w:rPr>
          <w:spacing w:val="-14"/>
          <w:sz w:val="24"/>
        </w:rPr>
        <w:t xml:space="preserve"> </w:t>
      </w:r>
      <w:r>
        <w:rPr>
          <w:sz w:val="24"/>
        </w:rPr>
        <w:t>хромосом.</w:t>
      </w:r>
      <w:r>
        <w:rPr>
          <w:spacing w:val="-15"/>
          <w:sz w:val="24"/>
        </w:rPr>
        <w:t xml:space="preserve"> </w:t>
      </w:r>
      <w:r>
        <w:rPr>
          <w:sz w:val="24"/>
        </w:rPr>
        <w:t>Самые</w:t>
      </w:r>
      <w:r>
        <w:rPr>
          <w:spacing w:val="-14"/>
          <w:sz w:val="24"/>
        </w:rPr>
        <w:t xml:space="preserve"> </w:t>
      </w:r>
      <w:r>
        <w:rPr>
          <w:sz w:val="24"/>
        </w:rPr>
        <w:t>известные</w:t>
      </w:r>
      <w:r>
        <w:rPr>
          <w:spacing w:val="-18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17"/>
          <w:sz w:val="24"/>
        </w:rPr>
        <w:t xml:space="preserve"> </w:t>
      </w:r>
      <w:r>
        <w:rPr>
          <w:sz w:val="24"/>
        </w:rPr>
        <w:t>синдром</w:t>
      </w:r>
      <w:r>
        <w:rPr>
          <w:spacing w:val="-15"/>
          <w:sz w:val="24"/>
        </w:rPr>
        <w:t xml:space="preserve"> </w:t>
      </w:r>
      <w:r>
        <w:rPr>
          <w:spacing w:val="-3"/>
          <w:sz w:val="24"/>
        </w:rPr>
        <w:t xml:space="preserve">Дауна, </w:t>
      </w:r>
      <w:r>
        <w:rPr>
          <w:sz w:val="24"/>
        </w:rPr>
        <w:t xml:space="preserve">Эдвардса, </w:t>
      </w:r>
      <w:r>
        <w:rPr>
          <w:spacing w:val="-7"/>
          <w:sz w:val="24"/>
        </w:rPr>
        <w:t>Патау,</w:t>
      </w:r>
      <w:r>
        <w:rPr>
          <w:spacing w:val="-3"/>
          <w:sz w:val="24"/>
        </w:rPr>
        <w:t xml:space="preserve"> </w:t>
      </w:r>
      <w:r>
        <w:rPr>
          <w:sz w:val="24"/>
        </w:rPr>
        <w:t>Тёрнера.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3"/>
          <w:numId w:val="5"/>
        </w:numPr>
        <w:tabs>
          <w:tab w:val="clear" w:pos="720"/>
          <w:tab w:val="left" w:pos="999" w:leader="none"/>
        </w:tabs>
        <w:spacing w:lineRule="auto" w:line="252" w:before="89" w:after="0"/>
        <w:ind w:left="998" w:right="1114" w:hanging="204"/>
        <w:rPr>
          <w:sz w:val="24"/>
        </w:rPr>
      </w:pPr>
      <w:r>
        <w:rPr>
          <w:sz w:val="24"/>
        </w:rPr>
        <w:t xml:space="preserve">Инверсии </w:t>
      </w:r>
      <w:r>
        <w:rPr>
          <w:spacing w:val="-24"/>
          <w:sz w:val="24"/>
        </w:rPr>
        <w:t xml:space="preserve">–– </w:t>
      </w:r>
      <w:r>
        <w:rPr>
          <w:sz w:val="24"/>
        </w:rPr>
        <w:t>переворот фрагмента хромосомы на 180 градусов</w:t>
      </w:r>
      <w:del w:id="19" w:author="&lt;анонимный&gt;" w:date="2021-01-10T20:43:30Z">
        <w:r>
          <w:rPr>
            <w:sz w:val="24"/>
          </w:rPr>
          <w:commentReference w:id="17"/>
        </w:r>
      </w:del>
      <w:r>
        <w:rPr>
          <w:sz w:val="24"/>
        </w:rPr>
        <w:t>. Крупные инверсии могут быть причиной изменения экспрессии генов, а также запирания кроссинговера и образования</w:t>
      </w:r>
      <w:r>
        <w:rPr>
          <w:spacing w:val="-5"/>
          <w:sz w:val="24"/>
        </w:rPr>
        <w:t xml:space="preserve"> </w:t>
      </w:r>
      <w:r>
        <w:rPr>
          <w:sz w:val="24"/>
        </w:rPr>
        <w:t>гаплогрупп.</w:t>
      </w:r>
    </w:p>
    <w:p>
      <w:pPr>
        <w:pStyle w:val="ListParagraph"/>
        <w:numPr>
          <w:ilvl w:val="3"/>
          <w:numId w:val="5"/>
        </w:numPr>
        <w:tabs>
          <w:tab w:val="clear" w:pos="720"/>
          <w:tab w:val="left" w:pos="999" w:leader="none"/>
        </w:tabs>
        <w:spacing w:lineRule="auto" w:line="252" w:before="191" w:after="0"/>
        <w:ind w:left="998" w:right="1115" w:hanging="204"/>
        <w:rPr>
          <w:sz w:val="24"/>
        </w:rPr>
      </w:pPr>
      <w:r>
        <w:rPr>
          <w:sz w:val="24"/>
        </w:rPr>
        <w:t xml:space="preserve">Транслокации </w:t>
      </w:r>
      <w:r>
        <w:rPr>
          <w:spacing w:val="-24"/>
          <w:sz w:val="24"/>
        </w:rPr>
        <w:t xml:space="preserve">–– </w:t>
      </w:r>
      <w:r>
        <w:rPr>
          <w:sz w:val="24"/>
        </w:rPr>
        <w:t>перемещение фрагмента хромосомы на другое плечо хромосомы</w:t>
      </w:r>
      <w:del w:id="20" w:author="&lt;анонимный&gt;" w:date="2021-01-10T21:40:40Z">
        <w:r>
          <w:rPr>
            <w:sz w:val="24"/>
          </w:rPr>
          <w:commentReference w:id="18"/>
        </w:r>
      </w:del>
      <w:r>
        <w:rPr>
          <w:sz w:val="24"/>
        </w:rPr>
        <w:t>, либо на другую</w:t>
      </w:r>
      <w:r>
        <w:rPr>
          <w:spacing w:val="-5"/>
          <w:sz w:val="24"/>
        </w:rPr>
        <w:t xml:space="preserve"> </w:t>
      </w:r>
      <w:r>
        <w:rPr>
          <w:spacing w:val="-3"/>
          <w:sz w:val="24"/>
        </w:rPr>
        <w:t>хромосому.</w:t>
      </w:r>
    </w:p>
    <w:p>
      <w:pPr>
        <w:pStyle w:val="Style17"/>
        <w:tabs>
          <w:tab w:val="clear" w:pos="720"/>
          <w:tab w:val="left" w:pos="2431" w:leader="none"/>
        </w:tabs>
        <w:spacing w:before="6" w:after="0"/>
        <w:pPrChange w:id="0" w:author="Фишман Вениамин Семенович" w:date="2020-12-29T15:19:00Z">
          <w:pPr>
            <w:spacing w:before="6" w:after="0"/>
          </w:pPr>
        </w:pPrChange>
        <w:rPr>
          <w:sz w:val="30"/>
        </w:rPr>
      </w:pPr>
      <w:r>
        <w:rPr>
          <w:sz w:val="30"/>
        </w:rPr>
        <w:tab/>
      </w:r>
    </w:p>
    <w:p>
      <w:pPr>
        <w:pStyle w:val="Normal"/>
        <w:spacing w:lineRule="auto" w:line="252"/>
        <w:ind w:left="400" w:right="1154" w:hanging="0"/>
        <w:jc w:val="both"/>
        <w:rPr>
          <w:sz w:val="24"/>
        </w:rPr>
      </w:pPr>
      <w:r>
        <w:rPr>
          <w:b/>
          <w:sz w:val="24"/>
        </w:rPr>
        <w:t xml:space="preserve">Вариации числа копий (CNV). </w:t>
      </w:r>
      <w:r>
        <w:rPr>
          <w:sz w:val="24"/>
        </w:rPr>
        <w:t>К ним относятся дупликации (мультипликации) и делеции.</w:t>
      </w:r>
    </w:p>
    <w:p>
      <w:pPr>
        <w:pStyle w:val="Style17"/>
        <w:spacing w:before="7" w:after="0"/>
        <w:rPr>
          <w:sz w:val="30"/>
        </w:rPr>
      </w:pPr>
      <w:r>
        <w:rPr>
          <w:sz w:val="30"/>
        </w:rPr>
      </w:r>
    </w:p>
    <w:p>
      <w:pPr>
        <w:pStyle w:val="Normal"/>
        <w:tabs>
          <w:tab w:val="clear" w:pos="720"/>
          <w:tab w:val="left" w:pos="4203" w:leader="none"/>
        </w:tabs>
        <w:ind w:left="400" w:hanging="0"/>
        <w:rPr>
          <w:sz w:val="24"/>
        </w:rPr>
      </w:pPr>
      <w:r>
        <w:rPr>
          <w:b/>
          <w:spacing w:val="-3"/>
          <w:sz w:val="24"/>
        </w:rPr>
        <w:t>Точечные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полиморфизмы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(SNV).</w:t>
        <w:tab/>
      </w:r>
      <w:r>
        <w:rPr>
          <w:sz w:val="24"/>
        </w:rPr>
        <w:t xml:space="preserve">Изменения отдельных </w:t>
      </w:r>
      <w:r>
        <w:rPr>
          <w:spacing w:val="-3"/>
          <w:sz w:val="24"/>
        </w:rPr>
        <w:t xml:space="preserve">букв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геноме.</w:t>
      </w:r>
    </w:p>
    <w:p>
      <w:pPr>
        <w:pStyle w:val="Style17"/>
        <w:spacing w:before="10" w:after="0"/>
        <w:rPr>
          <w:sz w:val="31"/>
        </w:rPr>
      </w:pPr>
      <w:r>
        <w:rPr>
          <w:sz w:val="31"/>
        </w:rPr>
      </w:r>
    </w:p>
    <w:p>
      <w:pPr>
        <w:pStyle w:val="Normal"/>
        <w:tabs>
          <w:tab w:val="clear" w:pos="720"/>
          <w:tab w:val="left" w:pos="4780" w:leader="none"/>
        </w:tabs>
        <w:ind w:left="400" w:hanging="0"/>
        <w:rPr>
          <w:sz w:val="24"/>
        </w:rPr>
      </w:pPr>
      <w:r>
        <w:rPr>
          <w:b/>
          <w:spacing w:val="-3"/>
          <w:sz w:val="24"/>
        </w:rPr>
        <w:t xml:space="preserve">Короткие </w:t>
      </w:r>
      <w:r>
        <w:rPr>
          <w:b/>
          <w:sz w:val="24"/>
        </w:rPr>
        <w:t>инсерции и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делеции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(indels).</w:t>
        <w:tab/>
      </w:r>
      <w:r>
        <w:rPr>
          <w:sz w:val="24"/>
        </w:rPr>
        <w:t>Вставки и потери 20–50</w:t>
      </w:r>
      <w:r>
        <w:rPr>
          <w:spacing w:val="-7"/>
          <w:sz w:val="24"/>
        </w:rPr>
        <w:t xml:space="preserve"> </w:t>
      </w:r>
      <w:r>
        <w:rPr>
          <w:sz w:val="24"/>
        </w:rPr>
        <w:t>нуклеотидов.</w:t>
      </w:r>
    </w:p>
    <w:p>
      <w:pPr>
        <w:pStyle w:val="Style17"/>
        <w:spacing w:before="8" w:after="0"/>
        <w:rPr>
          <w:sz w:val="34"/>
        </w:rPr>
      </w:pPr>
      <w:r>
        <w:rPr>
          <w:sz w:val="34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ind w:left="974" w:hanging="575"/>
        <w:rPr/>
      </w:pPr>
      <w:bookmarkStart w:id="21" w:name="_bookmark7"/>
      <w:bookmarkStart w:id="22" w:name="_bookmark71"/>
      <w:bookmarkStart w:id="23" w:name="%25D0%25A4%25D1%2583%25D0%25BD%25D0%25BA"/>
      <w:bookmarkEnd w:id="21"/>
      <w:bookmarkEnd w:id="22"/>
      <w:bookmarkEnd w:id="23"/>
      <w:r>
        <w:rPr/>
        <w:t>Функциональные классы</w:t>
      </w:r>
      <w:r>
        <w:rPr>
          <w:spacing w:val="4"/>
        </w:rPr>
        <w:t xml:space="preserve"> </w:t>
      </w:r>
      <w:r>
        <w:rPr/>
        <w:t>вариантов</w:t>
      </w:r>
    </w:p>
    <w:p>
      <w:pPr>
        <w:pStyle w:val="Style17"/>
        <w:spacing w:before="169" w:after="0"/>
        <w:ind w:left="400" w:hanging="0"/>
        <w:rPr/>
      </w:pPr>
      <w:r>
        <w:rPr/>
        <w:t>Внутригенные варианты могут находиться в:</w:t>
      </w:r>
    </w:p>
    <w:p>
      <w:pPr>
        <w:pStyle w:val="Style17"/>
        <w:spacing w:before="7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99" w:leader="none"/>
        </w:tabs>
        <w:spacing w:lineRule="auto" w:line="252" w:before="0" w:after="0"/>
        <w:ind w:left="998" w:right="1115" w:hanging="204"/>
        <w:rPr>
          <w:sz w:val="24"/>
        </w:rPr>
      </w:pPr>
      <w:r>
        <w:rPr>
          <w:sz w:val="24"/>
        </w:rPr>
        <w:t xml:space="preserve">Нетранслируемых областях (3’ и 5’ </w:t>
      </w:r>
      <w:commentRangeStart w:id="19"/>
      <w:r>
        <w:rPr>
          <w:sz w:val="24"/>
        </w:rPr>
        <w:t>UTR</w:t>
      </w:r>
      <w:r>
        <w:rPr>
          <w:sz w:val="24"/>
        </w:rPr>
      </w:r>
      <w:commentRangeEnd w:id="19"/>
      <w:r>
        <w:commentReference w:id="19"/>
      </w:r>
      <w:r>
        <w:rPr>
          <w:sz w:val="24"/>
        </w:rPr>
        <w:t>), вовлечённых в регуляцию</w:t>
      </w:r>
      <w:r>
        <w:rPr>
          <w:spacing w:val="-41"/>
          <w:sz w:val="24"/>
        </w:rPr>
        <w:t xml:space="preserve"> </w:t>
      </w:r>
      <w:r>
        <w:rPr>
          <w:sz w:val="24"/>
        </w:rPr>
        <w:t>транскрипции, трансляции и деградации</w:t>
      </w:r>
      <w:r>
        <w:rPr>
          <w:spacing w:val="-5"/>
          <w:sz w:val="24"/>
        </w:rPr>
        <w:t xml:space="preserve"> </w:t>
      </w:r>
      <w:r>
        <w:rPr>
          <w:sz w:val="24"/>
        </w:rPr>
        <w:t>транскрипта.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99" w:leader="none"/>
        </w:tabs>
        <w:spacing w:lineRule="auto" w:line="252" w:before="192" w:after="0"/>
        <w:ind w:left="998" w:right="1113" w:hanging="204"/>
        <w:rPr>
          <w:sz w:val="24"/>
        </w:rPr>
      </w:pPr>
      <w:r>
        <w:rPr>
          <w:sz w:val="24"/>
        </w:rPr>
        <w:t>Экзонах,</w:t>
      </w:r>
      <w:r>
        <w:rPr>
          <w:spacing w:val="-14"/>
          <w:sz w:val="24"/>
        </w:rPr>
        <w:t xml:space="preserve"> </w:t>
      </w:r>
      <w:r>
        <w:rPr>
          <w:sz w:val="24"/>
        </w:rPr>
        <w:t>непосредственно</w:t>
      </w:r>
      <w:r>
        <w:rPr>
          <w:spacing w:val="-14"/>
          <w:sz w:val="24"/>
        </w:rPr>
        <w:t xml:space="preserve"> </w:t>
      </w:r>
      <w:r>
        <w:rPr>
          <w:sz w:val="24"/>
        </w:rPr>
        <w:t>отвечающих</w:t>
      </w:r>
      <w:r>
        <w:rPr>
          <w:spacing w:val="-14"/>
          <w:sz w:val="24"/>
        </w:rPr>
        <w:t xml:space="preserve"> </w:t>
      </w:r>
      <w:r>
        <w:rPr>
          <w:sz w:val="24"/>
        </w:rPr>
        <w:t>за</w:t>
      </w:r>
      <w:r>
        <w:rPr>
          <w:spacing w:val="-14"/>
          <w:sz w:val="24"/>
        </w:rPr>
        <w:t xml:space="preserve"> </w:t>
      </w:r>
      <w:r>
        <w:rPr>
          <w:sz w:val="24"/>
        </w:rPr>
        <w:t>последовательность</w:t>
      </w:r>
      <w:r>
        <w:rPr>
          <w:spacing w:val="-14"/>
          <w:sz w:val="24"/>
        </w:rPr>
        <w:t xml:space="preserve"> </w:t>
      </w:r>
      <w:r>
        <w:rPr>
          <w:sz w:val="24"/>
        </w:rPr>
        <w:t>белка.</w:t>
      </w:r>
      <w:r>
        <w:rPr>
          <w:spacing w:val="-14"/>
          <w:sz w:val="24"/>
        </w:rPr>
        <w:t xml:space="preserve"> </w:t>
      </w:r>
      <w:commentRangeStart w:id="20"/>
      <w:r>
        <w:rPr>
          <w:sz w:val="24"/>
        </w:rPr>
        <w:t>SNP</w:t>
      </w:r>
      <w:r>
        <w:rPr>
          <w:spacing w:val="-14"/>
          <w:sz w:val="24"/>
        </w:rPr>
        <w:t xml:space="preserve"> </w:t>
      </w:r>
      <w:r>
        <w:rPr>
          <w:spacing w:val="-14"/>
          <w:sz w:val="24"/>
        </w:rPr>
      </w:r>
      <w:commentRangeEnd w:id="20"/>
      <w:r>
        <w:commentReference w:id="20"/>
      </w:r>
      <w:r>
        <w:rPr>
          <w:sz w:val="24"/>
        </w:rPr>
        <w:t xml:space="preserve">могут быть синонимичными (без замены аминокислоты) и несинонимичными </w:t>
      </w:r>
      <w:r>
        <w:rPr>
          <w:spacing w:val="-24"/>
          <w:sz w:val="24"/>
        </w:rPr>
        <w:t xml:space="preserve">–– </w:t>
      </w:r>
      <w:r>
        <w:rPr>
          <w:sz w:val="24"/>
        </w:rPr>
        <w:t xml:space="preserve">миссенс (замена на другую </w:t>
      </w:r>
      <w:commentRangeStart w:id="21"/>
      <w:r>
        <w:rPr>
          <w:sz w:val="24"/>
        </w:rPr>
        <w:t>АК</w:t>
      </w:r>
      <w:r>
        <w:rPr>
          <w:sz w:val="24"/>
        </w:rPr>
      </w:r>
      <w:commentRangeEnd w:id="21"/>
      <w:r>
        <w:commentReference w:id="21"/>
      </w:r>
      <w:r>
        <w:rPr>
          <w:sz w:val="24"/>
        </w:rPr>
        <w:t xml:space="preserve">), нонсенс (замена на </w:t>
      </w:r>
      <w:r>
        <w:rPr>
          <w:spacing w:val="-3"/>
          <w:sz w:val="24"/>
        </w:rPr>
        <w:t xml:space="preserve">стоп-кодон) </w:t>
      </w:r>
      <w:r>
        <w:rPr>
          <w:sz w:val="24"/>
        </w:rPr>
        <w:t>либо сдвиг рамки считывания, приводящий к изменению значительной части</w:t>
      </w:r>
      <w:r>
        <w:rPr>
          <w:spacing w:val="-43"/>
          <w:sz w:val="24"/>
        </w:rPr>
        <w:t xml:space="preserve"> </w:t>
      </w:r>
      <w:r>
        <w:rPr>
          <w:spacing w:val="-3"/>
          <w:sz w:val="24"/>
        </w:rPr>
        <w:t>белковой молекулы.</w:t>
      </w:r>
    </w:p>
    <w:p>
      <w:pPr>
        <w:pStyle w:val="Style17"/>
        <w:spacing w:lineRule="auto" w:line="252" w:before="93" w:after="0"/>
        <w:ind w:left="998" w:right="1156" w:hanging="0"/>
        <w:jc w:val="both"/>
        <w:rPr/>
      </w:pPr>
      <w:r>
        <w:rPr/>
        <w:t>Миссенс-варианты редко приводят к поломке белка, но они могут повлиять на экспрессию гена, если замена пришлась на регуляторный мотив[</w:t>
      </w:r>
      <w:hyperlink w:anchor="_bookmark65">
        <w:r>
          <w:rPr>
            <w:rStyle w:val="ListLabel82"/>
          </w:rPr>
          <w:t>46</w:t>
        </w:r>
      </w:hyperlink>
      <w:r>
        <w:rPr/>
        <w:t>].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99" w:leader="none"/>
        </w:tabs>
        <w:spacing w:lineRule="auto" w:line="252" w:before="192" w:after="0"/>
        <w:ind w:left="998" w:right="1114" w:hanging="204"/>
        <w:rPr>
          <w:sz w:val="24"/>
        </w:rPr>
      </w:pPr>
      <w:r>
        <w:rPr>
          <w:sz w:val="24"/>
        </w:rPr>
        <w:t xml:space="preserve">Интронах, </w:t>
      </w:r>
      <w:r>
        <w:rPr>
          <w:spacing w:val="-3"/>
          <w:sz w:val="24"/>
        </w:rPr>
        <w:t xml:space="preserve">которые </w:t>
      </w:r>
      <w:r>
        <w:rPr>
          <w:sz w:val="24"/>
        </w:rPr>
        <w:t xml:space="preserve">содержат регуляторные области и сплайс-сайты, </w:t>
      </w:r>
      <w:r>
        <w:rPr>
          <w:spacing w:val="-4"/>
          <w:sz w:val="24"/>
        </w:rPr>
        <w:t>необходи</w:t>
      </w:r>
      <w:r>
        <w:rPr>
          <w:sz w:val="24"/>
        </w:rPr>
        <w:t xml:space="preserve">мые для процессинга транскрипта в </w:t>
      </w:r>
      <w:r>
        <w:rPr>
          <w:spacing w:val="-4"/>
          <w:sz w:val="24"/>
        </w:rPr>
        <w:t>готовую</w:t>
      </w:r>
      <w:r>
        <w:rPr>
          <w:spacing w:val="-7"/>
          <w:sz w:val="24"/>
        </w:rPr>
        <w:t xml:space="preserve"> </w:t>
      </w:r>
      <w:r>
        <w:rPr>
          <w:sz w:val="24"/>
        </w:rPr>
        <w:t>мРНК.</w:t>
      </w:r>
    </w:p>
    <w:p>
      <w:pPr>
        <w:pStyle w:val="Style17"/>
        <w:spacing w:before="4" w:after="0"/>
        <w:rPr>
          <w:sz w:val="20"/>
        </w:rPr>
      </w:pPr>
      <w:r>
        <w:rPr>
          <w:sz w:val="20"/>
        </w:rPr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>Внегенные SNP могут приходиться на различные регуляторные последовательности, например, энхансеры, сайленсеры. Также известно, что за трёхмерную структуру хроматина</w:t>
      </w:r>
      <w:r>
        <w:rPr>
          <w:spacing w:val="-7"/>
        </w:rPr>
        <w:t xml:space="preserve"> </w:t>
      </w:r>
      <w:r>
        <w:rPr/>
        <w:t>отвечают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>
          <w:spacing w:val="-3"/>
        </w:rPr>
        <w:t>том</w:t>
      </w:r>
      <w:r>
        <w:rPr>
          <w:spacing w:val="-6"/>
        </w:rPr>
        <w:t xml:space="preserve"> </w:t>
      </w:r>
      <w:r>
        <w:rPr/>
        <w:t>числе</w:t>
      </w:r>
      <w:r>
        <w:rPr>
          <w:spacing w:val="-7"/>
        </w:rPr>
        <w:t xml:space="preserve"> </w:t>
      </w:r>
      <w:r>
        <w:rPr/>
        <w:t>и</w:t>
      </w:r>
      <w:r>
        <w:rPr>
          <w:spacing w:val="-6"/>
        </w:rPr>
        <w:t xml:space="preserve"> </w:t>
      </w:r>
      <w:r>
        <w:rPr/>
        <w:t>специфические</w:t>
      </w:r>
      <w:r>
        <w:rPr>
          <w:spacing w:val="-6"/>
        </w:rPr>
        <w:t xml:space="preserve"> </w:t>
      </w:r>
      <w:r>
        <w:rPr/>
        <w:t>белки,</w:t>
      </w:r>
      <w:r>
        <w:rPr>
          <w:spacing w:val="-6"/>
        </w:rPr>
        <w:t xml:space="preserve"> </w:t>
      </w:r>
      <w:r>
        <w:rPr/>
        <w:t>связывающиеся</w:t>
      </w:r>
      <w:r>
        <w:rPr>
          <w:spacing w:val="-6"/>
        </w:rPr>
        <w:t xml:space="preserve"> </w:t>
      </w:r>
      <w:r>
        <w:rPr/>
        <w:t>с</w:t>
      </w:r>
      <w:r>
        <w:rPr>
          <w:spacing w:val="-7"/>
        </w:rPr>
        <w:t xml:space="preserve"> </w:t>
      </w:r>
      <w:r>
        <w:rPr/>
        <w:t>ДНК</w:t>
      </w:r>
      <w:r>
        <w:rPr>
          <w:spacing w:val="-17"/>
        </w:rPr>
        <w:t xml:space="preserve"> </w:t>
      </w:r>
      <w:r>
        <w:rPr>
          <w:spacing w:val="-24"/>
        </w:rPr>
        <w:t>––</w:t>
      </w:r>
      <w:r>
        <w:rPr>
          <w:spacing w:val="-17"/>
        </w:rPr>
        <w:t xml:space="preserve"> </w:t>
      </w:r>
      <w:r>
        <w:rPr/>
        <w:t>например,</w:t>
      </w:r>
      <w:r>
        <w:rPr>
          <w:spacing w:val="-7"/>
        </w:rPr>
        <w:t xml:space="preserve"> </w:t>
      </w:r>
      <w:r>
        <w:rPr/>
        <w:t>CTCF[</w:t>
      </w:r>
      <w:hyperlink w:anchor="_bookmark55">
        <w:r>
          <w:rPr>
            <w:rStyle w:val="ListLabel82"/>
          </w:rPr>
          <w:t>36</w:t>
        </w:r>
      </w:hyperlink>
      <w:r>
        <w:rPr/>
        <w:t>].</w:t>
      </w:r>
      <w:r>
        <w:rPr>
          <w:spacing w:val="-6"/>
        </w:rPr>
        <w:t xml:space="preserve"> </w:t>
      </w:r>
      <w:r>
        <w:rPr/>
        <w:t>Варианты,</w:t>
      </w:r>
      <w:r>
        <w:rPr>
          <w:spacing w:val="-6"/>
        </w:rPr>
        <w:t xml:space="preserve"> </w:t>
      </w:r>
      <w:r>
        <w:rPr/>
        <w:t>приходящиеся</w:t>
      </w:r>
      <w:r>
        <w:rPr>
          <w:spacing w:val="-7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/>
        <w:t>сайты</w:t>
      </w:r>
      <w:r>
        <w:rPr>
          <w:spacing w:val="-6"/>
        </w:rPr>
        <w:t xml:space="preserve"> </w:t>
      </w:r>
      <w:r>
        <w:rPr/>
        <w:t>связывания</w:t>
      </w:r>
      <w:r>
        <w:rPr>
          <w:spacing w:val="-6"/>
        </w:rPr>
        <w:t xml:space="preserve"> </w:t>
      </w:r>
      <w:r>
        <w:rPr>
          <w:spacing w:val="-4"/>
        </w:rPr>
        <w:t>CTCF,</w:t>
      </w:r>
      <w:r>
        <w:rPr>
          <w:spacing w:val="-7"/>
        </w:rPr>
        <w:t xml:space="preserve"> </w:t>
      </w:r>
      <w:r>
        <w:rPr/>
        <w:t>могут</w:t>
      </w:r>
      <w:r>
        <w:rPr>
          <w:spacing w:val="-6"/>
        </w:rPr>
        <w:t xml:space="preserve"> </w:t>
      </w:r>
      <w:r>
        <w:rPr/>
        <w:t xml:space="preserve">разрушать границы </w:t>
      </w:r>
      <w:r>
        <w:rPr>
          <w:spacing w:val="-3"/>
        </w:rPr>
        <w:t xml:space="preserve">ТАДов </w:t>
      </w:r>
      <w:r>
        <w:rPr/>
        <w:t>и вызывать изменения</w:t>
      </w:r>
      <w:r>
        <w:rPr>
          <w:spacing w:val="-9"/>
        </w:rPr>
        <w:t xml:space="preserve"> </w:t>
      </w:r>
      <w:r>
        <w:rPr/>
        <w:t>экспрессии.</w:t>
      </w:r>
    </w:p>
    <w:p>
      <w:pPr>
        <w:pStyle w:val="Style17"/>
        <w:spacing w:before="2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ind w:left="974" w:hanging="575"/>
        <w:rPr/>
      </w:pPr>
      <w:bookmarkStart w:id="24" w:name="%25D0%259C%25D0%25B5%25D1%2582%25D0%25BE"/>
      <w:bookmarkStart w:id="25" w:name="_bookmark81"/>
      <w:bookmarkStart w:id="26" w:name="_bookmark8"/>
      <w:bookmarkEnd w:id="24"/>
      <w:bookmarkEnd w:id="25"/>
      <w:bookmarkEnd w:id="26"/>
      <w:r>
        <w:rPr>
          <w:spacing w:val="-3"/>
        </w:rPr>
        <w:t>Методы</w:t>
      </w:r>
      <w:r>
        <w:rPr>
          <w:spacing w:val="1"/>
        </w:rPr>
        <w:t xml:space="preserve"> </w:t>
      </w:r>
      <w:commentRangeStart w:id="22"/>
      <w:r>
        <w:rPr/>
        <w:t>детект</w:t>
      </w:r>
      <w:ins w:id="21" w:author="Фишман Вениамин Семенович" w:date="2020-12-29T15:21:00Z">
        <w:r>
          <w:rPr/>
          <w:t>ции</w:t>
        </w:r>
      </w:ins>
      <w:r>
        <w:rPr/>
      </w:r>
      <w:del w:id="22" w:author="Фишман Вениамин Семенович" w:date="2020-12-29T15:21:00Z">
        <w:commentRangeEnd w:id="22"/>
        <w:r>
          <w:commentReference w:id="22"/>
        </w:r>
        <w:r>
          <w:rPr/>
          <w:delText>ирования</w:delText>
        </w:r>
      </w:del>
    </w:p>
    <w:p>
      <w:pPr>
        <w:sectPr>
          <w:headerReference w:type="even" r:id="rId4"/>
          <w:headerReference w:type="default" r:id="rId5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 w:before="169" w:after="0"/>
        <w:ind w:left="400" w:right="1114" w:hanging="0"/>
        <w:jc w:val="both"/>
        <w:rPr/>
      </w:pPr>
      <w:commentRangeStart w:id="23"/>
      <w:r>
        <w:rPr>
          <w:b/>
        </w:rPr>
        <w:t>Кариотипирование</w:t>
      </w:r>
      <w:r>
        <w:rPr>
          <w:b/>
        </w:rPr>
      </w:r>
      <w:commentRangeEnd w:id="23"/>
      <w:r>
        <w:commentReference w:id="23"/>
      </w:r>
      <w:r>
        <w:rPr>
          <w:b/>
        </w:rPr>
        <w:t xml:space="preserve">. </w:t>
      </w:r>
      <w:r>
        <w:rPr/>
        <w:t>Данный метод представляет собой микроскопическое исследование клеток, остановленных на стадии метафазы. Их ядра растворяют</w:t>
      </w:r>
      <w:del w:id="23" w:author="Фишман Вениамин Семенович" w:date="2020-12-29T15:21:00Z">
        <w:r>
          <w:rPr/>
          <w:delText>ся</w:delText>
        </w:r>
      </w:del>
      <w:r>
        <w:rPr/>
        <w:t>, хромосомы окрашивают</w:t>
      </w:r>
      <w:del w:id="24" w:author="Фишман Вениамин Семенович" w:date="2020-12-29T15:21:00Z">
        <w:r>
          <w:rPr/>
          <w:delText>ся</w:delText>
        </w:r>
      </w:del>
      <w:r>
        <w:rPr>
          <w:spacing w:val="-15"/>
        </w:rPr>
        <w:t xml:space="preserve"> </w:t>
      </w:r>
      <w:r>
        <w:rPr/>
        <w:t>различными</w:t>
      </w:r>
      <w:r>
        <w:rPr>
          <w:spacing w:val="-14"/>
        </w:rPr>
        <w:t xml:space="preserve"> </w:t>
      </w:r>
      <w:r>
        <w:rPr/>
        <w:t>красителями,</w:t>
      </w:r>
      <w:r>
        <w:rPr>
          <w:spacing w:val="-14"/>
        </w:rPr>
        <w:t xml:space="preserve"> </w:t>
      </w:r>
      <w:r>
        <w:rPr/>
        <w:t>разделяют</w:t>
      </w:r>
      <w:del w:id="25" w:author="Фишман Вениамин Семенович" w:date="2020-12-29T15:22:00Z">
        <w:r>
          <w:rPr/>
          <w:delText>ся</w:delText>
        </w:r>
      </w:del>
      <w:r>
        <w:rPr>
          <w:spacing w:val="-15"/>
        </w:rPr>
        <w:t xml:space="preserve"> </w:t>
      </w:r>
      <w:r>
        <w:rPr/>
        <w:t>и</w:t>
      </w:r>
      <w:r>
        <w:rPr>
          <w:spacing w:val="-14"/>
        </w:rPr>
        <w:t xml:space="preserve"> </w:t>
      </w:r>
      <w:r>
        <w:rPr/>
        <w:t>изучают</w:t>
      </w:r>
      <w:del w:id="26" w:author="Фишман Вениамин Семенович" w:date="2020-12-29T15:22:00Z">
        <w:r>
          <w:rPr/>
          <w:delText>ся</w:delText>
        </w:r>
      </w:del>
      <w:r>
        <w:rPr>
          <w:spacing w:val="-14"/>
        </w:rPr>
        <w:t xml:space="preserve"> </w:t>
      </w:r>
      <w:r>
        <w:rPr/>
        <w:t>на</w:t>
      </w:r>
      <w:r>
        <w:rPr>
          <w:spacing w:val="-14"/>
        </w:rPr>
        <w:t xml:space="preserve"> </w:t>
      </w:r>
      <w:r>
        <w:rPr/>
        <w:t>предмет</w:t>
      </w:r>
      <w:r>
        <w:rPr>
          <w:spacing w:val="-15"/>
        </w:rPr>
        <w:t xml:space="preserve"> </w:t>
      </w:r>
      <w:r>
        <w:rPr/>
        <w:t xml:space="preserve">формы, количества и наличия перестроек. Кариотипирование </w:t>
      </w:r>
      <w:r>
        <w:rPr>
          <w:spacing w:val="-24"/>
        </w:rPr>
        <w:t xml:space="preserve">–– </w:t>
      </w:r>
      <w:r>
        <w:rPr/>
        <w:t>рутинная методика при диагностике врождённых патологий, аутопсии мертворожденных и злокачественных образований кроветворного</w:t>
      </w:r>
      <w:r>
        <w:rPr>
          <w:spacing w:val="-3"/>
        </w:rPr>
        <w:t xml:space="preserve"> </w:t>
      </w:r>
      <w:r>
        <w:rPr/>
        <w:t>ряда.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117" w:right="1399" w:firstLine="358"/>
        <w:jc w:val="both"/>
        <w:rPr/>
      </w:pPr>
      <w:r>
        <w:rPr/>
        <w:t>Ограничения</w:t>
      </w:r>
      <w:r>
        <w:rPr>
          <w:spacing w:val="-10"/>
        </w:rPr>
        <w:t xml:space="preserve"> </w:t>
      </w:r>
      <w:r>
        <w:rPr/>
        <w:t>кариотипирования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rPr/>
        <w:t>обязательно</w:t>
      </w:r>
      <w:r>
        <w:rPr>
          <w:spacing w:val="-9"/>
        </w:rPr>
        <w:t xml:space="preserve"> </w:t>
      </w:r>
      <w:r>
        <w:rPr/>
        <w:t>требуются</w:t>
      </w:r>
      <w:r>
        <w:rPr>
          <w:spacing w:val="-9"/>
        </w:rPr>
        <w:t xml:space="preserve"> </w:t>
      </w:r>
      <w:r>
        <w:rPr/>
        <w:t>живые</w:t>
      </w:r>
      <w:r>
        <w:rPr>
          <w:spacing w:val="-9"/>
        </w:rPr>
        <w:t xml:space="preserve"> </w:t>
      </w:r>
      <w:r>
        <w:rPr/>
        <w:t>клетки,</w:t>
      </w:r>
      <w:r>
        <w:rPr>
          <w:spacing w:val="-9"/>
        </w:rPr>
        <w:t xml:space="preserve"> </w:t>
      </w:r>
      <w:r>
        <w:rPr/>
        <w:t>также</w:t>
      </w:r>
      <w:r>
        <w:rPr>
          <w:spacing w:val="-9"/>
        </w:rPr>
        <w:t xml:space="preserve"> </w:t>
      </w:r>
      <w:r>
        <w:rPr/>
        <w:t>на эффективность</w:t>
      </w:r>
      <w:r>
        <w:rPr>
          <w:spacing w:val="-16"/>
        </w:rPr>
        <w:t xml:space="preserve"> </w:t>
      </w:r>
      <w:r>
        <w:rPr/>
        <w:t>влияет</w:t>
      </w:r>
      <w:r>
        <w:rPr>
          <w:spacing w:val="-16"/>
        </w:rPr>
        <w:t xml:space="preserve"> </w:t>
      </w:r>
      <w:r>
        <w:rPr/>
        <w:t>размер</w:t>
      </w:r>
      <w:r>
        <w:rPr>
          <w:spacing w:val="-16"/>
        </w:rPr>
        <w:t xml:space="preserve"> </w:t>
      </w:r>
      <w:r>
        <w:rPr/>
        <w:t>перестроек</w:t>
      </w:r>
      <w:r>
        <w:rPr>
          <w:spacing w:val="-16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процент</w:t>
      </w:r>
      <w:r>
        <w:rPr>
          <w:spacing w:val="-16"/>
        </w:rPr>
        <w:t xml:space="preserve"> </w:t>
      </w:r>
      <w:r>
        <w:rPr/>
        <w:t>поражённых</w:t>
      </w:r>
      <w:r>
        <w:rPr>
          <w:spacing w:val="-16"/>
        </w:rPr>
        <w:t xml:space="preserve"> </w:t>
      </w:r>
      <w:r>
        <w:rPr/>
        <w:t>клеток</w:t>
      </w:r>
      <w:r>
        <w:rPr>
          <w:spacing w:val="-16"/>
        </w:rPr>
        <w:t xml:space="preserve"> </w:t>
      </w:r>
      <w:r>
        <w:rPr/>
        <w:t>в</w:t>
      </w:r>
      <w:r>
        <w:rPr>
          <w:spacing w:val="-16"/>
        </w:rPr>
        <w:t xml:space="preserve"> </w:t>
      </w:r>
      <w:r>
        <w:rPr/>
        <w:t>образце</w:t>
      </w:r>
      <w:r>
        <w:rPr>
          <w:spacing w:val="-16"/>
        </w:rPr>
        <w:t xml:space="preserve"> </w:t>
      </w:r>
      <w:r>
        <w:rPr/>
        <w:t>(минимум</w:t>
      </w:r>
      <w:r>
        <w:rPr>
          <w:spacing w:val="-2"/>
        </w:rPr>
        <w:t xml:space="preserve"> </w:t>
      </w:r>
      <w:r>
        <w:rPr/>
        <w:t>5–10%)[</w:t>
      </w:r>
      <w:hyperlink w:anchor="_bookmark68">
        <w:r>
          <w:rPr>
            <w:rStyle w:val="ListLabel82"/>
          </w:rPr>
          <w:t>49</w:t>
        </w:r>
      </w:hyperlink>
      <w:r>
        <w:rPr/>
        <w:t>].</w:t>
      </w:r>
    </w:p>
    <w:p>
      <w:pPr>
        <w:pStyle w:val="Style17"/>
        <w:spacing w:before="9" w:after="0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20"/>
          <w:tab w:val="left" w:pos="5266" w:leader="none"/>
        </w:tabs>
        <w:spacing w:lineRule="auto" w:line="252"/>
        <w:ind w:left="117" w:right="1239" w:hanging="0"/>
        <w:rPr>
          <w:smallCaps/>
          <w:w w:val="92"/>
          <w:del w:id="28" w:author="Фишман Вениамин Семенович" w:date="2020-12-29T15:23:00Z"/>
        </w:rPr>
      </w:pPr>
      <w:r>
        <w:rPr>
          <w:b/>
        </w:rPr>
        <w:t xml:space="preserve">Флуоресцентная </w:t>
      </w:r>
      <w:r>
        <w:rPr>
          <w:b/>
          <w:i/>
        </w:rPr>
        <w:t>in situ</w:t>
      </w:r>
      <w:r>
        <w:rPr>
          <w:b/>
          <w:i/>
          <w:spacing w:val="-7"/>
        </w:rPr>
        <w:t xml:space="preserve"> </w:t>
      </w:r>
      <w:r>
        <w:rPr>
          <w:b/>
        </w:rPr>
        <w:t>гибридизация</w:t>
      </w:r>
      <w:r>
        <w:rPr>
          <w:b/>
          <w:spacing w:val="-2"/>
        </w:rPr>
        <w:t xml:space="preserve"> </w:t>
      </w:r>
      <w:r>
        <w:rPr>
          <w:b/>
        </w:rPr>
        <w:t>(FISH).</w:t>
        <w:tab/>
      </w:r>
      <w:r>
        <w:rPr/>
        <w:t>Основой является гибридизация содержащих</w:t>
      </w:r>
      <w:r>
        <w:rPr>
          <w:spacing w:val="-30"/>
        </w:rPr>
        <w:t xml:space="preserve"> </w:t>
      </w:r>
      <w:r>
        <w:rPr/>
        <w:t>флуоресцентную</w:t>
      </w:r>
      <w:r>
        <w:rPr>
          <w:spacing w:val="-30"/>
        </w:rPr>
        <w:t xml:space="preserve"> </w:t>
      </w:r>
      <w:r>
        <w:rPr/>
        <w:t>метку</w:t>
      </w:r>
      <w:r>
        <w:rPr>
          <w:spacing w:val="-29"/>
        </w:rPr>
        <w:t xml:space="preserve"> </w:t>
      </w:r>
      <w:r>
        <w:rPr/>
        <w:t>последовательностей</w:t>
      </w:r>
      <w:r>
        <w:rPr>
          <w:spacing w:val="-30"/>
        </w:rPr>
        <w:t xml:space="preserve"> </w:t>
      </w:r>
      <w:r>
        <w:rPr/>
        <w:t>с</w:t>
      </w:r>
      <w:r>
        <w:rPr>
          <w:spacing w:val="-30"/>
        </w:rPr>
        <w:t xml:space="preserve"> </w:t>
      </w:r>
      <w:r>
        <w:rPr/>
        <w:t>комплементарными</w:t>
      </w:r>
      <w:r>
        <w:rPr>
          <w:spacing w:val="-29"/>
        </w:rPr>
        <w:t xml:space="preserve"> </w:t>
      </w:r>
      <w:r>
        <w:rPr/>
        <w:t>ими</w:t>
      </w:r>
      <w:r>
        <w:rPr>
          <w:spacing w:val="-30"/>
        </w:rPr>
        <w:t xml:space="preserve"> </w:t>
      </w:r>
      <w:r>
        <w:rPr/>
        <w:t xml:space="preserve">участками </w:t>
      </w:r>
      <w:r>
        <w:rPr>
          <w:highlight w:val="yellow"/>
          <w:rPrChange w:id="0" w:author="Фишман Вениамин Семенович" w:date="2020-12-29T15:23:00Z"/>
        </w:rPr>
        <w:t>НК</w:t>
      </w:r>
      <w:r>
        <w:rPr/>
        <w:t>. Гибридизация может производиться на ДНК (метафазные или интерфазные хромосомы)</w:t>
      </w:r>
      <w:r>
        <w:rPr>
          <w:spacing w:val="-24"/>
        </w:rPr>
        <w:t xml:space="preserve"> </w:t>
      </w:r>
      <w:r>
        <w:rPr/>
        <w:t>и</w:t>
      </w:r>
      <w:r>
        <w:rPr>
          <w:spacing w:val="-23"/>
        </w:rPr>
        <w:t xml:space="preserve"> </w:t>
      </w:r>
      <w:r>
        <w:rPr/>
        <w:t>на</w:t>
      </w:r>
      <w:r>
        <w:rPr>
          <w:spacing w:val="-24"/>
        </w:rPr>
        <w:t xml:space="preserve"> </w:t>
      </w:r>
      <w:r>
        <w:rPr/>
        <w:t>РНК.</w:t>
      </w:r>
      <w:r>
        <w:rPr>
          <w:spacing w:val="-22"/>
        </w:rPr>
        <w:t xml:space="preserve"> </w:t>
      </w:r>
      <w:r>
        <w:rPr/>
        <w:t>FISH</w:t>
      </w:r>
      <w:r>
        <w:rPr>
          <w:spacing w:val="-24"/>
        </w:rPr>
        <w:t xml:space="preserve"> </w:t>
      </w:r>
      <w:r>
        <w:rPr/>
        <w:t>позволяет</w:t>
      </w:r>
      <w:r>
        <w:rPr>
          <w:spacing w:val="-23"/>
        </w:rPr>
        <w:t xml:space="preserve"> </w:t>
      </w:r>
      <w:r>
        <w:rPr/>
        <w:t>определить</w:t>
      </w:r>
      <w:r>
        <w:rPr>
          <w:spacing w:val="-24"/>
        </w:rPr>
        <w:t xml:space="preserve"> </w:t>
      </w:r>
      <w:r>
        <w:rPr/>
        <w:t>количественные</w:t>
      </w:r>
      <w:r>
        <w:rPr>
          <w:spacing w:val="-23"/>
        </w:rPr>
        <w:t xml:space="preserve"> </w:t>
      </w:r>
      <w:r>
        <w:rPr/>
        <w:t>характеристики</w:t>
      </w:r>
      <w:r>
        <w:rPr>
          <w:spacing w:val="-24"/>
        </w:rPr>
        <w:t xml:space="preserve"> </w:t>
      </w:r>
      <w:r>
        <w:rPr/>
        <w:t>НК</w:t>
      </w:r>
    </w:p>
    <w:p>
      <w:pPr>
        <w:pStyle w:val="Style17"/>
        <w:tabs>
          <w:tab w:val="clear" w:pos="720"/>
          <w:tab w:val="left" w:pos="5266" w:leader="none"/>
        </w:tabs>
        <w:spacing w:lineRule="auto" w:line="252"/>
        <w:ind w:left="117" w:right="1239" w:hanging="0"/>
        <w:pPrChange w:id="0" w:author="Фишман Вениамин Семенович" w:date="2020-12-29T15:23:00Z">
          <w:pPr>
            <w:jc w:val="both"/>
            <w:ind w:left="117" w:right="1407" w:hanging="0"/>
            <w:spacing w:lineRule="auto" w:line="252"/>
          </w:pPr>
        </w:pPrChange>
        <w:rPr/>
      </w:pPr>
      <w:r>
        <w:rPr>
          <w:smallCaps/>
          <w:w w:val="92"/>
        </w:rPr>
        <w:t xml:space="preserve"> </w:t>
      </w:r>
      <w:r>
        <w:rPr>
          <w:smallCaps/>
          <w:w w:val="92"/>
        </w:rPr>
        <w:t>и</w:t>
      </w:r>
      <w:r>
        <w:rPr>
          <w:spacing w:val="-2"/>
        </w:rPr>
        <w:t xml:space="preserve"> </w:t>
      </w:r>
      <w:r>
        <w:rPr>
          <w:spacing w:val="-1"/>
          <w:w w:val="99"/>
        </w:rPr>
        <w:t>и</w:t>
      </w:r>
      <w:r>
        <w:rPr>
          <w:w w:val="99"/>
        </w:rPr>
        <w:t>х</w:t>
      </w:r>
      <w:r>
        <w:rPr>
          <w:spacing w:val="-2"/>
        </w:rPr>
        <w:t xml:space="preserve"> </w:t>
      </w:r>
      <w:r>
        <w:rPr>
          <w:spacing w:val="-1"/>
          <w:w w:val="99"/>
        </w:rPr>
        <w:t>пр</w:t>
      </w:r>
      <w:r>
        <w:rPr>
          <w:spacing w:val="5"/>
          <w:w w:val="99"/>
        </w:rPr>
        <w:t>о</w:t>
      </w:r>
      <w:r>
        <w:rPr>
          <w:w w:val="99"/>
        </w:rPr>
        <w:t>с</w:t>
      </w:r>
      <w:r>
        <w:rPr>
          <w:spacing w:val="2"/>
          <w:w w:val="99"/>
        </w:rPr>
        <w:t>т</w:t>
      </w:r>
      <w:r>
        <w:rPr>
          <w:w w:val="99"/>
        </w:rPr>
        <w:t>ранст</w:t>
      </w:r>
      <w:r>
        <w:rPr>
          <w:spacing w:val="-1"/>
          <w:w w:val="99"/>
        </w:rPr>
        <w:t>в</w:t>
      </w:r>
      <w:r>
        <w:rPr>
          <w:w w:val="99"/>
        </w:rPr>
        <w:t>енн</w:t>
      </w:r>
      <w:r>
        <w:rPr>
          <w:spacing w:val="2"/>
          <w:w w:val="99"/>
        </w:rPr>
        <w:t>о</w:t>
      </w:r>
      <w:r>
        <w:rPr>
          <w:w w:val="99"/>
        </w:rPr>
        <w:t>е</w:t>
      </w:r>
      <w:r>
        <w:rPr>
          <w:spacing w:val="-2"/>
        </w:rPr>
        <w:t xml:space="preserve"> </w:t>
      </w:r>
      <w:r>
        <w:rPr>
          <w:w w:val="99"/>
        </w:rPr>
        <w:t>расп</w:t>
      </w:r>
      <w:r>
        <w:rPr>
          <w:spacing w:val="-3"/>
          <w:w w:val="99"/>
        </w:rPr>
        <w:t>о</w:t>
      </w:r>
      <w:r>
        <w:rPr>
          <w:w w:val="99"/>
        </w:rPr>
        <w:t>л</w:t>
      </w:r>
      <w:r>
        <w:rPr>
          <w:spacing w:val="-6"/>
          <w:w w:val="99"/>
        </w:rPr>
        <w:t>о</w:t>
      </w:r>
      <w:r>
        <w:rPr>
          <w:spacing w:val="-4"/>
          <w:w w:val="99"/>
        </w:rPr>
        <w:t>ж</w:t>
      </w:r>
      <w:r>
        <w:rPr>
          <w:w w:val="99"/>
        </w:rPr>
        <w:t>ение</w:t>
      </w:r>
      <w:r>
        <w:rPr>
          <w:spacing w:val="-2"/>
        </w:rPr>
        <w:t xml:space="preserve"> </w:t>
      </w:r>
      <w:r>
        <w:rPr>
          <w:w w:val="99"/>
        </w:rPr>
        <w:t>в</w:t>
      </w:r>
      <w:r>
        <w:rPr>
          <w:spacing w:val="-2"/>
        </w:rPr>
        <w:t xml:space="preserve"> </w:t>
      </w:r>
      <w:r>
        <w:rPr>
          <w:w w:val="99"/>
        </w:rPr>
        <w:t>ядре.</w:t>
      </w:r>
      <w:r>
        <w:rPr>
          <w:spacing w:val="-2"/>
        </w:rPr>
        <w:t xml:space="preserve"> </w:t>
      </w:r>
      <w:r>
        <w:rPr>
          <w:spacing w:val="-3"/>
          <w:w w:val="99"/>
        </w:rPr>
        <w:t>М</w:t>
      </w:r>
      <w:r>
        <w:rPr>
          <w:w w:val="99"/>
        </w:rPr>
        <w:t>е</w:t>
      </w:r>
      <w:r>
        <w:rPr>
          <w:spacing w:val="-4"/>
          <w:w w:val="99"/>
        </w:rPr>
        <w:t>т</w:t>
      </w:r>
      <w:r>
        <w:rPr>
          <w:spacing w:val="-7"/>
          <w:w w:val="99"/>
        </w:rPr>
        <w:t>о</w:t>
      </w:r>
      <w:r>
        <w:rPr>
          <w:w w:val="99"/>
        </w:rPr>
        <w:t>д</w:t>
      </w:r>
      <w:r>
        <w:rPr>
          <w:spacing w:val="-2"/>
        </w:rPr>
        <w:t xml:space="preserve"> </w:t>
      </w:r>
      <w:r>
        <w:rPr>
          <w:w w:val="99"/>
        </w:rPr>
        <w:t>я</w:t>
      </w:r>
      <w:r>
        <w:rPr>
          <w:spacing w:val="-3"/>
          <w:w w:val="99"/>
        </w:rPr>
        <w:t>в</w:t>
      </w:r>
      <w:r>
        <w:rPr>
          <w:w w:val="99"/>
        </w:rPr>
        <w:t>ляе</w:t>
      </w:r>
      <w:r>
        <w:rPr>
          <w:spacing w:val="2"/>
          <w:w w:val="99"/>
        </w:rPr>
        <w:t>т</w:t>
      </w:r>
      <w:r>
        <w:rPr>
          <w:w w:val="99"/>
        </w:rPr>
        <w:t>ся</w:t>
      </w:r>
      <w:r>
        <w:rPr>
          <w:spacing w:val="-2"/>
        </w:rPr>
        <w:t xml:space="preserve"> </w:t>
      </w:r>
      <w:r>
        <w:rPr>
          <w:w w:val="99"/>
        </w:rPr>
        <w:t>«</w:t>
      </w:r>
      <w:r>
        <w:rPr>
          <w:spacing w:val="-2"/>
          <w:w w:val="99"/>
        </w:rPr>
        <w:t>з</w:t>
      </w:r>
      <w:r>
        <w:rPr>
          <w:spacing w:val="-4"/>
          <w:w w:val="99"/>
        </w:rPr>
        <w:t>о</w:t>
      </w:r>
      <w:r>
        <w:rPr>
          <w:w w:val="99"/>
        </w:rPr>
        <w:t>л</w:t>
      </w:r>
      <w:r>
        <w:rPr>
          <w:spacing w:val="-4"/>
          <w:w w:val="99"/>
        </w:rPr>
        <w:t>о</w:t>
      </w:r>
      <w:r>
        <w:rPr>
          <w:w w:val="99"/>
        </w:rPr>
        <w:t>тым</w:t>
      </w:r>
      <w:r>
        <w:rPr>
          <w:spacing w:val="-2"/>
        </w:rPr>
        <w:t xml:space="preserve"> </w:t>
      </w:r>
      <w:r>
        <w:rPr>
          <w:w w:val="99"/>
        </w:rPr>
        <w:t>с</w:t>
      </w:r>
      <w:r>
        <w:rPr>
          <w:spacing w:val="2"/>
          <w:w w:val="99"/>
        </w:rPr>
        <w:t>т</w:t>
      </w:r>
      <w:r>
        <w:rPr>
          <w:w w:val="99"/>
        </w:rPr>
        <w:t>анда</w:t>
      </w:r>
      <w:r>
        <w:rPr>
          <w:spacing w:val="-3"/>
          <w:w w:val="99"/>
        </w:rPr>
        <w:t>р</w:t>
      </w:r>
      <w:r>
        <w:rPr>
          <w:spacing w:val="-4"/>
          <w:w w:val="99"/>
        </w:rPr>
        <w:t>т</w:t>
      </w:r>
      <w:r>
        <w:rPr>
          <w:spacing w:val="-5"/>
          <w:w w:val="99"/>
        </w:rPr>
        <w:t>о</w:t>
      </w:r>
      <w:r>
        <w:rPr>
          <w:w w:val="99"/>
        </w:rPr>
        <w:t>м»</w:t>
      </w:r>
      <w:r>
        <w:rPr>
          <w:spacing w:val="-2"/>
        </w:rPr>
        <w:t xml:space="preserve"> </w:t>
      </w:r>
      <w:r>
        <w:rPr>
          <w:w w:val="99"/>
        </w:rPr>
        <w:t>в опр</w:t>
      </w:r>
      <w:r>
        <w:rPr>
          <w:spacing w:val="-4"/>
          <w:w w:val="99"/>
        </w:rPr>
        <w:t>е</w:t>
      </w:r>
      <w:r>
        <w:rPr>
          <w:w w:val="99"/>
        </w:rPr>
        <w:t>делении</w:t>
      </w:r>
      <w:r>
        <w:rPr>
          <w:spacing w:val="-4"/>
        </w:rPr>
        <w:t xml:space="preserve"> </w:t>
      </w:r>
      <w:r>
        <w:rPr>
          <w:w w:val="99"/>
        </w:rPr>
        <w:t>хр</w:t>
      </w:r>
      <w:r>
        <w:rPr>
          <w:spacing w:val="-5"/>
          <w:w w:val="99"/>
        </w:rPr>
        <w:t>о</w:t>
      </w:r>
      <w:r>
        <w:rPr>
          <w:w w:val="99"/>
        </w:rPr>
        <w:t>м</w:t>
      </w:r>
      <w:r>
        <w:rPr>
          <w:spacing w:val="5"/>
          <w:w w:val="99"/>
        </w:rPr>
        <w:t>о</w:t>
      </w:r>
      <w:r>
        <w:rPr>
          <w:w w:val="99"/>
        </w:rPr>
        <w:t>с</w:t>
      </w:r>
      <w:r>
        <w:rPr>
          <w:spacing w:val="-5"/>
          <w:w w:val="99"/>
        </w:rPr>
        <w:t>о</w:t>
      </w:r>
      <w:r>
        <w:rPr>
          <w:w w:val="99"/>
        </w:rPr>
        <w:t>мных</w:t>
      </w:r>
      <w:r>
        <w:rPr>
          <w:spacing w:val="-4"/>
        </w:rPr>
        <w:t xml:space="preserve"> </w:t>
      </w:r>
      <w:r>
        <w:rPr>
          <w:spacing w:val="-1"/>
          <w:w w:val="99"/>
        </w:rPr>
        <w:t>п</w:t>
      </w:r>
      <w:r>
        <w:rPr>
          <w:spacing w:val="-7"/>
          <w:w w:val="99"/>
        </w:rPr>
        <w:t>а</w:t>
      </w:r>
      <w:r>
        <w:rPr>
          <w:spacing w:val="-4"/>
          <w:w w:val="99"/>
        </w:rPr>
        <w:t>то</w:t>
      </w:r>
      <w:r>
        <w:rPr>
          <w:w w:val="99"/>
        </w:rPr>
        <w:t>логий</w:t>
      </w:r>
      <w:r>
        <w:rPr>
          <w:spacing w:val="-13"/>
        </w:rPr>
        <w:t xml:space="preserve"> </w:t>
      </w:r>
      <w:r>
        <w:rPr>
          <w:spacing w:val="-48"/>
          <w:w w:val="99"/>
        </w:rPr>
        <w:t>–</w:t>
      </w:r>
      <w:r>
        <w:rPr>
          <w:w w:val="99"/>
        </w:rPr>
        <w:t>–</w:t>
      </w:r>
      <w:r>
        <w:rPr>
          <w:spacing w:val="-13"/>
        </w:rPr>
        <w:t xml:space="preserve"> </w:t>
      </w:r>
      <w:r>
        <w:rPr>
          <w:spacing w:val="-4"/>
          <w:w w:val="99"/>
        </w:rPr>
        <w:t>к</w:t>
      </w:r>
      <w:r>
        <w:rPr>
          <w:w w:val="99"/>
        </w:rPr>
        <w:t>ак</w:t>
      </w:r>
      <w:r>
        <w:rPr>
          <w:spacing w:val="-4"/>
        </w:rPr>
        <w:t xml:space="preserve"> </w:t>
      </w:r>
      <w:r>
        <w:rPr>
          <w:w w:val="99"/>
          <w:highlight w:val="yellow"/>
          <w:rPrChange w:id="0" w:author="Фишман Вениамин Семенович" w:date="2020-12-29T15:23:00Z">
            <w:rPr>
              <w:w w:val="99"/>
            </w:rPr>
          </w:rPrChange>
        </w:rPr>
        <w:t>в</w:t>
      </w:r>
      <w:r>
        <w:rPr>
          <w:spacing w:val="-4"/>
          <w:highlight w:val="yellow"/>
          <w:rPrChange w:id="0" w:author="Фишман Вениамин Семенович" w:date="2020-12-29T15:23:00Z">
            <w:rPr>
              <w:spacing w:val="-4"/>
            </w:rPr>
          </w:rPrChange>
        </w:rPr>
        <w:t xml:space="preserve"> </w:t>
      </w:r>
      <w:r>
        <w:rPr>
          <w:w w:val="99"/>
          <w:highlight w:val="yellow"/>
          <w:rPrChange w:id="0" w:author="Фишман Вениамин Семенович" w:date="2020-12-29T15:23:00Z">
            <w:rPr>
              <w:w w:val="99"/>
            </w:rPr>
          </w:rPrChange>
        </w:rPr>
        <w:t>клет</w:t>
      </w:r>
      <w:r>
        <w:rPr>
          <w:spacing w:val="-4"/>
          <w:w w:val="99"/>
          <w:highlight w:val="yellow"/>
          <w:rPrChange w:id="0" w:author="Фишман Вениамин Семенович" w:date="2020-12-29T15:23:00Z">
            <w:rPr>
              <w:spacing w:val="-4"/>
              <w:w w:val="99"/>
            </w:rPr>
          </w:rPrChange>
        </w:rPr>
        <w:t>к</w:t>
      </w:r>
      <w:r>
        <w:rPr>
          <w:w w:val="99"/>
          <w:highlight w:val="yellow"/>
          <w:rPrChange w:id="0" w:author="Фишман Вениамин Семенович" w:date="2020-12-29T15:23:00Z">
            <w:rPr>
              <w:w w:val="99"/>
            </w:rPr>
          </w:rPrChange>
        </w:rPr>
        <w:t>ах</w:t>
      </w:r>
      <w:r>
        <w:rPr>
          <w:spacing w:val="-4"/>
          <w:highlight w:val="yellow"/>
          <w:rPrChange w:id="0" w:author="Фишман Вениамин Семенович" w:date="2020-12-29T15:23:00Z">
            <w:rPr>
              <w:spacing w:val="-4"/>
            </w:rPr>
          </w:rPrChange>
        </w:rPr>
        <w:t xml:space="preserve"> </w:t>
      </w:r>
      <w:r>
        <w:rPr>
          <w:w w:val="99"/>
          <w:highlight w:val="yellow"/>
          <w:rPrChange w:id="0" w:author="Фишман Вениамин Семенович" w:date="2020-12-29T15:23:00Z">
            <w:rPr>
              <w:w w:val="99"/>
            </w:rPr>
          </w:rPrChange>
        </w:rPr>
        <w:t>с</w:t>
      </w:r>
      <w:r>
        <w:rPr>
          <w:spacing w:val="-4"/>
          <w:highlight w:val="yellow"/>
          <w:rPrChange w:id="0" w:author="Фишман Вениамин Семенович" w:date="2020-12-29T15:23:00Z">
            <w:rPr>
              <w:spacing w:val="-4"/>
            </w:rPr>
          </w:rPrChange>
        </w:rPr>
        <w:t xml:space="preserve"> </w:t>
      </w:r>
      <w:r>
        <w:rPr>
          <w:spacing w:val="-1"/>
          <w:w w:val="99"/>
          <w:highlight w:val="yellow"/>
          <w:rPrChange w:id="0" w:author="Фишман Вениамин Семенович" w:date="2020-12-29T15:23:00Z">
            <w:rPr>
              <w:spacing w:val="-1"/>
              <w:w w:val="99"/>
            </w:rPr>
          </w:rPrChange>
        </w:rPr>
        <w:t>вр</w:t>
      </w:r>
      <w:r>
        <w:rPr>
          <w:spacing w:val="-6"/>
          <w:w w:val="99"/>
          <w:highlight w:val="yellow"/>
          <w:rPrChange w:id="0" w:author="Фишман Вениамин Семенович" w:date="2020-12-29T15:23:00Z">
            <w:rPr>
              <w:spacing w:val="-6"/>
              <w:w w:val="99"/>
            </w:rPr>
          </w:rPrChange>
        </w:rPr>
        <w:t>о</w:t>
      </w:r>
      <w:r>
        <w:rPr>
          <w:w w:val="99"/>
          <w:highlight w:val="yellow"/>
          <w:rPrChange w:id="0" w:author="Фишман Вениамин Семенович" w:date="2020-12-29T15:23:00Z">
            <w:rPr>
              <w:w w:val="99"/>
            </w:rPr>
          </w:rPrChange>
        </w:rPr>
        <w:t>ждёнными</w:t>
      </w:r>
      <w:r>
        <w:rPr>
          <w:spacing w:val="-4"/>
        </w:rPr>
        <w:t xml:space="preserve"> </w:t>
      </w:r>
      <w:r>
        <w:rPr>
          <w:spacing w:val="-1"/>
          <w:w w:val="99"/>
        </w:rPr>
        <w:t>пер</w:t>
      </w:r>
      <w:r>
        <w:rPr>
          <w:spacing w:val="5"/>
          <w:w w:val="99"/>
        </w:rPr>
        <w:t>е</w:t>
      </w:r>
      <w:r>
        <w:rPr>
          <w:w w:val="99"/>
        </w:rPr>
        <w:t>с</w:t>
      </w:r>
      <w:r>
        <w:rPr>
          <w:spacing w:val="2"/>
          <w:w w:val="99"/>
        </w:rPr>
        <w:t>т</w:t>
      </w:r>
      <w:r>
        <w:rPr>
          <w:w w:val="99"/>
        </w:rPr>
        <w:t>рой</w:t>
      </w:r>
      <w:r>
        <w:rPr>
          <w:spacing w:val="-4"/>
          <w:w w:val="99"/>
        </w:rPr>
        <w:t>к</w:t>
      </w:r>
      <w:r>
        <w:rPr>
          <w:w w:val="99"/>
        </w:rPr>
        <w:t xml:space="preserve">ами, </w:t>
      </w:r>
      <w:r>
        <w:rPr>
          <w:spacing w:val="2"/>
          <w:w w:val="99"/>
        </w:rPr>
        <w:t>т</w:t>
      </w:r>
      <w:r>
        <w:rPr>
          <w:w w:val="99"/>
        </w:rPr>
        <w:t>ак</w:t>
      </w:r>
      <w:r>
        <w:rPr>
          <w:spacing w:val="-1"/>
        </w:rPr>
        <w:t xml:space="preserve"> </w:t>
      </w:r>
      <w:r>
        <w:rPr>
          <w:w w:val="99"/>
        </w:rPr>
        <w:t>и</w:t>
      </w:r>
      <w:r>
        <w:rPr>
          <w:spacing w:val="-1"/>
        </w:rPr>
        <w:t xml:space="preserve"> </w:t>
      </w:r>
      <w:r>
        <w:rPr>
          <w:w w:val="99"/>
        </w:rPr>
        <w:t>в</w:t>
      </w:r>
      <w:r>
        <w:rPr>
          <w:spacing w:val="-1"/>
        </w:rPr>
        <w:t xml:space="preserve"> </w:t>
      </w:r>
      <w:r>
        <w:rPr>
          <w:w w:val="99"/>
        </w:rPr>
        <w:t>клет</w:t>
      </w:r>
      <w:r>
        <w:rPr>
          <w:spacing w:val="-4"/>
          <w:w w:val="99"/>
        </w:rPr>
        <w:t>к</w:t>
      </w:r>
      <w:r>
        <w:rPr>
          <w:w w:val="99"/>
        </w:rPr>
        <w:t>ах</w:t>
      </w:r>
      <w:r>
        <w:rPr>
          <w:spacing w:val="-1"/>
        </w:rPr>
        <w:t xml:space="preserve"> </w:t>
      </w:r>
      <w:r>
        <w:rPr>
          <w:w w:val="99"/>
        </w:rPr>
        <w:t>опу</w:t>
      </w:r>
      <w:r>
        <w:rPr>
          <w:spacing w:val="-10"/>
          <w:w w:val="99"/>
        </w:rPr>
        <w:t>х</w:t>
      </w:r>
      <w:r>
        <w:rPr>
          <w:spacing w:val="-4"/>
          <w:w w:val="99"/>
        </w:rPr>
        <w:t>о</w:t>
      </w:r>
      <w:r>
        <w:rPr>
          <w:w w:val="99"/>
        </w:rPr>
        <w:t>лей.</w:t>
      </w:r>
    </w:p>
    <w:p>
      <w:pPr>
        <w:pStyle w:val="Style17"/>
        <w:spacing w:lineRule="auto" w:line="252"/>
        <w:ind w:left="117" w:right="1396" w:firstLine="358"/>
        <w:jc w:val="both"/>
        <w:rPr/>
      </w:pPr>
      <w:r>
        <w:rPr/>
        <w:t>Данные</w:t>
      </w:r>
      <w:r>
        <w:rPr>
          <w:spacing w:val="-13"/>
        </w:rPr>
        <w:t xml:space="preserve"> </w:t>
      </w:r>
      <w:r>
        <w:rPr/>
        <w:t>при</w:t>
      </w:r>
      <w:r>
        <w:rPr>
          <w:spacing w:val="-13"/>
        </w:rPr>
        <w:t xml:space="preserve"> </w:t>
      </w:r>
      <w:r>
        <w:rPr/>
        <w:t>FISH</w:t>
      </w:r>
      <w:r>
        <w:rPr>
          <w:spacing w:val="-13"/>
        </w:rPr>
        <w:t xml:space="preserve"> </w:t>
      </w:r>
      <w:r>
        <w:rPr/>
        <w:t>можно</w:t>
      </w:r>
      <w:r>
        <w:rPr>
          <w:spacing w:val="-12"/>
        </w:rPr>
        <w:t xml:space="preserve"> </w:t>
      </w:r>
      <w:r>
        <w:rPr/>
        <w:t>получить</w:t>
      </w:r>
      <w:r>
        <w:rPr>
          <w:spacing w:val="-13"/>
        </w:rPr>
        <w:t xml:space="preserve"> </w:t>
      </w:r>
      <w:r>
        <w:rPr/>
        <w:t>как</w:t>
      </w:r>
      <w:r>
        <w:rPr>
          <w:spacing w:val="-13"/>
        </w:rPr>
        <w:t xml:space="preserve"> </w:t>
      </w:r>
      <w:r>
        <w:rPr/>
        <w:t>за</w:t>
      </w:r>
      <w:r>
        <w:rPr>
          <w:spacing w:val="-13"/>
        </w:rPr>
        <w:t xml:space="preserve"> </w:t>
      </w:r>
      <w:r>
        <w:rPr/>
        <w:t>счёт</w:t>
      </w:r>
      <w:r>
        <w:rPr>
          <w:spacing w:val="-12"/>
        </w:rPr>
        <w:t xml:space="preserve"> </w:t>
      </w:r>
      <w:r>
        <w:rPr/>
        <w:t>спектрального</w:t>
      </w:r>
      <w:r>
        <w:rPr>
          <w:spacing w:val="-13"/>
        </w:rPr>
        <w:t xml:space="preserve"> </w:t>
      </w:r>
      <w:r>
        <w:rPr/>
        <w:t>анализа</w:t>
      </w:r>
      <w:r>
        <w:rPr>
          <w:spacing w:val="-13"/>
        </w:rPr>
        <w:t xml:space="preserve"> </w:t>
      </w:r>
      <w:r>
        <w:rPr/>
        <w:t>сигналов,</w:t>
      </w:r>
      <w:r>
        <w:rPr>
          <w:spacing w:val="-13"/>
        </w:rPr>
        <w:t xml:space="preserve"> </w:t>
      </w:r>
      <w:r>
        <w:rPr/>
        <w:t xml:space="preserve">так и за счёт их отсутствия/присутствия. Всего </w:t>
      </w:r>
      <w:commentRangeStart w:id="24"/>
      <w:r>
        <w:rPr/>
        <w:t xml:space="preserve">7 </w:t>
      </w:r>
      <w:r>
        <w:rPr/>
      </w:r>
      <w:commentRangeEnd w:id="24"/>
      <w:r>
        <w:commentReference w:id="24"/>
      </w:r>
      <w:r>
        <w:rPr/>
        <w:t xml:space="preserve">флюорофоров дают 127 вариантов цветовых меток; это позволяет реализовать, например, </w:t>
      </w:r>
      <w:commentRangeStart w:id="25"/>
      <w:r>
        <w:rPr/>
        <w:t>спектральное кариотипирование</w:t>
      </w:r>
      <w:r>
        <w:rPr/>
      </w:r>
      <w:commentRangeEnd w:id="25"/>
      <w:r>
        <w:commentReference w:id="25"/>
      </w:r>
      <w:r>
        <w:rPr/>
        <w:t xml:space="preserve">. В методике </w:t>
      </w:r>
      <w:commentRangeStart w:id="26"/>
      <w:r>
        <w:rPr/>
        <w:t xml:space="preserve">MER-FISH </w:t>
      </w:r>
      <w:r>
        <w:rPr/>
      </w:r>
      <w:commentRangeEnd w:id="26"/>
      <w:r>
        <w:commentReference w:id="26"/>
      </w:r>
      <w:r>
        <w:rPr/>
        <w:t xml:space="preserve">количество цветовых меток увеличено до 1001. </w:t>
      </w:r>
      <w:r>
        <w:rPr>
          <w:spacing w:val="-4"/>
        </w:rPr>
        <w:t xml:space="preserve">Тем </w:t>
      </w:r>
      <w:r>
        <w:rPr/>
        <w:t>не менее, лимитирующими факторами</w:t>
      </w:r>
      <w:r>
        <w:rPr>
          <w:spacing w:val="-3"/>
        </w:rPr>
        <w:t xml:space="preserve"> </w:t>
      </w:r>
      <w:r>
        <w:rPr/>
        <w:t>остаются:</w:t>
      </w:r>
    </w:p>
    <w:p>
      <w:pPr>
        <w:pStyle w:val="Style17"/>
        <w:spacing w:before="7" w:after="0"/>
        <w:rPr>
          <w:sz w:val="21"/>
        </w:rPr>
      </w:pPr>
      <w:r>
        <w:rPr>
          <w:sz w:val="21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lineRule="auto" w:line="252" w:before="0" w:after="0"/>
        <w:ind w:left="715" w:right="1399" w:hanging="204"/>
        <w:rPr>
          <w:sz w:val="24"/>
        </w:rPr>
      </w:pPr>
      <w:r>
        <w:rPr>
          <w:sz w:val="24"/>
        </w:rPr>
        <w:t>потребность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хорошо</w:t>
      </w:r>
      <w:r>
        <w:rPr>
          <w:spacing w:val="-9"/>
          <w:sz w:val="24"/>
        </w:rPr>
        <w:t xml:space="preserve"> </w:t>
      </w:r>
      <w:r>
        <w:rPr>
          <w:sz w:val="24"/>
        </w:rPr>
        <w:t>обученном</w:t>
      </w:r>
      <w:r>
        <w:rPr>
          <w:spacing w:val="-8"/>
          <w:sz w:val="24"/>
        </w:rPr>
        <w:t xml:space="preserve"> </w:t>
      </w:r>
      <w:r>
        <w:rPr>
          <w:sz w:val="24"/>
        </w:rPr>
        <w:t>персонале.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Протокол</w:t>
      </w:r>
      <w:r>
        <w:rPr>
          <w:spacing w:val="-8"/>
          <w:sz w:val="24"/>
        </w:rPr>
        <w:t xml:space="preserve"> </w:t>
      </w:r>
      <w:r>
        <w:rPr>
          <w:sz w:val="24"/>
        </w:rPr>
        <w:t>FISH</w:t>
      </w:r>
      <w:r>
        <w:rPr>
          <w:spacing w:val="-7"/>
          <w:sz w:val="24"/>
        </w:rPr>
        <w:t xml:space="preserve"> </w:t>
      </w:r>
      <w:r>
        <w:rPr>
          <w:sz w:val="24"/>
        </w:rPr>
        <w:t>зависит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-8"/>
          <w:sz w:val="24"/>
        </w:rPr>
        <w:t xml:space="preserve"> </w:t>
      </w:r>
      <w:r>
        <w:rPr>
          <w:sz w:val="24"/>
        </w:rPr>
        <w:t>характера пробы и образца, и должен быть настроен</w:t>
      </w:r>
      <w:r>
        <w:rPr>
          <w:spacing w:val="-13"/>
          <w:sz w:val="24"/>
        </w:rPr>
        <w:t xml:space="preserve"> </w:t>
      </w:r>
      <w:r>
        <w:rPr>
          <w:sz w:val="24"/>
        </w:rPr>
        <w:t>эмпирически;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before="198" w:after="0"/>
        <w:ind w:left="715" w:hanging="205"/>
        <w:jc w:val="left"/>
        <w:rPr>
          <w:sz w:val="24"/>
        </w:rPr>
      </w:pPr>
      <w:r>
        <w:rPr>
          <w:sz w:val="24"/>
        </w:rPr>
        <w:t>цена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реактивов;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lineRule="auto" w:line="252" w:before="212" w:after="0"/>
        <w:ind w:left="715" w:right="1399" w:hanging="204"/>
        <w:rPr>
          <w:sz w:val="24"/>
        </w:rPr>
      </w:pPr>
      <w:r>
        <w:rPr>
          <w:sz w:val="24"/>
        </w:rPr>
        <w:t xml:space="preserve">время гибридизации. Кинетика реакций гибридизации в ядре изучена недостаточно, и требуется достаточно долгое время, чтобы получить сигналы, </w:t>
      </w:r>
      <w:r>
        <w:rPr>
          <w:spacing w:val="-3"/>
          <w:sz w:val="24"/>
        </w:rPr>
        <w:t xml:space="preserve">которые </w:t>
      </w:r>
      <w:r>
        <w:rPr>
          <w:sz w:val="24"/>
        </w:rPr>
        <w:t>можно измерить и сравнить между</w:t>
      </w:r>
      <w:r>
        <w:rPr>
          <w:spacing w:val="-7"/>
          <w:sz w:val="24"/>
        </w:rPr>
        <w:t xml:space="preserve"> </w:t>
      </w:r>
      <w:r>
        <w:rPr>
          <w:sz w:val="24"/>
        </w:rPr>
        <w:t>собой.</w:t>
      </w:r>
    </w:p>
    <w:p>
      <w:pPr>
        <w:pStyle w:val="Style17"/>
        <w:spacing w:before="3" w:after="0"/>
        <w:rPr>
          <w:sz w:val="22"/>
        </w:rPr>
      </w:pPr>
      <w:r>
        <w:rPr>
          <w:sz w:val="22"/>
        </w:rPr>
      </w:r>
    </w:p>
    <w:p>
      <w:pPr>
        <w:pStyle w:val="Style17"/>
        <w:spacing w:lineRule="auto" w:line="247"/>
        <w:ind w:left="117" w:right="1397" w:firstLine="358"/>
        <w:jc w:val="both"/>
        <w:rPr/>
      </w:pPr>
      <w:r>
        <w:rPr/>
        <w:t>В</w:t>
      </w:r>
      <w:r>
        <w:rPr>
          <w:spacing w:val="-13"/>
        </w:rPr>
        <w:t xml:space="preserve"> </w:t>
      </w:r>
      <w:r>
        <w:rPr/>
        <w:t>настоящее</w:t>
      </w:r>
      <w:r>
        <w:rPr>
          <w:spacing w:val="-13"/>
        </w:rPr>
        <w:t xml:space="preserve"> </w:t>
      </w:r>
      <w:r>
        <w:rPr/>
        <w:t>время</w:t>
      </w:r>
      <w:r>
        <w:rPr>
          <w:spacing w:val="-12"/>
        </w:rPr>
        <w:t xml:space="preserve"> </w:t>
      </w:r>
      <w:r>
        <w:rPr/>
        <w:t>методика</w:t>
      </w:r>
      <w:r>
        <w:rPr>
          <w:spacing w:val="-13"/>
        </w:rPr>
        <w:t xml:space="preserve"> </w:t>
      </w:r>
      <w:r>
        <w:rPr/>
        <w:t>FISH</w:t>
      </w:r>
      <w:r>
        <w:rPr>
          <w:spacing w:val="-12"/>
        </w:rPr>
        <w:t xml:space="preserve"> </w:t>
      </w:r>
      <w:r>
        <w:rPr/>
        <w:t>значительно</w:t>
      </w:r>
      <w:r>
        <w:rPr>
          <w:spacing w:val="-13"/>
        </w:rPr>
        <w:t xml:space="preserve"> </w:t>
      </w:r>
      <w:r>
        <w:rPr/>
        <w:t>усложнилась.</w:t>
      </w:r>
      <w:r>
        <w:rPr>
          <w:spacing w:val="-12"/>
        </w:rPr>
        <w:t xml:space="preserve"> </w:t>
      </w:r>
      <w:r>
        <w:rPr/>
        <w:t xml:space="preserve">Биотехнологические </w:t>
      </w:r>
      <w:r>
        <w:rPr>
          <w:spacing w:val="-3"/>
        </w:rPr>
        <w:t>компании</w:t>
      </w:r>
      <w:r>
        <w:rPr>
          <w:spacing w:val="-8"/>
        </w:rPr>
        <w:t xml:space="preserve"> </w:t>
      </w:r>
      <w:r>
        <w:rPr/>
        <w:t>предлагают</w:t>
      </w:r>
      <w:r>
        <w:rPr>
          <w:spacing w:val="-7"/>
        </w:rPr>
        <w:t xml:space="preserve"> </w:t>
      </w:r>
      <w:r>
        <w:rPr/>
        <w:t>панели</w:t>
      </w:r>
      <w:r>
        <w:rPr>
          <w:spacing w:val="-8"/>
        </w:rPr>
        <w:t xml:space="preserve"> </w:t>
      </w:r>
      <w:r>
        <w:rPr/>
        <w:t>олигонуклеотидов</w:t>
      </w:r>
      <w:r>
        <w:rPr>
          <w:spacing w:val="-7"/>
        </w:rPr>
        <w:t xml:space="preserve"> </w:t>
      </w:r>
      <w:r>
        <w:rPr/>
        <w:t>для</w:t>
      </w:r>
      <w:r>
        <w:rPr>
          <w:spacing w:val="-8"/>
        </w:rPr>
        <w:t xml:space="preserve"> </w:t>
      </w:r>
      <w:r>
        <w:rPr/>
        <w:t>определённых</w:t>
      </w:r>
      <w:r>
        <w:rPr>
          <w:spacing w:val="-7"/>
        </w:rPr>
        <w:t xml:space="preserve"> </w:t>
      </w:r>
      <w:r>
        <w:rPr>
          <w:highlight w:val="yellow"/>
          <w:rPrChange w:id="0" w:author="Фишман Вениамин Семенович" w:date="2020-12-29T15:25:00Z"/>
        </w:rPr>
        <w:t>целей,</w:t>
      </w:r>
      <w:r>
        <w:rPr>
          <w:spacing w:val="-7"/>
          <w:highlight w:val="yellow"/>
          <w:rPrChange w:id="0" w:author="Фишман Вениамин Семенович" w:date="2020-12-29T15:25:00Z">
            <w:rPr>
              <w:spacing w:val="-7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5:25:00Z"/>
        </w:rPr>
        <w:t>определяющие</w:t>
      </w:r>
      <w:r>
        <w:rPr/>
        <w:t xml:space="preserve"> участки от десятков килобаз до мегабаз, а также </w:t>
      </w:r>
      <w:commentRangeStart w:id="27"/>
      <w:r>
        <w:rPr/>
        <w:t xml:space="preserve">олиги </w:t>
      </w:r>
      <w:r>
        <w:rPr/>
      </w:r>
      <w:commentRangeEnd w:id="27"/>
      <w:r>
        <w:commentReference w:id="27"/>
      </w:r>
      <w:r>
        <w:rPr/>
        <w:t xml:space="preserve">с </w:t>
      </w:r>
      <w:r>
        <w:rPr>
          <w:spacing w:val="-3"/>
        </w:rPr>
        <w:t xml:space="preserve">высокой </w:t>
      </w:r>
      <w:r>
        <w:rPr/>
        <w:t>чувствительностью,</w:t>
      </w:r>
      <w:r>
        <w:rPr>
          <w:spacing w:val="-11"/>
        </w:rPr>
        <w:t xml:space="preserve"> </w:t>
      </w:r>
      <w:r>
        <w:rPr/>
        <w:t>позволяющие</w:t>
      </w:r>
      <w:r>
        <w:rPr>
          <w:spacing w:val="-10"/>
        </w:rPr>
        <w:t xml:space="preserve"> </w:t>
      </w:r>
      <w:r>
        <w:rPr/>
        <w:t>определить</w:t>
      </w:r>
      <w:r>
        <w:rPr>
          <w:spacing w:val="-10"/>
        </w:rPr>
        <w:t xml:space="preserve"> </w:t>
      </w:r>
      <w:r>
        <w:rPr/>
        <w:t>сплайс-варианты</w:t>
      </w:r>
      <w:r>
        <w:rPr>
          <w:spacing w:val="-10"/>
        </w:rPr>
        <w:t xml:space="preserve"> </w:t>
      </w:r>
      <w:r>
        <w:rPr/>
        <w:t>и</w:t>
      </w:r>
      <w:r>
        <w:rPr>
          <w:spacing w:val="-10"/>
        </w:rPr>
        <w:t xml:space="preserve"> </w:t>
      </w:r>
      <w:r>
        <w:rPr/>
        <w:t>даже</w:t>
      </w:r>
      <w:r>
        <w:rPr>
          <w:spacing w:val="-11"/>
        </w:rPr>
        <w:t xml:space="preserve"> </w:t>
      </w:r>
      <w:r>
        <w:rPr>
          <w:spacing w:val="-8"/>
        </w:rPr>
        <w:t>SNP.</w:t>
      </w:r>
      <w:r>
        <w:rPr>
          <w:spacing w:val="-10"/>
        </w:rPr>
        <w:t xml:space="preserve"> </w:t>
      </w:r>
      <w:r>
        <w:rPr/>
        <w:t>Разрабатываются</w:t>
      </w:r>
      <w:r>
        <w:rPr>
          <w:spacing w:val="-10"/>
        </w:rPr>
        <w:t xml:space="preserve"> </w:t>
      </w:r>
      <w:r>
        <w:rPr/>
        <w:t>технологии</w:t>
      </w:r>
      <w:r>
        <w:rPr>
          <w:spacing w:val="-8"/>
        </w:rPr>
        <w:t xml:space="preserve"> </w:t>
      </w:r>
      <w:r>
        <w:rPr/>
        <w:t>micro-FISH</w:t>
      </w:r>
      <w:r>
        <w:rPr>
          <w:spacing w:val="-8"/>
        </w:rPr>
        <w:t xml:space="preserve"> </w:t>
      </w:r>
      <w:r>
        <w:rPr/>
        <w:t>(</w:t>
      </w:r>
      <w:r>
        <w:rPr>
          <w:rFonts w:ascii="Rockwell Nova Light" w:hAnsi="Rockwell Nova Light"/>
          <w:i/>
        </w:rPr>
        <w:t>µ</w:t>
      </w:r>
      <w:r>
        <w:rPr/>
        <w:t>FISH),</w:t>
      </w:r>
      <w:r>
        <w:rPr>
          <w:spacing w:val="-8"/>
        </w:rPr>
        <w:t xml:space="preserve"> </w:t>
      </w:r>
      <w:r>
        <w:rPr/>
        <w:t>сочетающие</w:t>
      </w:r>
      <w:r>
        <w:rPr>
          <w:spacing w:val="-7"/>
        </w:rPr>
        <w:t xml:space="preserve"> </w:t>
      </w:r>
      <w:r>
        <w:rPr/>
        <w:t>FISH</w:t>
      </w:r>
      <w:r>
        <w:rPr>
          <w:spacing w:val="-8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микрофлюидными</w:t>
      </w:r>
      <w:r>
        <w:rPr>
          <w:spacing w:val="-8"/>
        </w:rPr>
        <w:t xml:space="preserve"> </w:t>
      </w:r>
      <w:r>
        <w:rPr/>
        <w:t>технологиями.</w:t>
      </w:r>
      <w:r>
        <w:rPr>
          <w:spacing w:val="-7"/>
        </w:rPr>
        <w:t xml:space="preserve"> </w:t>
      </w:r>
      <w:r>
        <w:rPr/>
        <w:t xml:space="preserve">При </w:t>
      </w:r>
      <w:r>
        <w:rPr>
          <w:spacing w:val="-3"/>
        </w:rPr>
        <w:t xml:space="preserve">этом </w:t>
      </w:r>
      <w:r>
        <w:rPr/>
        <w:t>процесс удешевляется, автоматизируется, ускоряется (за счёт уменьшения объёмов, а соответственно, времени гибридизации) и упрощается для использования в обширных исследованиях и для внедрения в</w:t>
      </w:r>
      <w:r>
        <w:rPr>
          <w:spacing w:val="-11"/>
        </w:rPr>
        <w:t xml:space="preserve"> </w:t>
      </w:r>
      <w:r>
        <w:rPr/>
        <w:t>клинику[</w:t>
      </w:r>
      <w:hyperlink w:anchor="_bookmark60">
        <w:r>
          <w:rPr>
            <w:rStyle w:val="ListLabel82"/>
          </w:rPr>
          <w:t>41</w:t>
        </w:r>
      </w:hyperlink>
      <w:r>
        <w:rPr/>
        <w:t>].</w:t>
      </w:r>
    </w:p>
    <w:p>
      <w:pPr>
        <w:pStyle w:val="Style17"/>
        <w:spacing w:before="8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117" w:right="1396" w:hanging="0"/>
        <w:jc w:val="both"/>
        <w:rPr/>
      </w:pPr>
      <w:r>
        <w:rPr>
          <w:b/>
        </w:rPr>
        <w:t>CGH.</w:t>
      </w:r>
      <w:r>
        <w:rPr>
          <w:b/>
          <w:spacing w:val="36"/>
        </w:rPr>
        <w:t xml:space="preserve"> </w:t>
      </w:r>
      <w:r>
        <w:rPr/>
        <w:t>Как</w:t>
      </w:r>
      <w:r>
        <w:rPr>
          <w:spacing w:val="-18"/>
        </w:rPr>
        <w:t xml:space="preserve"> </w:t>
      </w:r>
      <w:r>
        <w:rPr/>
        <w:t>и</w:t>
      </w:r>
      <w:r>
        <w:rPr>
          <w:spacing w:val="-19"/>
        </w:rPr>
        <w:t xml:space="preserve"> </w:t>
      </w:r>
      <w:r>
        <w:rPr/>
        <w:t>в</w:t>
      </w:r>
      <w:r>
        <w:rPr>
          <w:spacing w:val="-18"/>
        </w:rPr>
        <w:t xml:space="preserve"> </w:t>
      </w:r>
      <w:r>
        <w:rPr/>
        <w:t>случае</w:t>
      </w:r>
      <w:r>
        <w:rPr>
          <w:spacing w:val="-18"/>
        </w:rPr>
        <w:t xml:space="preserve"> </w:t>
      </w:r>
      <w:r>
        <w:rPr/>
        <w:t>с</w:t>
      </w:r>
      <w:r>
        <w:rPr>
          <w:spacing w:val="-19"/>
        </w:rPr>
        <w:t xml:space="preserve"> </w:t>
      </w:r>
      <w:r>
        <w:rPr/>
        <w:t>FISH,</w:t>
      </w:r>
      <w:r>
        <w:rPr>
          <w:spacing w:val="-18"/>
        </w:rPr>
        <w:t xml:space="preserve"> </w:t>
      </w:r>
      <w:r>
        <w:rPr/>
        <w:t>основой</w:t>
      </w:r>
      <w:r>
        <w:rPr>
          <w:spacing w:val="-18"/>
        </w:rPr>
        <w:t xml:space="preserve"> </w:t>
      </w:r>
      <w:r>
        <w:rPr/>
        <w:t>метода</w:t>
      </w:r>
      <w:r>
        <w:rPr>
          <w:spacing w:val="-19"/>
        </w:rPr>
        <w:t xml:space="preserve"> </w:t>
      </w:r>
      <w:r>
        <w:rPr/>
        <w:t>является</w:t>
      </w:r>
      <w:r>
        <w:rPr>
          <w:spacing w:val="-18"/>
        </w:rPr>
        <w:t xml:space="preserve"> </w:t>
      </w:r>
      <w:r>
        <w:rPr/>
        <w:t>флуоресцентная</w:t>
      </w:r>
      <w:r>
        <w:rPr>
          <w:spacing w:val="-18"/>
        </w:rPr>
        <w:t xml:space="preserve"> </w:t>
      </w:r>
      <w:r>
        <w:rPr/>
        <w:t xml:space="preserve">гибридизация. </w:t>
      </w:r>
      <w:r>
        <w:rPr>
          <w:spacing w:val="-3"/>
        </w:rPr>
        <w:t xml:space="preserve">Однако </w:t>
      </w:r>
      <w:commentRangeStart w:id="28"/>
      <w:r>
        <w:rPr>
          <w:highlight w:val="yellow"/>
          <w:rPrChange w:id="0" w:author="Фишман Вениамин Семенович" w:date="2020-12-29T15:26:00Z"/>
        </w:rPr>
        <w:t>CGH</w:t>
      </w:r>
      <w:r>
        <w:rPr/>
        <w:t xml:space="preserve"> </w:t>
      </w:r>
      <w:r>
        <w:rPr/>
      </w:r>
      <w:commentRangeEnd w:id="28"/>
      <w:r>
        <w:commentReference w:id="28"/>
      </w:r>
      <w:r>
        <w:rPr/>
        <w:t xml:space="preserve">использует два образца генома </w:t>
      </w:r>
      <w:r>
        <w:rPr>
          <w:spacing w:val="-24"/>
        </w:rPr>
        <w:t xml:space="preserve">–– </w:t>
      </w:r>
      <w:r>
        <w:rPr/>
        <w:t xml:space="preserve">тест и контроль, каждый из </w:t>
      </w:r>
      <w:r>
        <w:rPr>
          <w:spacing w:val="-3"/>
        </w:rPr>
        <w:t xml:space="preserve">которых </w:t>
      </w:r>
      <w:r>
        <w:rPr/>
        <w:t>метится</w:t>
      </w:r>
      <w:r>
        <w:rPr>
          <w:spacing w:val="-13"/>
        </w:rPr>
        <w:t xml:space="preserve"> </w:t>
      </w:r>
      <w:r>
        <w:rPr/>
        <w:t>флюорофором,</w:t>
      </w:r>
      <w:r>
        <w:rPr>
          <w:spacing w:val="-13"/>
        </w:rPr>
        <w:t xml:space="preserve"> </w:t>
      </w:r>
      <w:r>
        <w:rPr/>
        <w:t>а</w:t>
      </w:r>
      <w:r>
        <w:rPr>
          <w:spacing w:val="-13"/>
        </w:rPr>
        <w:t xml:space="preserve"> </w:t>
      </w:r>
      <w:r>
        <w:rPr/>
        <w:t>затем</w:t>
      </w:r>
      <w:r>
        <w:rPr>
          <w:spacing w:val="-13"/>
        </w:rPr>
        <w:t xml:space="preserve"> </w:t>
      </w:r>
      <w:r>
        <w:rPr/>
        <w:t>гибридизуется</w:t>
      </w:r>
      <w:r>
        <w:rPr>
          <w:spacing w:val="-13"/>
        </w:rPr>
        <w:t xml:space="preserve"> </w:t>
      </w:r>
      <w:r>
        <w:rPr/>
        <w:t>1</w:t>
      </w:r>
      <w:r>
        <w:rPr>
          <w:spacing w:val="-12"/>
        </w:rPr>
        <w:t xml:space="preserve"> </w:t>
      </w:r>
      <w:r>
        <w:rPr/>
        <w:t>:</w:t>
      </w:r>
      <w:r>
        <w:rPr>
          <w:spacing w:val="-13"/>
        </w:rPr>
        <w:t xml:space="preserve"> </w:t>
      </w:r>
      <w:r>
        <w:rPr/>
        <w:t>1.</w:t>
      </w:r>
      <w:r>
        <w:rPr>
          <w:spacing w:val="-13"/>
        </w:rPr>
        <w:t xml:space="preserve"> </w:t>
      </w:r>
      <w:r>
        <w:rPr/>
        <w:t>Таким</w:t>
      </w:r>
      <w:r>
        <w:rPr>
          <w:spacing w:val="-13"/>
        </w:rPr>
        <w:t xml:space="preserve"> </w:t>
      </w:r>
      <w:r>
        <w:rPr/>
        <w:t>образом</w:t>
      </w:r>
      <w:r>
        <w:rPr>
          <w:spacing w:val="-13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тестовом</w:t>
      </w:r>
      <w:r>
        <w:rPr>
          <w:spacing w:val="-12"/>
        </w:rPr>
        <w:t xml:space="preserve"> </w:t>
      </w:r>
      <w:r>
        <w:rPr/>
        <w:t xml:space="preserve">образце можно обнаружить </w:t>
      </w:r>
      <w:r>
        <w:rPr>
          <w:highlight w:val="yellow"/>
          <w:rPrChange w:id="0" w:author="Фишман Вениамин Семенович" w:date="2020-12-29T15:25:00Z"/>
        </w:rPr>
        <w:t>CNV</w:t>
      </w:r>
      <w:r>
        <w:rPr/>
        <w:t xml:space="preserve"> и</w:t>
      </w:r>
      <w:r>
        <w:rPr>
          <w:spacing w:val="-6"/>
        </w:rPr>
        <w:t xml:space="preserve"> </w:t>
      </w:r>
      <w:r>
        <w:rPr/>
        <w:t>перестройки.</w:t>
      </w:r>
    </w:p>
    <w:p>
      <w:pPr>
        <w:pStyle w:val="Style17"/>
        <w:spacing w:lineRule="auto" w:line="252"/>
        <w:ind w:left="117" w:right="1408" w:firstLine="358"/>
        <w:jc w:val="both"/>
        <w:rPr/>
      </w:pPr>
      <w:r>
        <w:rPr/>
        <w:t>В отличие от FISH, CGH проверяет весь геном на наличие перестроек, не требует знаний</w:t>
      </w:r>
      <w:r>
        <w:rPr>
          <w:spacing w:val="-15"/>
        </w:rPr>
        <w:t xml:space="preserve"> </w:t>
      </w:r>
      <w:r>
        <w:rPr/>
        <w:t>о</w:t>
      </w:r>
      <w:r>
        <w:rPr>
          <w:spacing w:val="-14"/>
        </w:rPr>
        <w:t xml:space="preserve"> </w:t>
      </w:r>
      <w:r>
        <w:rPr/>
        <w:t>целевом</w:t>
      </w:r>
      <w:r>
        <w:rPr>
          <w:spacing w:val="-14"/>
        </w:rPr>
        <w:t xml:space="preserve"> </w:t>
      </w:r>
      <w:r>
        <w:rPr/>
        <w:t>регионе</w:t>
      </w:r>
      <w:r>
        <w:rPr>
          <w:spacing w:val="-15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может</w:t>
      </w:r>
      <w:r>
        <w:rPr>
          <w:spacing w:val="-14"/>
        </w:rPr>
        <w:t xml:space="preserve"> </w:t>
      </w:r>
      <w:r>
        <w:rPr/>
        <w:t>быть</w:t>
      </w:r>
      <w:r>
        <w:rPr>
          <w:spacing w:val="-15"/>
        </w:rPr>
        <w:t xml:space="preserve"> </w:t>
      </w:r>
      <w:r>
        <w:rPr/>
        <w:t>использован</w:t>
      </w:r>
      <w:r>
        <w:rPr>
          <w:spacing w:val="-14"/>
        </w:rPr>
        <w:t xml:space="preserve"> </w:t>
      </w:r>
      <w:r>
        <w:rPr/>
        <w:t>на</w:t>
      </w:r>
      <w:r>
        <w:rPr>
          <w:spacing w:val="-14"/>
        </w:rPr>
        <w:t xml:space="preserve"> </w:t>
      </w:r>
      <w:r>
        <w:rPr/>
        <w:t>интерфазных</w:t>
      </w:r>
      <w:r>
        <w:rPr>
          <w:spacing w:val="-15"/>
        </w:rPr>
        <w:t xml:space="preserve"> </w:t>
      </w:r>
      <w:r>
        <w:rPr/>
        <w:t>клетках.</w:t>
      </w:r>
      <w:r>
        <w:rPr>
          <w:spacing w:val="-14"/>
        </w:rPr>
        <w:t xml:space="preserve"> </w:t>
      </w:r>
      <w:r>
        <w:rPr>
          <w:spacing w:val="-3"/>
        </w:rPr>
        <w:t xml:space="preserve">Однако, </w:t>
      </w:r>
      <w:r>
        <w:rPr/>
        <w:t xml:space="preserve">как и у </w:t>
      </w:r>
      <w:commentRangeStart w:id="29"/>
      <w:r>
        <w:rPr/>
        <w:t>классических методов</w:t>
      </w:r>
      <w:r>
        <w:rPr/>
      </w:r>
      <w:commentRangeEnd w:id="29"/>
      <w:r>
        <w:commentReference w:id="29"/>
      </w:r>
      <w:r>
        <w:rPr/>
        <w:t>, разрешение CGH ограничено 5–10</w:t>
      </w:r>
      <w:r>
        <w:rPr>
          <w:spacing w:val="-18"/>
        </w:rPr>
        <w:t xml:space="preserve"> </w:t>
      </w:r>
      <w:r>
        <w:rPr/>
        <w:t>Мб.</w:t>
      </w:r>
    </w:p>
    <w:p>
      <w:pPr>
        <w:sectPr>
          <w:headerReference w:type="even" r:id="rId6"/>
          <w:headerReference w:type="default" r:id="rId7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/>
        <w:ind w:left="117" w:right="1438" w:firstLine="358"/>
        <w:jc w:val="both"/>
        <w:rPr/>
      </w:pPr>
      <w:r>
        <w:rPr/>
        <w:t xml:space="preserve">В настоящее время CGH используется </w:t>
      </w:r>
      <w:r>
        <w:rPr>
          <w:highlight w:val="yellow"/>
          <w:rPrChange w:id="0" w:author="Фишман Вениамин Семенович" w:date="2020-12-29T15:27:00Z"/>
        </w:rPr>
        <w:t>в виде</w:t>
      </w:r>
      <w:r>
        <w:rPr/>
        <w:t xml:space="preserve"> array-CGH (aCGH), </w:t>
      </w:r>
      <w:commentRangeStart w:id="30"/>
      <w:r>
        <w:rPr>
          <w:spacing w:val="-3"/>
        </w:rPr>
        <w:t>комбинируя</w:t>
      </w:r>
      <w:r>
        <w:rPr>
          <w:spacing w:val="-35"/>
        </w:rPr>
        <w:t xml:space="preserve"> </w:t>
      </w:r>
      <w:r>
        <w:rPr/>
        <w:t xml:space="preserve">этот </w:t>
      </w:r>
      <w:r>
        <w:rPr>
          <w:spacing w:val="-3"/>
        </w:rPr>
        <w:t xml:space="preserve">метод </w:t>
      </w:r>
      <w:r>
        <w:rPr/>
        <w:t>с микрочипами</w:t>
      </w:r>
      <w:r>
        <w:rPr/>
      </w:r>
      <w:commentRangeEnd w:id="30"/>
      <w:r>
        <w:commentReference w:id="30"/>
      </w:r>
      <w:r>
        <w:rPr/>
        <w:t>[</w:t>
      </w:r>
      <w:hyperlink w:anchor="_bookmark61">
        <w:r>
          <w:rPr>
            <w:rStyle w:val="ListLabel82"/>
          </w:rPr>
          <w:t>42</w:t>
        </w:r>
      </w:hyperlink>
      <w:r>
        <w:rPr/>
        <w:t>].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400" w:right="1113" w:hanging="0"/>
        <w:jc w:val="both"/>
        <w:rPr/>
      </w:pPr>
      <w:r>
        <w:rPr>
          <w:b/>
          <w:spacing w:val="-3"/>
        </w:rPr>
        <w:t xml:space="preserve">Мультиплексная </w:t>
      </w:r>
      <w:r>
        <w:rPr>
          <w:b/>
        </w:rPr>
        <w:t>лига</w:t>
      </w:r>
      <w:ins w:id="46" w:author="Фишман Вениамин Семенович" w:date="2020-12-29T15:27:00Z">
        <w:r>
          <w:rPr>
            <w:b/>
          </w:rPr>
          <w:t>з</w:t>
        </w:r>
      </w:ins>
      <w:ins w:id="47" w:author="Фишман Вениамин Семенович" w:date="2020-12-29T16:21:00Z">
        <w:r>
          <w:rPr>
            <w:b/>
          </w:rPr>
          <w:t>но</w:t>
        </w:r>
      </w:ins>
      <w:del w:id="48" w:author="Фишман Вениамин Семенович" w:date="2020-12-29T15:27:00Z">
        <w:r>
          <w:rPr>
            <w:b/>
          </w:rPr>
          <w:delText>т</w:delText>
        </w:r>
      </w:del>
      <w:r>
        <w:rPr>
          <w:b/>
        </w:rPr>
        <w:t xml:space="preserve">-зависимая амплификация зонда </w:t>
      </w:r>
      <w:r>
        <w:rPr>
          <w:b/>
          <w:spacing w:val="-3"/>
        </w:rPr>
        <w:t>(MLPA).</w:t>
      </w:r>
      <w:r>
        <w:rPr>
          <w:b/>
          <w:spacing w:val="40"/>
        </w:rPr>
        <w:t xml:space="preserve"> </w:t>
      </w:r>
      <w:r>
        <w:rPr/>
        <w:t xml:space="preserve">Основой </w:t>
      </w:r>
      <w:r>
        <w:rPr>
          <w:spacing w:val="-6"/>
        </w:rPr>
        <w:t xml:space="preserve">MLPA </w:t>
      </w:r>
      <w:r>
        <w:rPr/>
        <w:t xml:space="preserve">является ПЦР-амплификация специальных проб, гибридизующихся с целевыми районами ДНК. Каждая проба представляет собой пару полу-проб; каждая полу-проба имеет комплементарную геному часть и технические последовательности </w:t>
      </w:r>
      <w:r>
        <w:rPr>
          <w:spacing w:val="-24"/>
        </w:rPr>
        <w:t xml:space="preserve">–– </w:t>
      </w:r>
      <w:r>
        <w:rPr/>
        <w:t>праймер для ПЦР и вставки, обеспечивающие большой размер продукта амплификации. Если полу-пробы</w:t>
      </w:r>
      <w:r>
        <w:rPr>
          <w:spacing w:val="-5"/>
        </w:rPr>
        <w:t xml:space="preserve"> </w:t>
      </w:r>
      <w:r>
        <w:rPr/>
        <w:t>гибридизуются</w:t>
      </w:r>
      <w:r>
        <w:rPr>
          <w:spacing w:val="-5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геномом</w:t>
      </w:r>
      <w:r>
        <w:rPr>
          <w:spacing w:val="-4"/>
        </w:rPr>
        <w:t xml:space="preserve"> </w:t>
      </w:r>
      <w:r>
        <w:rPr/>
        <w:t>без</w:t>
      </w:r>
      <w:r>
        <w:rPr>
          <w:spacing w:val="-5"/>
        </w:rPr>
        <w:t xml:space="preserve"> </w:t>
      </w:r>
      <w:r>
        <w:rPr/>
        <w:t>зазора,</w:t>
      </w:r>
      <w:r>
        <w:rPr>
          <w:spacing w:val="-5"/>
        </w:rPr>
        <w:t xml:space="preserve"> </w:t>
      </w:r>
      <w:r>
        <w:rPr/>
        <w:t>они</w:t>
      </w:r>
      <w:r>
        <w:rPr>
          <w:spacing w:val="-4"/>
        </w:rPr>
        <w:t xml:space="preserve"> </w:t>
      </w:r>
      <w:r>
        <w:rPr/>
        <w:t>лигируются</w:t>
      </w:r>
      <w:r>
        <w:rPr>
          <w:spacing w:val="-5"/>
        </w:rPr>
        <w:t xml:space="preserve"> </w:t>
      </w:r>
      <w:r>
        <w:rPr/>
        <w:t>и</w:t>
      </w:r>
      <w:r>
        <w:rPr>
          <w:spacing w:val="-5"/>
        </w:rPr>
        <w:t xml:space="preserve"> </w:t>
      </w:r>
      <w:r>
        <w:rPr/>
        <w:t>впоследствии</w:t>
      </w:r>
      <w:r>
        <w:rPr>
          <w:spacing w:val="-4"/>
        </w:rPr>
        <w:t xml:space="preserve"> </w:t>
      </w:r>
      <w:r>
        <w:rPr/>
        <w:t>амплифицируются;</w:t>
      </w:r>
      <w:r>
        <w:rPr>
          <w:spacing w:val="-24"/>
        </w:rPr>
        <w:t xml:space="preserve"> </w:t>
      </w:r>
      <w:r>
        <w:rPr/>
        <w:t>лигированные</w:t>
      </w:r>
      <w:r>
        <w:rPr>
          <w:spacing w:val="-23"/>
        </w:rPr>
        <w:t xml:space="preserve"> </w:t>
      </w:r>
      <w:r>
        <w:rPr/>
        <w:t>пробы</w:t>
      </w:r>
      <w:r>
        <w:rPr>
          <w:spacing w:val="-24"/>
        </w:rPr>
        <w:t xml:space="preserve"> </w:t>
      </w:r>
      <w:r>
        <w:rPr/>
        <w:t>отличаются</w:t>
      </w:r>
      <w:r>
        <w:rPr>
          <w:spacing w:val="-23"/>
        </w:rPr>
        <w:t xml:space="preserve"> </w:t>
      </w:r>
      <w:r>
        <w:rPr/>
        <w:t>от</w:t>
      </w:r>
      <w:r>
        <w:rPr>
          <w:spacing w:val="-23"/>
        </w:rPr>
        <w:t xml:space="preserve"> </w:t>
      </w:r>
      <w:r>
        <w:rPr/>
        <w:t>полу-проб</w:t>
      </w:r>
      <w:r>
        <w:rPr>
          <w:spacing w:val="-24"/>
        </w:rPr>
        <w:t xml:space="preserve"> </w:t>
      </w:r>
      <w:r>
        <w:rPr/>
        <w:t>с</w:t>
      </w:r>
      <w:r>
        <w:rPr>
          <w:spacing w:val="-23"/>
        </w:rPr>
        <w:t xml:space="preserve"> </w:t>
      </w:r>
      <w:r>
        <w:rPr/>
        <w:t>праймером</w:t>
      </w:r>
      <w:r>
        <w:rPr>
          <w:spacing w:val="-23"/>
        </w:rPr>
        <w:t xml:space="preserve"> </w:t>
      </w:r>
      <w:r>
        <w:rPr/>
        <w:t>по</w:t>
      </w:r>
      <w:r>
        <w:rPr>
          <w:spacing w:val="-24"/>
        </w:rPr>
        <w:t xml:space="preserve"> </w:t>
      </w:r>
      <w:r>
        <w:rPr/>
        <w:t xml:space="preserve">длине. </w:t>
      </w:r>
      <w:r>
        <w:rPr>
          <w:spacing w:val="-5"/>
        </w:rPr>
        <w:t xml:space="preserve">Готовый </w:t>
      </w:r>
      <w:r>
        <w:rPr/>
        <w:t xml:space="preserve">ПЦР-продукт </w:t>
      </w:r>
      <w:commentRangeStart w:id="31"/>
      <w:r>
        <w:rPr>
          <w:highlight w:val="yellow"/>
          <w:rPrChange w:id="0" w:author="Фишман Вениамин Семенович" w:date="2020-12-29T16:22:00Z"/>
        </w:rPr>
        <w:t>разделяется</w:t>
      </w:r>
      <w:r>
        <w:rPr/>
        <w:t xml:space="preserve"> </w:t>
      </w:r>
      <w:r>
        <w:rPr/>
      </w:r>
      <w:commentRangeEnd w:id="31"/>
      <w:r>
        <w:commentReference w:id="31"/>
      </w:r>
      <w:r>
        <w:rPr/>
        <w:t>на электрофорезе и</w:t>
      </w:r>
      <w:r>
        <w:rPr>
          <w:spacing w:val="-10"/>
        </w:rPr>
        <w:t xml:space="preserve"> </w:t>
      </w:r>
      <w:r>
        <w:rPr/>
        <w:t>анализируется.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 xml:space="preserve">Данная методика </w:t>
      </w:r>
      <w:r>
        <w:rPr>
          <w:spacing w:val="-4"/>
        </w:rPr>
        <w:t xml:space="preserve">подходит </w:t>
      </w:r>
      <w:r>
        <w:rPr/>
        <w:t>для определения CNV целых генов, а также аномалий метилирования</w:t>
      </w:r>
      <w:r>
        <w:rPr>
          <w:spacing w:val="-8"/>
        </w:rPr>
        <w:t xml:space="preserve"> </w:t>
      </w:r>
      <w:r>
        <w:rPr/>
        <w:t>ДНК.</w:t>
      </w:r>
      <w:r>
        <w:rPr>
          <w:spacing w:val="-7"/>
        </w:rPr>
        <w:t xml:space="preserve"> </w:t>
      </w:r>
      <w:commentRangeStart w:id="32"/>
      <w:r>
        <w:rPr/>
        <w:t>Во</w:t>
      </w:r>
      <w:r>
        <w:rPr>
          <w:spacing w:val="-7"/>
        </w:rPr>
        <w:t xml:space="preserve"> </w:t>
      </w:r>
      <w:r>
        <w:rPr>
          <w:spacing w:val="-3"/>
        </w:rPr>
        <w:t>втором</w:t>
      </w:r>
      <w:r>
        <w:rPr>
          <w:spacing w:val="-7"/>
        </w:rPr>
        <w:t xml:space="preserve"> </w:t>
      </w:r>
      <w:r>
        <w:rPr/>
        <w:t>случае</w:t>
      </w:r>
      <w:r>
        <w:rPr>
          <w:spacing w:val="-7"/>
        </w:rPr>
        <w:t xml:space="preserve"> </w:t>
      </w:r>
      <w:r>
        <w:rPr/>
        <w:t>используются</w:t>
      </w:r>
      <w:r>
        <w:rPr>
          <w:spacing w:val="-7"/>
        </w:rPr>
        <w:t xml:space="preserve"> </w:t>
      </w:r>
      <w:r>
        <w:rPr/>
        <w:t>метил-чувствительные</w:t>
      </w:r>
      <w:r>
        <w:rPr>
          <w:spacing w:val="-7"/>
        </w:rPr>
        <w:t xml:space="preserve"> </w:t>
      </w:r>
      <w:r>
        <w:rPr/>
        <w:t>рестриктазы.</w:t>
      </w:r>
      <w:commentRangeEnd w:id="32"/>
      <w:r>
        <w:commentReference w:id="32"/>
      </w:r>
      <w:r>
        <w:rPr/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 xml:space="preserve">Слабым местом </w:t>
      </w:r>
      <w:r>
        <w:rPr>
          <w:spacing w:val="-6"/>
        </w:rPr>
        <w:t xml:space="preserve">MLPA </w:t>
      </w:r>
      <w:r>
        <w:rPr/>
        <w:t xml:space="preserve">остаётся интерпретация </w:t>
      </w:r>
      <w:r>
        <w:rPr>
          <w:spacing w:val="-3"/>
        </w:rPr>
        <w:t xml:space="preserve">результатов. Гомозиготные </w:t>
      </w:r>
      <w:r>
        <w:rPr/>
        <w:t>CNV ра</w:t>
      </w:r>
      <w:ins w:id="50" w:author="Фишман Вениамин Семенович" w:date="2020-12-29T16:30:00Z">
        <w:r>
          <w:rPr/>
          <w:t>с</w:t>
        </w:r>
      </w:ins>
      <w:del w:id="51" w:author="Фишман Вениамин Семенович" w:date="2020-12-29T16:30:00Z">
        <w:r>
          <w:rPr/>
          <w:delText>з</w:delText>
        </w:r>
      </w:del>
      <w:r>
        <w:rPr/>
        <w:t>познаются</w:t>
      </w:r>
      <w:r>
        <w:rPr>
          <w:spacing w:val="-15"/>
        </w:rPr>
        <w:t xml:space="preserve"> </w:t>
      </w:r>
      <w:r>
        <w:rPr/>
        <w:t>просто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8"/>
        </w:rPr>
        <w:t xml:space="preserve"> </w:t>
      </w:r>
      <w:r>
        <w:rPr/>
        <w:t>по</w:t>
      </w:r>
      <w:r>
        <w:rPr>
          <w:spacing w:val="-15"/>
        </w:rPr>
        <w:t xml:space="preserve"> </w:t>
      </w:r>
      <w:r>
        <w:rPr/>
        <w:t>наличию/отсутствию</w:t>
      </w:r>
      <w:r>
        <w:rPr>
          <w:spacing w:val="-15"/>
        </w:rPr>
        <w:t xml:space="preserve"> </w:t>
      </w:r>
      <w:r>
        <w:rPr/>
        <w:t>пика</w:t>
      </w:r>
      <w:r>
        <w:rPr>
          <w:spacing w:val="-14"/>
        </w:rPr>
        <w:t xml:space="preserve"> </w:t>
      </w:r>
      <w:r>
        <w:rPr/>
        <w:t>по</w:t>
      </w:r>
      <w:r>
        <w:rPr>
          <w:spacing w:val="-15"/>
        </w:rPr>
        <w:t xml:space="preserve"> </w:t>
      </w:r>
      <w:r>
        <w:rPr/>
        <w:t>сравнению</w:t>
      </w:r>
      <w:r>
        <w:rPr>
          <w:spacing w:val="-14"/>
        </w:rPr>
        <w:t xml:space="preserve"> </w:t>
      </w:r>
      <w:r>
        <w:rPr/>
        <w:t>с</w:t>
      </w:r>
      <w:r>
        <w:rPr>
          <w:spacing w:val="-15"/>
        </w:rPr>
        <w:t xml:space="preserve"> </w:t>
      </w:r>
      <w:r>
        <w:rPr/>
        <w:t>контрольным</w:t>
      </w:r>
      <w:r>
        <w:rPr>
          <w:spacing w:val="-15"/>
        </w:rPr>
        <w:t xml:space="preserve"> </w:t>
      </w:r>
      <w:r>
        <w:rPr/>
        <w:t>образцом.</w:t>
      </w:r>
      <w:r>
        <w:rPr>
          <w:spacing w:val="-23"/>
        </w:rPr>
        <w:t xml:space="preserve"> </w:t>
      </w:r>
      <w:r>
        <w:rPr/>
        <w:t>Гетерозиготные</w:t>
      </w:r>
      <w:r>
        <w:rPr>
          <w:spacing w:val="-23"/>
        </w:rPr>
        <w:t xml:space="preserve"> </w:t>
      </w:r>
      <w:r>
        <w:rPr/>
        <w:t>CNV</w:t>
      </w:r>
      <w:r>
        <w:rPr>
          <w:spacing w:val="-23"/>
        </w:rPr>
        <w:t xml:space="preserve"> </w:t>
      </w:r>
      <w:r>
        <w:rPr/>
        <w:t>видны</w:t>
      </w:r>
      <w:r>
        <w:rPr>
          <w:spacing w:val="-22"/>
        </w:rPr>
        <w:t xml:space="preserve"> </w:t>
      </w:r>
      <w:r>
        <w:rPr/>
        <w:t>как</w:t>
      </w:r>
      <w:r>
        <w:rPr>
          <w:spacing w:val="-23"/>
        </w:rPr>
        <w:t xml:space="preserve"> </w:t>
      </w:r>
      <w:r>
        <w:rPr/>
        <w:t>пики</w:t>
      </w:r>
      <w:r>
        <w:rPr>
          <w:spacing w:val="-23"/>
        </w:rPr>
        <w:t xml:space="preserve"> </w:t>
      </w:r>
      <w:r>
        <w:rPr/>
        <w:t>отличающейся</w:t>
      </w:r>
      <w:r>
        <w:rPr>
          <w:spacing w:val="-22"/>
        </w:rPr>
        <w:t xml:space="preserve"> </w:t>
      </w:r>
      <w:r>
        <w:rPr/>
        <w:t>высоты,</w:t>
      </w:r>
      <w:r>
        <w:rPr>
          <w:spacing w:val="-23"/>
        </w:rPr>
        <w:t xml:space="preserve"> </w:t>
      </w:r>
      <w:r>
        <w:rPr/>
        <w:t>и</w:t>
      </w:r>
      <w:r>
        <w:rPr>
          <w:spacing w:val="-23"/>
        </w:rPr>
        <w:t xml:space="preserve"> </w:t>
      </w:r>
      <w:r>
        <w:rPr/>
        <w:t>их</w:t>
      </w:r>
      <w:r>
        <w:rPr>
          <w:spacing w:val="-22"/>
        </w:rPr>
        <w:t xml:space="preserve"> </w:t>
      </w:r>
      <w:r>
        <w:rPr/>
        <w:t>поиск</w:t>
      </w:r>
      <w:r>
        <w:rPr>
          <w:spacing w:val="-23"/>
        </w:rPr>
        <w:t xml:space="preserve"> </w:t>
      </w:r>
      <w:r>
        <w:rPr/>
        <w:t>требует</w:t>
      </w:r>
      <w:r>
        <w:rPr>
          <w:spacing w:val="-24"/>
        </w:rPr>
        <w:t xml:space="preserve"> </w:t>
      </w:r>
      <w:r>
        <w:rPr/>
        <w:t>серьёзную</w:t>
      </w:r>
      <w:r>
        <w:rPr>
          <w:spacing w:val="-24"/>
        </w:rPr>
        <w:t xml:space="preserve"> </w:t>
      </w:r>
      <w:r>
        <w:rPr/>
        <w:t>биоинформационную</w:t>
      </w:r>
      <w:r>
        <w:rPr>
          <w:spacing w:val="-24"/>
        </w:rPr>
        <w:t xml:space="preserve"> </w:t>
      </w:r>
      <w:r>
        <w:rPr/>
        <w:t>обработку</w:t>
      </w:r>
      <w:r>
        <w:rPr>
          <w:spacing w:val="-24"/>
        </w:rPr>
        <w:t xml:space="preserve"> </w:t>
      </w:r>
      <w:r>
        <w:rPr/>
        <w:t>с</w:t>
      </w:r>
      <w:r>
        <w:rPr>
          <w:spacing w:val="-24"/>
        </w:rPr>
        <w:t xml:space="preserve"> </w:t>
      </w:r>
      <w:r>
        <w:rPr/>
        <w:t>учётом</w:t>
      </w:r>
      <w:r>
        <w:rPr>
          <w:spacing w:val="-24"/>
        </w:rPr>
        <w:t xml:space="preserve"> </w:t>
      </w:r>
      <w:r>
        <w:rPr/>
        <w:t>особенностей</w:t>
      </w:r>
      <w:r>
        <w:rPr>
          <w:spacing w:val="-24"/>
        </w:rPr>
        <w:t xml:space="preserve"> </w:t>
      </w:r>
      <w:r>
        <w:rPr/>
        <w:t>конкретной</w:t>
      </w:r>
      <w:r>
        <w:rPr>
          <w:spacing w:val="-24"/>
        </w:rPr>
        <w:t xml:space="preserve"> </w:t>
      </w:r>
      <w:del w:id="52" w:author="Фишман Вениамин Семенович" w:date="2020-12-29T16:23:00Z">
        <w:r>
          <w:rPr>
            <w:spacing w:val="-24"/>
          </w:rPr>
          <w:delText>ПЦР</w:delText>
        </w:r>
      </w:del>
      <w:r>
        <w:rPr/>
        <w:t>реакции и различий между</w:t>
      </w:r>
      <w:r>
        <w:rPr>
          <w:spacing w:val="-5"/>
        </w:rPr>
        <w:t xml:space="preserve"> </w:t>
      </w:r>
      <w:r>
        <w:rPr/>
        <w:t>образцами[</w:t>
      </w:r>
      <w:hyperlink w:anchor="_bookmark62">
        <w:r>
          <w:rPr>
            <w:rStyle w:val="ListLabel82"/>
          </w:rPr>
          <w:t>43</w:t>
        </w:r>
      </w:hyperlink>
      <w:r>
        <w:rPr/>
        <w:t>].</w:t>
      </w:r>
    </w:p>
    <w:p>
      <w:pPr>
        <w:pStyle w:val="Style17"/>
        <w:spacing w:before="9" w:after="0"/>
        <w:rPr>
          <w:sz w:val="29"/>
        </w:rPr>
      </w:pPr>
      <w:r>
        <w:rPr>
          <w:sz w:val="29"/>
        </w:rPr>
      </w:r>
    </w:p>
    <w:p>
      <w:pPr>
        <w:pStyle w:val="Style17"/>
        <w:spacing w:lineRule="auto" w:line="252"/>
        <w:ind w:left="400" w:right="1115" w:hanging="0"/>
        <w:jc w:val="both"/>
        <w:rPr/>
      </w:pPr>
      <w:r>
        <w:rPr>
          <w:b/>
        </w:rPr>
        <w:t xml:space="preserve">Секвенирование по </w:t>
      </w:r>
      <w:r>
        <w:rPr>
          <w:b/>
          <w:spacing w:val="-4"/>
        </w:rPr>
        <w:t xml:space="preserve">Сэнгеру. </w:t>
      </w:r>
      <w:r>
        <w:rPr>
          <w:spacing w:val="-3"/>
        </w:rPr>
        <w:t xml:space="preserve">Метод, </w:t>
      </w:r>
      <w:r>
        <w:rPr/>
        <w:t xml:space="preserve">позволяющий с </w:t>
      </w:r>
      <w:r>
        <w:rPr>
          <w:spacing w:val="-3"/>
        </w:rPr>
        <w:t xml:space="preserve">высокой </w:t>
      </w:r>
      <w:r>
        <w:rPr/>
        <w:t>точностью анализировать</w:t>
      </w:r>
      <w:r>
        <w:rPr>
          <w:spacing w:val="-16"/>
        </w:rPr>
        <w:t xml:space="preserve"> </w:t>
      </w:r>
      <w:r>
        <w:rPr/>
        <w:t>короткий</w:t>
      </w:r>
      <w:r>
        <w:rPr>
          <w:spacing w:val="-16"/>
        </w:rPr>
        <w:t xml:space="preserve"> </w:t>
      </w:r>
      <w:r>
        <w:rPr/>
        <w:t>(до</w:t>
      </w:r>
      <w:r>
        <w:rPr>
          <w:spacing w:val="-15"/>
        </w:rPr>
        <w:t xml:space="preserve"> </w:t>
      </w:r>
      <w:r>
        <w:rPr/>
        <w:t>1kb)</w:t>
      </w:r>
      <w:r>
        <w:rPr>
          <w:spacing w:val="-15"/>
        </w:rPr>
        <w:t xml:space="preserve"> </w:t>
      </w:r>
      <w:r>
        <w:rPr/>
        <w:t>фрагмент</w:t>
      </w:r>
      <w:r>
        <w:rPr>
          <w:spacing w:val="-16"/>
        </w:rPr>
        <w:t xml:space="preserve"> </w:t>
      </w:r>
      <w:r>
        <w:rPr/>
        <w:t>ДНК[</w:t>
      </w:r>
      <w:hyperlink w:anchor="_bookmark48">
        <w:r>
          <w:rPr>
            <w:rStyle w:val="ListLabel82"/>
          </w:rPr>
          <w:t>29</w:t>
        </w:r>
      </w:hyperlink>
      <w:r>
        <w:rPr/>
        <w:t>].</w:t>
      </w:r>
      <w:r>
        <w:rPr>
          <w:spacing w:val="-16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/>
        <w:t>настоящее</w:t>
      </w:r>
      <w:r>
        <w:rPr>
          <w:spacing w:val="-15"/>
        </w:rPr>
        <w:t xml:space="preserve"> </w:t>
      </w:r>
      <w:r>
        <w:rPr/>
        <w:t>время</w:t>
      </w:r>
      <w:r>
        <w:rPr>
          <w:spacing w:val="-16"/>
        </w:rPr>
        <w:t xml:space="preserve"> </w:t>
      </w:r>
      <w:r>
        <w:rPr/>
        <w:t>используется</w:t>
      </w:r>
      <w:r>
        <w:rPr>
          <w:spacing w:val="-15"/>
        </w:rPr>
        <w:t xml:space="preserve"> </w:t>
      </w:r>
      <w:r>
        <w:rPr/>
        <w:t>для</w:t>
      </w:r>
      <w:r>
        <w:rPr>
          <w:spacing w:val="-16"/>
        </w:rPr>
        <w:t xml:space="preserve"> </w:t>
      </w:r>
      <w:r>
        <w:rPr/>
        <w:t>подтверждения вариантов, найденных с помощью описанных выше</w:t>
      </w:r>
      <w:r>
        <w:rPr>
          <w:spacing w:val="-22"/>
        </w:rPr>
        <w:t xml:space="preserve"> </w:t>
      </w:r>
      <w:r>
        <w:rPr/>
        <w:t>методов.</w:t>
      </w:r>
    </w:p>
    <w:p>
      <w:pPr>
        <w:pStyle w:val="Style17"/>
        <w:spacing w:before="9" w:after="0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20"/>
          <w:tab w:val="left" w:pos="3904" w:leader="none"/>
        </w:tabs>
        <w:spacing w:lineRule="auto" w:line="252"/>
        <w:ind w:left="400" w:right="916" w:hanging="0"/>
        <w:rPr/>
      </w:pPr>
      <w:commentRangeStart w:id="33"/>
      <w:r>
        <w:rPr>
          <w:b/>
        </w:rPr>
        <w:t>Микрочиповая</w:t>
      </w:r>
      <w:r>
        <w:rPr>
          <w:b/>
          <w:spacing w:val="-29"/>
        </w:rPr>
        <w:t xml:space="preserve"> </w:t>
      </w:r>
      <w:r>
        <w:rPr>
          <w:b/>
        </w:rPr>
        <w:t>гибридизация</w:t>
      </w:r>
      <w:r>
        <w:rPr>
          <w:b/>
        </w:rPr>
      </w:r>
      <w:commentRangeEnd w:id="33"/>
      <w:r>
        <w:commentReference w:id="33"/>
      </w:r>
      <w:r>
        <w:rPr>
          <w:b/>
        </w:rPr>
        <w:t>.</w:t>
        <w:tab/>
      </w:r>
      <w:r>
        <w:rPr/>
        <w:t>Гибридизация</w:t>
      </w:r>
      <w:r>
        <w:rPr>
          <w:spacing w:val="-35"/>
        </w:rPr>
        <w:t xml:space="preserve"> </w:t>
      </w:r>
      <w:r>
        <w:rPr/>
        <w:t>между</w:t>
      </w:r>
      <w:r>
        <w:rPr>
          <w:spacing w:val="-34"/>
        </w:rPr>
        <w:t xml:space="preserve"> </w:t>
      </w:r>
      <w:r>
        <w:rPr/>
        <w:t>комплементарными</w:t>
      </w:r>
      <w:r>
        <w:rPr>
          <w:spacing w:val="-34"/>
        </w:rPr>
        <w:t xml:space="preserve"> </w:t>
      </w:r>
      <w:r>
        <w:rPr/>
        <w:t>цепями</w:t>
      </w:r>
      <w:r>
        <w:rPr>
          <w:spacing w:val="-34"/>
        </w:rPr>
        <w:t xml:space="preserve"> </w:t>
      </w:r>
      <w:r>
        <w:rPr/>
        <w:t>ДНК позволяет исследовать неизвестную ДНК путем сравнения с ДНК известной последовательности. Для этой цели были созданы ДНК-микрочипы, содержащие сотни тысяч или миллионы</w:t>
      </w:r>
      <w:r>
        <w:rPr>
          <w:spacing w:val="-3"/>
        </w:rPr>
        <w:t xml:space="preserve"> </w:t>
      </w:r>
      <w:r>
        <w:rPr/>
        <w:t>зондов.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 xml:space="preserve">С помощью сравнительной гибридизации геномов могут быть обнаружены структурные вариации </w:t>
      </w:r>
      <w:r>
        <w:rPr>
          <w:spacing w:val="-24"/>
        </w:rPr>
        <w:t xml:space="preserve">–– </w:t>
      </w:r>
      <w:r>
        <w:rPr/>
        <w:t xml:space="preserve">делеции и дупликации, </w:t>
      </w:r>
      <w:r>
        <w:rPr>
          <w:spacing w:val="-8"/>
        </w:rPr>
        <w:t xml:space="preserve">CNV, </w:t>
      </w:r>
      <w:r>
        <w:rPr/>
        <w:t>инсерции, инверсии и хромосомные транслокации.</w:t>
      </w:r>
      <w:r>
        <w:rPr>
          <w:spacing w:val="-13"/>
        </w:rPr>
        <w:t xml:space="preserve"> </w:t>
      </w:r>
      <w:r>
        <w:rPr/>
        <w:t>Для</w:t>
      </w:r>
      <w:r>
        <w:rPr>
          <w:spacing w:val="-13"/>
        </w:rPr>
        <w:t xml:space="preserve"> </w:t>
      </w:r>
      <w:r>
        <w:rPr>
          <w:spacing w:val="-3"/>
        </w:rPr>
        <w:t>этого</w:t>
      </w:r>
      <w:r>
        <w:rPr>
          <w:spacing w:val="-13"/>
        </w:rPr>
        <w:t xml:space="preserve"> </w:t>
      </w:r>
      <w:r>
        <w:rPr/>
        <w:t>используются</w:t>
      </w:r>
      <w:r>
        <w:rPr>
          <w:spacing w:val="-13"/>
        </w:rPr>
        <w:t xml:space="preserve"> </w:t>
      </w:r>
      <w:r>
        <w:rPr/>
        <w:t>длинные</w:t>
      </w:r>
      <w:r>
        <w:rPr>
          <w:spacing w:val="-13"/>
        </w:rPr>
        <w:t xml:space="preserve"> </w:t>
      </w:r>
      <w:r>
        <w:rPr/>
        <w:t>зонды,</w:t>
      </w:r>
      <w:r>
        <w:rPr>
          <w:spacing w:val="-12"/>
        </w:rPr>
        <w:t xml:space="preserve"> </w:t>
      </w:r>
      <w:r>
        <w:rPr>
          <w:spacing w:val="-3"/>
        </w:rPr>
        <w:t>которые</w:t>
      </w:r>
      <w:r>
        <w:rPr>
          <w:spacing w:val="-13"/>
        </w:rPr>
        <w:t xml:space="preserve"> </w:t>
      </w:r>
      <w:r>
        <w:rPr/>
        <w:t>позволяют</w:t>
      </w:r>
      <w:r>
        <w:rPr>
          <w:spacing w:val="-13"/>
        </w:rPr>
        <w:t xml:space="preserve"> </w:t>
      </w:r>
      <w:r>
        <w:rPr/>
        <w:t>проводить гибридизацию</w:t>
      </w:r>
      <w:r>
        <w:rPr>
          <w:spacing w:val="-24"/>
        </w:rPr>
        <w:t xml:space="preserve"> </w:t>
      </w:r>
      <w:r>
        <w:rPr/>
        <w:t>последовательностей,</w:t>
      </w:r>
      <w:r>
        <w:rPr>
          <w:spacing w:val="-22"/>
        </w:rPr>
        <w:t xml:space="preserve"> </w:t>
      </w:r>
      <w:r>
        <w:rPr/>
        <w:t>имеющих</w:t>
      </w:r>
      <w:r>
        <w:rPr>
          <w:spacing w:val="-22"/>
        </w:rPr>
        <w:t xml:space="preserve"> </w:t>
      </w:r>
      <w:r>
        <w:rPr>
          <w:spacing w:val="-3"/>
        </w:rPr>
        <w:t>некоторые</w:t>
      </w:r>
      <w:r>
        <w:rPr>
          <w:spacing w:val="-22"/>
        </w:rPr>
        <w:t xml:space="preserve"> </w:t>
      </w:r>
      <w:r>
        <w:rPr/>
        <w:t>различия.</w:t>
      </w:r>
      <w:r>
        <w:rPr>
          <w:spacing w:val="-22"/>
        </w:rPr>
        <w:t xml:space="preserve"> </w:t>
      </w:r>
      <w:r>
        <w:rPr>
          <w:spacing w:val="-5"/>
        </w:rPr>
        <w:t>Когда</w:t>
      </w:r>
      <w:r>
        <w:rPr>
          <w:spacing w:val="-23"/>
        </w:rPr>
        <w:t xml:space="preserve"> </w:t>
      </w:r>
      <w:r>
        <w:rPr/>
        <w:t>пробы</w:t>
      </w:r>
      <w:r>
        <w:rPr>
          <w:spacing w:val="-23"/>
        </w:rPr>
        <w:t xml:space="preserve"> </w:t>
      </w:r>
      <w:r>
        <w:rPr/>
        <w:t>ДНК короткие,</w:t>
      </w:r>
      <w:r>
        <w:rPr>
          <w:spacing w:val="-9"/>
        </w:rPr>
        <w:t xml:space="preserve"> </w:t>
      </w:r>
      <w:r>
        <w:rPr/>
        <w:t>эффективность</w:t>
      </w:r>
      <w:r>
        <w:rPr>
          <w:spacing w:val="-8"/>
        </w:rPr>
        <w:t xml:space="preserve"> </w:t>
      </w:r>
      <w:r>
        <w:rPr/>
        <w:t>гибридизации</w:t>
      </w:r>
      <w:r>
        <w:rPr>
          <w:spacing w:val="-8"/>
        </w:rPr>
        <w:t xml:space="preserve"> </w:t>
      </w:r>
      <w:r>
        <w:rPr/>
        <w:t>очень</w:t>
      </w:r>
      <w:r>
        <w:rPr>
          <w:spacing w:val="-8"/>
        </w:rPr>
        <w:t xml:space="preserve"> </w:t>
      </w:r>
      <w:r>
        <w:rPr/>
        <w:t>чувствительна</w:t>
      </w:r>
      <w:r>
        <w:rPr>
          <w:spacing w:val="-8"/>
        </w:rPr>
        <w:t xml:space="preserve"> </w:t>
      </w:r>
      <w:r>
        <w:rPr/>
        <w:t>к</w:t>
      </w:r>
      <w:r>
        <w:rPr>
          <w:spacing w:val="-8"/>
        </w:rPr>
        <w:t xml:space="preserve"> </w:t>
      </w:r>
      <w:r>
        <w:rPr/>
        <w:t>несовпадениям;</w:t>
      </w:r>
      <w:r>
        <w:rPr>
          <w:spacing w:val="-8"/>
        </w:rPr>
        <w:t xml:space="preserve"> </w:t>
      </w:r>
      <w:r>
        <w:rPr/>
        <w:t>поэтому</w:t>
      </w:r>
      <w:r>
        <w:rPr>
          <w:spacing w:val="-7"/>
        </w:rPr>
        <w:t xml:space="preserve"> </w:t>
      </w:r>
      <w:r>
        <w:rPr/>
        <w:t>такие</w:t>
      </w:r>
      <w:r>
        <w:rPr>
          <w:spacing w:val="-6"/>
        </w:rPr>
        <w:t xml:space="preserve"> </w:t>
      </w:r>
      <w:r>
        <w:rPr/>
        <w:t>зонды</w:t>
      </w:r>
      <w:r>
        <w:rPr>
          <w:spacing w:val="-6"/>
        </w:rPr>
        <w:t xml:space="preserve"> </w:t>
      </w:r>
      <w:r>
        <w:rPr/>
        <w:t>облегчают</w:t>
      </w:r>
      <w:r>
        <w:rPr>
          <w:spacing w:val="-6"/>
        </w:rPr>
        <w:t xml:space="preserve"> </w:t>
      </w:r>
      <w:r>
        <w:rPr/>
        <w:t>сравнение</w:t>
      </w:r>
      <w:r>
        <w:rPr>
          <w:spacing w:val="-7"/>
        </w:rPr>
        <w:t xml:space="preserve"> </w:t>
      </w:r>
      <w:r>
        <w:rPr/>
        <w:t>геномов</w:t>
      </w:r>
      <w:r>
        <w:rPr>
          <w:spacing w:val="-6"/>
        </w:rPr>
        <w:t xml:space="preserve"> </w:t>
      </w:r>
      <w:r>
        <w:rPr/>
        <w:t>на</w:t>
      </w:r>
      <w:r>
        <w:rPr>
          <w:spacing w:val="-6"/>
        </w:rPr>
        <w:t xml:space="preserve"> </w:t>
      </w:r>
      <w:r>
        <w:rPr/>
        <w:t>нуклеотидном</w:t>
      </w:r>
      <w:r>
        <w:rPr>
          <w:spacing w:val="-6"/>
        </w:rPr>
        <w:t xml:space="preserve"> </w:t>
      </w:r>
      <w:r>
        <w:rPr/>
        <w:t>уровне</w:t>
      </w:r>
      <w:r>
        <w:rPr>
          <w:spacing w:val="-7"/>
        </w:rPr>
        <w:t xml:space="preserve"> </w:t>
      </w:r>
      <w:r>
        <w:rPr/>
        <w:t>(поиск</w:t>
      </w:r>
      <w:r>
        <w:rPr>
          <w:spacing w:val="-6"/>
        </w:rPr>
        <w:t xml:space="preserve"> </w:t>
      </w:r>
      <w:r>
        <w:rPr/>
        <w:t>SNV).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>Микроматрицы</w:t>
      </w:r>
      <w:r>
        <w:rPr>
          <w:spacing w:val="-18"/>
        </w:rPr>
        <w:t xml:space="preserve"> </w:t>
      </w:r>
      <w:r>
        <w:rPr/>
        <w:t>предлагают</w:t>
      </w:r>
      <w:r>
        <w:rPr>
          <w:spacing w:val="-18"/>
        </w:rPr>
        <w:t xml:space="preserve"> </w:t>
      </w:r>
      <w:r>
        <w:rPr/>
        <w:t>относительно</w:t>
      </w:r>
      <w:r>
        <w:rPr>
          <w:spacing w:val="-18"/>
        </w:rPr>
        <w:t xml:space="preserve"> </w:t>
      </w:r>
      <w:r>
        <w:rPr/>
        <w:t>недорогие</w:t>
      </w:r>
      <w:r>
        <w:rPr>
          <w:spacing w:val="-18"/>
        </w:rPr>
        <w:t xml:space="preserve"> </w:t>
      </w:r>
      <w:r>
        <w:rPr/>
        <w:t>и</w:t>
      </w:r>
      <w:r>
        <w:rPr>
          <w:spacing w:val="-18"/>
        </w:rPr>
        <w:t xml:space="preserve"> </w:t>
      </w:r>
      <w:r>
        <w:rPr/>
        <w:t>эффективные</w:t>
      </w:r>
      <w:r>
        <w:rPr>
          <w:spacing w:val="-17"/>
        </w:rPr>
        <w:t xml:space="preserve"> </w:t>
      </w:r>
      <w:r>
        <w:rPr/>
        <w:t>средства</w:t>
      </w:r>
      <w:r>
        <w:rPr>
          <w:spacing w:val="-18"/>
        </w:rPr>
        <w:t xml:space="preserve"> </w:t>
      </w:r>
      <w:r>
        <w:rPr/>
        <w:t>сравнения</w:t>
      </w:r>
      <w:r>
        <w:rPr>
          <w:spacing w:val="-14"/>
        </w:rPr>
        <w:t xml:space="preserve"> </w:t>
      </w:r>
      <w:r>
        <w:rPr/>
        <w:t>всех</w:t>
      </w:r>
      <w:r>
        <w:rPr>
          <w:spacing w:val="-13"/>
        </w:rPr>
        <w:t xml:space="preserve"> </w:t>
      </w:r>
      <w:r>
        <w:rPr/>
        <w:t>известных</w:t>
      </w:r>
      <w:r>
        <w:rPr>
          <w:spacing w:val="-13"/>
        </w:rPr>
        <w:t xml:space="preserve"> </w:t>
      </w:r>
      <w:r>
        <w:rPr/>
        <w:t>типов</w:t>
      </w:r>
      <w:r>
        <w:rPr>
          <w:spacing w:val="-13"/>
        </w:rPr>
        <w:t xml:space="preserve"> </w:t>
      </w:r>
      <w:r>
        <w:rPr/>
        <w:t>вариаций.</w:t>
      </w:r>
      <w:r>
        <w:rPr>
          <w:spacing w:val="-13"/>
        </w:rPr>
        <w:t xml:space="preserve"> </w:t>
      </w:r>
      <w:r>
        <w:rPr>
          <w:spacing w:val="-3"/>
        </w:rPr>
        <w:t>Однако</w:t>
      </w:r>
      <w:r>
        <w:rPr>
          <w:spacing w:val="-13"/>
        </w:rPr>
        <w:t xml:space="preserve"> </w:t>
      </w:r>
      <w:r>
        <w:rPr/>
        <w:t>для</w:t>
      </w:r>
      <w:r>
        <w:rPr>
          <w:spacing w:val="-13"/>
        </w:rPr>
        <w:t xml:space="preserve"> </w:t>
      </w:r>
      <w:r>
        <w:rPr/>
        <w:t>таких</w:t>
      </w:r>
      <w:r>
        <w:rPr>
          <w:spacing w:val="-13"/>
        </w:rPr>
        <w:t xml:space="preserve"> </w:t>
      </w:r>
      <w:r>
        <w:rPr/>
        <w:t>целей,</w:t>
      </w:r>
      <w:r>
        <w:rPr>
          <w:spacing w:val="-14"/>
        </w:rPr>
        <w:t xml:space="preserve"> </w:t>
      </w:r>
      <w:r>
        <w:rPr/>
        <w:t>как</w:t>
      </w:r>
      <w:r>
        <w:rPr>
          <w:spacing w:val="-13"/>
        </w:rPr>
        <w:t xml:space="preserve"> </w:t>
      </w:r>
      <w:r>
        <w:rPr/>
        <w:t>обнаружение</w:t>
      </w:r>
      <w:r>
        <w:rPr>
          <w:spacing w:val="-13"/>
        </w:rPr>
        <w:t xml:space="preserve"> </w:t>
      </w:r>
      <w:r>
        <w:rPr/>
        <w:t>неизвестных</w:t>
      </w:r>
      <w:r>
        <w:rPr>
          <w:spacing w:val="-9"/>
        </w:rPr>
        <w:t xml:space="preserve"> </w:t>
      </w:r>
      <w:r>
        <w:rPr/>
        <w:t>или</w:t>
      </w:r>
      <w:r>
        <w:rPr>
          <w:spacing w:val="-8"/>
        </w:rPr>
        <w:t xml:space="preserve"> </w:t>
      </w:r>
      <w:r>
        <w:rPr/>
        <w:t>часто</w:t>
      </w:r>
      <w:r>
        <w:rPr>
          <w:spacing w:val="-8"/>
        </w:rPr>
        <w:t xml:space="preserve"> </w:t>
      </w:r>
      <w:r>
        <w:rPr/>
        <w:t>повторяющихся</w:t>
      </w:r>
      <w:r>
        <w:rPr>
          <w:spacing w:val="-8"/>
        </w:rPr>
        <w:t xml:space="preserve"> </w:t>
      </w:r>
      <w:r>
        <w:rPr/>
        <w:t>последовательностей,</w:t>
      </w:r>
      <w:r>
        <w:rPr>
          <w:spacing w:val="-8"/>
        </w:rPr>
        <w:t xml:space="preserve"> </w:t>
      </w:r>
      <w:r>
        <w:rPr/>
        <w:t>эти</w:t>
      </w:r>
      <w:r>
        <w:rPr>
          <w:spacing w:val="-8"/>
        </w:rPr>
        <w:t xml:space="preserve"> </w:t>
      </w:r>
      <w:r>
        <w:rPr/>
        <w:t>методы</w:t>
      </w:r>
      <w:r>
        <w:rPr>
          <w:spacing w:val="-8"/>
        </w:rPr>
        <w:t xml:space="preserve"> </w:t>
      </w:r>
      <w:r>
        <w:rPr/>
        <w:t>не</w:t>
      </w:r>
      <w:r>
        <w:rPr>
          <w:spacing w:val="-8"/>
        </w:rPr>
        <w:t xml:space="preserve"> </w:t>
      </w:r>
      <w:r>
        <w:rPr/>
        <w:t>годятся[</w:t>
      </w:r>
      <w:hyperlink w:anchor="_bookmark69">
        <w:r>
          <w:rPr>
            <w:rStyle w:val="ListLabel82"/>
          </w:rPr>
          <w:t>50</w:t>
        </w:r>
      </w:hyperlink>
      <w:r>
        <w:rPr/>
        <w:t>].</w:t>
      </w:r>
    </w:p>
    <w:p>
      <w:pPr>
        <w:pStyle w:val="Style17"/>
        <w:spacing w:before="1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400" w:right="1114" w:hanging="0"/>
        <w:jc w:val="both"/>
        <w:rPr/>
      </w:pPr>
      <w:r>
        <w:rPr>
          <w:b/>
        </w:rPr>
        <w:t>NGS.</w:t>
      </w:r>
      <w:r>
        <w:rPr>
          <w:b/>
          <w:spacing w:val="56"/>
        </w:rPr>
        <w:t xml:space="preserve"> </w:t>
      </w:r>
      <w:r>
        <w:rPr/>
        <w:t xml:space="preserve">Секвенирование нового поколения (NGS) </w:t>
      </w:r>
      <w:r>
        <w:rPr>
          <w:spacing w:val="-24"/>
        </w:rPr>
        <w:t xml:space="preserve">–– </w:t>
      </w:r>
      <w:r>
        <w:rPr/>
        <w:t xml:space="preserve">это </w:t>
      </w:r>
      <w:r>
        <w:rPr>
          <w:spacing w:val="-3"/>
        </w:rPr>
        <w:t xml:space="preserve">комплекс </w:t>
      </w:r>
      <w:r>
        <w:rPr/>
        <w:t>технологий, позволяющих</w:t>
      </w:r>
      <w:r>
        <w:rPr>
          <w:spacing w:val="-27"/>
        </w:rPr>
        <w:t xml:space="preserve"> </w:t>
      </w:r>
      <w:r>
        <w:rPr/>
        <w:t>прочитать</w:t>
      </w:r>
      <w:r>
        <w:rPr>
          <w:spacing w:val="-26"/>
        </w:rPr>
        <w:t xml:space="preserve"> </w:t>
      </w:r>
      <w:r>
        <w:rPr/>
        <w:t>за</w:t>
      </w:r>
      <w:r>
        <w:rPr>
          <w:spacing w:val="-26"/>
        </w:rPr>
        <w:t xml:space="preserve"> </w:t>
      </w:r>
      <w:r>
        <w:rPr/>
        <w:t>сравнительно</w:t>
      </w:r>
      <w:r>
        <w:rPr>
          <w:spacing w:val="-25"/>
        </w:rPr>
        <w:t xml:space="preserve"> </w:t>
      </w:r>
      <w:r>
        <w:rPr/>
        <w:t>небольшое</w:t>
      </w:r>
      <w:r>
        <w:rPr>
          <w:spacing w:val="-26"/>
        </w:rPr>
        <w:t xml:space="preserve"> </w:t>
      </w:r>
      <w:r>
        <w:rPr/>
        <w:t>время</w:t>
      </w:r>
      <w:r>
        <w:rPr>
          <w:spacing w:val="-25"/>
        </w:rPr>
        <w:t xml:space="preserve"> </w:t>
      </w:r>
      <w:r>
        <w:rPr/>
        <w:t>миллионы</w:t>
      </w:r>
      <w:r>
        <w:rPr>
          <w:spacing w:val="-26"/>
        </w:rPr>
        <w:t xml:space="preserve"> </w:t>
      </w:r>
      <w:r>
        <w:rPr/>
        <w:t>коротких</w:t>
      </w:r>
      <w:r>
        <w:rPr>
          <w:spacing w:val="-26"/>
        </w:rPr>
        <w:t xml:space="preserve"> </w:t>
      </w:r>
      <w:r>
        <w:rPr/>
        <w:t xml:space="preserve">последовательностей ДНК. Благодаря этому единовременно можно проанализировать </w:t>
      </w:r>
      <w:r>
        <w:rPr>
          <w:spacing w:val="-3"/>
        </w:rPr>
        <w:t xml:space="preserve">несколько </w:t>
      </w:r>
      <w:r>
        <w:rPr/>
        <w:t>генов, либо весь геном (в отличие от традиционных</w:t>
      </w:r>
      <w:r>
        <w:rPr>
          <w:spacing w:val="-16"/>
        </w:rPr>
        <w:t xml:space="preserve"> </w:t>
      </w:r>
      <w:r>
        <w:rPr/>
        <w:t>методов).</w:t>
      </w:r>
    </w:p>
    <w:p>
      <w:pPr>
        <w:pStyle w:val="Style17"/>
        <w:spacing w:lineRule="exact" w:line="273"/>
        <w:ind w:left="759" w:hanging="0"/>
        <w:jc w:val="both"/>
        <w:rPr/>
      </w:pPr>
      <w:r>
        <w:rPr/>
        <w:t>Проблемы данных NGS:</w:t>
      </w:r>
    </w:p>
    <w:p>
      <w:pPr>
        <w:pStyle w:val="Style17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3"/>
          <w:numId w:val="5"/>
        </w:numPr>
        <w:tabs>
          <w:tab w:val="clear" w:pos="720"/>
          <w:tab w:val="left" w:pos="999" w:leader="none"/>
        </w:tabs>
        <w:spacing w:before="0" w:after="0"/>
        <w:jc w:val="left"/>
        <w:rPr>
          <w:sz w:val="24"/>
        </w:rPr>
      </w:pPr>
      <w:commentRangeStart w:id="34"/>
      <w:r>
        <w:rPr>
          <w:sz w:val="24"/>
        </w:rPr>
        <w:t>Ошибки</w:t>
      </w:r>
      <w:r>
        <w:rPr>
          <w:spacing w:val="-2"/>
          <w:sz w:val="24"/>
        </w:rPr>
        <w:t xml:space="preserve"> </w:t>
      </w:r>
      <w:r>
        <w:rPr>
          <w:sz w:val="24"/>
        </w:rPr>
        <w:t>секвенирования.</w:t>
      </w:r>
    </w:p>
    <w:p>
      <w:pPr>
        <w:sectPr>
          <w:headerReference w:type="even" r:id="rId8"/>
          <w:headerReference w:type="default" r:id="rId9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3"/>
          <w:numId w:val="5"/>
        </w:numPr>
        <w:tabs>
          <w:tab w:val="clear" w:pos="720"/>
          <w:tab w:val="left" w:pos="999" w:leader="none"/>
        </w:tabs>
        <w:spacing w:before="213" w:after="0"/>
        <w:jc w:val="left"/>
        <w:rPr>
          <w:sz w:val="24"/>
        </w:rPr>
      </w:pPr>
      <w:r>
        <w:rPr>
          <w:sz w:val="24"/>
        </w:rPr>
        <w:t>Неоднородность покрытия</w:t>
      </w:r>
      <w:r>
        <w:rPr>
          <w:spacing w:val="-3"/>
          <w:sz w:val="24"/>
        </w:rPr>
        <w:t xml:space="preserve"> </w:t>
      </w:r>
      <w:r>
        <w:rPr>
          <w:sz w:val="24"/>
        </w:rPr>
        <w:t>генома.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before="89" w:after="0"/>
        <w:ind w:left="715" w:hanging="205"/>
        <w:jc w:val="left"/>
        <w:rPr>
          <w:sz w:val="24"/>
        </w:rPr>
      </w:pPr>
      <w:r>
        <w:rPr>
          <w:sz w:val="24"/>
        </w:rPr>
        <w:t>Ошибки ПЦР и</w:t>
      </w:r>
      <w:r>
        <w:rPr>
          <w:spacing w:val="-5"/>
          <w:sz w:val="24"/>
        </w:rPr>
        <w:t xml:space="preserve"> </w:t>
      </w:r>
      <w:r>
        <w:rPr>
          <w:sz w:val="24"/>
        </w:rPr>
        <w:t>ПЦР-дубликаты.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lineRule="auto" w:line="252" w:before="212" w:after="0"/>
        <w:ind w:left="715" w:right="1399" w:hanging="204"/>
        <w:jc w:val="left"/>
        <w:rPr>
          <w:sz w:val="24"/>
        </w:rPr>
      </w:pPr>
      <w:r>
        <w:rPr>
          <w:sz w:val="24"/>
        </w:rPr>
        <w:t>Неточное</w:t>
      </w:r>
      <w:r>
        <w:rPr>
          <w:spacing w:val="-25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25"/>
          <w:sz w:val="24"/>
        </w:rPr>
        <w:t xml:space="preserve"> </w:t>
      </w:r>
      <w:r>
        <w:rPr>
          <w:sz w:val="24"/>
        </w:rPr>
        <w:t>инделов</w:t>
      </w:r>
      <w:r>
        <w:rPr>
          <w:spacing w:val="-25"/>
          <w:sz w:val="24"/>
        </w:rPr>
        <w:t xml:space="preserve"> </w:t>
      </w:r>
      <w:r>
        <w:rPr>
          <w:sz w:val="24"/>
        </w:rPr>
        <w:t>и</w:t>
      </w:r>
      <w:r>
        <w:rPr>
          <w:spacing w:val="-25"/>
          <w:sz w:val="24"/>
        </w:rPr>
        <w:t xml:space="preserve"> </w:t>
      </w:r>
      <w:r>
        <w:rPr>
          <w:sz w:val="24"/>
        </w:rPr>
        <w:t>повторяющихся</w:t>
      </w:r>
      <w:r>
        <w:rPr>
          <w:spacing w:val="-25"/>
          <w:sz w:val="24"/>
        </w:rPr>
        <w:t xml:space="preserve"> </w:t>
      </w:r>
      <w:r>
        <w:rPr>
          <w:sz w:val="24"/>
        </w:rPr>
        <w:t>последовательностей</w:t>
      </w:r>
      <w:r>
        <w:rPr>
          <w:spacing w:val="-25"/>
          <w:sz w:val="24"/>
        </w:rPr>
        <w:t xml:space="preserve"> </w:t>
      </w:r>
      <w:r>
        <w:rPr>
          <w:sz w:val="24"/>
        </w:rPr>
        <w:t>(например, поли-A</w:t>
      </w:r>
      <w:r>
        <w:rPr>
          <w:spacing w:val="-3"/>
          <w:sz w:val="24"/>
        </w:rPr>
        <w:t xml:space="preserve"> </w:t>
      </w:r>
      <w:r>
        <w:rPr>
          <w:sz w:val="24"/>
        </w:rPr>
        <w:t>трактов).</w:t>
      </w:r>
      <w:commentRangeEnd w:id="34"/>
      <w:r>
        <w:commentReference w:id="34"/>
      </w:r>
      <w:r>
        <w:rPr>
          <w:sz w:val="24"/>
        </w:rPr>
      </w:r>
    </w:p>
    <w:p>
      <w:pPr>
        <w:pStyle w:val="Style17"/>
        <w:spacing w:before="4" w:after="0"/>
        <w:rPr>
          <w:sz w:val="22"/>
        </w:rPr>
      </w:pPr>
      <w:r>
        <w:rPr>
          <w:sz w:val="22"/>
        </w:rPr>
      </w:r>
    </w:p>
    <w:p>
      <w:pPr>
        <w:pStyle w:val="Style17"/>
        <w:spacing w:lineRule="auto" w:line="252"/>
        <w:ind w:left="117" w:right="1439" w:firstLine="358"/>
        <w:jc w:val="both"/>
        <w:rPr/>
      </w:pPr>
      <w:r>
        <w:rPr/>
        <w:t>В</w:t>
      </w:r>
      <w:r>
        <w:rPr>
          <w:spacing w:val="-16"/>
        </w:rPr>
        <w:t xml:space="preserve"> </w:t>
      </w:r>
      <w:r>
        <w:rPr/>
        <w:t>настоящее</w:t>
      </w:r>
      <w:r>
        <w:rPr>
          <w:spacing w:val="-16"/>
        </w:rPr>
        <w:t xml:space="preserve"> </w:t>
      </w:r>
      <w:r>
        <w:rPr/>
        <w:t>время</w:t>
      </w:r>
      <w:r>
        <w:rPr>
          <w:spacing w:val="-16"/>
        </w:rPr>
        <w:t xml:space="preserve"> </w:t>
      </w:r>
      <w:r>
        <w:rPr/>
        <w:t>NGS</w:t>
      </w:r>
      <w:r>
        <w:rPr>
          <w:spacing w:val="-16"/>
        </w:rPr>
        <w:t xml:space="preserve"> </w:t>
      </w:r>
      <w:r>
        <w:rPr/>
        <w:t>используется</w:t>
      </w:r>
      <w:r>
        <w:rPr>
          <w:spacing w:val="-16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для</w:t>
      </w:r>
      <w:r>
        <w:rPr>
          <w:spacing w:val="-16"/>
        </w:rPr>
        <w:t xml:space="preserve"> </w:t>
      </w:r>
      <w:r>
        <w:rPr/>
        <w:t>выявления</w:t>
      </w:r>
      <w:r>
        <w:rPr>
          <w:spacing w:val="-16"/>
        </w:rPr>
        <w:t xml:space="preserve"> </w:t>
      </w:r>
      <w:r>
        <w:rPr/>
        <w:t>крупных</w:t>
      </w:r>
      <w:r>
        <w:rPr>
          <w:spacing w:val="-16"/>
        </w:rPr>
        <w:t xml:space="preserve"> </w:t>
      </w:r>
      <w:r>
        <w:rPr/>
        <w:t>перестроек</w:t>
      </w:r>
      <w:r>
        <w:rPr>
          <w:spacing w:val="-16"/>
        </w:rPr>
        <w:t xml:space="preserve"> </w:t>
      </w:r>
      <w:r>
        <w:rPr/>
        <w:t>(</w:t>
      </w:r>
      <w:commentRangeStart w:id="35"/>
      <w:r>
        <w:rPr/>
        <w:t>метод Hi-C</w:t>
      </w:r>
      <w:r>
        <w:rPr/>
      </w:r>
      <w:commentRangeEnd w:id="35"/>
      <w:r>
        <w:commentReference w:id="35"/>
      </w:r>
      <w:r>
        <w:rPr/>
        <w:t>).</w:t>
      </w:r>
    </w:p>
    <w:p>
      <w:pPr>
        <w:pStyle w:val="Style17"/>
        <w:spacing w:before="8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692" w:leader="none"/>
        </w:tabs>
        <w:ind w:left="691" w:hanging="575"/>
        <w:rPr/>
      </w:pPr>
      <w:bookmarkStart w:id="27" w:name="_bookmark9"/>
      <w:bookmarkStart w:id="28" w:name="%25D0%2592%25D0%25B8%25D0%25B4%25D1%258B"/>
      <w:bookmarkStart w:id="29" w:name="_bookmark91"/>
      <w:bookmarkEnd w:id="27"/>
      <w:bookmarkEnd w:id="28"/>
      <w:bookmarkEnd w:id="29"/>
      <w:r>
        <w:rPr/>
        <w:t>Виды</w:t>
      </w:r>
      <w:r>
        <w:rPr>
          <w:spacing w:val="1"/>
        </w:rPr>
        <w:t xml:space="preserve"> </w:t>
      </w:r>
      <w:r>
        <w:rPr/>
        <w:t>NGS</w:t>
      </w:r>
    </w:p>
    <w:p>
      <w:pPr>
        <w:pStyle w:val="Style17"/>
        <w:tabs>
          <w:tab w:val="clear" w:pos="720"/>
          <w:tab w:val="left" w:pos="4638" w:leader="none"/>
        </w:tabs>
        <w:spacing w:lineRule="auto" w:line="252" w:before="169" w:after="0"/>
        <w:ind w:left="117" w:right="1321" w:hanging="0"/>
        <w:rPr/>
      </w:pPr>
      <w:r>
        <w:rPr>
          <w:b/>
        </w:rPr>
        <w:t>Полногеномное</w:t>
      </w:r>
      <w:r>
        <w:rPr>
          <w:b/>
          <w:spacing w:val="-28"/>
        </w:rPr>
        <w:t xml:space="preserve"> </w:t>
      </w:r>
      <w:r>
        <w:rPr>
          <w:b/>
        </w:rPr>
        <w:t>секвенирование</w:t>
      </w:r>
      <w:r>
        <w:rPr>
          <w:b/>
          <w:spacing w:val="-27"/>
        </w:rPr>
        <w:t xml:space="preserve"> </w:t>
      </w:r>
      <w:r>
        <w:rPr>
          <w:b/>
        </w:rPr>
        <w:t>(WGS).</w:t>
        <w:tab/>
      </w:r>
      <w:r>
        <w:rPr/>
        <w:t>Приготовление</w:t>
      </w:r>
      <w:r>
        <w:rPr>
          <w:spacing w:val="-39"/>
        </w:rPr>
        <w:t xml:space="preserve"> </w:t>
      </w:r>
      <w:r>
        <w:rPr/>
        <w:t>библиотек</w:t>
      </w:r>
      <w:r>
        <w:rPr>
          <w:spacing w:val="-39"/>
        </w:rPr>
        <w:t xml:space="preserve"> </w:t>
      </w:r>
      <w:r>
        <w:rPr/>
        <w:t>при</w:t>
      </w:r>
      <w:r>
        <w:rPr>
          <w:spacing w:val="-38"/>
        </w:rPr>
        <w:t xml:space="preserve"> </w:t>
      </w:r>
      <w:r>
        <w:rPr/>
        <w:t>полногеномном</w:t>
      </w:r>
      <w:r>
        <w:rPr>
          <w:spacing w:val="-17"/>
        </w:rPr>
        <w:t xml:space="preserve"> </w:t>
      </w:r>
      <w:r>
        <w:rPr/>
        <w:t>секвенировании</w:t>
      </w:r>
      <w:r>
        <w:rPr>
          <w:spacing w:val="-17"/>
        </w:rPr>
        <w:t xml:space="preserve"> </w:t>
      </w:r>
      <w:r>
        <w:rPr/>
        <w:t>производится</w:t>
      </w:r>
      <w:r>
        <w:rPr>
          <w:spacing w:val="-16"/>
        </w:rPr>
        <w:t xml:space="preserve"> </w:t>
      </w:r>
      <w:r>
        <w:rPr/>
        <w:t>из</w:t>
      </w:r>
      <w:r>
        <w:rPr>
          <w:spacing w:val="-17"/>
        </w:rPr>
        <w:t xml:space="preserve"> </w:t>
      </w:r>
      <w:r>
        <w:rPr/>
        <w:t>всего</w:t>
      </w:r>
      <w:r>
        <w:rPr>
          <w:spacing w:val="-16"/>
        </w:rPr>
        <w:t xml:space="preserve"> </w:t>
      </w:r>
      <w:r>
        <w:rPr/>
        <w:t>клеточного</w:t>
      </w:r>
      <w:r>
        <w:rPr>
          <w:spacing w:val="-17"/>
        </w:rPr>
        <w:t xml:space="preserve"> </w:t>
      </w:r>
      <w:r>
        <w:rPr/>
        <w:t>материала,</w:t>
      </w:r>
      <w:r>
        <w:rPr>
          <w:spacing w:val="-17"/>
        </w:rPr>
        <w:t xml:space="preserve"> </w:t>
      </w:r>
      <w:r>
        <w:rPr/>
        <w:t>либо</w:t>
      </w:r>
      <w:r>
        <w:rPr>
          <w:spacing w:val="-16"/>
        </w:rPr>
        <w:t xml:space="preserve"> </w:t>
      </w:r>
      <w:r>
        <w:rPr>
          <w:spacing w:val="-4"/>
        </w:rPr>
        <w:t>только</w:t>
      </w:r>
      <w:r>
        <w:rPr>
          <w:spacing w:val="-17"/>
        </w:rPr>
        <w:t xml:space="preserve"> </w:t>
      </w:r>
      <w:r>
        <w:rPr/>
        <w:t>из</w:t>
      </w:r>
      <w:r>
        <w:rPr>
          <w:spacing w:val="-16"/>
        </w:rPr>
        <w:t xml:space="preserve"> </w:t>
      </w:r>
      <w:r>
        <w:rPr/>
        <w:t xml:space="preserve">ядер. ДНК фрагментируется с помощью специфических рестриктаз либо точно подобранных доз ДНКаз. </w:t>
      </w:r>
      <w:commentRangeStart w:id="36"/>
      <w:r>
        <w:rPr/>
        <w:t>Таким образом достигается относительно ровное покрытие</w:t>
      </w:r>
      <w:ins w:id="53" w:author="Фишман Вениамин Семенович" w:date="2020-12-29T16:32:00Z">
        <w:r>
          <w:rPr>
            <w:lang w:val="en-US"/>
          </w:rPr>
          <w:t xml:space="preserve"> </w:t>
        </w:r>
      </w:ins>
      <w:del w:id="54" w:author="Фишман Вениамин Семенович" w:date="2020-12-29T16:32:00Z">
        <w:r>
          <w:rPr>
            <w:spacing w:val="-43"/>
            <w:lang w:val="en-US"/>
          </w:rPr>
          <w:delText xml:space="preserve"> </w:delText>
        </w:r>
      </w:del>
      <w:r>
        <w:rPr/>
        <w:t>генома.</w:t>
      </w:r>
      <w:commentRangeEnd w:id="36"/>
      <w:r>
        <w:commentReference w:id="36"/>
      </w:r>
      <w:r>
        <w:rPr/>
      </w:r>
    </w:p>
    <w:p>
      <w:pPr>
        <w:pStyle w:val="Style17"/>
        <w:spacing w:lineRule="auto" w:line="252"/>
        <w:ind w:left="117" w:right="1398" w:firstLine="358"/>
        <w:jc w:val="both"/>
        <w:rPr/>
      </w:pPr>
      <w:r>
        <w:rPr/>
        <w:t>WGS</w:t>
      </w:r>
      <w:r>
        <w:rPr>
          <w:spacing w:val="-26"/>
        </w:rPr>
        <w:t xml:space="preserve"> </w:t>
      </w:r>
      <w:r>
        <w:rPr/>
        <w:t>при</w:t>
      </w:r>
      <w:r>
        <w:rPr>
          <w:spacing w:val="-26"/>
        </w:rPr>
        <w:t xml:space="preserve"> </w:t>
      </w:r>
      <w:r>
        <w:rPr/>
        <w:t>достаточной</w:t>
      </w:r>
      <w:r>
        <w:rPr>
          <w:spacing w:val="-26"/>
        </w:rPr>
        <w:t xml:space="preserve"> </w:t>
      </w:r>
      <w:r>
        <w:rPr>
          <w:spacing w:val="-3"/>
        </w:rPr>
        <w:t>глубине</w:t>
      </w:r>
      <w:r>
        <w:rPr>
          <w:spacing w:val="-25"/>
        </w:rPr>
        <w:t xml:space="preserve"> </w:t>
      </w:r>
      <w:r>
        <w:rPr/>
        <w:t>покрытия</w:t>
      </w:r>
      <w:r>
        <w:rPr>
          <w:spacing w:val="-26"/>
        </w:rPr>
        <w:t xml:space="preserve"> </w:t>
      </w:r>
      <w:r>
        <w:rPr/>
        <w:t>вполне</w:t>
      </w:r>
      <w:r>
        <w:rPr>
          <w:spacing w:val="-26"/>
        </w:rPr>
        <w:t xml:space="preserve"> </w:t>
      </w:r>
      <w:r>
        <w:rPr/>
        <w:t>пригод</w:t>
      </w:r>
      <w:del w:id="55" w:author="Фишман Вениамин Семенович" w:date="2020-12-29T16:33:00Z">
        <w:r>
          <w:rPr/>
          <w:delText>е</w:delText>
        </w:r>
      </w:del>
      <w:r>
        <w:rPr/>
        <w:t>н</w:t>
      </w:r>
      <w:ins w:id="56" w:author="Фишман Вениамин Семенович" w:date="2020-12-29T16:33:00Z">
        <w:r>
          <w:rPr/>
          <w:t>о</w:t>
        </w:r>
      </w:ins>
      <w:r>
        <w:rPr>
          <w:spacing w:val="-26"/>
        </w:rPr>
        <w:t xml:space="preserve"> </w:t>
      </w:r>
      <w:r>
        <w:rPr/>
        <w:t>для</w:t>
      </w:r>
      <w:r>
        <w:rPr>
          <w:spacing w:val="-25"/>
        </w:rPr>
        <w:t xml:space="preserve"> </w:t>
      </w:r>
      <w:r>
        <w:rPr/>
        <w:t>поиска</w:t>
      </w:r>
      <w:r>
        <w:rPr>
          <w:spacing w:val="-27"/>
        </w:rPr>
        <w:t xml:space="preserve"> </w:t>
      </w:r>
      <w:r>
        <w:rPr/>
        <w:t>SNP</w:t>
      </w:r>
      <w:r>
        <w:rPr>
          <w:spacing w:val="-26"/>
        </w:rPr>
        <w:t xml:space="preserve"> </w:t>
      </w:r>
      <w:r>
        <w:rPr/>
        <w:t>и</w:t>
      </w:r>
      <w:r>
        <w:rPr>
          <w:spacing w:val="-25"/>
        </w:rPr>
        <w:t xml:space="preserve"> </w:t>
      </w:r>
      <w:r>
        <w:rPr/>
        <w:t xml:space="preserve">небольших инделов. Полногеномное секвенирование со слабым покрытием может быть использовано для определения CNV </w:t>
      </w:r>
      <w:r>
        <w:rPr>
          <w:spacing w:val="-24"/>
        </w:rPr>
        <w:t xml:space="preserve">–– </w:t>
      </w:r>
      <w:r>
        <w:rPr/>
        <w:t xml:space="preserve">например, </w:t>
      </w:r>
      <w:r>
        <w:rPr>
          <w:spacing w:val="-5"/>
          <w:highlight w:val="yellow"/>
          <w:rPrChange w:id="0" w:author="Фишман Вениамин Семенович" w:date="2020-12-29T16:33:00Z">
            <w:rPr>
              <w:spacing w:val="-5"/>
            </w:rPr>
          </w:rPrChange>
        </w:rPr>
        <w:t>NIPT</w:t>
      </w:r>
      <w:r>
        <w:rPr>
          <w:spacing w:val="-5"/>
        </w:rPr>
        <w:t xml:space="preserve">, когда </w:t>
      </w:r>
      <w:r>
        <w:rPr/>
        <w:t>используется свободная ДНК плода (cfDNA), циркулирующая в крови матери[</w:t>
      </w:r>
      <w:hyperlink w:anchor="_bookmark56">
        <w:r>
          <w:rPr>
            <w:rStyle w:val="ListLabel82"/>
          </w:rPr>
          <w:t>37</w:t>
        </w:r>
      </w:hyperlink>
      <w:r>
        <w:rPr/>
        <w:t xml:space="preserve">]. </w:t>
      </w:r>
      <w:commentRangeStart w:id="37"/>
      <w:r>
        <w:rPr/>
        <w:t>WGS также может быть</w:t>
      </w:r>
      <w:r>
        <w:rPr>
          <w:spacing w:val="-40"/>
        </w:rPr>
        <w:t xml:space="preserve"> </w:t>
      </w:r>
      <w:r>
        <w:rPr/>
        <w:t>использовано в диагностике микробиома с целью определения источника хронической инфекции,</w:t>
      </w:r>
      <w:r>
        <w:rPr>
          <w:spacing w:val="-13"/>
        </w:rPr>
        <w:t xml:space="preserve"> </w:t>
      </w:r>
      <w:r>
        <w:rPr/>
        <w:t>реконструкции</w:t>
      </w:r>
      <w:r>
        <w:rPr>
          <w:spacing w:val="-12"/>
        </w:rPr>
        <w:t xml:space="preserve"> </w:t>
      </w:r>
      <w:r>
        <w:rPr/>
        <w:t>путей</w:t>
      </w:r>
      <w:r>
        <w:rPr>
          <w:spacing w:val="-13"/>
        </w:rPr>
        <w:t xml:space="preserve"> </w:t>
      </w:r>
      <w:r>
        <w:rPr/>
        <w:t>передачи</w:t>
      </w:r>
      <w:r>
        <w:rPr>
          <w:spacing w:val="-12"/>
        </w:rPr>
        <w:t xml:space="preserve"> </w:t>
      </w:r>
      <w:r>
        <w:rPr/>
        <w:t>инфекции,</w:t>
      </w:r>
      <w:r>
        <w:rPr>
          <w:spacing w:val="-13"/>
        </w:rPr>
        <w:t xml:space="preserve"> </w:t>
      </w:r>
      <w:r>
        <w:rPr/>
        <w:t>а</w:t>
      </w:r>
      <w:r>
        <w:rPr>
          <w:spacing w:val="-12"/>
        </w:rPr>
        <w:t xml:space="preserve"> </w:t>
      </w:r>
      <w:r>
        <w:rPr/>
        <w:t>также</w:t>
      </w:r>
      <w:r>
        <w:rPr>
          <w:spacing w:val="-13"/>
        </w:rPr>
        <w:t xml:space="preserve"> </w:t>
      </w:r>
      <w:r>
        <w:rPr/>
        <w:t>выявления</w:t>
      </w:r>
      <w:r>
        <w:rPr>
          <w:spacing w:val="-12"/>
        </w:rPr>
        <w:t xml:space="preserve"> </w:t>
      </w:r>
      <w:r>
        <w:rPr/>
        <w:t>антибиотикорезистентных</w:t>
      </w:r>
      <w:r>
        <w:rPr>
          <w:spacing w:val="-2"/>
        </w:rPr>
        <w:t xml:space="preserve"> </w:t>
      </w:r>
      <w:r>
        <w:rPr/>
        <w:t>штаммов[</w:t>
      </w:r>
      <w:hyperlink w:anchor="_bookmark47">
        <w:r>
          <w:rPr>
            <w:rStyle w:val="ListLabel82"/>
          </w:rPr>
          <w:t>28</w:t>
        </w:r>
      </w:hyperlink>
      <w:r>
        <w:rPr/>
        <w:t>].</w:t>
      </w:r>
      <w:commentRangeEnd w:id="37"/>
      <w:r>
        <w:commentReference w:id="37"/>
      </w:r>
      <w:r>
        <w:rPr/>
      </w:r>
    </w:p>
    <w:p>
      <w:pPr>
        <w:pStyle w:val="Style17"/>
        <w:spacing w:before="2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117" w:right="1397" w:hanging="0"/>
        <w:jc w:val="both"/>
        <w:rPr/>
      </w:pPr>
      <w:r>
        <w:rPr>
          <w:b/>
        </w:rPr>
        <w:t xml:space="preserve">Полноэкзомное секвенирование (WES) </w:t>
      </w:r>
      <w:r>
        <w:rPr>
          <w:spacing w:val="-3"/>
        </w:rPr>
        <w:t xml:space="preserve">Техника </w:t>
      </w:r>
      <w:r>
        <w:rPr/>
        <w:t>заключается в секвенировании</w:t>
      </w:r>
      <w:r>
        <w:rPr>
          <w:spacing w:val="-28"/>
        </w:rPr>
        <w:t xml:space="preserve"> </w:t>
      </w:r>
      <w:r>
        <w:rPr/>
        <w:t>эк</w:t>
      </w:r>
      <w:r>
        <w:rPr>
          <w:spacing w:val="-3"/>
        </w:rPr>
        <w:t xml:space="preserve">зома </w:t>
      </w:r>
      <w:r>
        <w:rPr>
          <w:spacing w:val="-24"/>
        </w:rPr>
        <w:t xml:space="preserve">–– </w:t>
      </w:r>
      <w:r>
        <w:rPr/>
        <w:t>совокупности белок-кодирующих последовательностей клетки. Это</w:t>
      </w:r>
      <w:r>
        <w:rPr>
          <w:spacing w:val="-41"/>
        </w:rPr>
        <w:t xml:space="preserve"> </w:t>
      </w:r>
      <w:r>
        <w:rPr/>
        <w:t>достигается</w:t>
      </w:r>
      <w:r>
        <w:rPr>
          <w:spacing w:val="-23"/>
        </w:rPr>
        <w:t xml:space="preserve"> </w:t>
      </w:r>
      <w:r>
        <w:rPr/>
        <w:t>с</w:t>
      </w:r>
      <w:r>
        <w:rPr>
          <w:spacing w:val="-22"/>
        </w:rPr>
        <w:t xml:space="preserve"> </w:t>
      </w:r>
      <w:r>
        <w:rPr/>
        <w:t>помощью</w:t>
      </w:r>
      <w:r>
        <w:rPr>
          <w:spacing w:val="-22"/>
        </w:rPr>
        <w:t xml:space="preserve"> </w:t>
      </w:r>
      <w:r>
        <w:rPr/>
        <w:t>обогащения</w:t>
      </w:r>
      <w:r>
        <w:rPr>
          <w:spacing w:val="-22"/>
        </w:rPr>
        <w:t xml:space="preserve"> </w:t>
      </w:r>
      <w:commentRangeStart w:id="38"/>
      <w:r>
        <w:rPr/>
        <w:t>последовательностей</w:t>
      </w:r>
      <w:r>
        <w:rPr/>
      </w:r>
      <w:commentRangeEnd w:id="38"/>
      <w:r>
        <w:commentReference w:id="38"/>
      </w:r>
      <w:r>
        <w:rPr/>
        <w:t>,</w:t>
      </w:r>
      <w:r>
        <w:rPr>
          <w:spacing w:val="-22"/>
        </w:rPr>
        <w:t xml:space="preserve"> </w:t>
      </w:r>
      <w:r>
        <w:rPr/>
        <w:t>гибридизованных</w:t>
      </w:r>
      <w:r>
        <w:rPr>
          <w:spacing w:val="-22"/>
        </w:rPr>
        <w:t xml:space="preserve"> </w:t>
      </w:r>
      <w:r>
        <w:rPr/>
        <w:t>с</w:t>
      </w:r>
      <w:r>
        <w:rPr>
          <w:spacing w:val="-22"/>
        </w:rPr>
        <w:t xml:space="preserve"> </w:t>
      </w:r>
      <w:r>
        <w:rPr/>
        <w:t xml:space="preserve">олигонуклеотидами, </w:t>
      </w:r>
      <w:commentRangeStart w:id="39"/>
      <w:r>
        <w:rPr/>
        <w:t>фланкирующими</w:t>
      </w:r>
      <w:r>
        <w:rPr>
          <w:spacing w:val="-3"/>
        </w:rPr>
        <w:t xml:space="preserve"> </w:t>
      </w:r>
      <w:r>
        <w:rPr/>
        <w:t>экзоны</w:t>
      </w:r>
      <w:r>
        <w:rPr/>
      </w:r>
      <w:commentRangeEnd w:id="39"/>
      <w:r>
        <w:commentReference w:id="39"/>
      </w:r>
      <w:r>
        <w:rPr/>
        <w:t>.</w:t>
      </w:r>
    </w:p>
    <w:p>
      <w:pPr>
        <w:pStyle w:val="Style17"/>
        <w:spacing w:lineRule="auto" w:line="252"/>
        <w:ind w:left="117" w:right="1315" w:firstLine="358"/>
        <w:rPr/>
      </w:pPr>
      <w:r>
        <w:rPr/>
        <w:t xml:space="preserve">В помощью WES нельзя производить поиск вариантов в </w:t>
      </w:r>
      <w:r>
        <w:rPr>
          <w:spacing w:val="-3"/>
        </w:rPr>
        <w:t xml:space="preserve">некодирующих </w:t>
      </w:r>
      <w:r>
        <w:rPr/>
        <w:t xml:space="preserve">регионах, но, тем не менее, этот метод </w:t>
      </w:r>
      <w:commentRangeStart w:id="40"/>
      <w:r>
        <w:rPr>
          <w:spacing w:val="-3"/>
        </w:rPr>
        <w:t xml:space="preserve">неплохо </w:t>
      </w:r>
      <w:r>
        <w:rPr>
          <w:spacing w:val="-3"/>
        </w:rPr>
      </w:r>
      <w:commentRangeEnd w:id="40"/>
      <w:r>
        <w:commentReference w:id="40"/>
      </w:r>
      <w:r>
        <w:rPr/>
        <w:t xml:space="preserve">себя зарекомендовал, </w:t>
      </w:r>
      <w:commentRangeStart w:id="41"/>
      <w:r>
        <w:rPr/>
        <w:t>так как значительная часть патогенных</w:t>
      </w:r>
      <w:r>
        <w:rPr>
          <w:spacing w:val="-31"/>
        </w:rPr>
        <w:t xml:space="preserve"> </w:t>
      </w:r>
      <w:r>
        <w:rPr/>
        <w:t>вариантов</w:t>
      </w:r>
      <w:r>
        <w:rPr>
          <w:spacing w:val="-30"/>
        </w:rPr>
        <w:t xml:space="preserve"> </w:t>
      </w:r>
      <w:r>
        <w:rPr/>
        <w:t>располагается</w:t>
      </w:r>
      <w:r>
        <w:rPr>
          <w:spacing w:val="-30"/>
        </w:rPr>
        <w:t xml:space="preserve"> </w:t>
      </w:r>
      <w:r>
        <w:rPr/>
        <w:t>в</w:t>
      </w:r>
      <w:r>
        <w:rPr>
          <w:spacing w:val="-31"/>
        </w:rPr>
        <w:t xml:space="preserve"> </w:t>
      </w:r>
      <w:r>
        <w:rPr/>
        <w:t>экзонах</w:t>
      </w:r>
      <w:r>
        <w:rPr>
          <w:spacing w:val="-30"/>
        </w:rPr>
        <w:t xml:space="preserve"> </w:t>
      </w:r>
      <w:r>
        <w:rPr/>
        <w:t>и</w:t>
      </w:r>
      <w:r>
        <w:rPr>
          <w:spacing w:val="-30"/>
        </w:rPr>
        <w:t xml:space="preserve"> </w:t>
      </w:r>
      <w:r>
        <w:rPr/>
        <w:t>вблизи</w:t>
      </w:r>
      <w:r>
        <w:rPr>
          <w:spacing w:val="-30"/>
        </w:rPr>
        <w:t xml:space="preserve"> </w:t>
      </w:r>
      <w:r>
        <w:rPr/>
        <w:t>них</w:t>
      </w:r>
      <w:r>
        <w:rPr/>
      </w:r>
      <w:commentRangeEnd w:id="41"/>
      <w:r>
        <w:commentReference w:id="41"/>
      </w:r>
      <w:r>
        <w:rPr/>
        <w:t>.</w:t>
      </w:r>
      <w:r>
        <w:rPr>
          <w:spacing w:val="-30"/>
        </w:rPr>
        <w:t xml:space="preserve"> </w:t>
      </w:r>
      <w:r>
        <w:rPr/>
        <w:t>Кроме</w:t>
      </w:r>
      <w:r>
        <w:rPr>
          <w:spacing w:val="-30"/>
        </w:rPr>
        <w:t xml:space="preserve"> </w:t>
      </w:r>
      <w:r>
        <w:rPr/>
        <w:t>того,</w:t>
      </w:r>
      <w:r>
        <w:rPr>
          <w:spacing w:val="-30"/>
        </w:rPr>
        <w:t xml:space="preserve"> </w:t>
      </w:r>
      <w:r>
        <w:rPr/>
        <w:t xml:space="preserve">полноэкзомное секвенирование значительно дешевле, что увеличивает его доступность и </w:t>
      </w:r>
      <w:r>
        <w:rPr>
          <w:spacing w:val="-3"/>
        </w:rPr>
        <w:t xml:space="preserve">позволяет, </w:t>
      </w:r>
      <w:r>
        <w:rPr/>
        <w:t>например, произвести тестирование ребёнка и родителей (так называемый трио-тест) и, как следствие, улучшить интерпретацию</w:t>
      </w:r>
      <w:r>
        <w:rPr>
          <w:spacing w:val="-10"/>
        </w:rPr>
        <w:t xml:space="preserve"> </w:t>
      </w:r>
      <w:r>
        <w:rPr/>
        <w:t>вариантов</w:t>
      </w:r>
      <w:ins w:id="58" w:author="Фишман Вениамин Семенович" w:date="2020-12-29T16:35:00Z">
        <w:r>
          <w:rPr/>
          <w:t xml:space="preserve"> </w:t>
        </w:r>
      </w:ins>
      <w:r>
        <w:rPr/>
        <w:t>[</w:t>
      </w:r>
      <w:hyperlink w:anchor="_bookmark46">
        <w:r>
          <w:rPr>
            <w:rStyle w:val="ListLabel82"/>
          </w:rPr>
          <w:t>27</w:t>
        </w:r>
      </w:hyperlink>
      <w:r>
        <w:rPr/>
        <w:t>].</w:t>
      </w:r>
    </w:p>
    <w:p>
      <w:pPr>
        <w:pStyle w:val="Style17"/>
        <w:spacing w:before="3" w:after="0"/>
        <w:rPr>
          <w:sz w:val="30"/>
        </w:rPr>
      </w:pPr>
      <w:r>
        <w:rPr>
          <w:sz w:val="30"/>
        </w:rPr>
      </w:r>
    </w:p>
    <w:p>
      <w:pPr>
        <w:sectPr>
          <w:headerReference w:type="even" r:id="rId10"/>
          <w:headerReference w:type="default" r:id="rId11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/>
        <w:ind w:left="117" w:right="1397" w:hanging="0"/>
        <w:jc w:val="both"/>
        <w:rPr/>
      </w:pPr>
      <w:r>
        <w:rPr>
          <w:b/>
        </w:rPr>
        <w:t>Таргетные</w:t>
      </w:r>
      <w:r>
        <w:rPr>
          <w:b/>
          <w:spacing w:val="-16"/>
        </w:rPr>
        <w:t xml:space="preserve"> </w:t>
      </w:r>
      <w:r>
        <w:rPr>
          <w:b/>
        </w:rPr>
        <w:t>панели.</w:t>
      </w:r>
      <w:r>
        <w:rPr>
          <w:b/>
          <w:spacing w:val="43"/>
        </w:rPr>
        <w:t xml:space="preserve"> </w:t>
      </w:r>
      <w:r>
        <w:rPr/>
        <w:t>Как</w:t>
      </w:r>
      <w:r>
        <w:rPr>
          <w:spacing w:val="-15"/>
        </w:rPr>
        <w:t xml:space="preserve"> </w:t>
      </w:r>
      <w:r>
        <w:rPr/>
        <w:t>и</w:t>
      </w:r>
      <w:r>
        <w:rPr>
          <w:spacing w:val="-16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/>
        <w:t>случае</w:t>
      </w:r>
      <w:r>
        <w:rPr>
          <w:spacing w:val="-15"/>
        </w:rPr>
        <w:t xml:space="preserve"> </w:t>
      </w:r>
      <w:r>
        <w:rPr/>
        <w:t>с</w:t>
      </w:r>
      <w:r>
        <w:rPr>
          <w:spacing w:val="-15"/>
        </w:rPr>
        <w:t xml:space="preserve"> </w:t>
      </w:r>
      <w:r>
        <w:rPr/>
        <w:t>WES,</w:t>
      </w:r>
      <w:r>
        <w:rPr>
          <w:spacing w:val="-16"/>
        </w:rPr>
        <w:t xml:space="preserve"> </w:t>
      </w:r>
      <w:r>
        <w:rPr/>
        <w:t>основой</w:t>
      </w:r>
      <w:r>
        <w:rPr>
          <w:spacing w:val="-15"/>
        </w:rPr>
        <w:t xml:space="preserve"> </w:t>
      </w:r>
      <w:r>
        <w:rPr/>
        <w:t>является</w:t>
      </w:r>
      <w:r>
        <w:rPr>
          <w:spacing w:val="-15"/>
        </w:rPr>
        <w:t xml:space="preserve"> </w:t>
      </w:r>
      <w:r>
        <w:rPr/>
        <w:t>обогащение</w:t>
      </w:r>
      <w:r>
        <w:rPr>
          <w:spacing w:val="-16"/>
        </w:rPr>
        <w:t xml:space="preserve"> </w:t>
      </w:r>
      <w:r>
        <w:rPr/>
        <w:t>целевых</w:t>
      </w:r>
      <w:r>
        <w:rPr>
          <w:spacing w:val="-15"/>
        </w:rPr>
        <w:t xml:space="preserve"> </w:t>
      </w:r>
      <w:r>
        <w:rPr/>
        <w:t>регионов.</w:t>
      </w:r>
      <w:r>
        <w:rPr>
          <w:spacing w:val="-12"/>
        </w:rPr>
        <w:t xml:space="preserve"> </w:t>
      </w:r>
      <w:r>
        <w:rPr/>
        <w:t>Отличие</w:t>
      </w:r>
      <w:r>
        <w:rPr>
          <w:spacing w:val="-11"/>
        </w:rPr>
        <w:t xml:space="preserve"> </w:t>
      </w:r>
      <w:r>
        <w:rPr/>
        <w:t>заключается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том,</w:t>
      </w:r>
      <w:r>
        <w:rPr>
          <w:spacing w:val="-11"/>
        </w:rPr>
        <w:t xml:space="preserve"> </w:t>
      </w:r>
      <w:r>
        <w:rPr/>
        <w:t>что</w:t>
      </w:r>
      <w:r>
        <w:rPr>
          <w:spacing w:val="-11"/>
        </w:rPr>
        <w:t xml:space="preserve"> </w:t>
      </w:r>
      <w:r>
        <w:rPr/>
        <w:t>целевые</w:t>
      </w:r>
      <w:r>
        <w:rPr>
          <w:spacing w:val="-11"/>
        </w:rPr>
        <w:t xml:space="preserve"> </w:t>
      </w:r>
      <w:r>
        <w:rPr/>
        <w:t>регионы</w:t>
      </w:r>
      <w:r>
        <w:rPr>
          <w:spacing w:val="-11"/>
        </w:rPr>
        <w:t xml:space="preserve"> </w:t>
      </w:r>
      <w:r>
        <w:rPr/>
        <w:t>подбираются</w:t>
      </w:r>
      <w:r>
        <w:rPr>
          <w:spacing w:val="-12"/>
        </w:rPr>
        <w:t xml:space="preserve"> </w:t>
      </w:r>
      <w:r>
        <w:rPr/>
        <w:t>специфически для</w:t>
      </w:r>
      <w:r>
        <w:rPr>
          <w:spacing w:val="-29"/>
        </w:rPr>
        <w:t xml:space="preserve"> </w:t>
      </w:r>
      <w:r>
        <w:rPr/>
        <w:t>конкретной</w:t>
      </w:r>
      <w:r>
        <w:rPr>
          <w:spacing w:val="-28"/>
        </w:rPr>
        <w:t xml:space="preserve"> </w:t>
      </w:r>
      <w:r>
        <w:rPr/>
        <w:t>цели.</w:t>
      </w:r>
      <w:r>
        <w:rPr>
          <w:spacing w:val="-27"/>
        </w:rPr>
        <w:t xml:space="preserve"> </w:t>
      </w:r>
      <w:r>
        <w:rPr/>
        <w:t>Данный</w:t>
      </w:r>
      <w:r>
        <w:rPr>
          <w:spacing w:val="-28"/>
        </w:rPr>
        <w:t xml:space="preserve"> </w:t>
      </w:r>
      <w:r>
        <w:rPr/>
        <w:t>вид</w:t>
      </w:r>
      <w:r>
        <w:rPr>
          <w:spacing w:val="-29"/>
        </w:rPr>
        <w:t xml:space="preserve"> </w:t>
      </w:r>
      <w:r>
        <w:rPr/>
        <w:t>тестов</w:t>
      </w:r>
      <w:r>
        <w:rPr>
          <w:spacing w:val="-28"/>
        </w:rPr>
        <w:t xml:space="preserve"> </w:t>
      </w:r>
      <w:r>
        <w:rPr/>
        <w:t>позволяет</w:t>
      </w:r>
      <w:r>
        <w:rPr>
          <w:spacing w:val="-28"/>
        </w:rPr>
        <w:t xml:space="preserve"> </w:t>
      </w:r>
      <w:r>
        <w:rPr/>
        <w:t>анализировать</w:t>
      </w:r>
      <w:r>
        <w:rPr>
          <w:spacing w:val="-28"/>
        </w:rPr>
        <w:t xml:space="preserve"> </w:t>
      </w:r>
      <w:r>
        <w:rPr/>
        <w:t>гены,</w:t>
      </w:r>
      <w:r>
        <w:rPr>
          <w:spacing w:val="-28"/>
        </w:rPr>
        <w:t xml:space="preserve"> </w:t>
      </w:r>
      <w:r>
        <w:rPr/>
        <w:t xml:space="preserve">ответственные за отдельные группы заболеваний </w:t>
      </w:r>
      <w:r>
        <w:rPr>
          <w:spacing w:val="-24"/>
        </w:rPr>
        <w:t xml:space="preserve">–– </w:t>
      </w:r>
      <w:r>
        <w:rPr/>
        <w:t>например, существуют таргетные панели для</w:t>
      </w:r>
      <w:r>
        <w:rPr>
          <w:spacing w:val="-39"/>
        </w:rPr>
        <w:t xml:space="preserve"> </w:t>
      </w:r>
      <w:r>
        <w:rPr/>
        <w:t>иммунодефицитов, почечных, неврологических болезней, болезней соединительной</w:t>
      </w:r>
      <w:r>
        <w:rPr>
          <w:spacing w:val="-30"/>
        </w:rPr>
        <w:t xml:space="preserve"> </w:t>
      </w:r>
      <w:r>
        <w:rPr/>
        <w:t>ткани, сетчатки, а также предрасположенности к отдельным видам онкологических</w:t>
      </w:r>
      <w:r>
        <w:rPr>
          <w:spacing w:val="-33"/>
        </w:rPr>
        <w:t xml:space="preserve"> </w:t>
      </w:r>
      <w:r>
        <w:rPr/>
        <w:t>заболеваний.</w:t>
      </w:r>
      <w:r>
        <w:rPr>
          <w:spacing w:val="-22"/>
        </w:rPr>
        <w:t xml:space="preserve"> </w:t>
      </w:r>
      <w:r>
        <w:rPr/>
        <w:t>Также</w:t>
      </w:r>
      <w:r>
        <w:rPr>
          <w:spacing w:val="-22"/>
        </w:rPr>
        <w:t xml:space="preserve"> </w:t>
      </w:r>
      <w:r>
        <w:rPr/>
        <w:t>таргетные</w:t>
      </w:r>
      <w:r>
        <w:rPr>
          <w:spacing w:val="-21"/>
        </w:rPr>
        <w:t xml:space="preserve"> </w:t>
      </w:r>
      <w:r>
        <w:rPr/>
        <w:t>панели</w:t>
      </w:r>
      <w:r>
        <w:rPr>
          <w:spacing w:val="-21"/>
        </w:rPr>
        <w:t xml:space="preserve"> </w:t>
      </w:r>
      <w:r>
        <w:rPr/>
        <w:t>позволяют</w:t>
      </w:r>
      <w:r>
        <w:rPr>
          <w:spacing w:val="-23"/>
        </w:rPr>
        <w:t xml:space="preserve"> </w:t>
      </w:r>
      <w:r>
        <w:rPr/>
        <w:t>анализировать</w:t>
      </w:r>
      <w:r>
        <w:rPr>
          <w:spacing w:val="-22"/>
        </w:rPr>
        <w:t xml:space="preserve"> </w:t>
      </w:r>
      <w:r>
        <w:rPr/>
        <w:t>клетки</w:t>
      </w:r>
      <w:r>
        <w:rPr>
          <w:spacing w:val="-21"/>
        </w:rPr>
        <w:t xml:space="preserve"> </w:t>
      </w:r>
      <w:r>
        <w:rPr/>
        <w:t>опухолей</w:t>
      </w:r>
      <w:r>
        <w:rPr>
          <w:spacing w:val="-21"/>
        </w:rPr>
        <w:t xml:space="preserve"> </w:t>
      </w:r>
      <w:r>
        <w:rPr>
          <w:spacing w:val="-24"/>
        </w:rPr>
        <w:t>––</w:t>
      </w:r>
      <w:r>
        <w:rPr>
          <w:spacing w:val="-22"/>
        </w:rPr>
        <w:t xml:space="preserve"> </w:t>
      </w:r>
      <w:r>
        <w:rPr>
          <w:spacing w:val="-4"/>
        </w:rPr>
        <w:t>некото</w:t>
      </w:r>
      <w:r>
        <w:rPr/>
        <w:t>рые приспособлены к выявлению общих для многих раковых линий мутаций, другие же разработаны для специфического типа</w:t>
      </w:r>
      <w:r>
        <w:rPr>
          <w:spacing w:val="-10"/>
        </w:rPr>
        <w:t xml:space="preserve"> </w:t>
      </w:r>
      <w:r>
        <w:rPr/>
        <w:t>опухолей[</w:t>
      </w:r>
      <w:hyperlink w:anchor="_bookmark46">
        <w:r>
          <w:rPr>
            <w:rStyle w:val="ListLabel82"/>
          </w:rPr>
          <w:t>27</w:t>
        </w:r>
      </w:hyperlink>
      <w:r>
        <w:rPr/>
        <w:t>].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400" w:right="1114" w:hanging="0"/>
        <w:jc w:val="both"/>
        <w:rPr/>
      </w:pPr>
      <w:r>
        <w:rPr>
          <w:b/>
        </w:rPr>
        <w:t xml:space="preserve">Технологии захвата конформации хромосом (3C). </w:t>
      </w:r>
      <w:commentRangeStart w:id="42"/>
      <w:r>
        <w:rPr/>
        <w:t>Данные методики позволяют определить</w:t>
      </w:r>
      <w:r>
        <w:rPr>
          <w:spacing w:val="-12"/>
        </w:rPr>
        <w:t xml:space="preserve"> </w:t>
      </w:r>
      <w:r>
        <w:rPr/>
        <w:t>расстояние</w:t>
      </w:r>
      <w:r>
        <w:rPr>
          <w:spacing w:val="-11"/>
        </w:rPr>
        <w:t xml:space="preserve"> </w:t>
      </w:r>
      <w:r>
        <w:rPr/>
        <w:t>между</w:t>
      </w:r>
      <w:r>
        <w:rPr>
          <w:spacing w:val="-11"/>
        </w:rPr>
        <w:t xml:space="preserve"> </w:t>
      </w:r>
      <w:r>
        <w:rPr>
          <w:spacing w:val="-3"/>
        </w:rPr>
        <w:t>двумя</w:t>
      </w:r>
      <w:r>
        <w:rPr>
          <w:spacing w:val="-12"/>
        </w:rPr>
        <w:t xml:space="preserve"> </w:t>
      </w:r>
      <w:r>
        <w:rPr/>
        <w:t>точками</w:t>
      </w:r>
      <w:r>
        <w:rPr>
          <w:spacing w:val="-11"/>
        </w:rPr>
        <w:t xml:space="preserve"> </w:t>
      </w:r>
      <w:r>
        <w:rPr/>
        <w:t>генома,</w:t>
      </w:r>
      <w:r>
        <w:rPr>
          <w:spacing w:val="-11"/>
        </w:rPr>
        <w:t xml:space="preserve"> </w:t>
      </w:r>
      <w:r>
        <w:rPr/>
        <w:t>используя</w:t>
      </w:r>
      <w:r>
        <w:rPr>
          <w:spacing w:val="-11"/>
        </w:rPr>
        <w:t xml:space="preserve"> </w:t>
      </w:r>
      <w:r>
        <w:rPr/>
        <w:t>информацию</w:t>
      </w:r>
      <w:r>
        <w:rPr>
          <w:spacing w:val="-12"/>
        </w:rPr>
        <w:t xml:space="preserve"> </w:t>
      </w:r>
      <w:r>
        <w:rPr/>
        <w:t>об</w:t>
      </w:r>
      <w:r>
        <w:rPr>
          <w:spacing w:val="-11"/>
        </w:rPr>
        <w:t xml:space="preserve"> </w:t>
      </w:r>
      <w:r>
        <w:rPr/>
        <w:t>относительной частоте контактов между ними</w:t>
      </w:r>
      <w:r>
        <w:rPr/>
      </w:r>
      <w:commentRangeEnd w:id="42"/>
      <w:r>
        <w:commentReference w:id="42"/>
      </w:r>
      <w:r>
        <w:rPr/>
        <w:t xml:space="preserve">. Принцип состоит в </w:t>
      </w:r>
      <w:r>
        <w:rPr>
          <w:spacing w:val="-3"/>
        </w:rPr>
        <w:t xml:space="preserve">том, </w:t>
      </w:r>
      <w:r>
        <w:rPr/>
        <w:t>что интактное ядро</w:t>
      </w:r>
      <w:r>
        <w:rPr>
          <w:spacing w:val="-19"/>
        </w:rPr>
        <w:t xml:space="preserve"> </w:t>
      </w:r>
      <w:del w:id="59" w:author="Фишман Вениамин Семенович" w:date="2020-12-29T16:37:00Z">
        <w:r>
          <w:rPr>
            <w:spacing w:val="-19"/>
          </w:rPr>
          <w:delText>(бактериальная</w:delText>
        </w:r>
      </w:del>
      <w:del w:id="60" w:author="Фишман Вениамин Семенович" w:date="2020-12-29T16:37:00Z">
        <w:r>
          <w:rPr>
            <w:spacing w:val="-18"/>
          </w:rPr>
          <w:delText xml:space="preserve"> </w:delText>
        </w:r>
      </w:del>
      <w:del w:id="61" w:author="Фишман Вениамин Семенович" w:date="2020-12-29T16:37:00Z">
        <w:r>
          <w:rPr>
            <w:spacing w:val="-19"/>
          </w:rPr>
          <w:delText>хромосома)</w:delText>
        </w:r>
      </w:del>
      <w:del w:id="62" w:author="Фишман Вениамин Семенович" w:date="2020-12-29T16:37:00Z">
        <w:r>
          <w:rPr>
            <w:spacing w:val="-18"/>
          </w:rPr>
          <w:delText xml:space="preserve"> </w:delText>
        </w:r>
      </w:del>
      <w:r>
        <w:rPr/>
        <w:t>фиксируется</w:t>
      </w:r>
      <w:ins w:id="63" w:author="Фишман Вениамин Семенович" w:date="2020-12-29T16:37:00Z">
        <w:r>
          <w:rPr/>
          <w:t xml:space="preserve"> формальдегидом</w:t>
        </w:r>
      </w:ins>
      <w:r>
        <w:rPr/>
        <w:t>,</w:t>
      </w:r>
      <w:r>
        <w:rPr>
          <w:spacing w:val="-18"/>
        </w:rPr>
        <w:t xml:space="preserve"> </w:t>
      </w:r>
      <w:r>
        <w:rPr/>
        <w:t>ДНК</w:t>
      </w:r>
      <w:r>
        <w:rPr>
          <w:spacing w:val="-18"/>
        </w:rPr>
        <w:t xml:space="preserve"> </w:t>
      </w:r>
      <w:del w:id="64" w:author="Фишман Вениамин Семенович" w:date="2020-12-29T16:37:00Z">
        <w:r>
          <w:rPr>
            <w:spacing w:val="-18"/>
          </w:rPr>
          <w:delText>разрезается</w:delText>
        </w:r>
      </w:del>
      <w:ins w:id="65" w:author="Фишман Вениамин Семенович" w:date="2020-12-29T16:37:00Z">
        <w:r>
          <w:rPr/>
          <w:t>гидролизуется</w:t>
        </w:r>
      </w:ins>
      <w:r>
        <w:rPr/>
        <w:t>,</w:t>
      </w:r>
      <w:r>
        <w:rPr>
          <w:spacing w:val="-18"/>
        </w:rPr>
        <w:t xml:space="preserve"> </w:t>
      </w:r>
      <w:r>
        <w:rPr/>
        <w:t>лигируется,</w:t>
      </w:r>
      <w:r>
        <w:rPr>
          <w:spacing w:val="-18"/>
        </w:rPr>
        <w:t xml:space="preserve"> </w:t>
      </w:r>
      <w:r>
        <w:rPr/>
        <w:t>затем</w:t>
      </w:r>
      <w:r>
        <w:rPr>
          <w:spacing w:val="-18"/>
        </w:rPr>
        <w:t xml:space="preserve"> </w:t>
      </w:r>
      <w:del w:id="66" w:author="Фишман Вениамин Семенович" w:date="2020-12-29T16:37:00Z">
        <w:r>
          <w:rPr>
            <w:spacing w:val="-18"/>
          </w:rPr>
          <w:delText xml:space="preserve">снова </w:delText>
        </w:r>
      </w:del>
      <w:ins w:id="67" w:author="Фишман Вениамин Семенович" w:date="2020-12-29T16:37:00Z">
        <w:r>
          <w:rPr/>
          <w:t xml:space="preserve">продукты лигазной реации </w:t>
        </w:r>
      </w:ins>
      <w:del w:id="68" w:author="Фишман Вениамин Семенович" w:date="2020-12-29T16:37:00Z">
        <w:r>
          <w:rPr/>
          <w:delText>разрезается</w:delText>
        </w:r>
      </w:del>
      <w:del w:id="69" w:author="Фишман Вениамин Семенович" w:date="2020-12-29T16:37:00Z">
        <w:r>
          <w:rPr>
            <w:spacing w:val="-21"/>
          </w:rPr>
          <w:delText xml:space="preserve"> </w:delText>
        </w:r>
      </w:del>
      <w:del w:id="70" w:author="Фишман Вениамин Семенович" w:date="2020-12-29T16:37:00Z">
        <w:r>
          <w:rPr/>
          <w:delText>и</w:delText>
        </w:r>
      </w:del>
      <w:del w:id="71" w:author="Фишман Вениамин Семенович" w:date="2020-12-29T16:37:00Z">
        <w:r>
          <w:rPr>
            <w:spacing w:val="-21"/>
          </w:rPr>
          <w:delText xml:space="preserve"> </w:delText>
        </w:r>
      </w:del>
      <w:r>
        <w:rPr/>
        <w:t>секвенирует</w:t>
      </w:r>
      <w:ins w:id="72" w:author="Фишман Вениамин Семенович" w:date="2020-12-29T16:37:00Z">
        <w:r>
          <w:rPr/>
          <w:t xml:space="preserve"> при помощи </w:t>
        </w:r>
      </w:ins>
      <w:ins w:id="73" w:author="Фишман Вениамин Семенович" w:date="2020-12-29T16:37:00Z">
        <w:r>
          <w:rPr>
            <w:lang w:val="en-US"/>
          </w:rPr>
          <w:t>NGS</w:t>
        </w:r>
      </w:ins>
      <w:del w:id="74" w:author="Фишман Вениамин Семенович" w:date="2020-12-29T16:37:00Z">
        <w:r>
          <w:rPr>
            <w:lang w:val="en-US"/>
          </w:rPr>
          <w:delText>ся</w:delText>
        </w:r>
      </w:del>
      <w:r>
        <w:rPr/>
        <w:t>.</w:t>
      </w:r>
      <w:r>
        <w:rPr>
          <w:spacing w:val="-21"/>
        </w:rPr>
        <w:t xml:space="preserve"> </w:t>
      </w:r>
      <w:r>
        <w:rPr/>
        <w:t>Во</w:t>
      </w:r>
      <w:r>
        <w:rPr>
          <w:spacing w:val="-20"/>
        </w:rPr>
        <w:t xml:space="preserve"> </w:t>
      </w:r>
      <w:r>
        <w:rPr/>
        <w:t>время</w:t>
      </w:r>
      <w:r>
        <w:rPr>
          <w:spacing w:val="-21"/>
        </w:rPr>
        <w:t xml:space="preserve"> </w:t>
      </w:r>
      <w:r>
        <w:rPr/>
        <w:t>лигирования</w:t>
      </w:r>
      <w:r>
        <w:rPr>
          <w:spacing w:val="-21"/>
        </w:rPr>
        <w:t xml:space="preserve"> </w:t>
      </w:r>
      <w:ins w:id="75" w:author="Фишман Вениамин Семенович" w:date="2020-12-29T16:38:00Z">
        <w:r>
          <w:rPr>
            <w:spacing w:val="-21"/>
          </w:rPr>
          <w:t xml:space="preserve">ковалентно </w:t>
        </w:r>
      </w:ins>
      <w:r>
        <w:rPr/>
        <w:t>связанными</w:t>
      </w:r>
      <w:r>
        <w:rPr>
          <w:spacing w:val="-22"/>
        </w:rPr>
        <w:t xml:space="preserve"> </w:t>
      </w:r>
      <w:r>
        <w:rPr/>
        <w:t>могут</w:t>
      </w:r>
      <w:r>
        <w:rPr>
          <w:spacing w:val="-21"/>
        </w:rPr>
        <w:t xml:space="preserve"> </w:t>
      </w:r>
      <w:r>
        <w:rPr/>
        <w:t>оказаться</w:t>
      </w:r>
      <w:r>
        <w:rPr>
          <w:spacing w:val="-21"/>
        </w:rPr>
        <w:t xml:space="preserve"> </w:t>
      </w:r>
      <w:ins w:id="76" w:author="Фишман Вениамин Семенович" w:date="2020-12-29T16:38:00Z">
        <w:r>
          <w:rPr>
            <w:spacing w:val="-21"/>
          </w:rPr>
          <w:t xml:space="preserve">только те </w:t>
        </w:r>
      </w:ins>
      <w:r>
        <w:rPr/>
        <w:t xml:space="preserve">участки, </w:t>
      </w:r>
      <w:r>
        <w:rPr>
          <w:spacing w:val="-3"/>
        </w:rPr>
        <w:t xml:space="preserve">которые </w:t>
      </w:r>
      <w:r>
        <w:rPr/>
        <w:t xml:space="preserve">физически находятся </w:t>
      </w:r>
      <w:r>
        <w:rPr>
          <w:spacing w:val="-3"/>
        </w:rPr>
        <w:t xml:space="preserve">близко </w:t>
      </w:r>
      <w:r>
        <w:rPr/>
        <w:t>друг от друга. Картирование химерных прочтений</w:t>
      </w:r>
      <w:r>
        <w:rPr>
          <w:spacing w:val="-6"/>
        </w:rPr>
        <w:t xml:space="preserve"> </w:t>
      </w:r>
      <w:r>
        <w:rPr/>
        <w:t>с</w:t>
      </w:r>
      <w:r>
        <w:rPr>
          <w:spacing w:val="-4"/>
        </w:rPr>
        <w:t xml:space="preserve"> </w:t>
      </w:r>
      <w:r>
        <w:rPr/>
        <w:t>помощью</w:t>
      </w:r>
      <w:r>
        <w:rPr>
          <w:spacing w:val="-6"/>
        </w:rPr>
        <w:t xml:space="preserve"> </w:t>
      </w:r>
      <w:r>
        <w:rPr/>
        <w:t>специальных</w:t>
      </w:r>
      <w:r>
        <w:rPr>
          <w:spacing w:val="-4"/>
        </w:rPr>
        <w:t xml:space="preserve"> </w:t>
      </w:r>
      <w:r>
        <w:rPr/>
        <w:t>инструментов</w:t>
      </w:r>
      <w:r>
        <w:rPr>
          <w:spacing w:val="-6"/>
        </w:rPr>
        <w:t xml:space="preserve"> </w:t>
      </w:r>
      <w:r>
        <w:rPr/>
        <w:t>позволяет</w:t>
      </w:r>
      <w:r>
        <w:rPr>
          <w:spacing w:val="-5"/>
        </w:rPr>
        <w:t xml:space="preserve"> </w:t>
      </w:r>
      <w:r>
        <w:rPr/>
        <w:t>узнать,</w:t>
      </w:r>
      <w:r>
        <w:rPr>
          <w:spacing w:val="-6"/>
        </w:rPr>
        <w:t xml:space="preserve"> </w:t>
      </w:r>
      <w:r>
        <w:rPr/>
        <w:t>какие</w:t>
      </w:r>
      <w:r>
        <w:rPr>
          <w:spacing w:val="-5"/>
        </w:rPr>
        <w:t xml:space="preserve"> </w:t>
      </w:r>
      <w:r>
        <w:rPr/>
        <w:t>именно</w:t>
      </w:r>
      <w:r>
        <w:rPr>
          <w:spacing w:val="-5"/>
        </w:rPr>
        <w:t xml:space="preserve"> </w:t>
      </w:r>
      <w:r>
        <w:rPr/>
        <w:t xml:space="preserve">участки генома </w:t>
      </w:r>
      <w:commentRangeStart w:id="43"/>
      <w:r>
        <w:rPr/>
        <w:t>были</w:t>
      </w:r>
      <w:r>
        <w:rPr>
          <w:spacing w:val="-4"/>
        </w:rPr>
        <w:t xml:space="preserve"> </w:t>
      </w:r>
      <w:r>
        <w:rPr/>
        <w:t>связаны</w:t>
      </w:r>
      <w:r>
        <w:rPr/>
      </w:r>
      <w:commentRangeEnd w:id="43"/>
      <w:r>
        <w:commentReference w:id="43"/>
      </w:r>
      <w:r>
        <w:rPr/>
        <w:t>[</w:t>
      </w:r>
      <w:hyperlink w:anchor="_bookmark63">
        <w:r>
          <w:rPr>
            <w:rStyle w:val="ListLabel82"/>
          </w:rPr>
          <w:t>44</w:t>
        </w:r>
      </w:hyperlink>
      <w:r>
        <w:rPr/>
        <w:t>].</w:t>
      </w:r>
    </w:p>
    <w:p>
      <w:pPr>
        <w:pStyle w:val="Style17"/>
        <w:spacing w:lineRule="auto" w:line="252"/>
        <w:ind w:left="393" w:right="1114" w:firstLine="366"/>
        <w:jc w:val="both"/>
        <w:rPr/>
      </w:pPr>
      <w:commentRangeStart w:id="44"/>
      <w:r>
        <w:rPr/>
        <w:t>В</w:t>
      </w:r>
      <w:r>
        <w:rPr>
          <w:spacing w:val="-9"/>
        </w:rPr>
        <w:t xml:space="preserve"> </w:t>
      </w:r>
      <w:r>
        <w:rPr/>
        <w:t>настоящее</w:t>
      </w:r>
      <w:r>
        <w:rPr>
          <w:spacing w:val="-9"/>
        </w:rPr>
        <w:t xml:space="preserve"> </w:t>
      </w:r>
      <w:r>
        <w:rPr/>
        <w:t>время</w:t>
      </w:r>
      <w:r>
        <w:rPr>
          <w:spacing w:val="-8"/>
        </w:rPr>
        <w:t xml:space="preserve"> </w:t>
      </w:r>
      <w:r>
        <w:rPr/>
        <w:t>существует</w:t>
      </w:r>
      <w:r>
        <w:rPr>
          <w:spacing w:val="-9"/>
        </w:rPr>
        <w:t xml:space="preserve"> </w:t>
      </w:r>
      <w:r>
        <w:rPr/>
        <w:t>множество</w:t>
      </w:r>
      <w:r>
        <w:rPr>
          <w:spacing w:val="-9"/>
        </w:rPr>
        <w:t xml:space="preserve"> </w:t>
      </w:r>
      <w:r>
        <w:rPr/>
        <w:t>вариантов</w:t>
      </w:r>
      <w:r>
        <w:rPr>
          <w:spacing w:val="-8"/>
        </w:rPr>
        <w:t xml:space="preserve"> </w:t>
      </w:r>
      <w:r>
        <w:rPr>
          <w:spacing w:val="-3"/>
        </w:rPr>
        <w:t>протокола</w:t>
      </w:r>
      <w:r>
        <w:rPr>
          <w:spacing w:val="-9"/>
        </w:rPr>
        <w:t xml:space="preserve"> </w:t>
      </w:r>
      <w:r>
        <w:rPr/>
        <w:t>3C</w:t>
      </w:r>
      <w:r>
        <w:rPr>
          <w:spacing w:val="-18"/>
        </w:rPr>
        <w:t xml:space="preserve"> </w:t>
      </w:r>
      <w:r>
        <w:rPr>
          <w:spacing w:val="-24"/>
        </w:rPr>
        <w:t>––</w:t>
      </w:r>
      <w:r>
        <w:rPr>
          <w:spacing w:val="-18"/>
        </w:rPr>
        <w:t xml:space="preserve"> </w:t>
      </w:r>
      <w:r>
        <w:rPr/>
        <w:t>4C,</w:t>
      </w:r>
      <w:r>
        <w:rPr>
          <w:spacing w:val="-8"/>
        </w:rPr>
        <w:t xml:space="preserve"> </w:t>
      </w:r>
      <w:r>
        <w:rPr/>
        <w:t>5C,</w:t>
      </w:r>
      <w:r>
        <w:rPr>
          <w:spacing w:val="-8"/>
        </w:rPr>
        <w:t xml:space="preserve"> </w:t>
      </w:r>
      <w:r>
        <w:rPr/>
        <w:t xml:space="preserve">Hi-C, TCC, ChIA-PET и scHi-C. </w:t>
      </w:r>
      <w:r>
        <w:rPr/>
      </w:r>
      <w:commentRangeEnd w:id="44"/>
      <w:r>
        <w:commentReference w:id="44"/>
      </w:r>
      <w:r>
        <w:rPr/>
        <w:t>Самым известным и широко применяемым является метод Hi-C,</w:t>
      </w:r>
      <w:r>
        <w:rPr>
          <w:spacing w:val="-5"/>
        </w:rPr>
        <w:t xml:space="preserve"> </w:t>
      </w:r>
      <w:r>
        <w:rPr/>
        <w:t>сочетающий</w:t>
      </w:r>
      <w:r>
        <w:rPr>
          <w:spacing w:val="-5"/>
        </w:rPr>
        <w:t xml:space="preserve"> </w:t>
      </w:r>
      <w:r>
        <w:rPr/>
        <w:t>3C</w:t>
      </w:r>
      <w:r>
        <w:rPr>
          <w:spacing w:val="-4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методами</w:t>
      </w:r>
      <w:r>
        <w:rPr>
          <w:spacing w:val="-4"/>
        </w:rPr>
        <w:t xml:space="preserve"> </w:t>
      </w:r>
      <w:r>
        <w:rPr/>
        <w:t>массового</w:t>
      </w:r>
      <w:r>
        <w:rPr>
          <w:spacing w:val="-5"/>
        </w:rPr>
        <w:t xml:space="preserve"> </w:t>
      </w:r>
      <w:r>
        <w:rPr/>
        <w:t>параллельного</w:t>
      </w:r>
      <w:r>
        <w:rPr>
          <w:spacing w:val="-4"/>
        </w:rPr>
        <w:t xml:space="preserve"> </w:t>
      </w:r>
      <w:r>
        <w:rPr/>
        <w:t>секвенирования.</w:t>
      </w:r>
      <w:r>
        <w:rPr>
          <w:spacing w:val="-5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его</w:t>
      </w:r>
      <w:r>
        <w:rPr>
          <w:spacing w:val="-4"/>
        </w:rPr>
        <w:t xml:space="preserve"> </w:t>
      </w:r>
      <w:r>
        <w:rPr/>
        <w:t xml:space="preserve">помощью можно подсчитать количество контактов во всём геноме </w:t>
      </w:r>
      <w:r>
        <w:rPr>
          <w:spacing w:val="-24"/>
        </w:rPr>
        <w:t xml:space="preserve">–– </w:t>
      </w:r>
      <w:r>
        <w:rPr/>
        <w:t>как внутри-, так и межхромосомные</w:t>
      </w:r>
      <w:r>
        <w:rPr>
          <w:spacing w:val="-2"/>
        </w:rPr>
        <w:t xml:space="preserve"> </w:t>
      </w:r>
      <w:r>
        <w:rPr/>
        <w:t>контакты[</w:t>
      </w:r>
      <w:hyperlink w:anchor="_bookmark64">
        <w:r>
          <w:rPr>
            <w:rStyle w:val="ListLabel82"/>
          </w:rPr>
          <w:t>45</w:t>
        </w:r>
      </w:hyperlink>
      <w:r>
        <w:rPr/>
        <w:t>].</w:t>
      </w:r>
    </w:p>
    <w:p>
      <w:pPr>
        <w:pStyle w:val="Style17"/>
        <w:spacing w:before="8" w:after="0"/>
        <w:rPr>
          <w:sz w:val="32"/>
        </w:rPr>
      </w:pPr>
      <w:r>
        <w:rPr>
          <w:sz w:val="32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ind w:left="974" w:hanging="575"/>
        <w:rPr/>
      </w:pPr>
      <w:bookmarkStart w:id="30" w:name="%25D0%2591%25D0%25B0%25D0%25B7%25D0%25BE"/>
      <w:bookmarkStart w:id="31" w:name="_bookmark10"/>
      <w:bookmarkStart w:id="32" w:name="_bookmark101"/>
      <w:bookmarkEnd w:id="30"/>
      <w:bookmarkEnd w:id="31"/>
      <w:bookmarkEnd w:id="32"/>
      <w:r>
        <w:rPr/>
        <w:t xml:space="preserve">Базовая </w:t>
      </w:r>
      <w:r>
        <w:rPr>
          <w:spacing w:val="-3"/>
        </w:rPr>
        <w:t xml:space="preserve">схема </w:t>
      </w:r>
      <w:r>
        <w:rPr/>
        <w:t xml:space="preserve">обработки </w:t>
      </w:r>
      <w:r>
        <w:rPr>
          <w:spacing w:val="-4"/>
        </w:rPr>
        <w:t>результатов</w:t>
      </w:r>
      <w:r>
        <w:rPr>
          <w:spacing w:val="21"/>
        </w:rPr>
        <w:t xml:space="preserve"> </w:t>
      </w:r>
      <w:r>
        <w:rPr/>
        <w:t>секвенирования</w:t>
      </w:r>
    </w:p>
    <w:p>
      <w:pPr>
        <w:pStyle w:val="Style17"/>
        <w:spacing w:lineRule="auto" w:line="252" w:before="169" w:after="0"/>
        <w:ind w:left="400" w:right="1114" w:hanging="0"/>
        <w:jc w:val="both"/>
        <w:rPr/>
      </w:pPr>
      <w:r>
        <w:rPr>
          <w:b/>
        </w:rPr>
        <w:t xml:space="preserve">Демультиплексирование. </w:t>
      </w:r>
      <w:r>
        <w:rPr/>
        <w:t>В процессе секвенирования к целевым фрагментам ДНК могут</w:t>
      </w:r>
      <w:r>
        <w:rPr>
          <w:spacing w:val="-26"/>
        </w:rPr>
        <w:t xml:space="preserve"> </w:t>
      </w:r>
      <w:r>
        <w:rPr>
          <w:highlight w:val="yellow"/>
          <w:rPrChange w:id="0" w:author="Фишман Вениамин Семенович" w:date="2020-12-29T16:39:00Z"/>
        </w:rPr>
        <w:t>пришиваться</w:t>
      </w:r>
      <w:r>
        <w:rPr>
          <w:spacing w:val="-25"/>
        </w:rPr>
        <w:t xml:space="preserve"> </w:t>
      </w:r>
      <w:r>
        <w:rPr/>
        <w:t>так</w:t>
      </w:r>
      <w:r>
        <w:rPr>
          <w:spacing w:val="-26"/>
        </w:rPr>
        <w:t xml:space="preserve"> </w:t>
      </w:r>
      <w:r>
        <w:rPr/>
        <w:t>называемые</w:t>
      </w:r>
      <w:r>
        <w:rPr>
          <w:spacing w:val="-25"/>
        </w:rPr>
        <w:t xml:space="preserve"> </w:t>
      </w:r>
      <w:r>
        <w:rPr/>
        <w:t>адаптерные</w:t>
      </w:r>
      <w:r>
        <w:rPr>
          <w:spacing w:val="-26"/>
        </w:rPr>
        <w:t xml:space="preserve"> </w:t>
      </w:r>
      <w:r>
        <w:rPr/>
        <w:t>последовательности.</w:t>
      </w:r>
      <w:r>
        <w:rPr>
          <w:spacing w:val="-24"/>
        </w:rPr>
        <w:t xml:space="preserve"> </w:t>
      </w:r>
      <w:r>
        <w:rPr/>
        <w:t>Эти</w:t>
      </w:r>
      <w:r>
        <w:rPr>
          <w:spacing w:val="-26"/>
        </w:rPr>
        <w:t xml:space="preserve"> </w:t>
      </w:r>
      <w:r>
        <w:rPr/>
        <w:t>адаптеры</w:t>
      </w:r>
      <w:r>
        <w:rPr>
          <w:spacing w:val="-25"/>
        </w:rPr>
        <w:t xml:space="preserve"> </w:t>
      </w:r>
      <w:r>
        <w:rPr/>
        <w:t xml:space="preserve">могут содержать так называемые </w:t>
      </w:r>
      <w:r>
        <w:rPr>
          <w:spacing w:val="-3"/>
        </w:rPr>
        <w:t xml:space="preserve">баркоды </w:t>
      </w:r>
      <w:r>
        <w:rPr>
          <w:spacing w:val="-24"/>
        </w:rPr>
        <w:t xml:space="preserve">–– </w:t>
      </w:r>
      <w:r>
        <w:rPr/>
        <w:t xml:space="preserve">последовательности, с помощью </w:t>
      </w:r>
      <w:r>
        <w:rPr>
          <w:spacing w:val="-3"/>
        </w:rPr>
        <w:t xml:space="preserve">которых </w:t>
      </w:r>
      <w:r>
        <w:rPr/>
        <w:t>можно отличить ДНК различных образцов. Процесс сортировки данных</w:t>
      </w:r>
      <w:r>
        <w:rPr>
          <w:spacing w:val="-21"/>
        </w:rPr>
        <w:t xml:space="preserve"> </w:t>
      </w:r>
      <w:r>
        <w:rPr/>
        <w:t>секвенирования</w:t>
      </w:r>
      <w:r>
        <w:rPr>
          <w:spacing w:val="-14"/>
        </w:rPr>
        <w:t xml:space="preserve"> </w:t>
      </w:r>
      <w:r>
        <w:rPr/>
        <w:t>по</w:t>
      </w:r>
      <w:r>
        <w:rPr>
          <w:spacing w:val="-13"/>
        </w:rPr>
        <w:t xml:space="preserve"> </w:t>
      </w:r>
      <w:r>
        <w:rPr>
          <w:spacing w:val="-3"/>
        </w:rPr>
        <w:t>баркодам</w:t>
      </w:r>
      <w:r>
        <w:rPr>
          <w:spacing w:val="-13"/>
        </w:rPr>
        <w:t xml:space="preserve"> </w:t>
      </w:r>
      <w:r>
        <w:rPr/>
        <w:t>называется</w:t>
      </w:r>
      <w:r>
        <w:rPr>
          <w:spacing w:val="-13"/>
        </w:rPr>
        <w:t xml:space="preserve"> </w:t>
      </w:r>
      <w:r>
        <w:rPr/>
        <w:t>демультиплексированием.</w:t>
      </w:r>
      <w:r>
        <w:rPr>
          <w:spacing w:val="-13"/>
        </w:rPr>
        <w:t xml:space="preserve"> </w:t>
      </w:r>
      <w:r>
        <w:rPr/>
        <w:t>Чаще</w:t>
      </w:r>
      <w:r>
        <w:rPr>
          <w:spacing w:val="-14"/>
        </w:rPr>
        <w:t xml:space="preserve"> </w:t>
      </w:r>
      <w:r>
        <w:rPr/>
        <w:t>всего</w:t>
      </w:r>
      <w:r>
        <w:rPr>
          <w:spacing w:val="-13"/>
        </w:rPr>
        <w:t xml:space="preserve"> </w:t>
      </w:r>
      <w:r>
        <w:rPr/>
        <w:t>демультиплексирование</w:t>
      </w:r>
      <w:r>
        <w:rPr>
          <w:spacing w:val="-14"/>
        </w:rPr>
        <w:t xml:space="preserve"> </w:t>
      </w:r>
      <w:r>
        <w:rPr/>
        <w:t>производится</w:t>
      </w:r>
      <w:r>
        <w:rPr>
          <w:spacing w:val="-13"/>
        </w:rPr>
        <w:t xml:space="preserve"> </w:t>
      </w:r>
      <w:r>
        <w:rPr>
          <w:highlight w:val="yellow"/>
          <w:rPrChange w:id="0" w:author="Фишман Вениамин Семенович" w:date="2020-12-29T16:39:00Z"/>
        </w:rPr>
        <w:t>самим</w:t>
      </w:r>
      <w:r>
        <w:rPr>
          <w:spacing w:val="-12"/>
          <w:highlight w:val="yellow"/>
          <w:rPrChange w:id="0" w:author="Фишман Вениамин Семенович" w:date="2020-12-29T16:39:00Z">
            <w:rPr>
              <w:spacing w:val="-12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39:00Z"/>
        </w:rPr>
        <w:t>секвенатором</w:t>
      </w:r>
      <w:r>
        <w:rPr/>
        <w:t>,</w:t>
      </w:r>
      <w:r>
        <w:rPr>
          <w:spacing w:val="-14"/>
        </w:rPr>
        <w:t xml:space="preserve"> </w:t>
      </w:r>
      <w:r>
        <w:rPr/>
        <w:t>но</w:t>
      </w:r>
      <w:r>
        <w:rPr>
          <w:spacing w:val="-13"/>
        </w:rPr>
        <w:t xml:space="preserve"> </w:t>
      </w:r>
      <w:commentRangeStart w:id="45"/>
      <w:r>
        <w:rPr>
          <w:spacing w:val="-3"/>
        </w:rPr>
        <w:t>иногда</w:t>
      </w:r>
      <w:r>
        <w:rPr>
          <w:spacing w:val="-13"/>
        </w:rPr>
        <w:t xml:space="preserve"> </w:t>
      </w:r>
      <w:r>
        <w:rPr/>
        <w:t>его</w:t>
      </w:r>
      <w:r>
        <w:rPr>
          <w:spacing w:val="-14"/>
        </w:rPr>
        <w:t xml:space="preserve"> </w:t>
      </w:r>
      <w:r>
        <w:rPr/>
        <w:t>приходится</w:t>
      </w:r>
      <w:r>
        <w:rPr>
          <w:spacing w:val="-12"/>
        </w:rPr>
        <w:t xml:space="preserve"> </w:t>
      </w:r>
      <w:r>
        <w:rPr/>
        <w:t>производить</w:t>
      </w:r>
      <w:r>
        <w:rPr>
          <w:spacing w:val="-13"/>
        </w:rPr>
        <w:t xml:space="preserve"> </w:t>
      </w:r>
      <w:r>
        <w:rPr/>
        <w:t>вручную</w:t>
      </w:r>
      <w:r>
        <w:rPr/>
      </w:r>
      <w:commentRangeEnd w:id="45"/>
      <w:r>
        <w:commentReference w:id="45"/>
      </w:r>
      <w:r>
        <w:rPr/>
        <w:t>.</w:t>
      </w:r>
    </w:p>
    <w:p>
      <w:pPr>
        <w:pStyle w:val="Style17"/>
        <w:spacing w:before="4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400" w:right="1113" w:hanging="0"/>
        <w:jc w:val="both"/>
        <w:rPr/>
      </w:pPr>
      <w:r>
        <w:rPr>
          <w:b/>
          <w:spacing w:val="-3"/>
        </w:rPr>
        <w:t xml:space="preserve">Удаление </w:t>
      </w:r>
      <w:r>
        <w:rPr>
          <w:b/>
        </w:rPr>
        <w:t>адаптерных последовательностей.</w:t>
      </w:r>
      <w:r>
        <w:rPr>
          <w:b/>
          <w:spacing w:val="52"/>
        </w:rPr>
        <w:t xml:space="preserve"> </w:t>
      </w:r>
      <w:commentRangeStart w:id="46"/>
      <w:r>
        <w:rPr/>
        <w:t xml:space="preserve">Если целевая ДНК </w:t>
      </w:r>
      <w:r>
        <w:rPr>
          <w:spacing w:val="-4"/>
        </w:rPr>
        <w:t xml:space="preserve">короче </w:t>
      </w:r>
      <w:r>
        <w:rPr/>
        <w:t xml:space="preserve">длины прочтения, то фрагменты адаптера на 3’ </w:t>
      </w:r>
      <w:r>
        <w:rPr>
          <w:spacing w:val="-3"/>
        </w:rPr>
        <w:t xml:space="preserve">конце </w:t>
      </w:r>
      <w:r>
        <w:rPr/>
        <w:t xml:space="preserve">могут попасть в </w:t>
      </w:r>
      <w:r>
        <w:rPr>
          <w:highlight w:val="yellow"/>
          <w:rPrChange w:id="0" w:author="Фишман Вениамин Семенович" w:date="2020-12-29T16:39:00Z"/>
        </w:rPr>
        <w:t>готовые</w:t>
      </w:r>
      <w:r>
        <w:rPr/>
        <w:t xml:space="preserve"> данные, и встаёт вопрос</w:t>
      </w:r>
      <w:r>
        <w:rPr>
          <w:spacing w:val="-11"/>
        </w:rPr>
        <w:t xml:space="preserve"> </w:t>
      </w:r>
      <w:r>
        <w:rPr/>
        <w:t>об</w:t>
      </w:r>
      <w:r>
        <w:rPr>
          <w:spacing w:val="-11"/>
        </w:rPr>
        <w:t xml:space="preserve"> </w:t>
      </w:r>
      <w:r>
        <w:rPr/>
        <w:t>их</w:t>
      </w:r>
      <w:r>
        <w:rPr>
          <w:spacing w:val="-11"/>
        </w:rPr>
        <w:t xml:space="preserve"> </w:t>
      </w:r>
      <w:r>
        <w:rPr/>
        <w:t>удалении.</w:t>
      </w:r>
      <w:r>
        <w:rPr>
          <w:spacing w:val="-10"/>
        </w:rPr>
        <w:t xml:space="preserve"> </w:t>
      </w:r>
      <w:r>
        <w:rPr>
          <w:spacing w:val="-10"/>
        </w:rPr>
      </w:r>
      <w:commentRangeEnd w:id="46"/>
      <w:r>
        <w:commentReference w:id="46"/>
      </w:r>
      <w:r>
        <w:rPr/>
        <w:t>Также</w:t>
      </w:r>
      <w:r>
        <w:rPr>
          <w:spacing w:val="-12"/>
        </w:rPr>
        <w:t xml:space="preserve"> </w:t>
      </w:r>
      <w:r>
        <w:rPr/>
        <w:t>присутствие</w:t>
      </w:r>
      <w:r>
        <w:rPr>
          <w:spacing w:val="-11"/>
        </w:rPr>
        <w:t xml:space="preserve"> </w:t>
      </w:r>
      <w:r>
        <w:rPr/>
        <w:t>адаптера</w:t>
      </w:r>
      <w:r>
        <w:rPr>
          <w:spacing w:val="-11"/>
        </w:rPr>
        <w:t xml:space="preserve"> </w:t>
      </w:r>
      <w:r>
        <w:rPr/>
        <w:t>в</w:t>
      </w:r>
      <w:r>
        <w:rPr>
          <w:spacing w:val="-10"/>
        </w:rPr>
        <w:t xml:space="preserve"> </w:t>
      </w:r>
      <w:r>
        <w:rPr/>
        <w:t>прочтениях</w:t>
      </w:r>
      <w:r>
        <w:rPr>
          <w:spacing w:val="-12"/>
        </w:rPr>
        <w:t xml:space="preserve"> </w:t>
      </w:r>
      <w:r>
        <w:rPr/>
        <w:t>может</w:t>
      </w:r>
      <w:r>
        <w:rPr>
          <w:spacing w:val="-11"/>
        </w:rPr>
        <w:t xml:space="preserve"> </w:t>
      </w:r>
      <w:r>
        <w:rPr/>
        <w:t>быть</w:t>
      </w:r>
      <w:r>
        <w:rPr>
          <w:spacing w:val="-10"/>
        </w:rPr>
        <w:t xml:space="preserve"> </w:t>
      </w:r>
      <w:r>
        <w:rPr/>
        <w:t>призна</w:t>
      </w:r>
      <w:r>
        <w:rPr>
          <w:spacing w:val="-6"/>
        </w:rPr>
        <w:t>ком</w:t>
      </w:r>
      <w:r>
        <w:rPr>
          <w:spacing w:val="-11"/>
        </w:rPr>
        <w:t xml:space="preserve"> </w:t>
      </w:r>
      <w:r>
        <w:rPr/>
        <w:t>контаминации,</w:t>
      </w:r>
      <w:r>
        <w:rPr>
          <w:spacing w:val="-10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такие</w:t>
      </w:r>
      <w:r>
        <w:rPr>
          <w:spacing w:val="-10"/>
        </w:rPr>
        <w:t xml:space="preserve"> </w:t>
      </w:r>
      <w:r>
        <w:rPr/>
        <w:t>прочтения</w:t>
      </w:r>
      <w:r>
        <w:rPr>
          <w:spacing w:val="-11"/>
        </w:rPr>
        <w:t xml:space="preserve"> </w:t>
      </w:r>
      <w:r>
        <w:rPr/>
        <w:t>следует</w:t>
      </w:r>
      <w:r>
        <w:rPr>
          <w:spacing w:val="-10"/>
        </w:rPr>
        <w:t xml:space="preserve"> </w:t>
      </w:r>
      <w:r>
        <w:rPr/>
        <w:t>исключить</w:t>
      </w:r>
      <w:r>
        <w:rPr>
          <w:spacing w:val="-11"/>
        </w:rPr>
        <w:t xml:space="preserve"> </w:t>
      </w:r>
      <w:r>
        <w:rPr/>
        <w:t>из</w:t>
      </w:r>
      <w:r>
        <w:rPr>
          <w:spacing w:val="-10"/>
        </w:rPr>
        <w:t xml:space="preserve"> </w:t>
      </w:r>
      <w:r>
        <w:rPr/>
        <w:t>дальнейшего</w:t>
      </w:r>
      <w:r>
        <w:rPr>
          <w:spacing w:val="-11"/>
        </w:rPr>
        <w:t xml:space="preserve"> </w:t>
      </w:r>
      <w:r>
        <w:rPr/>
        <w:t>анализа[</w:t>
      </w:r>
      <w:hyperlink w:anchor="_bookmark32">
        <w:r>
          <w:rPr>
            <w:rStyle w:val="ListLabel82"/>
          </w:rPr>
          <w:t>13</w:t>
        </w:r>
      </w:hyperlink>
      <w:r>
        <w:rPr/>
        <w:t>].</w:t>
      </w:r>
    </w:p>
    <w:p>
      <w:pPr>
        <w:pStyle w:val="Style17"/>
        <w:spacing w:before="7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400" w:right="1115" w:hanging="0"/>
        <w:jc w:val="both"/>
        <w:rPr/>
      </w:pPr>
      <w:r>
        <w:rPr>
          <w:b/>
        </w:rPr>
        <w:t xml:space="preserve">Картирование. </w:t>
      </w:r>
      <w:r>
        <w:rPr/>
        <w:t xml:space="preserve">Прочтения </w:t>
      </w:r>
      <w:r>
        <w:rPr>
          <w:spacing w:val="-3"/>
        </w:rPr>
        <w:t xml:space="preserve">необходимо </w:t>
      </w:r>
      <w:r>
        <w:rPr/>
        <w:t>картировать на некую референсную геномную</w:t>
      </w:r>
      <w:r>
        <w:rPr>
          <w:spacing w:val="-11"/>
        </w:rPr>
        <w:t xml:space="preserve"> </w:t>
      </w:r>
      <w:r>
        <w:rPr/>
        <w:t>последовательность.</w:t>
      </w:r>
      <w:r>
        <w:rPr>
          <w:spacing w:val="-10"/>
        </w:rPr>
        <w:t xml:space="preserve"> </w:t>
      </w:r>
      <w:r>
        <w:rPr/>
        <w:t>Алгоритм</w:t>
      </w:r>
      <w:r>
        <w:rPr>
          <w:spacing w:val="-11"/>
        </w:rPr>
        <w:t xml:space="preserve"> </w:t>
      </w:r>
      <w:r>
        <w:rPr/>
        <w:t>картирования</w:t>
      </w:r>
      <w:r>
        <w:rPr>
          <w:spacing w:val="-10"/>
        </w:rPr>
        <w:t xml:space="preserve"> </w:t>
      </w:r>
      <w:r>
        <w:rPr/>
        <w:t>представляет</w:t>
      </w:r>
      <w:r>
        <w:rPr>
          <w:spacing w:val="-11"/>
        </w:rPr>
        <w:t xml:space="preserve"> </w:t>
      </w:r>
      <w:r>
        <w:rPr/>
        <w:t>собой</w:t>
      </w:r>
      <w:r>
        <w:rPr>
          <w:spacing w:val="-10"/>
        </w:rPr>
        <w:t xml:space="preserve"> </w:t>
      </w:r>
      <w:r>
        <w:rPr/>
        <w:t>очень</w:t>
      </w:r>
      <w:r>
        <w:rPr>
          <w:spacing w:val="-10"/>
        </w:rPr>
        <w:t xml:space="preserve"> </w:t>
      </w:r>
      <w:r>
        <w:rPr/>
        <w:t xml:space="preserve">сложную </w:t>
      </w:r>
      <w:r>
        <w:rPr>
          <w:spacing w:val="-3"/>
        </w:rPr>
        <w:t xml:space="preserve">систему, которая </w:t>
      </w:r>
      <w:r>
        <w:rPr/>
        <w:t xml:space="preserve">учитывает последовательность </w:t>
      </w:r>
      <w:r>
        <w:rPr>
          <w:spacing w:val="-3"/>
        </w:rPr>
        <w:t xml:space="preserve">букв </w:t>
      </w:r>
      <w:r>
        <w:rPr/>
        <w:t>в прочтении и их качество. В настоящее время «золотым стандартом» являются утилиты, использующие алгоритм Берроуса–Уиллера[</w:t>
      </w:r>
      <w:hyperlink w:anchor="_bookmark49">
        <w:r>
          <w:rPr>
            <w:rStyle w:val="ListLabel82"/>
          </w:rPr>
          <w:t>30</w:t>
        </w:r>
      </w:hyperlink>
      <w:r>
        <w:rPr/>
        <w:t>].</w:t>
      </w:r>
    </w:p>
    <w:p>
      <w:pPr>
        <w:pStyle w:val="Style17"/>
        <w:spacing w:lineRule="exact" w:line="272"/>
        <w:ind w:left="759" w:hanging="0"/>
        <w:jc w:val="both"/>
        <w:rPr/>
      </w:pPr>
      <w:r>
        <w:rPr/>
        <w:t>Основные термины картирования:</w:t>
      </w:r>
    </w:p>
    <w:p>
      <w:pPr>
        <w:pStyle w:val="Style17"/>
        <w:spacing w:before="7" w:after="0"/>
        <w:rPr>
          <w:sz w:val="22"/>
        </w:rPr>
      </w:pPr>
      <w:r>
        <w:rPr>
          <w:sz w:val="22"/>
        </w:rPr>
      </w:r>
    </w:p>
    <w:p>
      <w:pPr>
        <w:pStyle w:val="Normal"/>
        <w:spacing w:lineRule="auto" w:line="252" w:before="1" w:after="0"/>
        <w:ind w:left="998" w:right="937" w:hanging="598"/>
        <w:rPr>
          <w:sz w:val="24"/>
        </w:rPr>
      </w:pPr>
      <w:commentRangeStart w:id="47"/>
      <w:r>
        <w:rPr>
          <w:b/>
          <w:sz w:val="24"/>
        </w:rPr>
        <w:t xml:space="preserve">Качество выравнивания </w:t>
      </w:r>
      <w:r>
        <w:rPr>
          <w:sz w:val="24"/>
        </w:rPr>
        <w:t xml:space="preserve">(MAPQ) </w:t>
      </w:r>
      <w:r>
        <w:rPr>
          <w:spacing w:val="-24"/>
          <w:sz w:val="24"/>
        </w:rPr>
        <w:t xml:space="preserve">–– </w:t>
      </w:r>
      <w:commentRangeStart w:id="48"/>
      <w:r>
        <w:rPr>
          <w:spacing w:val="-3"/>
          <w:sz w:val="24"/>
        </w:rPr>
        <w:t xml:space="preserve">коэффициент, </w:t>
      </w:r>
      <w:r>
        <w:rPr>
          <w:sz w:val="24"/>
        </w:rPr>
        <w:t>выставляемый конкретному выравниванию алгоритмом.</w:t>
      </w:r>
      <w:commentRangeEnd w:id="48"/>
      <w:r>
        <w:commentReference w:id="48"/>
      </w:r>
      <w:r>
        <w:rPr>
          <w:sz w:val="24"/>
        </w:rPr>
      </w:r>
    </w:p>
    <w:p>
      <w:pPr>
        <w:pStyle w:val="Style17"/>
        <w:spacing w:lineRule="auto" w:line="252" w:before="194" w:after="0"/>
        <w:ind w:left="998" w:right="1100" w:hanging="598"/>
        <w:rPr/>
      </w:pPr>
      <w:r>
        <w:rPr>
          <w:b/>
        </w:rPr>
        <w:t xml:space="preserve">Первичное выравнивание </w:t>
      </w:r>
      <w:r>
        <w:rPr/>
        <w:t>(primary) –– выравнивание наиболее крупного фрагмента прочтения с наиболее высоким MAPQ. Первичное выравнивание только одно.</w:t>
      </w:r>
    </w:p>
    <w:p>
      <w:pPr>
        <w:sectPr>
          <w:headerReference w:type="even" r:id="rId12"/>
          <w:headerReference w:type="default" r:id="rId13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 w:before="195" w:after="0"/>
        <w:ind w:left="998" w:right="1114" w:hanging="598"/>
        <w:jc w:val="both"/>
        <w:rPr/>
      </w:pPr>
      <w:r>
        <w:rPr>
          <w:b/>
        </w:rPr>
        <w:t xml:space="preserve">Вторичное выравнивание </w:t>
      </w:r>
      <w:r>
        <w:rPr/>
        <w:t xml:space="preserve">(secondary) </w:t>
      </w:r>
      <w:r>
        <w:rPr>
          <w:spacing w:val="-24"/>
        </w:rPr>
        <w:t xml:space="preserve">–– </w:t>
      </w:r>
      <w:r>
        <w:rPr/>
        <w:t>выравнивание наиболее крупного фрагмента</w:t>
      </w:r>
      <w:r>
        <w:rPr>
          <w:spacing w:val="-12"/>
        </w:rPr>
        <w:t xml:space="preserve"> </w:t>
      </w:r>
      <w:r>
        <w:rPr/>
        <w:t>прочтения</w:t>
      </w:r>
      <w:r>
        <w:rPr>
          <w:spacing w:val="-12"/>
        </w:rPr>
        <w:t xml:space="preserve"> </w:t>
      </w:r>
      <w:r>
        <w:rPr/>
        <w:t>с</w:t>
      </w:r>
      <w:r>
        <w:rPr>
          <w:spacing w:val="-12"/>
        </w:rPr>
        <w:t xml:space="preserve"> </w:t>
      </w:r>
      <w:r>
        <w:rPr/>
        <w:t>меньшим</w:t>
      </w:r>
      <w:r>
        <w:rPr>
          <w:spacing w:val="-12"/>
        </w:rPr>
        <w:t xml:space="preserve"> </w:t>
      </w:r>
      <w:r>
        <w:rPr/>
        <w:t>MAPQ.</w:t>
      </w:r>
      <w:r>
        <w:rPr>
          <w:spacing w:val="-12"/>
        </w:rPr>
        <w:t xml:space="preserve"> </w:t>
      </w:r>
      <w:r>
        <w:rPr/>
        <w:t>Вторичных</w:t>
      </w:r>
      <w:r>
        <w:rPr>
          <w:spacing w:val="-11"/>
        </w:rPr>
        <w:t xml:space="preserve"> </w:t>
      </w:r>
      <w:r>
        <w:rPr/>
        <w:t>выравниваний</w:t>
      </w:r>
      <w:r>
        <w:rPr>
          <w:spacing w:val="-12"/>
        </w:rPr>
        <w:t xml:space="preserve"> </w:t>
      </w:r>
      <w:r>
        <w:rPr/>
        <w:t>может</w:t>
      </w:r>
      <w:r>
        <w:rPr>
          <w:spacing w:val="-12"/>
        </w:rPr>
        <w:t xml:space="preserve"> </w:t>
      </w:r>
      <w:r>
        <w:rPr/>
        <w:t>быть</w:t>
      </w:r>
      <w:r>
        <w:rPr>
          <w:spacing w:val="-12"/>
        </w:rPr>
        <w:t xml:space="preserve"> </w:t>
      </w:r>
      <w:r>
        <w:rPr/>
        <w:t>несколь</w:t>
      </w:r>
      <w:r>
        <w:rPr>
          <w:spacing w:val="-4"/>
        </w:rPr>
        <w:t>ко.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Normal"/>
        <w:spacing w:lineRule="auto" w:line="252" w:before="89" w:after="0"/>
        <w:ind w:left="715" w:right="1335" w:hanging="598"/>
        <w:jc w:val="both"/>
        <w:rPr>
          <w:sz w:val="24"/>
        </w:rPr>
      </w:pPr>
      <w:r>
        <w:rPr>
          <w:b/>
          <w:sz w:val="24"/>
        </w:rPr>
        <w:t>Добавочное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выравнивание</w:t>
      </w:r>
      <w:r>
        <w:rPr>
          <w:b/>
          <w:spacing w:val="42"/>
          <w:sz w:val="24"/>
        </w:rPr>
        <w:t xml:space="preserve"> </w:t>
      </w:r>
      <w:r>
        <w:rPr>
          <w:sz w:val="24"/>
        </w:rPr>
        <w:t>(supplementary)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>––</w:t>
      </w:r>
      <w:r>
        <w:rPr>
          <w:spacing w:val="-20"/>
          <w:sz w:val="24"/>
        </w:rPr>
        <w:t xml:space="preserve"> </w:t>
      </w:r>
      <w:r>
        <w:rPr>
          <w:sz w:val="24"/>
        </w:rPr>
        <w:t>выравнивание</w:t>
      </w:r>
      <w:r>
        <w:rPr>
          <w:spacing w:val="-26"/>
          <w:sz w:val="24"/>
        </w:rPr>
        <w:t xml:space="preserve"> </w:t>
      </w:r>
      <w:r>
        <w:rPr>
          <w:sz w:val="24"/>
        </w:rPr>
        <w:t>менее</w:t>
      </w:r>
      <w:r>
        <w:rPr>
          <w:spacing w:val="-27"/>
          <w:sz w:val="24"/>
        </w:rPr>
        <w:t xml:space="preserve"> </w:t>
      </w:r>
      <w:r>
        <w:rPr>
          <w:sz w:val="24"/>
        </w:rPr>
        <w:t>крупных</w:t>
      </w:r>
      <w:r>
        <w:rPr>
          <w:spacing w:val="-26"/>
          <w:sz w:val="24"/>
        </w:rPr>
        <w:t xml:space="preserve"> </w:t>
      </w:r>
      <w:r>
        <w:rPr>
          <w:sz w:val="24"/>
        </w:rPr>
        <w:t>фрагментов</w:t>
      </w:r>
      <w:r>
        <w:rPr>
          <w:spacing w:val="-2"/>
          <w:sz w:val="24"/>
        </w:rPr>
        <w:t xml:space="preserve"> </w:t>
      </w:r>
      <w:r>
        <w:rPr>
          <w:sz w:val="24"/>
        </w:rPr>
        <w:t>прочтения.</w:t>
      </w:r>
    </w:p>
    <w:p>
      <w:pPr>
        <w:pStyle w:val="Style17"/>
        <w:spacing w:lineRule="auto" w:line="252" w:before="197" w:after="0"/>
        <w:ind w:left="715" w:right="1398" w:hanging="598"/>
        <w:jc w:val="both"/>
        <w:rPr/>
      </w:pPr>
      <w:r>
        <w:rPr>
          <w:b/>
        </w:rPr>
        <w:t xml:space="preserve">Мягкое клипирование </w:t>
      </w:r>
      <w:r>
        <w:rPr/>
        <w:t xml:space="preserve">(soft-clip) </w:t>
      </w:r>
      <w:r>
        <w:rPr>
          <w:spacing w:val="-24"/>
        </w:rPr>
        <w:t xml:space="preserve">–– </w:t>
      </w:r>
      <w:r>
        <w:rPr/>
        <w:t xml:space="preserve">отсечение невыравненного </w:t>
      </w:r>
      <w:r>
        <w:rPr>
          <w:spacing w:val="-3"/>
        </w:rPr>
        <w:t xml:space="preserve">конца </w:t>
      </w:r>
      <w:r>
        <w:rPr/>
        <w:t>прочтения с</w:t>
      </w:r>
      <w:r>
        <w:rPr>
          <w:spacing w:val="-41"/>
        </w:rPr>
        <w:t xml:space="preserve"> </w:t>
      </w:r>
      <w:r>
        <w:rPr/>
        <w:t>сохранением</w:t>
      </w:r>
      <w:r>
        <w:rPr>
          <w:spacing w:val="-11"/>
        </w:rPr>
        <w:t xml:space="preserve"> </w:t>
      </w:r>
      <w:r>
        <w:rPr/>
        <w:t>полной</w:t>
      </w:r>
      <w:r>
        <w:rPr>
          <w:spacing w:val="-10"/>
        </w:rPr>
        <w:t xml:space="preserve"> </w:t>
      </w:r>
      <w:r>
        <w:rPr/>
        <w:t>последовательности</w:t>
      </w:r>
      <w:r>
        <w:rPr>
          <w:spacing w:val="-10"/>
        </w:rPr>
        <w:t xml:space="preserve"> </w:t>
      </w:r>
      <w:r>
        <w:rPr/>
        <w:t>прочтения.</w:t>
      </w:r>
      <w:r>
        <w:rPr>
          <w:spacing w:val="-10"/>
        </w:rPr>
        <w:t xml:space="preserve"> </w:t>
      </w:r>
      <w:r>
        <w:rPr>
          <w:spacing w:val="-3"/>
        </w:rPr>
        <w:t>Мягкому</w:t>
      </w:r>
      <w:r>
        <w:rPr>
          <w:spacing w:val="-11"/>
        </w:rPr>
        <w:t xml:space="preserve"> </w:t>
      </w:r>
      <w:r>
        <w:rPr/>
        <w:t>клипированию</w:t>
      </w:r>
      <w:r>
        <w:rPr>
          <w:spacing w:val="-11"/>
        </w:rPr>
        <w:t xml:space="preserve"> </w:t>
      </w:r>
      <w:r>
        <w:rPr/>
        <w:t>подвергаются прочтения, содержащие адаптеры, а также химерные первичные выравнивания.</w:t>
      </w:r>
    </w:p>
    <w:p>
      <w:pPr>
        <w:pStyle w:val="Style17"/>
        <w:spacing w:lineRule="auto" w:line="252" w:before="196" w:after="0"/>
        <w:ind w:left="715" w:right="1397" w:hanging="598"/>
        <w:jc w:val="both"/>
        <w:rPr/>
      </w:pPr>
      <w:r>
        <w:rPr>
          <w:b/>
        </w:rPr>
        <w:t>Жёсткое</w:t>
      </w:r>
      <w:r>
        <w:rPr>
          <w:b/>
          <w:spacing w:val="-10"/>
        </w:rPr>
        <w:t xml:space="preserve"> </w:t>
      </w:r>
      <w:r>
        <w:rPr>
          <w:b/>
        </w:rPr>
        <w:t>клипирование</w:t>
      </w:r>
      <w:r>
        <w:rPr>
          <w:b/>
          <w:spacing w:val="40"/>
        </w:rPr>
        <w:t xml:space="preserve"> </w:t>
      </w:r>
      <w:r>
        <w:rPr/>
        <w:t>(hard-clip)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0"/>
        </w:rPr>
        <w:t xml:space="preserve"> </w:t>
      </w:r>
      <w:r>
        <w:rPr/>
        <w:t>отсечение</w:t>
      </w:r>
      <w:r>
        <w:rPr>
          <w:spacing w:val="-27"/>
        </w:rPr>
        <w:t xml:space="preserve"> </w:t>
      </w:r>
      <w:r>
        <w:rPr/>
        <w:t>невыравненного</w:t>
      </w:r>
      <w:r>
        <w:rPr>
          <w:spacing w:val="-27"/>
        </w:rPr>
        <w:t xml:space="preserve"> </w:t>
      </w:r>
      <w:r>
        <w:rPr>
          <w:spacing w:val="-3"/>
        </w:rPr>
        <w:t>конца</w:t>
      </w:r>
      <w:r>
        <w:rPr>
          <w:spacing w:val="-27"/>
        </w:rPr>
        <w:t xml:space="preserve"> </w:t>
      </w:r>
      <w:r>
        <w:rPr/>
        <w:t>прочтения</w:t>
      </w:r>
      <w:r>
        <w:rPr>
          <w:spacing w:val="-27"/>
        </w:rPr>
        <w:t xml:space="preserve"> </w:t>
      </w:r>
      <w:r>
        <w:rPr/>
        <w:t xml:space="preserve">без сохранения его последовательности. </w:t>
      </w:r>
      <w:r>
        <w:rPr>
          <w:spacing w:val="-3"/>
        </w:rPr>
        <w:t xml:space="preserve">Жёсткому </w:t>
      </w:r>
      <w:r>
        <w:rPr/>
        <w:t>клипированию подвергаются</w:t>
      </w:r>
      <w:r>
        <w:rPr>
          <w:spacing w:val="-44"/>
        </w:rPr>
        <w:t xml:space="preserve"> </w:t>
      </w:r>
      <w:r>
        <w:rPr/>
        <w:t>добавочные</w:t>
      </w:r>
      <w:r>
        <w:rPr>
          <w:spacing w:val="-2"/>
        </w:rPr>
        <w:t xml:space="preserve"> </w:t>
      </w:r>
      <w:r>
        <w:rPr/>
        <w:t>выравнивания.</w:t>
      </w:r>
      <w:commentRangeEnd w:id="47"/>
      <w:r>
        <w:commentReference w:id="47"/>
      </w:r>
      <w:r>
        <w:rPr/>
      </w:r>
    </w:p>
    <w:p>
      <w:pPr>
        <w:pStyle w:val="Style17"/>
        <w:spacing w:before="3" w:after="0"/>
        <w:rPr>
          <w:sz w:val="22"/>
        </w:rPr>
      </w:pPr>
      <w:r>
        <w:rPr>
          <w:sz w:val="22"/>
        </w:rPr>
      </w:r>
    </w:p>
    <w:p>
      <w:pPr>
        <w:pStyle w:val="Style17"/>
        <w:spacing w:before="1" w:after="0"/>
        <w:ind w:left="475" w:hanging="0"/>
        <w:rPr/>
      </w:pPr>
      <w:commentRangeStart w:id="49"/>
      <w:r>
        <w:rPr/>
        <w:t>Проблемы картирования:</w:t>
      </w:r>
    </w:p>
    <w:p>
      <w:pPr>
        <w:pStyle w:val="Style17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before="0" w:after="0"/>
        <w:ind w:left="715" w:hanging="205"/>
        <w:jc w:val="left"/>
        <w:rPr>
          <w:sz w:val="24"/>
        </w:rPr>
      </w:pPr>
      <w:r>
        <w:rPr>
          <w:sz w:val="24"/>
        </w:rPr>
        <w:t>Высоковариативные</w:t>
      </w:r>
      <w:r>
        <w:rPr>
          <w:spacing w:val="-2"/>
          <w:sz w:val="24"/>
        </w:rPr>
        <w:t xml:space="preserve"> </w:t>
      </w:r>
      <w:r>
        <w:rPr>
          <w:sz w:val="24"/>
        </w:rPr>
        <w:t>регионы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before="212" w:after="0"/>
        <w:ind w:left="715" w:hanging="205"/>
        <w:jc w:val="left"/>
        <w:rPr>
          <w:sz w:val="24"/>
        </w:rPr>
      </w:pPr>
      <w:r>
        <w:rPr>
          <w:sz w:val="24"/>
        </w:rPr>
        <w:t>Вырожденные (неуникальные)</w:t>
      </w:r>
      <w:r>
        <w:rPr>
          <w:spacing w:val="-3"/>
          <w:sz w:val="24"/>
        </w:rPr>
        <w:t xml:space="preserve"> </w:t>
      </w:r>
      <w:r>
        <w:rPr>
          <w:sz w:val="24"/>
        </w:rPr>
        <w:t>регионы</w:t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716" w:leader="none"/>
        </w:tabs>
        <w:spacing w:before="212" w:after="0"/>
        <w:ind w:left="715" w:hanging="205"/>
        <w:jc w:val="left"/>
        <w:rPr>
          <w:sz w:val="24"/>
        </w:rPr>
      </w:pPr>
      <w:r>
        <w:rPr>
          <w:sz w:val="24"/>
        </w:rPr>
        <w:t>Регионы с</w:t>
      </w:r>
      <w:r>
        <w:rPr>
          <w:spacing w:val="-3"/>
          <w:sz w:val="24"/>
        </w:rPr>
        <w:t xml:space="preserve"> </w:t>
      </w:r>
      <w:r>
        <w:rPr>
          <w:sz w:val="24"/>
        </w:rPr>
        <w:t>инделами</w:t>
      </w:r>
      <w:commentRangeEnd w:id="49"/>
      <w:r>
        <w:commentReference w:id="49"/>
      </w:r>
      <w:r>
        <w:rPr>
          <w:sz w:val="24"/>
        </w:rPr>
      </w:r>
    </w:p>
    <w:p>
      <w:pPr>
        <w:pStyle w:val="Style17"/>
        <w:spacing w:before="2" w:after="0"/>
        <w:rPr>
          <w:sz w:val="32"/>
        </w:rPr>
      </w:pPr>
      <w:r>
        <w:rPr>
          <w:sz w:val="32"/>
        </w:rPr>
      </w:r>
    </w:p>
    <w:p>
      <w:pPr>
        <w:pStyle w:val="Style17"/>
        <w:tabs>
          <w:tab w:val="clear" w:pos="720"/>
          <w:tab w:val="left" w:pos="2747" w:leader="none"/>
        </w:tabs>
        <w:spacing w:lineRule="auto" w:line="252"/>
        <w:ind w:left="117" w:right="1155" w:hanging="0"/>
        <w:rPr/>
      </w:pPr>
      <w:r>
        <w:rPr>
          <w:b/>
          <w:spacing w:val="-3"/>
        </w:rPr>
        <w:t>Удаление</w:t>
      </w:r>
      <w:r>
        <w:rPr>
          <w:b/>
          <w:spacing w:val="24"/>
        </w:rPr>
        <w:t xml:space="preserve"> </w:t>
      </w:r>
      <w:r>
        <w:rPr>
          <w:b/>
          <w:spacing w:val="-3"/>
        </w:rPr>
        <w:t>дубликатов.</w:t>
        <w:tab/>
      </w:r>
      <w:commentRangeStart w:id="50"/>
      <w:r>
        <w:rPr/>
        <w:t xml:space="preserve">Дубликатные прочтения могут появляться как в </w:t>
      </w:r>
      <w:r>
        <w:rPr>
          <w:spacing w:val="-3"/>
        </w:rPr>
        <w:t xml:space="preserve">результате </w:t>
      </w:r>
      <w:r>
        <w:rPr/>
        <w:t xml:space="preserve">особенностей приготовления библиотеки (ПЦР-дубликаты), так и из-за ошибок распознавания кластеров амплификации (оптические дубликаты). </w:t>
      </w:r>
      <w:r>
        <w:rPr/>
      </w:r>
      <w:commentRangeEnd w:id="50"/>
      <w:r>
        <w:commentReference w:id="50"/>
      </w:r>
      <w:r>
        <w:rPr/>
        <w:t>Согласно принятой практике,</w:t>
      </w:r>
      <w:r>
        <w:rPr>
          <w:spacing w:val="-30"/>
        </w:rPr>
        <w:t xml:space="preserve"> </w:t>
      </w:r>
      <w:r>
        <w:rPr>
          <w:spacing w:val="-3"/>
        </w:rPr>
        <w:t>дубликаты</w:t>
      </w:r>
      <w:r>
        <w:rPr>
          <w:spacing w:val="-29"/>
        </w:rPr>
        <w:t xml:space="preserve"> </w:t>
      </w:r>
      <w:r>
        <w:rPr/>
        <w:t>должны</w:t>
      </w:r>
      <w:r>
        <w:rPr>
          <w:spacing w:val="-30"/>
        </w:rPr>
        <w:t xml:space="preserve"> </w:t>
      </w:r>
      <w:r>
        <w:rPr/>
        <w:t>быть</w:t>
      </w:r>
      <w:r>
        <w:rPr>
          <w:spacing w:val="-29"/>
        </w:rPr>
        <w:t xml:space="preserve"> </w:t>
      </w:r>
      <w:r>
        <w:rPr/>
        <w:t>удалены</w:t>
      </w:r>
      <w:r>
        <w:rPr>
          <w:spacing w:val="-30"/>
        </w:rPr>
        <w:t xml:space="preserve"> </w:t>
      </w:r>
      <w:r>
        <w:rPr/>
        <w:t>или</w:t>
      </w:r>
      <w:r>
        <w:rPr>
          <w:spacing w:val="-29"/>
        </w:rPr>
        <w:t xml:space="preserve"> </w:t>
      </w:r>
      <w:r>
        <w:rPr/>
        <w:t>помечены</w:t>
      </w:r>
      <w:r>
        <w:rPr>
          <w:spacing w:val="-30"/>
        </w:rPr>
        <w:t xml:space="preserve"> </w:t>
      </w:r>
      <w:r>
        <w:rPr/>
        <w:t>для</w:t>
      </w:r>
      <w:r>
        <w:rPr>
          <w:spacing w:val="-29"/>
        </w:rPr>
        <w:t xml:space="preserve"> </w:t>
      </w:r>
      <w:r>
        <w:rPr/>
        <w:t>улучшения</w:t>
      </w:r>
      <w:r>
        <w:rPr>
          <w:spacing w:val="-30"/>
        </w:rPr>
        <w:t xml:space="preserve"> </w:t>
      </w:r>
      <w:r>
        <w:rPr/>
        <w:t>поиска</w:t>
      </w:r>
      <w:r>
        <w:rPr>
          <w:spacing w:val="-29"/>
        </w:rPr>
        <w:t xml:space="preserve"> </w:t>
      </w:r>
      <w:commentRangeStart w:id="51"/>
      <w:r>
        <w:rPr/>
        <w:t>вариантов</w:t>
      </w:r>
      <w:r>
        <w:rPr/>
      </w:r>
      <w:commentRangeEnd w:id="51"/>
      <w:r>
        <w:commentReference w:id="51"/>
      </w:r>
      <w:r>
        <w:rPr/>
        <w:t>[</w:t>
      </w:r>
      <w:hyperlink w:anchor="_bookmark20">
        <w:r>
          <w:rPr>
            <w:rStyle w:val="ListLabel82"/>
          </w:rPr>
          <w:t>1</w:t>
        </w:r>
      </w:hyperlink>
      <w:r>
        <w:rPr/>
        <w:t>].</w:t>
      </w:r>
    </w:p>
    <w:p>
      <w:pPr>
        <w:pStyle w:val="Style17"/>
        <w:spacing w:lineRule="auto" w:line="252"/>
        <w:ind w:left="117" w:right="1397" w:firstLine="358"/>
        <w:jc w:val="both"/>
        <w:rPr/>
      </w:pPr>
      <w:r>
        <w:rPr>
          <w:spacing w:val="-4"/>
        </w:rPr>
        <w:t>Тем</w:t>
      </w:r>
      <w:r>
        <w:rPr>
          <w:spacing w:val="-11"/>
        </w:rPr>
        <w:t xml:space="preserve"> </w:t>
      </w:r>
      <w:r>
        <w:rPr/>
        <w:t>не</w:t>
      </w:r>
      <w:r>
        <w:rPr>
          <w:spacing w:val="-10"/>
        </w:rPr>
        <w:t xml:space="preserve"> </w:t>
      </w:r>
      <w:r>
        <w:rPr/>
        <w:t>менее,</w:t>
      </w:r>
      <w:r>
        <w:rPr>
          <w:spacing w:val="-11"/>
        </w:rPr>
        <w:t xml:space="preserve"> </w:t>
      </w:r>
      <w:r>
        <w:rPr/>
        <w:t>было</w:t>
      </w:r>
      <w:r>
        <w:rPr>
          <w:spacing w:val="-10"/>
        </w:rPr>
        <w:t xml:space="preserve"> </w:t>
      </w:r>
      <w:r>
        <w:rPr/>
        <w:t>показано,</w:t>
      </w:r>
      <w:r>
        <w:rPr>
          <w:spacing w:val="-11"/>
        </w:rPr>
        <w:t xml:space="preserve"> </w:t>
      </w:r>
      <w:r>
        <w:rPr/>
        <w:t>что</w:t>
      </w:r>
      <w:r>
        <w:rPr>
          <w:spacing w:val="-10"/>
        </w:rPr>
        <w:t xml:space="preserve"> </w:t>
      </w:r>
      <w:r>
        <w:rPr/>
        <w:t>для</w:t>
      </w:r>
      <w:r>
        <w:rPr>
          <w:spacing w:val="-11"/>
        </w:rPr>
        <w:t xml:space="preserve"> </w:t>
      </w:r>
      <w:r>
        <w:rPr/>
        <w:t>WGS-данных</w:t>
      </w:r>
      <w:r>
        <w:rPr>
          <w:spacing w:val="-10"/>
        </w:rPr>
        <w:t xml:space="preserve"> </w:t>
      </w:r>
      <w:r>
        <w:rPr/>
        <w:t>удаление</w:t>
      </w:r>
      <w:r>
        <w:rPr>
          <w:spacing w:val="-11"/>
        </w:rPr>
        <w:t xml:space="preserve"> </w:t>
      </w:r>
      <w:r>
        <w:rPr>
          <w:spacing w:val="-3"/>
        </w:rPr>
        <w:t>дубликатов</w:t>
      </w:r>
      <w:r>
        <w:rPr>
          <w:spacing w:val="-10"/>
        </w:rPr>
        <w:t xml:space="preserve"> </w:t>
      </w:r>
      <w:r>
        <w:rPr/>
        <w:t>имеет</w:t>
      </w:r>
      <w:r>
        <w:rPr>
          <w:spacing w:val="-10"/>
        </w:rPr>
        <w:t xml:space="preserve"> </w:t>
      </w:r>
      <w:r>
        <w:rPr/>
        <w:t xml:space="preserve">минимальный эффект на улучшение поиска полиморфизмов </w:t>
      </w:r>
      <w:r>
        <w:rPr>
          <w:spacing w:val="-24"/>
        </w:rPr>
        <w:t xml:space="preserve">–– </w:t>
      </w:r>
      <w:r>
        <w:rPr/>
        <w:t>приблизительно 92% из более</w:t>
      </w:r>
      <w:r>
        <w:rPr>
          <w:spacing w:val="-16"/>
        </w:rPr>
        <w:t xml:space="preserve"> </w:t>
      </w:r>
      <w:r>
        <w:rPr/>
        <w:t>чем</w:t>
      </w:r>
      <w:r>
        <w:rPr>
          <w:spacing w:val="-16"/>
        </w:rPr>
        <w:t xml:space="preserve"> </w:t>
      </w:r>
      <w:r>
        <w:rPr/>
        <w:t>17</w:t>
      </w:r>
      <w:r>
        <w:rPr>
          <w:spacing w:val="-16"/>
        </w:rPr>
        <w:t xml:space="preserve"> </w:t>
      </w:r>
      <w:r>
        <w:rPr/>
        <w:t>млн</w:t>
      </w:r>
      <w:r>
        <w:rPr>
          <w:spacing w:val="-16"/>
        </w:rPr>
        <w:t xml:space="preserve"> </w:t>
      </w:r>
      <w:r>
        <w:rPr/>
        <w:t>вариантов</w:t>
      </w:r>
      <w:r>
        <w:rPr>
          <w:spacing w:val="-15"/>
        </w:rPr>
        <w:t xml:space="preserve"> </w:t>
      </w:r>
      <w:r>
        <w:rPr/>
        <w:t>были</w:t>
      </w:r>
      <w:r>
        <w:rPr>
          <w:spacing w:val="-16"/>
        </w:rPr>
        <w:t xml:space="preserve"> </w:t>
      </w:r>
      <w:r>
        <w:rPr/>
        <w:t>найдены</w:t>
      </w:r>
      <w:r>
        <w:rPr>
          <w:spacing w:val="-17"/>
        </w:rPr>
        <w:t xml:space="preserve"> </w:t>
      </w:r>
      <w:r>
        <w:rPr/>
        <w:t>вне</w:t>
      </w:r>
      <w:r>
        <w:rPr>
          <w:spacing w:val="-16"/>
        </w:rPr>
        <w:t xml:space="preserve"> </w:t>
      </w:r>
      <w:r>
        <w:rPr/>
        <w:t>зависимости</w:t>
      </w:r>
      <w:r>
        <w:rPr>
          <w:spacing w:val="-15"/>
        </w:rPr>
        <w:t xml:space="preserve"> </w:t>
      </w:r>
      <w:r>
        <w:rPr/>
        <w:t>от</w:t>
      </w:r>
      <w:r>
        <w:rPr>
          <w:spacing w:val="-16"/>
        </w:rPr>
        <w:t xml:space="preserve"> </w:t>
      </w:r>
      <w:r>
        <w:rPr/>
        <w:t>наличия</w:t>
      </w:r>
      <w:r>
        <w:rPr>
          <w:spacing w:val="-16"/>
        </w:rPr>
        <w:t xml:space="preserve"> </w:t>
      </w:r>
      <w:r>
        <w:rPr/>
        <w:t>этапа</w:t>
      </w:r>
      <w:r>
        <w:rPr>
          <w:spacing w:val="-17"/>
        </w:rPr>
        <w:t xml:space="preserve"> </w:t>
      </w:r>
      <w:r>
        <w:rPr/>
        <w:t xml:space="preserve">удаления </w:t>
      </w:r>
      <w:r>
        <w:rPr>
          <w:spacing w:val="-3"/>
        </w:rPr>
        <w:t xml:space="preserve">дубликатов </w:t>
      </w:r>
      <w:r>
        <w:rPr/>
        <w:t>и использованных инструментов</w:t>
      </w:r>
      <w:ins w:id="82" w:author="Фишман Вениамин Семенович" w:date="2020-12-29T16:43:00Z">
        <w:r>
          <w:rPr/>
          <w:t xml:space="preserve"> для поиска дубликатов </w:t>
        </w:r>
      </w:ins>
      <w:r>
        <w:rPr/>
        <w:t>[</w:t>
      </w:r>
      <w:hyperlink w:anchor="_bookmark50">
        <w:r>
          <w:rPr>
            <w:rStyle w:val="ListLabel82"/>
          </w:rPr>
          <w:t>31</w:t>
        </w:r>
      </w:hyperlink>
      <w:r>
        <w:rPr/>
        <w:t xml:space="preserve">]. Учитывая, что удаление </w:t>
      </w:r>
      <w:r>
        <w:rPr>
          <w:spacing w:val="-3"/>
        </w:rPr>
        <w:t xml:space="preserve">дубликатов </w:t>
      </w:r>
      <w:r>
        <w:rPr/>
        <w:t>может</w:t>
      </w:r>
      <w:r>
        <w:rPr>
          <w:spacing w:val="-11"/>
        </w:rPr>
        <w:t xml:space="preserve"> </w:t>
      </w:r>
      <w:r>
        <w:rPr/>
        <w:t>занимать</w:t>
      </w:r>
      <w:r>
        <w:rPr>
          <w:spacing w:val="-11"/>
        </w:rPr>
        <w:t xml:space="preserve"> </w:t>
      </w:r>
      <w:r>
        <w:rPr/>
        <w:t>значительную</w:t>
      </w:r>
      <w:r>
        <w:rPr>
          <w:spacing w:val="-11"/>
        </w:rPr>
        <w:t xml:space="preserve"> </w:t>
      </w:r>
      <w:r>
        <w:rPr/>
        <w:t>часть</w:t>
      </w:r>
      <w:r>
        <w:rPr>
          <w:spacing w:val="-10"/>
        </w:rPr>
        <w:t xml:space="preserve"> </w:t>
      </w:r>
      <w:r>
        <w:rPr/>
        <w:t>потраченного</w:t>
      </w:r>
      <w:r>
        <w:rPr>
          <w:spacing w:val="-11"/>
        </w:rPr>
        <w:t xml:space="preserve"> </w:t>
      </w:r>
      <w:r>
        <w:rPr/>
        <w:t>на</w:t>
      </w:r>
      <w:r>
        <w:rPr>
          <w:spacing w:val="-11"/>
        </w:rPr>
        <w:t xml:space="preserve"> </w:t>
      </w:r>
      <w:r>
        <w:rPr/>
        <w:t>обработку</w:t>
      </w:r>
      <w:r>
        <w:rPr>
          <w:spacing w:val="-11"/>
        </w:rPr>
        <w:t xml:space="preserve"> </w:t>
      </w:r>
      <w:r>
        <w:rPr/>
        <w:t>данных</w:t>
      </w:r>
      <w:r>
        <w:rPr>
          <w:spacing w:val="-10"/>
        </w:rPr>
        <w:t xml:space="preserve"> </w:t>
      </w:r>
      <w:r>
        <w:rPr/>
        <w:t>времени</w:t>
      </w:r>
      <w:r>
        <w:rPr>
          <w:spacing w:val="-11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ресурсов компьютера, следует взвесить пользу и затраты данного этапа для конкретной прикладной</w:t>
      </w:r>
      <w:r>
        <w:rPr>
          <w:spacing w:val="-2"/>
        </w:rPr>
        <w:t xml:space="preserve"> </w:t>
      </w:r>
      <w:r>
        <w:rPr/>
        <w:t>задачи.</w:t>
      </w:r>
    </w:p>
    <w:p>
      <w:pPr>
        <w:pStyle w:val="Style17"/>
        <w:spacing w:before="2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117" w:right="1397" w:hanging="0"/>
        <w:jc w:val="both"/>
        <w:rPr/>
      </w:pPr>
      <w:commentRangeStart w:id="52"/>
      <w:r>
        <w:rPr>
          <w:b/>
        </w:rPr>
        <w:t>Рекалибровка</w:t>
      </w:r>
      <w:r>
        <w:rPr>
          <w:b/>
          <w:spacing w:val="-24"/>
        </w:rPr>
        <w:t xml:space="preserve"> </w:t>
      </w:r>
      <w:r>
        <w:rPr>
          <w:b/>
        </w:rPr>
        <w:t>качества</w:t>
      </w:r>
      <w:r>
        <w:rPr>
          <w:b/>
          <w:spacing w:val="-24"/>
        </w:rPr>
        <w:t xml:space="preserve"> </w:t>
      </w:r>
      <w:r>
        <w:rPr>
          <w:b/>
        </w:rPr>
        <w:t>прочтений</w:t>
      </w:r>
      <w:r>
        <w:rPr>
          <w:b/>
          <w:spacing w:val="-23"/>
        </w:rPr>
        <w:t xml:space="preserve"> </w:t>
      </w:r>
      <w:r>
        <w:rPr>
          <w:b/>
        </w:rPr>
        <w:t>(BQSR).</w:t>
      </w:r>
      <w:r>
        <w:rPr>
          <w:b/>
          <w:spacing w:val="20"/>
        </w:rPr>
        <w:t xml:space="preserve"> </w:t>
      </w:r>
      <w:r>
        <w:rPr>
          <w:b/>
          <w:spacing w:val="20"/>
        </w:rPr>
      </w:r>
      <w:commentRangeEnd w:id="52"/>
      <w:r>
        <w:commentReference w:id="52"/>
      </w:r>
      <w:r>
        <w:rPr/>
        <w:t>Приборная</w:t>
      </w:r>
      <w:r>
        <w:rPr>
          <w:spacing w:val="-24"/>
        </w:rPr>
        <w:t xml:space="preserve"> </w:t>
      </w:r>
      <w:r>
        <w:rPr/>
        <w:t>оценка</w:t>
      </w:r>
      <w:r>
        <w:rPr>
          <w:spacing w:val="-24"/>
        </w:rPr>
        <w:t xml:space="preserve"> </w:t>
      </w:r>
      <w:r>
        <w:rPr/>
        <w:t>качества</w:t>
      </w:r>
      <w:r>
        <w:rPr>
          <w:spacing w:val="-23"/>
        </w:rPr>
        <w:t xml:space="preserve"> </w:t>
      </w:r>
      <w:commentRangeStart w:id="53"/>
      <w:r>
        <w:rPr/>
        <w:t xml:space="preserve">оснований </w:t>
      </w:r>
      <w:r>
        <w:rPr/>
      </w:r>
      <w:commentRangeStart w:id="54"/>
      <w:commentRangeEnd w:id="53"/>
      <w:r>
        <w:commentReference w:id="53"/>
      </w:r>
      <w:r>
        <w:rPr/>
        <w:t>не</w:t>
      </w:r>
      <w:r>
        <w:rPr>
          <w:spacing w:val="-22"/>
        </w:rPr>
        <w:t xml:space="preserve"> </w:t>
      </w:r>
      <w:r>
        <w:rPr/>
        <w:t>соответствует</w:t>
      </w:r>
      <w:r>
        <w:rPr>
          <w:spacing w:val="-22"/>
        </w:rPr>
        <w:t xml:space="preserve"> </w:t>
      </w:r>
      <w:r>
        <w:rPr/>
        <w:t>эмпирической,</w:t>
      </w:r>
      <w:r>
        <w:rPr>
          <w:spacing w:val="-21"/>
        </w:rPr>
        <w:t xml:space="preserve"> </w:t>
      </w:r>
      <w:r>
        <w:rPr/>
        <w:t>имеют</w:t>
      </w:r>
      <w:r>
        <w:rPr>
          <w:spacing w:val="-22"/>
        </w:rPr>
        <w:t xml:space="preserve"> </w:t>
      </w:r>
      <w:r>
        <w:rPr/>
        <w:t>место</w:t>
      </w:r>
      <w:r>
        <w:rPr>
          <w:spacing w:val="-21"/>
        </w:rPr>
        <w:t xml:space="preserve"> </w:t>
      </w:r>
      <w:r>
        <w:rPr/>
        <w:t>систематические</w:t>
      </w:r>
      <w:r>
        <w:rPr>
          <w:spacing w:val="-22"/>
        </w:rPr>
        <w:t xml:space="preserve"> </w:t>
      </w:r>
      <w:r>
        <w:rPr/>
        <w:t>ошибки</w:t>
      </w:r>
      <w:r>
        <w:rPr>
          <w:spacing w:val="-22"/>
        </w:rPr>
        <w:t xml:space="preserve"> </w:t>
      </w:r>
      <w:r>
        <w:rPr/>
        <w:t>прочтения</w:t>
      </w:r>
      <w:r>
        <w:rPr/>
      </w:r>
      <w:commentRangeEnd w:id="54"/>
      <w:r>
        <w:commentReference w:id="54"/>
      </w:r>
      <w:r>
        <w:rPr/>
        <w:t>.</w:t>
      </w:r>
      <w:r>
        <w:rPr>
          <w:spacing w:val="-21"/>
        </w:rPr>
        <w:t xml:space="preserve"> </w:t>
      </w:r>
      <w:r>
        <w:rPr/>
        <w:t>Вычисление</w:t>
      </w:r>
      <w:r>
        <w:rPr>
          <w:spacing w:val="-13"/>
        </w:rPr>
        <w:t xml:space="preserve"> </w:t>
      </w:r>
      <w:r>
        <w:rPr>
          <w:highlight w:val="yellow"/>
          <w:rPrChange w:id="0" w:author="Фишман Вениамин Семенович" w:date="2020-12-29T16:44:00Z"/>
        </w:rPr>
        <w:t>качества</w:t>
      </w:r>
      <w:r>
        <w:rPr>
          <w:spacing w:val="-12"/>
          <w:highlight w:val="yellow"/>
          <w:rPrChange w:id="0" w:author="Фишман Вениамин Семенович" w:date="2020-12-29T16:44:00Z">
            <w:rPr>
              <w:spacing w:val="-12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44:00Z"/>
        </w:rPr>
        <w:t>каждой</w:t>
      </w:r>
      <w:r>
        <w:rPr>
          <w:spacing w:val="-12"/>
          <w:highlight w:val="yellow"/>
          <w:rPrChange w:id="0" w:author="Фишман Вениамин Семенович" w:date="2020-12-29T16:44:00Z">
            <w:rPr>
              <w:spacing w:val="-12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44:00Z"/>
        </w:rPr>
        <w:t>отдельной</w:t>
      </w:r>
      <w:r>
        <w:rPr>
          <w:spacing w:val="-13"/>
          <w:highlight w:val="yellow"/>
          <w:rPrChange w:id="0" w:author="Фишман Вениамин Семенович" w:date="2020-12-29T16:44:00Z">
            <w:rPr>
              <w:spacing w:val="-13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44:00Z"/>
        </w:rPr>
        <w:t>буквы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rPr/>
        <w:t>сложный</w:t>
      </w:r>
      <w:r>
        <w:rPr>
          <w:spacing w:val="-12"/>
        </w:rPr>
        <w:t xml:space="preserve"> </w:t>
      </w:r>
      <w:r>
        <w:rPr/>
        <w:t>алгоритм,</w:t>
      </w:r>
      <w:r>
        <w:rPr>
          <w:spacing w:val="-13"/>
        </w:rPr>
        <w:t xml:space="preserve"> </w:t>
      </w:r>
      <w:r>
        <w:rPr/>
        <w:t>защищённый</w:t>
      </w:r>
      <w:r>
        <w:rPr>
          <w:spacing w:val="-12"/>
        </w:rPr>
        <w:t xml:space="preserve"> </w:t>
      </w:r>
      <w:r>
        <w:rPr/>
        <w:t xml:space="preserve">авторскими правами производителя секвенатора. Вместе с тем от </w:t>
      </w:r>
      <w:r>
        <w:rPr>
          <w:highlight w:val="yellow"/>
          <w:rPrChange w:id="0" w:author="Фишман Вениамин Семенович" w:date="2020-12-29T16:44:00Z"/>
        </w:rPr>
        <w:t xml:space="preserve">качества </w:t>
      </w:r>
      <w:r>
        <w:rPr>
          <w:spacing w:val="-3"/>
          <w:highlight w:val="yellow"/>
          <w:rPrChange w:id="0" w:author="Фишман Вениамин Семенович" w:date="2020-12-29T16:44:00Z">
            <w:rPr>
              <w:spacing w:val="-3"/>
            </w:rPr>
          </w:rPrChange>
        </w:rPr>
        <w:t>букв</w:t>
      </w:r>
      <w:r>
        <w:rPr>
          <w:spacing w:val="-3"/>
        </w:rPr>
        <w:t xml:space="preserve"> </w:t>
      </w:r>
      <w:r>
        <w:rPr/>
        <w:t>напрямую зависит</w:t>
      </w:r>
      <w:r>
        <w:rPr>
          <w:spacing w:val="-9"/>
        </w:rPr>
        <w:t xml:space="preserve"> </w:t>
      </w:r>
      <w:r>
        <w:rPr/>
        <w:t>алгоритм</w:t>
      </w:r>
      <w:r>
        <w:rPr>
          <w:spacing w:val="-10"/>
        </w:rPr>
        <w:t xml:space="preserve"> </w:t>
      </w:r>
      <w:r>
        <w:rPr/>
        <w:t>поиска</w:t>
      </w:r>
      <w:r>
        <w:rPr>
          <w:spacing w:val="-9"/>
        </w:rPr>
        <w:t xml:space="preserve"> </w:t>
      </w:r>
      <w:r>
        <w:rPr/>
        <w:t>вариантов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19"/>
        </w:rPr>
        <w:t xml:space="preserve"> </w:t>
      </w:r>
      <w:r>
        <w:rPr/>
        <w:t>он</w:t>
      </w:r>
      <w:r>
        <w:rPr>
          <w:spacing w:val="-9"/>
        </w:rPr>
        <w:t xml:space="preserve"> </w:t>
      </w:r>
      <w:r>
        <w:rPr/>
        <w:t>использует</w:t>
      </w:r>
      <w:r>
        <w:rPr>
          <w:spacing w:val="-9"/>
        </w:rPr>
        <w:t xml:space="preserve"> </w:t>
      </w:r>
      <w:r>
        <w:rPr/>
        <w:t>качество</w:t>
      </w:r>
      <w:r>
        <w:rPr>
          <w:spacing w:val="-9"/>
        </w:rPr>
        <w:t xml:space="preserve"> </w:t>
      </w:r>
      <w:r>
        <w:rPr/>
        <w:t>как</w:t>
      </w:r>
      <w:r>
        <w:rPr>
          <w:spacing w:val="-10"/>
        </w:rPr>
        <w:t xml:space="preserve"> </w:t>
      </w:r>
      <w:r>
        <w:rPr/>
        <w:t>вес</w:t>
      </w:r>
      <w:r>
        <w:rPr>
          <w:spacing w:val="-8"/>
        </w:rPr>
        <w:t xml:space="preserve"> </w:t>
      </w:r>
      <w:r>
        <w:rPr/>
        <w:t>в</w:t>
      </w:r>
      <w:r>
        <w:rPr>
          <w:spacing w:val="-9"/>
        </w:rPr>
        <w:t xml:space="preserve"> </w:t>
      </w:r>
      <w:r>
        <w:rPr/>
        <w:t>пользу</w:t>
      </w:r>
      <w:r>
        <w:rPr>
          <w:spacing w:val="-10"/>
        </w:rPr>
        <w:t xml:space="preserve"> </w:t>
      </w:r>
      <w:r>
        <w:rPr/>
        <w:t xml:space="preserve">присутствия или отсутствия варианта в конкретной </w:t>
      </w:r>
      <w:r>
        <w:rPr>
          <w:spacing w:val="-4"/>
        </w:rPr>
        <w:t>точке</w:t>
      </w:r>
      <w:r>
        <w:rPr>
          <w:spacing w:val="-13"/>
        </w:rPr>
        <w:t xml:space="preserve"> </w:t>
      </w:r>
      <w:r>
        <w:rPr/>
        <w:t>генома.</w:t>
      </w:r>
    </w:p>
    <w:p>
      <w:pPr>
        <w:pStyle w:val="Style17"/>
        <w:spacing w:lineRule="auto" w:line="252"/>
        <w:ind w:left="117" w:right="1397" w:firstLine="358"/>
        <w:jc w:val="both"/>
        <w:rPr/>
      </w:pPr>
      <w:r>
        <w:rPr/>
        <w:t>Решением</w:t>
      </w:r>
      <w:r>
        <w:rPr>
          <w:spacing w:val="-9"/>
        </w:rPr>
        <w:t xml:space="preserve"> </w:t>
      </w:r>
      <w:r>
        <w:rPr/>
        <w:t>является</w:t>
      </w:r>
      <w:r>
        <w:rPr>
          <w:spacing w:val="-9"/>
        </w:rPr>
        <w:t xml:space="preserve"> </w:t>
      </w:r>
      <w:r>
        <w:rPr/>
        <w:t>рекалибровка</w:t>
      </w:r>
      <w:r>
        <w:rPr>
          <w:spacing w:val="-8"/>
        </w:rPr>
        <w:t xml:space="preserve"> </w:t>
      </w:r>
      <w:r>
        <w:rPr/>
        <w:t>качества</w:t>
      </w:r>
      <w:r>
        <w:rPr>
          <w:spacing w:val="-9"/>
        </w:rPr>
        <w:t xml:space="preserve"> </w:t>
      </w:r>
      <w:r>
        <w:rPr/>
        <w:t>прочтений,</w:t>
      </w:r>
      <w:r>
        <w:rPr>
          <w:spacing w:val="-9"/>
        </w:rPr>
        <w:t xml:space="preserve"> </w:t>
      </w:r>
      <w:r>
        <w:rPr/>
        <w:t>представляющая</w:t>
      </w:r>
      <w:r>
        <w:rPr>
          <w:spacing w:val="-8"/>
        </w:rPr>
        <w:t xml:space="preserve"> </w:t>
      </w:r>
      <w:r>
        <w:rPr/>
        <w:t>собой</w:t>
      </w:r>
      <w:r>
        <w:rPr>
          <w:spacing w:val="-9"/>
        </w:rPr>
        <w:t xml:space="preserve"> </w:t>
      </w:r>
      <w:r>
        <w:rPr>
          <w:spacing w:val="-3"/>
        </w:rPr>
        <w:t>кор</w:t>
      </w:r>
      <w:r>
        <w:rPr/>
        <w:t>ректировку</w:t>
      </w:r>
      <w:r>
        <w:rPr>
          <w:spacing w:val="-21"/>
        </w:rPr>
        <w:t xml:space="preserve"> </w:t>
      </w:r>
      <w:r>
        <w:rPr/>
        <w:t>систематических</w:t>
      </w:r>
      <w:r>
        <w:rPr>
          <w:spacing w:val="-21"/>
        </w:rPr>
        <w:t xml:space="preserve"> </w:t>
      </w:r>
      <w:r>
        <w:rPr/>
        <w:t>ошибок,</w:t>
      </w:r>
      <w:r>
        <w:rPr>
          <w:spacing w:val="-21"/>
        </w:rPr>
        <w:t xml:space="preserve"> </w:t>
      </w:r>
      <w:r>
        <w:rPr>
          <w:spacing w:val="-4"/>
        </w:rPr>
        <w:t>исходя</w:t>
      </w:r>
      <w:r>
        <w:rPr>
          <w:spacing w:val="-21"/>
        </w:rPr>
        <w:t xml:space="preserve"> </w:t>
      </w:r>
      <w:r>
        <w:rPr/>
        <w:t>из</w:t>
      </w:r>
      <w:r>
        <w:rPr>
          <w:spacing w:val="-21"/>
        </w:rPr>
        <w:t xml:space="preserve"> </w:t>
      </w:r>
      <w:r>
        <w:rPr/>
        <w:t>известных</w:t>
      </w:r>
      <w:r>
        <w:rPr>
          <w:spacing w:val="-21"/>
        </w:rPr>
        <w:t xml:space="preserve"> </w:t>
      </w:r>
      <w:commentRangeStart w:id="55"/>
      <w:r>
        <w:rPr/>
        <w:t>паттернов</w:t>
      </w:r>
      <w:r>
        <w:rPr>
          <w:spacing w:val="-22"/>
        </w:rPr>
        <w:t xml:space="preserve"> </w:t>
      </w:r>
      <w:r>
        <w:rPr/>
        <w:t>ковариации</w:t>
      </w:r>
      <w:r>
        <w:rPr/>
      </w:r>
      <w:commentRangeEnd w:id="55"/>
      <w:r>
        <w:commentReference w:id="55"/>
      </w:r>
      <w:r>
        <w:rPr/>
        <w:t>.</w:t>
      </w:r>
      <w:r>
        <w:rPr>
          <w:spacing w:val="-21"/>
        </w:rPr>
        <w:t xml:space="preserve"> </w:t>
      </w:r>
      <w:r>
        <w:rPr/>
        <w:t>Первоочередное</w:t>
      </w:r>
      <w:r>
        <w:rPr>
          <w:spacing w:val="-18"/>
        </w:rPr>
        <w:t xml:space="preserve"> </w:t>
      </w:r>
      <w:r>
        <w:rPr/>
        <w:t>влияние</w:t>
      </w:r>
      <w:r>
        <w:rPr>
          <w:spacing w:val="-18"/>
        </w:rPr>
        <w:t xml:space="preserve"> </w:t>
      </w:r>
      <w:r>
        <w:rPr/>
        <w:t>на</w:t>
      </w:r>
      <w:r>
        <w:rPr>
          <w:spacing w:val="-18"/>
        </w:rPr>
        <w:t xml:space="preserve"> </w:t>
      </w:r>
      <w:r>
        <w:rPr/>
        <w:t>ошибки</w:t>
      </w:r>
      <w:r>
        <w:rPr>
          <w:spacing w:val="-17"/>
        </w:rPr>
        <w:t xml:space="preserve"> </w:t>
      </w:r>
      <w:r>
        <w:rPr/>
        <w:t>оказывают</w:t>
      </w:r>
      <w:r>
        <w:rPr>
          <w:spacing w:val="-18"/>
        </w:rPr>
        <w:t xml:space="preserve"> </w:t>
      </w:r>
      <w:commentRangeStart w:id="56"/>
      <w:r>
        <w:rPr/>
        <w:t>цикл</w:t>
      </w:r>
      <w:r>
        <w:rPr>
          <w:spacing w:val="-18"/>
        </w:rPr>
        <w:t xml:space="preserve"> </w:t>
      </w:r>
      <w:r>
        <w:rPr/>
        <w:t>секвенирования</w:t>
      </w:r>
      <w:r>
        <w:rPr>
          <w:spacing w:val="-17"/>
        </w:rPr>
        <w:t xml:space="preserve"> </w:t>
      </w:r>
      <w:r>
        <w:rPr>
          <w:spacing w:val="-17"/>
        </w:rPr>
      </w:r>
      <w:commentRangeEnd w:id="56"/>
      <w:r>
        <w:commentReference w:id="56"/>
      </w:r>
      <w:r>
        <w:rPr/>
        <w:t>и</w:t>
      </w:r>
      <w:r>
        <w:rPr>
          <w:spacing w:val="-18"/>
        </w:rPr>
        <w:t xml:space="preserve"> </w:t>
      </w:r>
      <w:commentRangeStart w:id="57"/>
      <w:r>
        <w:rPr/>
        <w:t>нуклеотидный</w:t>
      </w:r>
      <w:r>
        <w:rPr>
          <w:spacing w:val="-18"/>
        </w:rPr>
        <w:t xml:space="preserve"> </w:t>
      </w:r>
      <w:r>
        <w:rPr>
          <w:spacing w:val="-3"/>
        </w:rPr>
        <w:t>кон</w:t>
      </w:r>
      <w:r>
        <w:rPr/>
        <w:t xml:space="preserve">текст (динуклеотид). </w:t>
      </w:r>
      <w:r>
        <w:rPr/>
      </w:r>
      <w:commentRangeStart w:id="58"/>
      <w:commentRangeEnd w:id="57"/>
      <w:r>
        <w:commentReference w:id="57"/>
      </w:r>
      <w:r>
        <w:rPr/>
        <w:t xml:space="preserve">Кроме того, алгоритм рекалибровки учитывает ещё и изменчивость каждого отдельного сайта, </w:t>
      </w:r>
      <w:r>
        <w:rPr>
          <w:spacing w:val="-2"/>
        </w:rPr>
        <w:t xml:space="preserve">используя </w:t>
      </w:r>
      <w:r>
        <w:rPr/>
        <w:t>базы данных известных</w:t>
      </w:r>
      <w:r>
        <w:rPr>
          <w:spacing w:val="-25"/>
        </w:rPr>
        <w:t xml:space="preserve"> </w:t>
      </w:r>
      <w:r>
        <w:rPr/>
        <w:t>вариантов.</w:t>
      </w:r>
      <w:commentRangeEnd w:id="58"/>
      <w:r>
        <w:commentReference w:id="58"/>
      </w:r>
      <w:r>
        <w:rPr/>
      </w:r>
    </w:p>
    <w:p>
      <w:pPr>
        <w:sectPr>
          <w:headerReference w:type="even" r:id="rId14"/>
          <w:headerReference w:type="default" r:id="rId15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/>
        <w:ind w:left="117" w:right="1439" w:firstLine="358"/>
        <w:jc w:val="both"/>
        <w:rPr/>
      </w:pPr>
      <w:r>
        <w:rPr/>
        <w:t xml:space="preserve">Разработчики </w:t>
      </w:r>
      <w:commentRangeStart w:id="59"/>
      <w:r>
        <w:rPr/>
        <w:t xml:space="preserve">GATK </w:t>
      </w:r>
      <w:r>
        <w:rPr/>
      </w:r>
      <w:commentRangeEnd w:id="59"/>
      <w:r>
        <w:commentReference w:id="59"/>
      </w:r>
      <w:r>
        <w:rPr/>
        <w:t>настоятельно рекомендуют использовать BQSR для любых данных секвенирования[</w:t>
      </w:r>
      <w:hyperlink w:anchor="_bookmark20">
        <w:r>
          <w:rPr>
            <w:rStyle w:val="ListLabel82"/>
          </w:rPr>
          <w:t>1</w:t>
        </w:r>
      </w:hyperlink>
      <w:r>
        <w:rPr/>
        <w:t>].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400" w:right="1114" w:hanging="0"/>
        <w:jc w:val="both"/>
        <w:rPr/>
      </w:pPr>
      <w:r>
        <w:rPr>
          <w:b/>
        </w:rPr>
        <w:t xml:space="preserve">Поиск </w:t>
      </w:r>
      <w:commentRangeStart w:id="60"/>
      <w:r>
        <w:rPr>
          <w:b/>
        </w:rPr>
        <w:t>вариантов</w:t>
      </w:r>
      <w:r>
        <w:rPr>
          <w:b/>
        </w:rPr>
      </w:r>
      <w:commentRangeEnd w:id="60"/>
      <w:r>
        <w:commentReference w:id="60"/>
      </w:r>
      <w:r>
        <w:rPr>
          <w:b/>
        </w:rPr>
        <w:t xml:space="preserve">. </w:t>
      </w:r>
      <w:r>
        <w:rPr/>
        <w:t xml:space="preserve">Невозможно точно сказать, какая </w:t>
      </w:r>
      <w:r>
        <w:rPr>
          <w:spacing w:val="-3"/>
        </w:rPr>
        <w:t xml:space="preserve">буква </w:t>
      </w:r>
      <w:r>
        <w:rPr/>
        <w:t>находится в каждой позиции</w:t>
      </w:r>
      <w:r>
        <w:rPr>
          <w:spacing w:val="-13"/>
        </w:rPr>
        <w:t xml:space="preserve"> </w:t>
      </w:r>
      <w:r>
        <w:rPr/>
        <w:t>генома;</w:t>
      </w:r>
      <w:r>
        <w:rPr>
          <w:spacing w:val="-12"/>
        </w:rPr>
        <w:t xml:space="preserve"> </w:t>
      </w:r>
      <w:r>
        <w:rPr/>
        <w:t>анализ</w:t>
      </w:r>
      <w:r>
        <w:rPr>
          <w:spacing w:val="-13"/>
        </w:rPr>
        <w:t xml:space="preserve"> </w:t>
      </w:r>
      <w:r>
        <w:rPr/>
        <w:t>производит</w:t>
      </w:r>
      <w:r>
        <w:rPr>
          <w:spacing w:val="-12"/>
        </w:rPr>
        <w:t xml:space="preserve"> </w:t>
      </w:r>
      <w:r>
        <w:rPr/>
        <w:t>специальн</w:t>
      </w:r>
      <w:bookmarkStart w:id="33" w:name="_GoBack"/>
      <w:bookmarkEnd w:id="33"/>
      <w:r>
        <w:rPr/>
        <w:t>ый</w:t>
      </w:r>
      <w:r>
        <w:rPr>
          <w:spacing w:val="-13"/>
        </w:rPr>
        <w:t xml:space="preserve"> </w:t>
      </w:r>
      <w:r>
        <w:rPr/>
        <w:t>алгоритм,</w:t>
      </w:r>
      <w:r>
        <w:rPr>
          <w:spacing w:val="-12"/>
        </w:rPr>
        <w:t xml:space="preserve"> </w:t>
      </w:r>
      <w:r>
        <w:rPr>
          <w:spacing w:val="-3"/>
        </w:rPr>
        <w:t>который</w:t>
      </w:r>
      <w:r>
        <w:rPr>
          <w:spacing w:val="-13"/>
        </w:rPr>
        <w:t xml:space="preserve"> </w:t>
      </w:r>
      <w:r>
        <w:rPr/>
        <w:t>оценивает</w:t>
      </w:r>
      <w:r>
        <w:rPr>
          <w:spacing w:val="-12"/>
        </w:rPr>
        <w:t xml:space="preserve"> </w:t>
      </w:r>
      <w:r>
        <w:rPr/>
        <w:t>качество оснований</w:t>
      </w:r>
      <w:r>
        <w:rPr>
          <w:spacing w:val="-21"/>
        </w:rPr>
        <w:t xml:space="preserve"> </w:t>
      </w:r>
      <w:r>
        <w:rPr>
          <w:spacing w:val="-4"/>
        </w:rPr>
        <w:t>(т.е.</w:t>
      </w:r>
      <w:r>
        <w:rPr>
          <w:spacing w:val="-20"/>
        </w:rPr>
        <w:t xml:space="preserve"> </w:t>
      </w:r>
      <w:r>
        <w:rPr/>
        <w:t>вероятность,</w:t>
      </w:r>
      <w:r>
        <w:rPr>
          <w:spacing w:val="-20"/>
        </w:rPr>
        <w:t xml:space="preserve"> </w:t>
      </w:r>
      <w:r>
        <w:rPr/>
        <w:t>в</w:t>
      </w:r>
      <w:r>
        <w:rPr>
          <w:spacing w:val="-20"/>
        </w:rPr>
        <w:t xml:space="preserve"> </w:t>
      </w:r>
      <w:r>
        <w:rPr>
          <w:spacing w:val="-3"/>
        </w:rPr>
        <w:t>которой</w:t>
      </w:r>
      <w:r>
        <w:rPr>
          <w:spacing w:val="-20"/>
        </w:rPr>
        <w:t xml:space="preserve"> </w:t>
      </w:r>
      <w:r>
        <w:rPr>
          <w:spacing w:val="-3"/>
        </w:rPr>
        <w:t>буква</w:t>
      </w:r>
      <w:r>
        <w:rPr>
          <w:spacing w:val="-21"/>
        </w:rPr>
        <w:t xml:space="preserve"> </w:t>
      </w:r>
      <w:r>
        <w:rPr/>
        <w:t>присутствует</w:t>
      </w:r>
      <w:r>
        <w:rPr>
          <w:spacing w:val="-20"/>
        </w:rPr>
        <w:t xml:space="preserve"> </w:t>
      </w:r>
      <w:r>
        <w:rPr/>
        <w:t>в</w:t>
      </w:r>
      <w:r>
        <w:rPr>
          <w:spacing w:val="-20"/>
        </w:rPr>
        <w:t xml:space="preserve"> </w:t>
      </w:r>
      <w:r>
        <w:rPr/>
        <w:t>прочтении)</w:t>
      </w:r>
      <w:r>
        <w:rPr>
          <w:spacing w:val="-20"/>
        </w:rPr>
        <w:t xml:space="preserve"> </w:t>
      </w:r>
      <w:r>
        <w:rPr/>
        <w:t>и</w:t>
      </w:r>
      <w:r>
        <w:rPr>
          <w:spacing w:val="-20"/>
        </w:rPr>
        <w:t xml:space="preserve"> </w:t>
      </w:r>
      <w:r>
        <w:rPr/>
        <w:t>процент</w:t>
      </w:r>
      <w:r>
        <w:rPr>
          <w:spacing w:val="-21"/>
        </w:rPr>
        <w:t xml:space="preserve"> </w:t>
      </w:r>
      <w:r>
        <w:rPr>
          <w:spacing w:val="-3"/>
        </w:rPr>
        <w:t xml:space="preserve">букв </w:t>
      </w:r>
      <w:r>
        <w:rPr/>
        <w:t>в позиции на картированных прочтениях. Отличие генома образца от референсного генома называется вариантом (синонимичные термины «мутация» и «полиморфизм» не</w:t>
      </w:r>
      <w:r>
        <w:rPr>
          <w:spacing w:val="-14"/>
        </w:rPr>
        <w:t xml:space="preserve"> </w:t>
      </w:r>
      <w:r>
        <w:rPr/>
        <w:t>рекомендованы</w:t>
      </w:r>
      <w:r>
        <w:rPr>
          <w:spacing w:val="-13"/>
        </w:rPr>
        <w:t xml:space="preserve"> </w:t>
      </w:r>
      <w:r>
        <w:rPr/>
        <w:t>к</w:t>
      </w:r>
      <w:r>
        <w:rPr>
          <w:spacing w:val="-14"/>
        </w:rPr>
        <w:t xml:space="preserve"> </w:t>
      </w:r>
      <w:r>
        <w:rPr/>
        <w:t>употреблению[</w:t>
      </w:r>
      <w:hyperlink w:anchor="_bookmark51">
        <w:r>
          <w:rPr>
            <w:rStyle w:val="ListLabel82"/>
          </w:rPr>
          <w:t>32</w:t>
        </w:r>
      </w:hyperlink>
      <w:r>
        <w:rPr/>
        <w:t>]).</w:t>
      </w:r>
      <w:r>
        <w:rPr>
          <w:spacing w:val="-13"/>
        </w:rPr>
        <w:t xml:space="preserve"> </w:t>
      </w:r>
      <w:r>
        <w:rPr/>
        <w:t>Помимо</w:t>
      </w:r>
      <w:r>
        <w:rPr>
          <w:spacing w:val="-13"/>
        </w:rPr>
        <w:t xml:space="preserve"> </w:t>
      </w:r>
      <w:r>
        <w:rPr/>
        <w:t>определения</w:t>
      </w:r>
      <w:r>
        <w:rPr>
          <w:spacing w:val="-14"/>
        </w:rPr>
        <w:t xml:space="preserve"> </w:t>
      </w:r>
      <w:r>
        <w:rPr/>
        <w:t>буквы,</w:t>
      </w:r>
      <w:r>
        <w:rPr>
          <w:spacing w:val="-13"/>
        </w:rPr>
        <w:t xml:space="preserve"> </w:t>
      </w:r>
      <w:r>
        <w:rPr/>
        <w:t>алгоритм</w:t>
      </w:r>
      <w:r>
        <w:rPr>
          <w:spacing w:val="-14"/>
        </w:rPr>
        <w:t xml:space="preserve"> </w:t>
      </w:r>
      <w:r>
        <w:rPr/>
        <w:t>может определять</w:t>
      </w:r>
      <w:r>
        <w:rPr>
          <w:spacing w:val="-2"/>
        </w:rPr>
        <w:t xml:space="preserve"> </w:t>
      </w:r>
      <w:r>
        <w:rPr/>
        <w:t>зиготность.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 xml:space="preserve">Также важным этапом поиска вариантов является так называемое выравнивание по левому краю (left-alignment). Варианты в повторяющихся последовательностях с длиной менее длины </w:t>
      </w:r>
      <w:r>
        <w:rPr>
          <w:spacing w:val="-3"/>
        </w:rPr>
        <w:t xml:space="preserve">одного </w:t>
      </w:r>
      <w:r>
        <w:rPr/>
        <w:t>прочтения невозможно точно локализовать, поэтому они всегда</w:t>
      </w:r>
      <w:r>
        <w:rPr>
          <w:spacing w:val="-16"/>
        </w:rPr>
        <w:t xml:space="preserve"> </w:t>
      </w:r>
      <w:r>
        <w:rPr/>
        <w:t>сдвигаются</w:t>
      </w:r>
      <w:r>
        <w:rPr>
          <w:spacing w:val="-16"/>
        </w:rPr>
        <w:t xml:space="preserve"> </w:t>
      </w:r>
      <w:r>
        <w:rPr/>
        <w:t>как</w:t>
      </w:r>
      <w:r>
        <w:rPr>
          <w:spacing w:val="-16"/>
        </w:rPr>
        <w:t xml:space="preserve"> </w:t>
      </w:r>
      <w:r>
        <w:rPr/>
        <w:t>можно</w:t>
      </w:r>
      <w:r>
        <w:rPr>
          <w:spacing w:val="-15"/>
        </w:rPr>
        <w:t xml:space="preserve"> </w:t>
      </w:r>
      <w:r>
        <w:rPr/>
        <w:t>левее.</w:t>
      </w:r>
      <w:r>
        <w:rPr>
          <w:spacing w:val="-16"/>
        </w:rPr>
        <w:t xml:space="preserve"> </w:t>
      </w:r>
      <w:r>
        <w:rPr/>
        <w:t>Это</w:t>
      </w:r>
      <w:r>
        <w:rPr>
          <w:spacing w:val="-16"/>
        </w:rPr>
        <w:t xml:space="preserve"> </w:t>
      </w:r>
      <w:r>
        <w:rPr/>
        <w:t>чрезвычайно</w:t>
      </w:r>
      <w:r>
        <w:rPr>
          <w:spacing w:val="-15"/>
        </w:rPr>
        <w:t xml:space="preserve"> </w:t>
      </w:r>
      <w:r>
        <w:rPr/>
        <w:t>важно</w:t>
      </w:r>
      <w:r>
        <w:rPr>
          <w:spacing w:val="-16"/>
        </w:rPr>
        <w:t xml:space="preserve"> </w:t>
      </w:r>
      <w:r>
        <w:rPr/>
        <w:t>при</w:t>
      </w:r>
      <w:r>
        <w:rPr>
          <w:spacing w:val="-16"/>
        </w:rPr>
        <w:t xml:space="preserve"> </w:t>
      </w:r>
      <w:r>
        <w:rPr/>
        <w:t>аннотации</w:t>
      </w:r>
      <w:r>
        <w:rPr>
          <w:spacing w:val="-15"/>
        </w:rPr>
        <w:t xml:space="preserve"> </w:t>
      </w:r>
      <w:r>
        <w:rPr/>
        <w:t>вариантов, так</w:t>
      </w:r>
      <w:r>
        <w:rPr>
          <w:spacing w:val="-12"/>
        </w:rPr>
        <w:t xml:space="preserve"> </w:t>
      </w:r>
      <w:r>
        <w:rPr/>
        <w:t>как</w:t>
      </w:r>
      <w:r>
        <w:rPr>
          <w:spacing w:val="-13"/>
        </w:rPr>
        <w:t xml:space="preserve"> </w:t>
      </w:r>
      <w:r>
        <w:rPr/>
        <w:t>все</w:t>
      </w:r>
      <w:r>
        <w:rPr>
          <w:spacing w:val="-11"/>
        </w:rPr>
        <w:t xml:space="preserve"> </w:t>
      </w:r>
      <w:r>
        <w:rPr/>
        <w:t>базы</w:t>
      </w:r>
      <w:r>
        <w:rPr>
          <w:spacing w:val="-12"/>
        </w:rPr>
        <w:t xml:space="preserve"> </w:t>
      </w:r>
      <w:r>
        <w:rPr/>
        <w:t>данных</w:t>
      </w:r>
      <w:r>
        <w:rPr>
          <w:spacing w:val="-12"/>
        </w:rPr>
        <w:t xml:space="preserve"> </w:t>
      </w:r>
      <w:r>
        <w:rPr/>
        <w:t>используют</w:t>
      </w:r>
      <w:r>
        <w:rPr>
          <w:spacing w:val="-13"/>
        </w:rPr>
        <w:t xml:space="preserve"> </w:t>
      </w:r>
      <w:r>
        <w:rPr/>
        <w:t>варианты</w:t>
      </w:r>
      <w:r>
        <w:rPr>
          <w:spacing w:val="-12"/>
        </w:rPr>
        <w:t xml:space="preserve"> </w:t>
      </w:r>
      <w:r>
        <w:rPr/>
        <w:t>с</w:t>
      </w:r>
      <w:r>
        <w:rPr>
          <w:spacing w:val="-12"/>
        </w:rPr>
        <w:t xml:space="preserve"> </w:t>
      </w:r>
      <w:r>
        <w:rPr/>
        <w:t>left-alignment,</w:t>
      </w:r>
      <w:r>
        <w:rPr>
          <w:spacing w:val="-12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неправильная</w:t>
      </w:r>
      <w:r>
        <w:rPr>
          <w:spacing w:val="-12"/>
        </w:rPr>
        <w:t xml:space="preserve"> </w:t>
      </w:r>
      <w:r>
        <w:rPr/>
        <w:t>локализация может привести к отсеиванию потенциально патогенного</w:t>
      </w:r>
      <w:r>
        <w:rPr>
          <w:spacing w:val="-23"/>
        </w:rPr>
        <w:t xml:space="preserve"> </w:t>
      </w:r>
      <w:r>
        <w:rPr/>
        <w:t>варианта.</w:t>
      </w:r>
    </w:p>
    <w:p>
      <w:pPr>
        <w:pStyle w:val="Style17"/>
        <w:spacing w:before="10" w:after="0"/>
        <w:rPr>
          <w:sz w:val="32"/>
        </w:rPr>
      </w:pPr>
      <w:r>
        <w:rPr>
          <w:sz w:val="32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ind w:left="974" w:hanging="575"/>
        <w:rPr/>
      </w:pPr>
      <w:bookmarkStart w:id="34" w:name="%25D0%2590%25D0%25BD%25D0%25BD%25D0%25BE"/>
      <w:bookmarkStart w:id="35" w:name="_bookmark111"/>
      <w:bookmarkStart w:id="36" w:name="_bookmark112"/>
      <w:bookmarkEnd w:id="34"/>
      <w:bookmarkEnd w:id="35"/>
      <w:bookmarkEnd w:id="36"/>
      <w:r>
        <w:rPr/>
        <w:t>Аннотация, фильтрация и интерпретация</w:t>
      </w:r>
      <w:r>
        <w:rPr>
          <w:spacing w:val="20"/>
        </w:rPr>
        <w:t xml:space="preserve"> </w:t>
      </w:r>
      <w:r>
        <w:rPr>
          <w:spacing w:val="-5"/>
        </w:rPr>
        <w:t>результатов</w:t>
      </w:r>
    </w:p>
    <w:p>
      <w:pPr>
        <w:pStyle w:val="3"/>
        <w:tabs>
          <w:tab w:val="clear" w:pos="720"/>
          <w:tab w:val="left" w:pos="5963" w:leader="none"/>
        </w:tabs>
        <w:spacing w:before="169" w:after="0"/>
        <w:rPr/>
      </w:pPr>
      <w:r>
        <w:rPr/>
        <w:t>Номер экзона, функциональный</w:t>
      </w:r>
      <w:r>
        <w:rPr>
          <w:spacing w:val="-22"/>
        </w:rPr>
        <w:t xml:space="preserve"> </w:t>
      </w:r>
      <w:r>
        <w:rPr/>
        <w:t>класс</w:t>
      </w:r>
      <w:r>
        <w:rPr>
          <w:spacing w:val="-7"/>
        </w:rPr>
        <w:t xml:space="preserve"> </w:t>
      </w:r>
      <w:r>
        <w:rPr/>
        <w:t>варианта.</w:t>
        <w:tab/>
      </w:r>
      <w:r>
        <w:rPr>
          <w:color w:val="FF0000"/>
        </w:rPr>
        <w:t>(разрыв)</w:t>
      </w:r>
    </w:p>
    <w:p>
      <w:pPr>
        <w:pStyle w:val="Style17"/>
        <w:spacing w:before="1" w:after="0"/>
        <w:rPr>
          <w:b/>
          <w:b/>
          <w:sz w:val="32"/>
        </w:rPr>
      </w:pPr>
      <w:r>
        <w:rPr>
          <w:b/>
          <w:sz w:val="32"/>
        </w:rPr>
      </w:r>
    </w:p>
    <w:p>
      <w:pPr>
        <w:pStyle w:val="Style17"/>
        <w:spacing w:lineRule="auto" w:line="252"/>
        <w:ind w:left="400" w:right="1112" w:hanging="0"/>
        <w:jc w:val="both"/>
        <w:rPr/>
      </w:pPr>
      <w:r>
        <w:rPr>
          <w:b/>
        </w:rPr>
        <w:t>Частота аллеля по основным базам данных.</w:t>
      </w:r>
      <w:r>
        <w:rPr>
          <w:b/>
          <w:spacing w:val="35"/>
        </w:rPr>
        <w:t xml:space="preserve"> </w:t>
      </w:r>
      <w:r>
        <w:rPr/>
        <w:t xml:space="preserve">По мере развития методов NGS и увеличения их доступности, начали появляться базы данных, агрегирующие </w:t>
      </w:r>
      <w:r>
        <w:rPr>
          <w:spacing w:val="-3"/>
        </w:rPr>
        <w:t xml:space="preserve">результаты </w:t>
      </w:r>
      <w:r>
        <w:rPr/>
        <w:t>секвенирования</w:t>
      </w:r>
      <w:r>
        <w:rPr>
          <w:spacing w:val="-25"/>
        </w:rPr>
        <w:t xml:space="preserve"> </w:t>
      </w:r>
      <w:r>
        <w:rPr/>
        <w:t>различных</w:t>
      </w:r>
      <w:r>
        <w:rPr>
          <w:spacing w:val="-23"/>
        </w:rPr>
        <w:t xml:space="preserve"> </w:t>
      </w:r>
      <w:r>
        <w:rPr/>
        <w:t>популяций,</w:t>
      </w:r>
      <w:r>
        <w:rPr>
          <w:spacing w:val="-24"/>
        </w:rPr>
        <w:t xml:space="preserve"> </w:t>
      </w:r>
      <w:r>
        <w:rPr/>
        <w:t>а</w:t>
      </w:r>
      <w:r>
        <w:rPr>
          <w:spacing w:val="-24"/>
        </w:rPr>
        <w:t xml:space="preserve"> </w:t>
      </w:r>
      <w:r>
        <w:rPr/>
        <w:t>значит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rPr/>
        <w:t>способные</w:t>
      </w:r>
      <w:r>
        <w:rPr>
          <w:spacing w:val="-24"/>
        </w:rPr>
        <w:t xml:space="preserve"> </w:t>
      </w:r>
      <w:r>
        <w:rPr/>
        <w:t>определить</w:t>
      </w:r>
      <w:r>
        <w:rPr>
          <w:spacing w:val="-23"/>
        </w:rPr>
        <w:t xml:space="preserve"> </w:t>
      </w:r>
      <w:r>
        <w:rPr/>
        <w:t>частоту</w:t>
      </w:r>
      <w:r>
        <w:rPr>
          <w:spacing w:val="-23"/>
        </w:rPr>
        <w:t xml:space="preserve"> </w:t>
      </w:r>
      <w:r>
        <w:rPr/>
        <w:t>вариантов</w:t>
      </w:r>
      <w:r>
        <w:rPr>
          <w:spacing w:val="-18"/>
        </w:rPr>
        <w:t xml:space="preserve"> </w:t>
      </w:r>
      <w:r>
        <w:rPr/>
        <w:t>в</w:t>
      </w:r>
      <w:r>
        <w:rPr>
          <w:spacing w:val="-18"/>
        </w:rPr>
        <w:t xml:space="preserve"> </w:t>
      </w:r>
      <w:r>
        <w:rPr/>
        <w:t>популяции.</w:t>
      </w:r>
      <w:r>
        <w:rPr>
          <w:spacing w:val="-18"/>
        </w:rPr>
        <w:t xml:space="preserve"> </w:t>
      </w:r>
      <w:r>
        <w:rPr/>
        <w:t>В</w:t>
      </w:r>
      <w:r>
        <w:rPr>
          <w:spacing w:val="-16"/>
        </w:rPr>
        <w:t xml:space="preserve"> </w:t>
      </w:r>
      <w:r>
        <w:rPr/>
        <w:t>настоящее</w:t>
      </w:r>
      <w:r>
        <w:rPr>
          <w:spacing w:val="-18"/>
        </w:rPr>
        <w:t xml:space="preserve"> </w:t>
      </w:r>
      <w:r>
        <w:rPr/>
        <w:t>время</w:t>
      </w:r>
      <w:r>
        <w:rPr>
          <w:spacing w:val="-18"/>
        </w:rPr>
        <w:t xml:space="preserve"> </w:t>
      </w:r>
      <w:r>
        <w:rPr/>
        <w:t>наиболее</w:t>
      </w:r>
      <w:r>
        <w:rPr>
          <w:spacing w:val="-17"/>
        </w:rPr>
        <w:t xml:space="preserve"> </w:t>
      </w:r>
      <w:r>
        <w:rPr/>
        <w:t>крупной</w:t>
      </w:r>
      <w:r>
        <w:rPr>
          <w:spacing w:val="-18"/>
        </w:rPr>
        <w:t xml:space="preserve"> </w:t>
      </w:r>
      <w:r>
        <w:rPr/>
        <w:t>является</w:t>
      </w:r>
      <w:r>
        <w:rPr>
          <w:spacing w:val="-17"/>
        </w:rPr>
        <w:t xml:space="preserve"> </w:t>
      </w:r>
      <w:r>
        <w:rPr/>
        <w:t>gnomAD[</w:t>
      </w:r>
      <w:hyperlink w:anchor="_bookmark41">
        <w:r>
          <w:rPr>
            <w:rStyle w:val="ListLabel82"/>
          </w:rPr>
          <w:t>22</w:t>
        </w:r>
      </w:hyperlink>
      <w:r>
        <w:rPr/>
        <w:t>],</w:t>
      </w:r>
      <w:r>
        <w:rPr>
          <w:spacing w:val="-18"/>
        </w:rPr>
        <w:t xml:space="preserve"> </w:t>
      </w:r>
      <w:r>
        <w:rPr>
          <w:spacing w:val="-3"/>
        </w:rPr>
        <w:t>погло</w:t>
      </w:r>
      <w:r>
        <w:rPr/>
        <w:t>тившая</w:t>
      </w:r>
      <w:r>
        <w:rPr>
          <w:spacing w:val="-15"/>
        </w:rPr>
        <w:t xml:space="preserve"> </w:t>
      </w:r>
      <w:r>
        <w:rPr/>
        <w:t>существовавший</w:t>
      </w:r>
      <w:r>
        <w:rPr>
          <w:spacing w:val="-14"/>
        </w:rPr>
        <w:t xml:space="preserve"> </w:t>
      </w:r>
      <w:r>
        <w:rPr/>
        <w:t>ранее</w:t>
      </w:r>
      <w:r>
        <w:rPr>
          <w:spacing w:val="-14"/>
        </w:rPr>
        <w:t xml:space="preserve"> </w:t>
      </w:r>
      <w:r>
        <w:rPr/>
        <w:t>ExAC,</w:t>
      </w:r>
      <w:r>
        <w:rPr>
          <w:spacing w:val="-14"/>
        </w:rPr>
        <w:t xml:space="preserve"> </w:t>
      </w:r>
      <w:r>
        <w:rPr/>
        <w:t>содержавший</w:t>
      </w:r>
      <w:r>
        <w:rPr>
          <w:spacing w:val="-14"/>
        </w:rPr>
        <w:t xml:space="preserve"> </w:t>
      </w:r>
      <w:r>
        <w:rPr/>
        <w:t>исключительно</w:t>
      </w:r>
      <w:r>
        <w:rPr>
          <w:spacing w:val="-14"/>
        </w:rPr>
        <w:t xml:space="preserve"> </w:t>
      </w:r>
      <w:r>
        <w:rPr/>
        <w:t>экзомные</w:t>
      </w:r>
      <w:r>
        <w:rPr>
          <w:spacing w:val="-14"/>
        </w:rPr>
        <w:t xml:space="preserve"> </w:t>
      </w:r>
      <w:r>
        <w:rPr/>
        <w:t xml:space="preserve">данные. Она содержит частоты вариантов для всех основных рас, а также </w:t>
      </w:r>
      <w:r>
        <w:rPr>
          <w:spacing w:val="-3"/>
        </w:rPr>
        <w:t xml:space="preserve">некоторых </w:t>
      </w:r>
      <w:r>
        <w:rPr/>
        <w:t>условноздоровых групп (non-neuro, non-topmed и</w:t>
      </w:r>
      <w:r>
        <w:rPr>
          <w:spacing w:val="-7"/>
        </w:rPr>
        <w:t xml:space="preserve"> </w:t>
      </w:r>
      <w:r>
        <w:rPr>
          <w:spacing w:val="-4"/>
        </w:rPr>
        <w:t>т.п.)</w:t>
      </w:r>
    </w:p>
    <w:p>
      <w:pPr>
        <w:pStyle w:val="Style17"/>
        <w:spacing w:lineRule="auto" w:line="252"/>
        <w:ind w:left="400" w:right="1113" w:firstLine="358"/>
        <w:jc w:val="both"/>
        <w:rPr/>
      </w:pPr>
      <w:r>
        <w:rPr/>
        <w:t>Несмотря</w:t>
      </w:r>
      <w:r>
        <w:rPr>
          <w:spacing w:val="-22"/>
        </w:rPr>
        <w:t xml:space="preserve"> </w:t>
      </w:r>
      <w:r>
        <w:rPr/>
        <w:t>на</w:t>
      </w:r>
      <w:r>
        <w:rPr>
          <w:spacing w:val="-21"/>
        </w:rPr>
        <w:t xml:space="preserve"> </w:t>
      </w:r>
      <w:r>
        <w:rPr/>
        <w:t>то,</w:t>
      </w:r>
      <w:r>
        <w:rPr>
          <w:spacing w:val="-22"/>
        </w:rPr>
        <w:t xml:space="preserve"> </w:t>
      </w:r>
      <w:r>
        <w:rPr/>
        <w:t>что</w:t>
      </w:r>
      <w:r>
        <w:rPr>
          <w:spacing w:val="-21"/>
        </w:rPr>
        <w:t xml:space="preserve"> </w:t>
      </w:r>
      <w:r>
        <w:rPr/>
        <w:t>были</w:t>
      </w:r>
      <w:r>
        <w:rPr>
          <w:spacing w:val="-22"/>
        </w:rPr>
        <w:t xml:space="preserve"> </w:t>
      </w:r>
      <w:r>
        <w:rPr/>
        <w:t>созданы</w:t>
      </w:r>
      <w:r>
        <w:rPr>
          <w:spacing w:val="-21"/>
        </w:rPr>
        <w:t xml:space="preserve"> </w:t>
      </w:r>
      <w:r>
        <w:rPr/>
        <w:t>базы</w:t>
      </w:r>
      <w:r>
        <w:rPr>
          <w:spacing w:val="-22"/>
        </w:rPr>
        <w:t xml:space="preserve"> </w:t>
      </w:r>
      <w:r>
        <w:rPr/>
        <w:t>данных</w:t>
      </w:r>
      <w:r>
        <w:rPr>
          <w:spacing w:val="-21"/>
        </w:rPr>
        <w:t xml:space="preserve"> </w:t>
      </w:r>
      <w:r>
        <w:rPr/>
        <w:t>для</w:t>
      </w:r>
      <w:r>
        <w:rPr>
          <w:spacing w:val="-22"/>
        </w:rPr>
        <w:t xml:space="preserve"> </w:t>
      </w:r>
      <w:r>
        <w:rPr/>
        <w:t>всех</w:t>
      </w:r>
      <w:r>
        <w:rPr>
          <w:spacing w:val="-21"/>
        </w:rPr>
        <w:t xml:space="preserve"> </w:t>
      </w:r>
      <w:r>
        <w:rPr/>
        <w:t>рас,</w:t>
      </w:r>
      <w:r>
        <w:rPr>
          <w:spacing w:val="-21"/>
        </w:rPr>
        <w:t xml:space="preserve"> </w:t>
      </w:r>
      <w:r>
        <w:rPr/>
        <w:t>очень</w:t>
      </w:r>
      <w:r>
        <w:rPr>
          <w:spacing w:val="-22"/>
        </w:rPr>
        <w:t xml:space="preserve"> </w:t>
      </w:r>
      <w:r>
        <w:rPr/>
        <w:t>часто</w:t>
      </w:r>
      <w:r>
        <w:rPr>
          <w:spacing w:val="-21"/>
        </w:rPr>
        <w:t xml:space="preserve"> </w:t>
      </w:r>
      <w:r>
        <w:rPr/>
        <w:t>этого</w:t>
      </w:r>
      <w:r>
        <w:rPr>
          <w:spacing w:val="-22"/>
        </w:rPr>
        <w:t xml:space="preserve"> </w:t>
      </w:r>
      <w:r>
        <w:rPr/>
        <w:t xml:space="preserve">недостаточно и </w:t>
      </w:r>
      <w:r>
        <w:rPr>
          <w:spacing w:val="-3"/>
        </w:rPr>
        <w:t xml:space="preserve">необходимо </w:t>
      </w:r>
      <w:r>
        <w:rPr/>
        <w:t>учитывать частоты в популяциях отдельных народов и стран. Такими</w:t>
      </w:r>
      <w:r>
        <w:rPr>
          <w:spacing w:val="-16"/>
        </w:rPr>
        <w:t xml:space="preserve"> </w:t>
      </w:r>
      <w:r>
        <w:rPr/>
        <w:t>базами</w:t>
      </w:r>
      <w:r>
        <w:rPr>
          <w:spacing w:val="-14"/>
        </w:rPr>
        <w:t xml:space="preserve"> </w:t>
      </w:r>
      <w:r>
        <w:rPr/>
        <w:t>данных</w:t>
      </w:r>
      <w:r>
        <w:rPr>
          <w:spacing w:val="-15"/>
        </w:rPr>
        <w:t xml:space="preserve"> </w:t>
      </w:r>
      <w:r>
        <w:rPr/>
        <w:t>являются</w:t>
      </w:r>
      <w:r>
        <w:rPr>
          <w:spacing w:val="-14"/>
        </w:rPr>
        <w:t xml:space="preserve"> </w:t>
      </w:r>
      <w:r>
        <w:rPr/>
        <w:t>GME[</w:t>
      </w:r>
      <w:hyperlink w:anchor="_bookmark40">
        <w:r>
          <w:rPr>
            <w:rStyle w:val="ListLabel82"/>
          </w:rPr>
          <w:t>21</w:t>
        </w:r>
      </w:hyperlink>
      <w:r>
        <w:rPr/>
        <w:t>],</w:t>
      </w:r>
      <w:r>
        <w:rPr>
          <w:spacing w:val="-15"/>
        </w:rPr>
        <w:t xml:space="preserve"> </w:t>
      </w:r>
      <w:r>
        <w:rPr/>
        <w:t>в</w:t>
      </w:r>
      <w:r>
        <w:rPr>
          <w:spacing w:val="-15"/>
        </w:rPr>
        <w:t xml:space="preserve"> </w:t>
      </w:r>
      <w:r>
        <w:rPr>
          <w:spacing w:val="-3"/>
        </w:rPr>
        <w:t>которой</w:t>
      </w:r>
      <w:r>
        <w:rPr>
          <w:spacing w:val="-15"/>
        </w:rPr>
        <w:t xml:space="preserve"> </w:t>
      </w:r>
      <w:r>
        <w:rPr/>
        <w:t>отражены</w:t>
      </w:r>
      <w:r>
        <w:rPr>
          <w:spacing w:val="-15"/>
        </w:rPr>
        <w:t xml:space="preserve"> </w:t>
      </w:r>
      <w:r>
        <w:rPr/>
        <w:t>частоты</w:t>
      </w:r>
      <w:r>
        <w:rPr>
          <w:spacing w:val="-16"/>
        </w:rPr>
        <w:t xml:space="preserve"> </w:t>
      </w:r>
      <w:r>
        <w:rPr/>
        <w:t>по</w:t>
      </w:r>
      <w:r>
        <w:rPr>
          <w:spacing w:val="-15"/>
        </w:rPr>
        <w:t xml:space="preserve"> </w:t>
      </w:r>
      <w:r>
        <w:rPr/>
        <w:t>популяции Ближнего Востока, ABraOM[</w:t>
      </w:r>
      <w:hyperlink w:anchor="_bookmark45">
        <w:r>
          <w:rPr>
            <w:rStyle w:val="ListLabel82"/>
          </w:rPr>
          <w:t>26</w:t>
        </w:r>
      </w:hyperlink>
      <w:r>
        <w:rPr/>
        <w:t>], предоставляющая частоты вариантов среди практически</w:t>
      </w:r>
      <w:r>
        <w:rPr>
          <w:spacing w:val="-18"/>
        </w:rPr>
        <w:t xml:space="preserve"> </w:t>
      </w:r>
      <w:r>
        <w:rPr/>
        <w:t>здорового</w:t>
      </w:r>
      <w:r>
        <w:rPr>
          <w:spacing w:val="-18"/>
        </w:rPr>
        <w:t xml:space="preserve"> </w:t>
      </w:r>
      <w:r>
        <w:rPr/>
        <w:t>пожилого</w:t>
      </w:r>
      <w:r>
        <w:rPr>
          <w:spacing w:val="-18"/>
        </w:rPr>
        <w:t xml:space="preserve"> </w:t>
      </w:r>
      <w:r>
        <w:rPr/>
        <w:t>населения</w:t>
      </w:r>
      <w:r>
        <w:rPr>
          <w:spacing w:val="-18"/>
        </w:rPr>
        <w:t xml:space="preserve"> </w:t>
      </w:r>
      <w:r>
        <w:rPr/>
        <w:t>Бразилии.</w:t>
      </w:r>
      <w:r>
        <w:rPr>
          <w:spacing w:val="-18"/>
        </w:rPr>
        <w:t xml:space="preserve"> </w:t>
      </w:r>
      <w:r>
        <w:rPr/>
        <w:t>Также</w:t>
      </w:r>
      <w:r>
        <w:rPr>
          <w:spacing w:val="-18"/>
        </w:rPr>
        <w:t xml:space="preserve"> </w:t>
      </w:r>
      <w:r>
        <w:rPr/>
        <w:t>для</w:t>
      </w:r>
      <w:r>
        <w:rPr>
          <w:spacing w:val="-18"/>
        </w:rPr>
        <w:t xml:space="preserve"> </w:t>
      </w:r>
      <w:r>
        <w:rPr/>
        <w:t>анализа</w:t>
      </w:r>
      <w:r>
        <w:rPr>
          <w:spacing w:val="-18"/>
        </w:rPr>
        <w:t xml:space="preserve"> </w:t>
      </w:r>
      <w:r>
        <w:rPr/>
        <w:t>берутся</w:t>
      </w:r>
      <w:r>
        <w:rPr>
          <w:spacing w:val="-18"/>
        </w:rPr>
        <w:t xml:space="preserve"> </w:t>
      </w:r>
      <w:r>
        <w:rPr/>
        <w:t xml:space="preserve">популяции, в </w:t>
      </w:r>
      <w:r>
        <w:rPr>
          <w:spacing w:val="-3"/>
        </w:rPr>
        <w:t xml:space="preserve">которых </w:t>
      </w:r>
      <w:r>
        <w:rPr/>
        <w:t>велика доля близкородственных связей, например,</w:t>
      </w:r>
      <w:r>
        <w:rPr>
          <w:spacing w:val="-34"/>
        </w:rPr>
        <w:t xml:space="preserve"> </w:t>
      </w:r>
      <w:r>
        <w:rPr/>
        <w:t>пакистанская[</w:t>
      </w:r>
      <w:hyperlink w:anchor="_bookmark54">
        <w:r>
          <w:rPr>
            <w:rStyle w:val="ListLabel82"/>
          </w:rPr>
          <w:t>35</w:t>
        </w:r>
      </w:hyperlink>
      <w:r>
        <w:rPr/>
        <w:t>].</w:t>
      </w:r>
    </w:p>
    <w:p>
      <w:pPr>
        <w:pStyle w:val="Style17"/>
        <w:spacing w:before="1" w:after="0"/>
        <w:rPr>
          <w:sz w:val="30"/>
        </w:rPr>
      </w:pPr>
      <w:r>
        <w:rPr>
          <w:sz w:val="30"/>
        </w:rPr>
      </w:r>
    </w:p>
    <w:p>
      <w:pPr>
        <w:pStyle w:val="Normal"/>
        <w:tabs>
          <w:tab w:val="clear" w:pos="720"/>
          <w:tab w:val="left" w:pos="3030" w:leader="none"/>
        </w:tabs>
        <w:ind w:left="400" w:hanging="0"/>
        <w:rPr>
          <w:sz w:val="24"/>
        </w:rPr>
      </w:pPr>
      <w:r>
        <w:rPr>
          <w:b/>
          <w:sz w:val="24"/>
        </w:rPr>
        <w:t>Loss-of-function</w:t>
      </w:r>
      <w:r>
        <w:rPr>
          <w:b/>
          <w:spacing w:val="9"/>
          <w:sz w:val="24"/>
        </w:rPr>
        <w:t xml:space="preserve"> </w:t>
      </w:r>
      <w:r>
        <w:rPr>
          <w:b/>
          <w:sz w:val="24"/>
        </w:rPr>
        <w:t>(LoF).</w:t>
        <w:tab/>
      </w:r>
      <w:r>
        <w:rPr>
          <w:sz w:val="24"/>
        </w:rPr>
        <w:t>Различные показатели, отражающие устойчивость</w:t>
      </w:r>
      <w:r>
        <w:rPr>
          <w:spacing w:val="38"/>
          <w:sz w:val="24"/>
        </w:rPr>
        <w:t xml:space="preserve"> </w:t>
      </w:r>
      <w:r>
        <w:rPr>
          <w:sz w:val="24"/>
        </w:rPr>
        <w:t>функции</w:t>
      </w:r>
    </w:p>
    <w:p>
      <w:pPr>
        <w:pStyle w:val="Style17"/>
        <w:spacing w:lineRule="auto" w:line="252" w:before="13" w:after="0"/>
        <w:ind w:left="400" w:right="703" w:hanging="0"/>
        <w:rPr/>
      </w:pPr>
      <w:r>
        <w:rPr/>
        <w:t>гена,</w:t>
      </w:r>
      <w:r>
        <w:rPr>
          <w:spacing w:val="-28"/>
        </w:rPr>
        <w:t xml:space="preserve"> </w:t>
      </w:r>
      <w:r>
        <w:rPr/>
        <w:t>основанные</w:t>
      </w:r>
      <w:r>
        <w:rPr>
          <w:spacing w:val="-27"/>
        </w:rPr>
        <w:t xml:space="preserve"> </w:t>
      </w:r>
      <w:r>
        <w:rPr/>
        <w:t>на</w:t>
      </w:r>
      <w:r>
        <w:rPr>
          <w:spacing w:val="-28"/>
        </w:rPr>
        <w:t xml:space="preserve"> </w:t>
      </w:r>
      <w:r>
        <w:rPr/>
        <w:t>данных</w:t>
      </w:r>
      <w:r>
        <w:rPr>
          <w:spacing w:val="-27"/>
        </w:rPr>
        <w:t xml:space="preserve"> </w:t>
      </w:r>
      <w:r>
        <w:rPr/>
        <w:t>о</w:t>
      </w:r>
      <w:r>
        <w:rPr>
          <w:spacing w:val="-28"/>
        </w:rPr>
        <w:t xml:space="preserve"> </w:t>
      </w:r>
      <w:r>
        <w:rPr/>
        <w:t>стоп-кодонах,</w:t>
      </w:r>
      <w:r>
        <w:rPr>
          <w:spacing w:val="-27"/>
        </w:rPr>
        <w:t xml:space="preserve"> </w:t>
      </w:r>
      <w:r>
        <w:rPr/>
        <w:t>сдвигах</w:t>
      </w:r>
      <w:r>
        <w:rPr>
          <w:spacing w:val="-28"/>
        </w:rPr>
        <w:t xml:space="preserve"> </w:t>
      </w:r>
      <w:r>
        <w:rPr/>
        <w:t>рамки</w:t>
      </w:r>
      <w:r>
        <w:rPr>
          <w:spacing w:val="-27"/>
        </w:rPr>
        <w:t xml:space="preserve"> </w:t>
      </w:r>
      <w:r>
        <w:rPr/>
        <w:t>считывания</w:t>
      </w:r>
      <w:r>
        <w:rPr>
          <w:spacing w:val="-27"/>
        </w:rPr>
        <w:t xml:space="preserve"> </w:t>
      </w:r>
      <w:r>
        <w:rPr/>
        <w:t>и</w:t>
      </w:r>
      <w:r>
        <w:rPr>
          <w:spacing w:val="-28"/>
        </w:rPr>
        <w:t xml:space="preserve"> </w:t>
      </w:r>
      <w:r>
        <w:rPr/>
        <w:t>сплайс-вариантах. Одним из таких показателей является</w:t>
      </w:r>
      <w:r>
        <w:rPr>
          <w:spacing w:val="-7"/>
        </w:rPr>
        <w:t xml:space="preserve"> </w:t>
      </w:r>
      <w:r>
        <w:rPr/>
        <w:t>pLi.</w:t>
      </w:r>
    </w:p>
    <w:p>
      <w:pPr>
        <w:pStyle w:val="Style17"/>
        <w:spacing w:lineRule="exact" w:line="274"/>
        <w:ind w:left="759" w:hanging="0"/>
        <w:rPr/>
      </w:pPr>
      <w:r>
        <w:rPr/>
        <w:t>Основные проблемы pLI[</w:t>
      </w:r>
      <w:hyperlink w:anchor="_bookmark53">
        <w:r>
          <w:rPr>
            <w:rStyle w:val="ListLabel82"/>
          </w:rPr>
          <w:t>34</w:t>
        </w:r>
      </w:hyperlink>
      <w:r>
        <w:rPr/>
        <w:t>]:</w:t>
      </w:r>
    </w:p>
    <w:p>
      <w:pPr>
        <w:pStyle w:val="Style17"/>
        <w:spacing w:before="7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2"/>
          <w:numId w:val="5"/>
        </w:numPr>
        <w:tabs>
          <w:tab w:val="clear" w:pos="720"/>
          <w:tab w:val="left" w:pos="999" w:leader="none"/>
        </w:tabs>
        <w:spacing w:lineRule="auto" w:line="252" w:before="0" w:after="0"/>
        <w:ind w:left="998" w:right="1115" w:hanging="204"/>
        <w:rPr>
          <w:sz w:val="24"/>
        </w:rPr>
      </w:pPr>
      <w:r>
        <w:rPr>
          <w:spacing w:val="-4"/>
          <w:sz w:val="24"/>
        </w:rPr>
        <w:t>Плохо</w:t>
      </w:r>
      <w:r>
        <w:rPr>
          <w:spacing w:val="-6"/>
          <w:sz w:val="24"/>
        </w:rPr>
        <w:t xml:space="preserve"> </w:t>
      </w:r>
      <w:r>
        <w:rPr>
          <w:sz w:val="24"/>
        </w:rPr>
        <w:t>приспособлен</w:t>
      </w:r>
      <w:r>
        <w:rPr>
          <w:spacing w:val="-5"/>
          <w:sz w:val="24"/>
        </w:rPr>
        <w:t xml:space="preserve"> </w:t>
      </w:r>
      <w:r>
        <w:rPr>
          <w:sz w:val="24"/>
        </w:rPr>
        <w:t>к</w:t>
      </w:r>
      <w:r>
        <w:rPr>
          <w:spacing w:val="-5"/>
          <w:sz w:val="24"/>
        </w:rPr>
        <w:t xml:space="preserve"> </w:t>
      </w:r>
      <w:r>
        <w:rPr>
          <w:sz w:val="24"/>
        </w:rPr>
        <w:t>распознаванию</w:t>
      </w:r>
      <w:r>
        <w:rPr>
          <w:spacing w:val="-5"/>
          <w:sz w:val="24"/>
        </w:rPr>
        <w:t xml:space="preserve"> </w:t>
      </w:r>
      <w:r>
        <w:rPr>
          <w:sz w:val="24"/>
        </w:rPr>
        <w:t>AR</w:t>
      </w:r>
      <w:r>
        <w:rPr>
          <w:spacing w:val="-5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5"/>
          <w:sz w:val="24"/>
        </w:rPr>
        <w:t xml:space="preserve"> </w:t>
      </w:r>
      <w:r>
        <w:rPr>
          <w:sz w:val="24"/>
        </w:rPr>
        <w:t>(из-за</w:t>
      </w:r>
      <w:r>
        <w:rPr>
          <w:spacing w:val="-5"/>
          <w:sz w:val="24"/>
        </w:rPr>
        <w:t xml:space="preserve"> </w:t>
      </w:r>
      <w:r>
        <w:rPr>
          <w:sz w:val="24"/>
        </w:rPr>
        <w:t>того,</w:t>
      </w:r>
      <w:r>
        <w:rPr>
          <w:spacing w:val="-5"/>
          <w:sz w:val="24"/>
        </w:rPr>
        <w:t xml:space="preserve"> </w:t>
      </w:r>
      <w:r>
        <w:rPr>
          <w:sz w:val="24"/>
        </w:rPr>
        <w:t>что</w:t>
      </w:r>
      <w:r>
        <w:rPr>
          <w:spacing w:val="-5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5"/>
          <w:sz w:val="24"/>
        </w:rPr>
        <w:t xml:space="preserve"> </w:t>
      </w:r>
      <w:r>
        <w:rPr>
          <w:sz w:val="24"/>
        </w:rPr>
        <w:t>повреждающих</w:t>
      </w:r>
      <w:r>
        <w:rPr>
          <w:spacing w:val="-23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2"/>
          <w:sz w:val="24"/>
        </w:rPr>
        <w:t xml:space="preserve"> </w:t>
      </w:r>
      <w:r>
        <w:rPr>
          <w:sz w:val="24"/>
        </w:rPr>
        <w:t>в</w:t>
      </w:r>
      <w:r>
        <w:rPr>
          <w:spacing w:val="-22"/>
          <w:sz w:val="24"/>
        </w:rPr>
        <w:t xml:space="preserve"> </w:t>
      </w:r>
      <w:r>
        <w:rPr>
          <w:sz w:val="24"/>
        </w:rPr>
        <w:t>популяции</w:t>
      </w:r>
      <w:r>
        <w:rPr>
          <w:spacing w:val="-22"/>
          <w:sz w:val="24"/>
        </w:rPr>
        <w:t xml:space="preserve"> </w:t>
      </w:r>
      <w:r>
        <w:rPr>
          <w:sz w:val="24"/>
        </w:rPr>
        <w:t>может</w:t>
      </w:r>
      <w:r>
        <w:rPr>
          <w:spacing w:val="-22"/>
          <w:sz w:val="24"/>
        </w:rPr>
        <w:t xml:space="preserve"> </w:t>
      </w:r>
      <w:r>
        <w:rPr>
          <w:sz w:val="24"/>
        </w:rPr>
        <w:t>быть</w:t>
      </w:r>
      <w:r>
        <w:rPr>
          <w:spacing w:val="-22"/>
          <w:sz w:val="24"/>
        </w:rPr>
        <w:t xml:space="preserve"> </w:t>
      </w:r>
      <w:r>
        <w:rPr>
          <w:sz w:val="24"/>
        </w:rPr>
        <w:t>высокой)</w:t>
      </w:r>
      <w:r>
        <w:rPr>
          <w:spacing w:val="-22"/>
          <w:sz w:val="24"/>
        </w:rPr>
        <w:t xml:space="preserve"> </w:t>
      </w:r>
      <w:r>
        <w:rPr>
          <w:sz w:val="24"/>
        </w:rPr>
        <w:t>и</w:t>
      </w:r>
      <w:r>
        <w:rPr>
          <w:spacing w:val="-22"/>
          <w:sz w:val="24"/>
        </w:rPr>
        <w:t xml:space="preserve"> </w:t>
      </w:r>
      <w:r>
        <w:rPr>
          <w:sz w:val="24"/>
        </w:rPr>
        <w:t>XR</w:t>
      </w:r>
      <w:r>
        <w:rPr>
          <w:spacing w:val="-22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22"/>
          <w:sz w:val="24"/>
        </w:rPr>
        <w:t xml:space="preserve"> </w:t>
      </w:r>
      <w:r>
        <w:rPr>
          <w:sz w:val="24"/>
        </w:rPr>
        <w:t>(из-за наличия в популяции здоровых гетерозиготных</w:t>
      </w:r>
      <w:r>
        <w:rPr>
          <w:spacing w:val="-11"/>
          <w:sz w:val="24"/>
        </w:rPr>
        <w:t xml:space="preserve"> </w:t>
      </w:r>
      <w:r>
        <w:rPr>
          <w:sz w:val="24"/>
        </w:rPr>
        <w:t>носителей).</w:t>
      </w:r>
    </w:p>
    <w:p>
      <w:pPr>
        <w:sectPr>
          <w:headerReference w:type="even" r:id="rId16"/>
          <w:headerReference w:type="default" r:id="rId17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2"/>
          <w:numId w:val="5"/>
        </w:numPr>
        <w:tabs>
          <w:tab w:val="clear" w:pos="720"/>
          <w:tab w:val="left" w:pos="999" w:leader="none"/>
        </w:tabs>
        <w:spacing w:lineRule="auto" w:line="252" w:before="197" w:after="0"/>
        <w:ind w:left="998" w:right="1114" w:hanging="204"/>
        <w:rPr>
          <w:sz w:val="24"/>
        </w:rPr>
      </w:pPr>
      <w:r>
        <w:rPr>
          <w:spacing w:val="-4"/>
          <w:sz w:val="24"/>
        </w:rPr>
        <w:t>Плохо</w:t>
      </w:r>
      <w:r>
        <w:rPr>
          <w:spacing w:val="-12"/>
          <w:sz w:val="24"/>
        </w:rPr>
        <w:t xml:space="preserve"> </w:t>
      </w:r>
      <w:r>
        <w:rPr>
          <w:sz w:val="24"/>
        </w:rPr>
        <w:t>приспособлен</w:t>
      </w:r>
      <w:r>
        <w:rPr>
          <w:spacing w:val="-11"/>
          <w:sz w:val="24"/>
        </w:rPr>
        <w:t xml:space="preserve"> </w:t>
      </w:r>
      <w:r>
        <w:rPr>
          <w:sz w:val="24"/>
        </w:rPr>
        <w:t>к</w:t>
      </w:r>
      <w:r>
        <w:rPr>
          <w:spacing w:val="-11"/>
          <w:sz w:val="24"/>
        </w:rPr>
        <w:t xml:space="preserve"> </w:t>
      </w:r>
      <w:r>
        <w:rPr>
          <w:sz w:val="24"/>
        </w:rPr>
        <w:t>распознаванию</w:t>
      </w:r>
      <w:r>
        <w:rPr>
          <w:spacing w:val="-11"/>
          <w:sz w:val="24"/>
        </w:rPr>
        <w:t xml:space="preserve"> </w:t>
      </w:r>
      <w:r>
        <w:rPr>
          <w:sz w:val="24"/>
        </w:rPr>
        <w:t>вариантов</w:t>
      </w:r>
      <w:r>
        <w:rPr>
          <w:spacing w:val="-11"/>
          <w:sz w:val="24"/>
        </w:rPr>
        <w:t xml:space="preserve"> </w:t>
      </w:r>
      <w:r>
        <w:rPr>
          <w:sz w:val="24"/>
        </w:rPr>
        <w:t>в</w:t>
      </w:r>
      <w:r>
        <w:rPr>
          <w:spacing w:val="-11"/>
          <w:sz w:val="24"/>
        </w:rPr>
        <w:t xml:space="preserve"> </w:t>
      </w:r>
      <w:r>
        <w:rPr>
          <w:sz w:val="24"/>
        </w:rPr>
        <w:t>генах,</w:t>
      </w:r>
      <w:r>
        <w:rPr>
          <w:spacing w:val="-12"/>
          <w:sz w:val="24"/>
        </w:rPr>
        <w:t xml:space="preserve"> </w:t>
      </w:r>
      <w:r>
        <w:rPr>
          <w:sz w:val="24"/>
        </w:rPr>
        <w:t>ответственных</w:t>
      </w:r>
      <w:r>
        <w:rPr>
          <w:spacing w:val="-11"/>
          <w:sz w:val="24"/>
        </w:rPr>
        <w:t xml:space="preserve"> </w:t>
      </w:r>
      <w:r>
        <w:rPr>
          <w:sz w:val="24"/>
        </w:rPr>
        <w:t>за</w:t>
      </w:r>
      <w:r>
        <w:rPr>
          <w:spacing w:val="-11"/>
          <w:sz w:val="24"/>
        </w:rPr>
        <w:t xml:space="preserve"> </w:t>
      </w:r>
      <w:r>
        <w:rPr>
          <w:spacing w:val="-3"/>
          <w:sz w:val="24"/>
        </w:rPr>
        <w:t>пато</w:t>
      </w:r>
      <w:r>
        <w:rPr>
          <w:sz w:val="24"/>
        </w:rPr>
        <w:t>логии, не влияющие на взросление и воспроизводство. Их частота в популяции также может быть высокой. К таким относятся варианты в генах</w:t>
      </w:r>
      <w:r>
        <w:rPr>
          <w:spacing w:val="-38"/>
          <w:sz w:val="24"/>
        </w:rPr>
        <w:t xml:space="preserve"> </w:t>
      </w:r>
      <w:r>
        <w:rPr>
          <w:sz w:val="24"/>
        </w:rPr>
        <w:t>BRCA1-2.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16" w:leader="none"/>
        </w:tabs>
        <w:spacing w:lineRule="auto" w:line="252" w:before="89" w:after="0"/>
        <w:ind w:left="715" w:right="1398" w:hanging="204"/>
        <w:rPr>
          <w:sz w:val="24"/>
        </w:rPr>
      </w:pPr>
      <w:r>
        <w:rPr>
          <w:sz w:val="24"/>
        </w:rPr>
        <w:t xml:space="preserve">Сплайс-варианты рассматриваются как повреждающие, несмотря на то, что вариант в сплайс-сайте может не иметь эффекта на </w:t>
      </w:r>
      <w:r>
        <w:rPr>
          <w:spacing w:val="-3"/>
          <w:sz w:val="24"/>
        </w:rPr>
        <w:t xml:space="preserve">сплайсинг, </w:t>
      </w:r>
      <w:r>
        <w:rPr>
          <w:sz w:val="24"/>
        </w:rPr>
        <w:t>либо приводить к появлению изоформы белка без потери</w:t>
      </w:r>
      <w:r>
        <w:rPr>
          <w:spacing w:val="-10"/>
          <w:sz w:val="24"/>
        </w:rPr>
        <w:t xml:space="preserve"> </w:t>
      </w:r>
      <w:r>
        <w:rPr>
          <w:sz w:val="24"/>
        </w:rPr>
        <w:t>функции.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16" w:leader="none"/>
        </w:tabs>
        <w:spacing w:lineRule="auto" w:line="252"/>
        <w:ind w:left="715" w:right="1414" w:hanging="204"/>
        <w:rPr>
          <w:sz w:val="24"/>
        </w:rPr>
      </w:pPr>
      <w:r>
        <w:rPr>
          <w:sz w:val="24"/>
        </w:rPr>
        <w:t>Высокая</w:t>
      </w:r>
      <w:r>
        <w:rPr>
          <w:spacing w:val="-14"/>
          <w:sz w:val="24"/>
        </w:rPr>
        <w:t xml:space="preserve"> </w:t>
      </w:r>
      <w:r>
        <w:rPr>
          <w:sz w:val="24"/>
        </w:rPr>
        <w:t>частота</w:t>
      </w:r>
      <w:r>
        <w:rPr>
          <w:spacing w:val="-13"/>
          <w:sz w:val="24"/>
        </w:rPr>
        <w:t xml:space="preserve"> </w:t>
      </w:r>
      <w:r>
        <w:rPr>
          <w:sz w:val="24"/>
        </w:rPr>
        <w:t>распространения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заболевания</w:t>
      </w:r>
      <w:r>
        <w:rPr>
          <w:spacing w:val="-13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контрольной</w:t>
      </w:r>
      <w:r>
        <w:rPr>
          <w:spacing w:val="-13"/>
          <w:sz w:val="24"/>
        </w:rPr>
        <w:t xml:space="preserve"> </w:t>
      </w:r>
      <w:r>
        <w:rPr>
          <w:sz w:val="24"/>
        </w:rPr>
        <w:t>группе.</w:t>
      </w:r>
      <w:r>
        <w:rPr>
          <w:spacing w:val="-14"/>
          <w:sz w:val="24"/>
        </w:rPr>
        <w:t xml:space="preserve"> </w:t>
      </w:r>
      <w:r>
        <w:rPr>
          <w:sz w:val="24"/>
        </w:rPr>
        <w:t>Пример</w:t>
      </w:r>
      <w:r>
        <w:rPr>
          <w:spacing w:val="-19"/>
          <w:sz w:val="24"/>
        </w:rPr>
        <w:t xml:space="preserve"> </w:t>
      </w:r>
      <w:r>
        <w:rPr>
          <w:spacing w:val="-24"/>
          <w:sz w:val="24"/>
        </w:rPr>
        <w:t xml:space="preserve">–– </w:t>
      </w:r>
      <w:r>
        <w:rPr>
          <w:sz w:val="24"/>
        </w:rPr>
        <w:t>шизофрения.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16" w:leader="none"/>
        </w:tabs>
        <w:spacing w:lineRule="auto" w:line="252" w:before="198" w:after="0"/>
        <w:ind w:left="715" w:right="1397" w:hanging="204"/>
        <w:rPr>
          <w:sz w:val="24"/>
        </w:rPr>
      </w:pPr>
      <w:r>
        <w:rPr>
          <w:sz w:val="24"/>
        </w:rPr>
        <w:t>К миссенс-вариантам pLI применять следует с осторожностью, и без функциональной пробы следует исключить из</w:t>
      </w:r>
      <w:r>
        <w:rPr>
          <w:spacing w:val="-9"/>
          <w:sz w:val="24"/>
        </w:rPr>
        <w:t xml:space="preserve"> </w:t>
      </w:r>
      <w:r>
        <w:rPr>
          <w:sz w:val="24"/>
        </w:rPr>
        <w:t>анализа.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16" w:leader="none"/>
        </w:tabs>
        <w:spacing w:lineRule="auto" w:line="252" w:before="198" w:after="0"/>
        <w:ind w:left="715" w:right="1397" w:hanging="204"/>
        <w:rPr>
          <w:sz w:val="24"/>
        </w:rPr>
      </w:pPr>
      <w:r>
        <w:rPr>
          <w:sz w:val="24"/>
        </w:rPr>
        <w:t xml:space="preserve">Также следует отнестись с осторожностью к нонсенс-вариантам и сдвигам рамки считывания в последнем экзоне либо в C-терминальной части предпоследнего. Такие транскрипты избегают нонсенс-индуцированного разложения РНК и могут в </w:t>
      </w:r>
      <w:r>
        <w:rPr>
          <w:spacing w:val="-3"/>
          <w:sz w:val="24"/>
        </w:rPr>
        <w:t xml:space="preserve">результате </w:t>
      </w:r>
      <w:r>
        <w:rPr>
          <w:sz w:val="24"/>
        </w:rPr>
        <w:t xml:space="preserve">как не привести к каким-либо функциональным изменениям, так и привести к образованию мутантного белка, обладающего меньшей активностью по сравнению с </w:t>
      </w:r>
      <w:r>
        <w:rPr>
          <w:spacing w:val="-3"/>
          <w:sz w:val="24"/>
        </w:rPr>
        <w:t xml:space="preserve">исходным, </w:t>
      </w:r>
      <w:r>
        <w:rPr>
          <w:sz w:val="24"/>
        </w:rPr>
        <w:t>либо токсичного для</w:t>
      </w:r>
      <w:r>
        <w:rPr>
          <w:spacing w:val="-12"/>
          <w:sz w:val="24"/>
        </w:rPr>
        <w:t xml:space="preserve"> </w:t>
      </w:r>
      <w:r>
        <w:rPr>
          <w:sz w:val="24"/>
        </w:rPr>
        <w:t>клетки.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716" w:leader="none"/>
        </w:tabs>
        <w:spacing w:lineRule="auto" w:line="252" w:before="194" w:after="0"/>
        <w:ind w:left="715" w:right="1398" w:hanging="204"/>
        <w:rPr>
          <w:sz w:val="24"/>
        </w:rPr>
      </w:pPr>
      <w:r>
        <w:rPr>
          <w:sz w:val="24"/>
        </w:rPr>
        <w:t>В</w:t>
      </w:r>
      <w:r>
        <w:rPr>
          <w:spacing w:val="-17"/>
          <w:sz w:val="24"/>
        </w:rPr>
        <w:t xml:space="preserve"> </w:t>
      </w:r>
      <w:r>
        <w:rPr>
          <w:spacing w:val="-3"/>
          <w:sz w:val="24"/>
        </w:rPr>
        <w:t>некоторых</w:t>
      </w:r>
      <w:r>
        <w:rPr>
          <w:spacing w:val="-17"/>
          <w:sz w:val="24"/>
        </w:rPr>
        <w:t xml:space="preserve"> </w:t>
      </w:r>
      <w:r>
        <w:rPr>
          <w:sz w:val="24"/>
        </w:rPr>
        <w:t>случаях</w:t>
      </w:r>
      <w:r>
        <w:rPr>
          <w:spacing w:val="-17"/>
          <w:sz w:val="24"/>
        </w:rPr>
        <w:t xml:space="preserve"> </w:t>
      </w:r>
      <w:r>
        <w:rPr>
          <w:sz w:val="24"/>
        </w:rPr>
        <w:t>соотношение</w:t>
      </w:r>
      <w:r>
        <w:rPr>
          <w:spacing w:val="-16"/>
          <w:sz w:val="24"/>
        </w:rPr>
        <w:t xml:space="preserve"> </w:t>
      </w:r>
      <w:r>
        <w:rPr>
          <w:sz w:val="24"/>
        </w:rPr>
        <w:t>pLI</w:t>
      </w:r>
      <w:r>
        <w:rPr>
          <w:spacing w:val="-17"/>
          <w:sz w:val="24"/>
        </w:rPr>
        <w:t xml:space="preserve"> </w:t>
      </w:r>
      <w:r>
        <w:rPr>
          <w:sz w:val="24"/>
        </w:rPr>
        <w:t>с</w:t>
      </w:r>
      <w:r>
        <w:rPr>
          <w:spacing w:val="-17"/>
          <w:sz w:val="24"/>
        </w:rPr>
        <w:t xml:space="preserve"> </w:t>
      </w:r>
      <w:r>
        <w:rPr>
          <w:sz w:val="24"/>
        </w:rPr>
        <w:t>гаплонедостаточностью</w:t>
      </w:r>
      <w:r>
        <w:rPr>
          <w:spacing w:val="-16"/>
          <w:sz w:val="24"/>
        </w:rPr>
        <w:t xml:space="preserve"> </w:t>
      </w:r>
      <w:r>
        <w:rPr>
          <w:sz w:val="24"/>
        </w:rPr>
        <w:t>конкретного</w:t>
      </w:r>
      <w:r>
        <w:rPr>
          <w:spacing w:val="-17"/>
          <w:sz w:val="24"/>
        </w:rPr>
        <w:t xml:space="preserve"> </w:t>
      </w:r>
      <w:r>
        <w:rPr>
          <w:sz w:val="24"/>
        </w:rPr>
        <w:t>гена в принципе сложно</w:t>
      </w:r>
      <w:r>
        <w:rPr>
          <w:spacing w:val="-6"/>
          <w:sz w:val="24"/>
        </w:rPr>
        <w:t xml:space="preserve"> </w:t>
      </w:r>
      <w:r>
        <w:rPr>
          <w:sz w:val="24"/>
        </w:rPr>
        <w:t>объяснить.</w:t>
      </w:r>
    </w:p>
    <w:p>
      <w:pPr>
        <w:pStyle w:val="Style17"/>
        <w:spacing w:before="4" w:after="0"/>
        <w:rPr>
          <w:sz w:val="22"/>
        </w:rPr>
      </w:pPr>
      <w:r>
        <w:rPr>
          <w:sz w:val="22"/>
        </w:rPr>
      </w:r>
    </w:p>
    <w:p>
      <w:pPr>
        <w:pStyle w:val="Style17"/>
        <w:spacing w:lineRule="auto" w:line="252"/>
        <w:ind w:left="117" w:right="1408" w:firstLine="358"/>
        <w:jc w:val="both"/>
        <w:rPr/>
      </w:pPr>
      <w:r>
        <w:rPr/>
        <w:t>Таким образом, высокое значение pLI можно считать хорошим показателем LoF, низкое –– с осторожностью.</w:t>
      </w:r>
    </w:p>
    <w:p>
      <w:pPr>
        <w:pStyle w:val="Style17"/>
        <w:spacing w:before="10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117" w:right="1398" w:hanging="0"/>
        <w:jc w:val="both"/>
        <w:rPr/>
      </w:pPr>
      <w:r>
        <w:rPr>
          <w:b/>
        </w:rPr>
        <w:t xml:space="preserve">Клинические данные из </w:t>
      </w:r>
      <w:r>
        <w:rPr>
          <w:b/>
          <w:spacing w:val="-3"/>
        </w:rPr>
        <w:t xml:space="preserve">бд </w:t>
      </w:r>
      <w:r>
        <w:rPr>
          <w:b/>
        </w:rPr>
        <w:t xml:space="preserve">и статей. </w:t>
      </w:r>
      <w:r>
        <w:rPr/>
        <w:t xml:space="preserve">Наиболее достоверным </w:t>
      </w:r>
      <w:r>
        <w:rPr>
          <w:spacing w:val="-3"/>
        </w:rPr>
        <w:t xml:space="preserve">источником </w:t>
      </w:r>
      <w:r>
        <w:rPr/>
        <w:t xml:space="preserve">данных о патогенности варианта являются исследования, </w:t>
      </w:r>
      <w:r>
        <w:rPr>
          <w:spacing w:val="-3"/>
        </w:rPr>
        <w:t xml:space="preserve">которые </w:t>
      </w:r>
      <w:r>
        <w:rPr/>
        <w:t>изучали конкретный</w:t>
      </w:r>
      <w:r>
        <w:rPr>
          <w:spacing w:val="-44"/>
        </w:rPr>
        <w:t xml:space="preserve"> </w:t>
      </w:r>
      <w:r>
        <w:rPr>
          <w:spacing w:val="-3"/>
        </w:rPr>
        <w:t xml:space="preserve">вариант, </w:t>
      </w:r>
      <w:r>
        <w:rPr/>
        <w:t>а</w:t>
      </w:r>
      <w:r>
        <w:rPr>
          <w:spacing w:val="-5"/>
        </w:rPr>
        <w:t xml:space="preserve"> </w:t>
      </w:r>
      <w:r>
        <w:rPr/>
        <w:t>также</w:t>
      </w:r>
      <w:r>
        <w:rPr>
          <w:spacing w:val="-5"/>
        </w:rPr>
        <w:t xml:space="preserve"> </w:t>
      </w:r>
      <w:r>
        <w:rPr/>
        <w:t>базы</w:t>
      </w:r>
      <w:r>
        <w:rPr>
          <w:spacing w:val="-4"/>
        </w:rPr>
        <w:t xml:space="preserve"> </w:t>
      </w:r>
      <w:r>
        <w:rPr/>
        <w:t>данных,</w:t>
      </w:r>
      <w:r>
        <w:rPr>
          <w:spacing w:val="-4"/>
        </w:rPr>
        <w:t xml:space="preserve"> </w:t>
      </w:r>
      <w:r>
        <w:rPr/>
        <w:t>агрегирующие</w:t>
      </w:r>
      <w:r>
        <w:rPr>
          <w:spacing w:val="-5"/>
        </w:rPr>
        <w:t xml:space="preserve"> </w:t>
      </w:r>
      <w:r>
        <w:rPr/>
        <w:t>информацию</w:t>
      </w:r>
      <w:r>
        <w:rPr>
          <w:spacing w:val="-4"/>
        </w:rPr>
        <w:t xml:space="preserve"> </w:t>
      </w:r>
      <w:r>
        <w:rPr/>
        <w:t>из</w:t>
      </w:r>
      <w:r>
        <w:rPr>
          <w:spacing w:val="-4"/>
        </w:rPr>
        <w:t xml:space="preserve"> </w:t>
      </w:r>
      <w:r>
        <w:rPr/>
        <w:t>этих</w:t>
      </w:r>
      <w:r>
        <w:rPr>
          <w:spacing w:val="-4"/>
        </w:rPr>
        <w:t xml:space="preserve"> </w:t>
      </w:r>
      <w:r>
        <w:rPr/>
        <w:t>статей.</w:t>
      </w:r>
      <w:r>
        <w:rPr>
          <w:spacing w:val="-5"/>
        </w:rPr>
        <w:t xml:space="preserve"> </w:t>
      </w:r>
      <w:r>
        <w:rPr/>
        <w:t>Наиболее</w:t>
      </w:r>
      <w:r>
        <w:rPr>
          <w:spacing w:val="-5"/>
        </w:rPr>
        <w:t xml:space="preserve"> </w:t>
      </w:r>
      <w:r>
        <w:rPr/>
        <w:t>используемыми в настоящее время являются HGMD[</w:t>
      </w:r>
      <w:hyperlink w:anchor="_bookmark42">
        <w:r>
          <w:rPr>
            <w:rStyle w:val="ListLabel82"/>
          </w:rPr>
          <w:t>23</w:t>
        </w:r>
      </w:hyperlink>
      <w:r>
        <w:rPr/>
        <w:t xml:space="preserve">] и </w:t>
      </w:r>
      <w:r>
        <w:rPr>
          <w:spacing w:val="-5"/>
        </w:rPr>
        <w:t xml:space="preserve">CLINVAR. </w:t>
      </w:r>
      <w:r>
        <w:rPr>
          <w:spacing w:val="-3"/>
        </w:rPr>
        <w:t xml:space="preserve">Тем </w:t>
      </w:r>
      <w:r>
        <w:rPr/>
        <w:t xml:space="preserve">не менее, </w:t>
      </w:r>
      <w:r>
        <w:rPr>
          <w:spacing w:val="-5"/>
        </w:rPr>
        <w:t xml:space="preserve">CLINVAR </w:t>
      </w:r>
      <w:r>
        <w:rPr/>
        <w:t xml:space="preserve">считается лишь дополнительным </w:t>
      </w:r>
      <w:r>
        <w:rPr>
          <w:spacing w:val="-3"/>
        </w:rPr>
        <w:t xml:space="preserve">источником, </w:t>
      </w:r>
      <w:r>
        <w:rPr/>
        <w:t xml:space="preserve">так как часто содержит информацию </w:t>
      </w:r>
      <w:r>
        <w:rPr>
          <w:spacing w:val="-3"/>
        </w:rPr>
        <w:t>низкого</w:t>
      </w:r>
      <w:r>
        <w:rPr>
          <w:spacing w:val="-2"/>
        </w:rPr>
        <w:t xml:space="preserve"> </w:t>
      </w:r>
      <w:r>
        <w:rPr/>
        <w:t>качества[</w:t>
      </w:r>
      <w:hyperlink w:anchor="_bookmark70">
        <w:r>
          <w:rPr>
            <w:rStyle w:val="ListLabel82"/>
          </w:rPr>
          <w:t>51</w:t>
        </w:r>
      </w:hyperlink>
      <w:r>
        <w:rPr/>
        <w:t>].</w:t>
      </w:r>
    </w:p>
    <w:p>
      <w:pPr>
        <w:pStyle w:val="Style17"/>
        <w:spacing w:before="6" w:after="0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20"/>
          <w:tab w:val="left" w:pos="6663" w:leader="none"/>
        </w:tabs>
        <w:spacing w:lineRule="auto" w:line="252"/>
        <w:ind w:left="117" w:right="1315" w:hanging="0"/>
        <w:rPr/>
      </w:pPr>
      <w:r>
        <w:rPr>
          <w:b/>
        </w:rPr>
        <w:t>Анализ</w:t>
      </w:r>
      <w:r>
        <w:rPr>
          <w:b/>
          <w:spacing w:val="-21"/>
        </w:rPr>
        <w:t xml:space="preserve"> </w:t>
      </w:r>
      <w:r>
        <w:rPr>
          <w:b/>
        </w:rPr>
        <w:t>и</w:t>
      </w:r>
      <w:r>
        <w:rPr>
          <w:b/>
          <w:spacing w:val="-21"/>
        </w:rPr>
        <w:t xml:space="preserve"> </w:t>
      </w:r>
      <w:r>
        <w:rPr>
          <w:b/>
        </w:rPr>
        <w:t>предсказание</w:t>
      </w:r>
      <w:r>
        <w:rPr>
          <w:b/>
          <w:spacing w:val="-20"/>
        </w:rPr>
        <w:t xml:space="preserve"> </w:t>
      </w:r>
      <w:r>
        <w:rPr>
          <w:b/>
        </w:rPr>
        <w:t>функционального</w:t>
      </w:r>
      <w:r>
        <w:rPr>
          <w:b/>
          <w:spacing w:val="-21"/>
        </w:rPr>
        <w:t xml:space="preserve"> </w:t>
      </w:r>
      <w:r>
        <w:rPr>
          <w:b/>
        </w:rPr>
        <w:t>эффекта</w:t>
      </w:r>
      <w:r>
        <w:rPr>
          <w:b/>
          <w:spacing w:val="-20"/>
        </w:rPr>
        <w:t xml:space="preserve"> </w:t>
      </w:r>
      <w:r>
        <w:rPr>
          <w:b/>
        </w:rPr>
        <w:t>in</w:t>
      </w:r>
      <w:r>
        <w:rPr>
          <w:b/>
          <w:spacing w:val="-21"/>
        </w:rPr>
        <w:t xml:space="preserve"> </w:t>
      </w:r>
      <w:r>
        <w:rPr>
          <w:b/>
        </w:rPr>
        <w:t>silico.</w:t>
        <w:tab/>
      </w:r>
      <w:r>
        <w:rPr/>
        <w:t xml:space="preserve">In silico методы появились в ответ на необходимость как-то классифицировать варианты, по </w:t>
      </w:r>
      <w:r>
        <w:rPr>
          <w:spacing w:val="-3"/>
        </w:rPr>
        <w:t xml:space="preserve">которым </w:t>
      </w:r>
      <w:r>
        <w:rPr/>
        <w:t xml:space="preserve">недостаточно клинической информации. Существует множество способов проверить </w:t>
      </w:r>
      <w:r>
        <w:rPr>
          <w:spacing w:val="-3"/>
        </w:rPr>
        <w:t>пато</w:t>
      </w:r>
      <w:r>
        <w:rPr/>
        <w:t>генность таких вариантов in vitro, но проверять таким образом все варианты нецелесообразно,</w:t>
      </w:r>
      <w:r>
        <w:rPr>
          <w:spacing w:val="-18"/>
        </w:rPr>
        <w:t xml:space="preserve"> </w:t>
      </w:r>
      <w:r>
        <w:rPr/>
        <w:t>а</w:t>
      </w:r>
      <w:r>
        <w:rPr>
          <w:spacing w:val="-17"/>
        </w:rPr>
        <w:t xml:space="preserve"> </w:t>
      </w:r>
      <w:r>
        <w:rPr>
          <w:spacing w:val="-3"/>
        </w:rPr>
        <w:t>иногда</w:t>
      </w:r>
      <w:r>
        <w:rPr>
          <w:spacing w:val="-18"/>
        </w:rPr>
        <w:t xml:space="preserve"> </w:t>
      </w:r>
      <w:r>
        <w:rPr/>
        <w:t>и</w:t>
      </w:r>
      <w:r>
        <w:rPr>
          <w:spacing w:val="-17"/>
        </w:rPr>
        <w:t xml:space="preserve"> </w:t>
      </w:r>
      <w:r>
        <w:rPr/>
        <w:t>невозможно.</w:t>
      </w:r>
      <w:r>
        <w:rPr>
          <w:spacing w:val="-17"/>
        </w:rPr>
        <w:t xml:space="preserve"> </w:t>
      </w:r>
      <w:r>
        <w:rPr/>
        <w:t>Даже</w:t>
      </w:r>
      <w:r>
        <w:rPr>
          <w:spacing w:val="-18"/>
        </w:rPr>
        <w:t xml:space="preserve"> </w:t>
      </w:r>
      <w:r>
        <w:rPr/>
        <w:t>в</w:t>
      </w:r>
      <w:r>
        <w:rPr>
          <w:spacing w:val="-17"/>
        </w:rPr>
        <w:t xml:space="preserve"> </w:t>
      </w:r>
      <w:r>
        <w:rPr/>
        <w:t>хорошо</w:t>
      </w:r>
      <w:r>
        <w:rPr>
          <w:spacing w:val="-17"/>
        </w:rPr>
        <w:t xml:space="preserve"> </w:t>
      </w:r>
      <w:r>
        <w:rPr/>
        <w:t>изученных</w:t>
      </w:r>
      <w:r>
        <w:rPr>
          <w:spacing w:val="-18"/>
        </w:rPr>
        <w:t xml:space="preserve"> </w:t>
      </w:r>
      <w:r>
        <w:rPr/>
        <w:t>генах</w:t>
      </w:r>
      <w:r>
        <w:rPr>
          <w:spacing w:val="-17"/>
        </w:rPr>
        <w:t xml:space="preserve"> </w:t>
      </w:r>
      <w:r>
        <w:rPr/>
        <w:t>варианты</w:t>
      </w:r>
      <w:r>
        <w:rPr>
          <w:spacing w:val="-17"/>
        </w:rPr>
        <w:t xml:space="preserve"> </w:t>
      </w:r>
      <w:r>
        <w:rPr/>
        <w:t>с</w:t>
      </w:r>
      <w:r>
        <w:rPr>
          <w:spacing w:val="-18"/>
        </w:rPr>
        <w:t xml:space="preserve"> </w:t>
      </w:r>
      <w:r>
        <w:rPr/>
        <w:t>неопределённой</w:t>
      </w:r>
      <w:r>
        <w:rPr>
          <w:spacing w:val="-28"/>
        </w:rPr>
        <w:t xml:space="preserve"> </w:t>
      </w:r>
      <w:r>
        <w:rPr/>
        <w:t>клинической</w:t>
      </w:r>
      <w:r>
        <w:rPr>
          <w:spacing w:val="-27"/>
        </w:rPr>
        <w:t xml:space="preserve"> </w:t>
      </w:r>
      <w:r>
        <w:rPr/>
        <w:t>значимостью</w:t>
      </w:r>
      <w:r>
        <w:rPr>
          <w:spacing w:val="-27"/>
        </w:rPr>
        <w:t xml:space="preserve"> </w:t>
      </w:r>
      <w:r>
        <w:rPr/>
        <w:t>могут</w:t>
      </w:r>
      <w:r>
        <w:rPr>
          <w:spacing w:val="-27"/>
        </w:rPr>
        <w:t xml:space="preserve"> </w:t>
      </w:r>
      <w:r>
        <w:rPr/>
        <w:t>занимать</w:t>
      </w:r>
      <w:r>
        <w:rPr>
          <w:spacing w:val="-28"/>
        </w:rPr>
        <w:t xml:space="preserve"> </w:t>
      </w:r>
      <w:r>
        <w:rPr/>
        <w:t>большую</w:t>
      </w:r>
      <w:r>
        <w:rPr>
          <w:spacing w:val="-27"/>
        </w:rPr>
        <w:t xml:space="preserve"> </w:t>
      </w:r>
      <w:r>
        <w:rPr/>
        <w:t>долю</w:t>
      </w:r>
      <w:r>
        <w:rPr>
          <w:spacing w:val="-20"/>
        </w:rPr>
        <w:t xml:space="preserve"> </w:t>
      </w:r>
      <w:r>
        <w:rPr>
          <w:spacing w:val="-24"/>
        </w:rPr>
        <w:t>––</w:t>
      </w:r>
      <w:r>
        <w:rPr>
          <w:spacing w:val="-21"/>
        </w:rPr>
        <w:t xml:space="preserve"> </w:t>
      </w:r>
      <w:r>
        <w:rPr/>
        <w:t>например,</w:t>
      </w:r>
      <w:r>
        <w:rPr>
          <w:spacing w:val="-27"/>
        </w:rPr>
        <w:t xml:space="preserve"> </w:t>
      </w:r>
      <w:r>
        <w:rPr/>
        <w:t>в</w:t>
      </w:r>
      <w:r>
        <w:rPr>
          <w:spacing w:val="-27"/>
        </w:rPr>
        <w:t xml:space="preserve"> </w:t>
      </w:r>
      <w:r>
        <w:rPr/>
        <w:t xml:space="preserve">BRCA1 и BRCA2 это 33% и 50% соответственно. Менее изученные гены, а также пациенты, принадлежащие к популяциям с </w:t>
      </w:r>
      <w:r>
        <w:rPr>
          <w:spacing w:val="-4"/>
        </w:rPr>
        <w:t xml:space="preserve">плохо </w:t>
      </w:r>
      <w:r>
        <w:rPr/>
        <w:t>изученным составом вариантов, представляют ещё большую</w:t>
      </w:r>
      <w:r>
        <w:rPr>
          <w:spacing w:val="-3"/>
        </w:rPr>
        <w:t xml:space="preserve"> </w:t>
      </w:r>
      <w:r>
        <w:rPr>
          <w:spacing w:val="-4"/>
        </w:rPr>
        <w:t>проблему.</w:t>
      </w:r>
    </w:p>
    <w:p>
      <w:pPr>
        <w:sectPr>
          <w:headerReference w:type="even" r:id="rId18"/>
          <w:headerReference w:type="default" r:id="rId19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/>
        <w:ind w:left="117" w:right="1397" w:firstLine="358"/>
        <w:jc w:val="both"/>
        <w:rPr/>
      </w:pPr>
      <w:r>
        <w:rPr/>
        <w:t>Поэтому</w:t>
      </w:r>
      <w:r>
        <w:rPr>
          <w:spacing w:val="-18"/>
        </w:rPr>
        <w:t xml:space="preserve"> </w:t>
      </w:r>
      <w:r>
        <w:rPr/>
        <w:t>существуют</w:t>
      </w:r>
      <w:r>
        <w:rPr>
          <w:spacing w:val="-17"/>
        </w:rPr>
        <w:t xml:space="preserve"> </w:t>
      </w:r>
      <w:r>
        <w:rPr/>
        <w:t>инструменты</w:t>
      </w:r>
      <w:r>
        <w:rPr>
          <w:spacing w:val="-17"/>
        </w:rPr>
        <w:t xml:space="preserve"> </w:t>
      </w:r>
      <w:r>
        <w:rPr/>
        <w:t>на</w:t>
      </w:r>
      <w:r>
        <w:rPr>
          <w:spacing w:val="-17"/>
        </w:rPr>
        <w:t xml:space="preserve"> </w:t>
      </w:r>
      <w:r>
        <w:rPr/>
        <w:t>основе</w:t>
      </w:r>
      <w:r>
        <w:rPr>
          <w:spacing w:val="-18"/>
        </w:rPr>
        <w:t xml:space="preserve"> </w:t>
      </w:r>
      <w:r>
        <w:rPr/>
        <w:t>машинного</w:t>
      </w:r>
      <w:r>
        <w:rPr>
          <w:spacing w:val="-17"/>
        </w:rPr>
        <w:t xml:space="preserve"> </w:t>
      </w:r>
      <w:r>
        <w:rPr/>
        <w:t>обучения,</w:t>
      </w:r>
      <w:r>
        <w:rPr>
          <w:spacing w:val="-17"/>
        </w:rPr>
        <w:t xml:space="preserve"> </w:t>
      </w:r>
      <w:r>
        <w:rPr/>
        <w:t xml:space="preserve">предсказывающие консервативность районов и патогенность вариантов на основе имеющихся данных </w:t>
      </w:r>
      <w:r>
        <w:rPr>
          <w:spacing w:val="-24"/>
        </w:rPr>
        <w:t xml:space="preserve">–– </w:t>
      </w:r>
      <w:r>
        <w:rPr/>
        <w:t>положения относительно гена и его функциональных элементов, характера замены, а также клинической информации об известных</w:t>
      </w:r>
      <w:r>
        <w:rPr>
          <w:spacing w:val="-15"/>
        </w:rPr>
        <w:t xml:space="preserve"> </w:t>
      </w:r>
      <w:r>
        <w:rPr/>
        <w:t>заменах[</w:t>
      </w:r>
      <w:hyperlink w:anchor="_bookmark65">
        <w:r>
          <w:rPr>
            <w:rStyle w:val="ListLabel82"/>
          </w:rPr>
          <w:t>46</w:t>
        </w:r>
      </w:hyperlink>
      <w:r>
        <w:rPr/>
        <w:t>].</w:t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spacing w:before="185" w:after="0"/>
        <w:ind w:left="974" w:hanging="575"/>
        <w:rPr/>
      </w:pPr>
      <w:bookmarkStart w:id="37" w:name="%25D0%259A%25D0%25BE%25D0%25B3%25D0%25BE"/>
      <w:bookmarkStart w:id="38" w:name="_bookmark12"/>
      <w:bookmarkStart w:id="39" w:name="_bookmark121"/>
      <w:bookmarkEnd w:id="37"/>
      <w:bookmarkEnd w:id="38"/>
      <w:bookmarkEnd w:id="39"/>
      <w:r>
        <w:rPr>
          <w:spacing w:val="-4"/>
        </w:rPr>
        <w:t xml:space="preserve">Когортный </w:t>
      </w:r>
      <w:r>
        <w:rPr/>
        <w:t>и семейный</w:t>
      </w:r>
      <w:r>
        <w:rPr>
          <w:spacing w:val="10"/>
        </w:rPr>
        <w:t xml:space="preserve"> </w:t>
      </w:r>
      <w:r>
        <w:rPr/>
        <w:t>анализ</w:t>
      </w:r>
    </w:p>
    <w:p>
      <w:pPr>
        <w:pStyle w:val="Style17"/>
        <w:spacing w:lineRule="auto" w:line="252" w:before="169" w:after="0"/>
        <w:ind w:left="400" w:right="1154" w:hanging="0"/>
        <w:jc w:val="both"/>
        <w:rPr/>
      </w:pPr>
      <w:r>
        <w:rPr/>
        <w:t>Анализ</w:t>
      </w:r>
      <w:r>
        <w:rPr>
          <w:spacing w:val="-9"/>
        </w:rPr>
        <w:t xml:space="preserve"> </w:t>
      </w:r>
      <w:r>
        <w:rPr/>
        <w:t>группы,</w:t>
      </w:r>
      <w:r>
        <w:rPr>
          <w:spacing w:val="-8"/>
        </w:rPr>
        <w:t xml:space="preserve"> </w:t>
      </w:r>
      <w:r>
        <w:rPr/>
        <w:t>представители</w:t>
      </w:r>
      <w:r>
        <w:rPr>
          <w:spacing w:val="-8"/>
        </w:rPr>
        <w:t xml:space="preserve"> </w:t>
      </w:r>
      <w:r>
        <w:rPr>
          <w:spacing w:val="-3"/>
        </w:rPr>
        <w:t>которой</w:t>
      </w:r>
      <w:r>
        <w:rPr>
          <w:spacing w:val="-8"/>
        </w:rPr>
        <w:t xml:space="preserve"> </w:t>
      </w:r>
      <w:r>
        <w:rPr/>
        <w:t>связаны</w:t>
      </w:r>
      <w:r>
        <w:rPr>
          <w:spacing w:val="-8"/>
        </w:rPr>
        <w:t xml:space="preserve"> </w:t>
      </w:r>
      <w:r>
        <w:rPr/>
        <w:t>узами</w:t>
      </w:r>
      <w:r>
        <w:rPr>
          <w:spacing w:val="-8"/>
        </w:rPr>
        <w:t xml:space="preserve"> </w:t>
      </w:r>
      <w:r>
        <w:rPr/>
        <w:t>крови</w:t>
      </w:r>
      <w:r>
        <w:rPr>
          <w:spacing w:val="-8"/>
        </w:rPr>
        <w:t xml:space="preserve"> </w:t>
      </w:r>
      <w:r>
        <w:rPr/>
        <w:t>(семейный</w:t>
      </w:r>
      <w:r>
        <w:rPr>
          <w:spacing w:val="-8"/>
        </w:rPr>
        <w:t xml:space="preserve"> </w:t>
      </w:r>
      <w:r>
        <w:rPr/>
        <w:t>анализ),</w:t>
      </w:r>
      <w:r>
        <w:rPr>
          <w:spacing w:val="-8"/>
        </w:rPr>
        <w:t xml:space="preserve"> </w:t>
      </w:r>
      <w:r>
        <w:rPr/>
        <w:t xml:space="preserve">либо патологией или вариантом фенотипа </w:t>
      </w:r>
      <w:r>
        <w:rPr>
          <w:spacing w:val="-3"/>
        </w:rPr>
        <w:t>(когортный</w:t>
      </w:r>
      <w:r>
        <w:rPr>
          <w:spacing w:val="-9"/>
        </w:rPr>
        <w:t xml:space="preserve"> </w:t>
      </w:r>
      <w:r>
        <w:rPr/>
        <w:t>анализ).</w:t>
      </w:r>
    </w:p>
    <w:p>
      <w:pPr>
        <w:pStyle w:val="Style17"/>
        <w:spacing w:lineRule="auto" w:line="252"/>
        <w:ind w:left="400" w:right="1112" w:firstLine="358"/>
        <w:jc w:val="both"/>
        <w:rPr/>
      </w:pPr>
      <w:r>
        <w:rPr/>
        <w:t>Семейный анализ нужен для установления путей наследования тех или иных вариантов в родословной. Это позволяет уточнить степень их корреляции с фенотипом. Также с помощью семейного анализа можно находить мутации de novo.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>
          <w:spacing w:val="-3"/>
        </w:rPr>
        <w:t>Когортный</w:t>
      </w:r>
      <w:r>
        <w:rPr>
          <w:spacing w:val="-12"/>
        </w:rPr>
        <w:t xml:space="preserve"> </w:t>
      </w:r>
      <w:r>
        <w:rPr/>
        <w:t>анализ</w:t>
      </w:r>
      <w:r>
        <w:rPr>
          <w:spacing w:val="-11"/>
        </w:rPr>
        <w:t xml:space="preserve"> </w:t>
      </w:r>
      <w:r>
        <w:rPr>
          <w:spacing w:val="-3"/>
        </w:rPr>
        <w:t>позволяет,</w:t>
      </w:r>
      <w:r>
        <w:rPr>
          <w:spacing w:val="-11"/>
        </w:rPr>
        <w:t xml:space="preserve"> </w:t>
      </w:r>
      <w:r>
        <w:rPr/>
        <w:t>например,</w:t>
      </w:r>
      <w:r>
        <w:rPr>
          <w:spacing w:val="-11"/>
        </w:rPr>
        <w:t xml:space="preserve"> </w:t>
      </w:r>
      <w:r>
        <w:rPr/>
        <w:t>оценить</w:t>
      </w:r>
      <w:r>
        <w:rPr>
          <w:spacing w:val="-11"/>
        </w:rPr>
        <w:t xml:space="preserve"> </w:t>
      </w:r>
      <w:r>
        <w:rPr/>
        <w:t>частоты</w:t>
      </w:r>
      <w:r>
        <w:rPr>
          <w:spacing w:val="-11"/>
        </w:rPr>
        <w:t xml:space="preserve"> </w:t>
      </w:r>
      <w:r>
        <w:rPr/>
        <w:t>вариантов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исследуемой и контрольной группе. Помимо этого существует необходимость детекции систематических отклонений покрытия и артефактов выравнивания, связанных с конкретными районами генома и/или особенностями приготовления библиотек. Также анализ нескольких</w:t>
      </w:r>
      <w:r>
        <w:rPr>
          <w:spacing w:val="-10"/>
        </w:rPr>
        <w:t xml:space="preserve"> </w:t>
      </w:r>
      <w:r>
        <w:rPr/>
        <w:t>родственных</w:t>
      </w:r>
      <w:r>
        <w:rPr>
          <w:spacing w:val="-9"/>
        </w:rPr>
        <w:t xml:space="preserve"> </w:t>
      </w:r>
      <w:r>
        <w:rPr/>
        <w:t>образцов</w:t>
      </w:r>
      <w:r>
        <w:rPr>
          <w:spacing w:val="-10"/>
        </w:rPr>
        <w:t xml:space="preserve"> </w:t>
      </w:r>
      <w:r>
        <w:rPr/>
        <w:t>помогает</w:t>
      </w:r>
      <w:r>
        <w:rPr>
          <w:spacing w:val="-9"/>
        </w:rPr>
        <w:t xml:space="preserve"> </w:t>
      </w:r>
      <w:r>
        <w:rPr/>
        <w:t>определить</w:t>
      </w:r>
      <w:r>
        <w:rPr>
          <w:spacing w:val="-10"/>
        </w:rPr>
        <w:t xml:space="preserve"> </w:t>
      </w:r>
      <w:r>
        <w:rPr/>
        <w:t>зиготность</w:t>
      </w:r>
      <w:r>
        <w:rPr>
          <w:spacing w:val="-9"/>
        </w:rPr>
        <w:t xml:space="preserve"> </w:t>
      </w:r>
      <w:r>
        <w:rPr/>
        <w:t>варианта</w:t>
      </w:r>
      <w:r>
        <w:rPr>
          <w:spacing w:val="-9"/>
        </w:rPr>
        <w:t xml:space="preserve"> </w:t>
      </w:r>
      <w:r>
        <w:rPr/>
        <w:t>либо</w:t>
      </w:r>
      <w:r>
        <w:rPr>
          <w:spacing w:val="-10"/>
        </w:rPr>
        <w:t xml:space="preserve"> </w:t>
      </w:r>
      <w:r>
        <w:rPr/>
        <w:t>импутировать район с недостаточным</w:t>
      </w:r>
      <w:r>
        <w:rPr>
          <w:spacing w:val="-8"/>
        </w:rPr>
        <w:t xml:space="preserve"> </w:t>
      </w:r>
      <w:r>
        <w:rPr/>
        <w:t>покрытием.</w:t>
      </w:r>
    </w:p>
    <w:p>
      <w:pPr>
        <w:pStyle w:val="Style17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975" w:leader="none"/>
        </w:tabs>
        <w:ind w:left="974" w:hanging="575"/>
        <w:rPr/>
      </w:pPr>
      <w:bookmarkStart w:id="40" w:name="_bookmark131"/>
      <w:bookmarkStart w:id="41" w:name="_bookmark13"/>
      <w:bookmarkStart w:id="42" w:name="%25D0%25A1%25D0%25BB%25D1%2583%25D1%2587"/>
      <w:bookmarkEnd w:id="40"/>
      <w:bookmarkEnd w:id="41"/>
      <w:bookmarkEnd w:id="42"/>
      <w:r>
        <w:rPr/>
        <w:t>Случайные</w:t>
      </w:r>
      <w:r>
        <w:rPr>
          <w:spacing w:val="1"/>
        </w:rPr>
        <w:t xml:space="preserve"> </w:t>
      </w:r>
      <w:r>
        <w:rPr>
          <w:spacing w:val="-4"/>
        </w:rPr>
        <w:t>находки</w:t>
      </w:r>
    </w:p>
    <w:p>
      <w:pPr>
        <w:pStyle w:val="Style17"/>
        <w:spacing w:lineRule="auto" w:line="252" w:before="169" w:after="0"/>
        <w:ind w:left="400" w:right="1114" w:hanging="0"/>
        <w:jc w:val="both"/>
        <w:rPr/>
      </w:pPr>
      <w:r>
        <w:rPr/>
        <w:t>Несмотря на то, что точность определения патогенности вариантов достаточно невысокая,</w:t>
      </w:r>
      <w:r>
        <w:rPr>
          <w:spacing w:val="-18"/>
        </w:rPr>
        <w:t xml:space="preserve"> </w:t>
      </w:r>
      <w:r>
        <w:rPr/>
        <w:t>этические</w:t>
      </w:r>
      <w:r>
        <w:rPr>
          <w:spacing w:val="-17"/>
        </w:rPr>
        <w:t xml:space="preserve"> </w:t>
      </w:r>
      <w:r>
        <w:rPr/>
        <w:t>правила,</w:t>
      </w:r>
      <w:r>
        <w:rPr>
          <w:spacing w:val="-18"/>
        </w:rPr>
        <w:t xml:space="preserve"> </w:t>
      </w:r>
      <w:r>
        <w:rPr/>
        <w:t>регламентирующие</w:t>
      </w:r>
      <w:r>
        <w:rPr>
          <w:spacing w:val="-17"/>
        </w:rPr>
        <w:t xml:space="preserve"> </w:t>
      </w:r>
      <w:r>
        <w:rPr/>
        <w:t>работу</w:t>
      </w:r>
      <w:r>
        <w:rPr>
          <w:spacing w:val="-18"/>
        </w:rPr>
        <w:t xml:space="preserve"> </w:t>
      </w:r>
      <w:r>
        <w:rPr/>
        <w:t>врача-генетика,</w:t>
      </w:r>
      <w:r>
        <w:rPr>
          <w:spacing w:val="-18"/>
        </w:rPr>
        <w:t xml:space="preserve"> </w:t>
      </w:r>
      <w:r>
        <w:rPr/>
        <w:t>рекомендуют</w:t>
      </w:r>
      <w:r>
        <w:rPr>
          <w:spacing w:val="-18"/>
        </w:rPr>
        <w:t xml:space="preserve"> </w:t>
      </w:r>
      <w:r>
        <w:rPr/>
        <w:t xml:space="preserve">сообщать о потенциально патогенных вариантах в </w:t>
      </w:r>
      <w:r>
        <w:rPr>
          <w:spacing w:val="-3"/>
        </w:rPr>
        <w:t xml:space="preserve">некоторых </w:t>
      </w:r>
      <w:r>
        <w:rPr/>
        <w:t>генах, даже если они не связаны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текущим</w:t>
      </w:r>
      <w:r>
        <w:rPr>
          <w:spacing w:val="-10"/>
        </w:rPr>
        <w:t xml:space="preserve"> </w:t>
      </w:r>
      <w:r>
        <w:rPr/>
        <w:t>состоянием</w:t>
      </w:r>
      <w:r>
        <w:rPr>
          <w:spacing w:val="-11"/>
        </w:rPr>
        <w:t xml:space="preserve"> </w:t>
      </w:r>
      <w:r>
        <w:rPr/>
        <w:t>пациента.</w:t>
      </w:r>
      <w:r>
        <w:rPr>
          <w:spacing w:val="-10"/>
        </w:rPr>
        <w:t xml:space="preserve"> </w:t>
      </w:r>
      <w:r>
        <w:rPr/>
        <w:t>К</w:t>
      </w:r>
      <w:r>
        <w:rPr>
          <w:spacing w:val="-10"/>
        </w:rPr>
        <w:t xml:space="preserve"> </w:t>
      </w:r>
      <w:r>
        <w:rPr/>
        <w:t>таким</w:t>
      </w:r>
      <w:r>
        <w:rPr>
          <w:spacing w:val="-11"/>
        </w:rPr>
        <w:t xml:space="preserve"> </w:t>
      </w:r>
      <w:r>
        <w:rPr/>
        <w:t>генам</w:t>
      </w:r>
      <w:r>
        <w:rPr>
          <w:spacing w:val="-10"/>
        </w:rPr>
        <w:t xml:space="preserve"> </w:t>
      </w:r>
      <w:r>
        <w:rPr/>
        <w:t>относятся,</w:t>
      </w:r>
      <w:r>
        <w:rPr>
          <w:spacing w:val="-11"/>
        </w:rPr>
        <w:t xml:space="preserve"> </w:t>
      </w:r>
      <w:r>
        <w:rPr/>
        <w:t>например,</w:t>
      </w:r>
      <w:r>
        <w:rPr>
          <w:spacing w:val="-11"/>
        </w:rPr>
        <w:t xml:space="preserve"> </w:t>
      </w:r>
      <w:r>
        <w:rPr/>
        <w:t xml:space="preserve">BRCA1 и BRCA2, связанные с </w:t>
      </w:r>
      <w:r>
        <w:rPr>
          <w:spacing w:val="-4"/>
        </w:rPr>
        <w:t xml:space="preserve">раком </w:t>
      </w:r>
      <w:r>
        <w:rPr/>
        <w:t>молочной</w:t>
      </w:r>
      <w:r>
        <w:rPr>
          <w:spacing w:val="-5"/>
        </w:rPr>
        <w:t xml:space="preserve"> </w:t>
      </w:r>
      <w:r>
        <w:rPr/>
        <w:t>железы.</w:t>
      </w:r>
    </w:p>
    <w:p>
      <w:pPr>
        <w:pStyle w:val="Style17"/>
        <w:spacing w:before="5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5"/>
        </w:numPr>
        <w:tabs>
          <w:tab w:val="clear" w:pos="720"/>
          <w:tab w:val="left" w:pos="1119" w:leader="none"/>
        </w:tabs>
        <w:ind w:left="1118" w:hanging="719"/>
        <w:rPr/>
      </w:pPr>
      <w:bookmarkStart w:id="43" w:name="Exo-C%253A_%25D1%2581%25D1%2583%25D1%258"/>
      <w:bookmarkStart w:id="44" w:name="_bookmark14"/>
      <w:bookmarkStart w:id="45" w:name="_bookmark141"/>
      <w:bookmarkEnd w:id="43"/>
      <w:bookmarkEnd w:id="44"/>
      <w:bookmarkEnd w:id="45"/>
      <w:r>
        <w:rPr/>
        <w:t>Exo-C: суть</w:t>
      </w:r>
      <w:r>
        <w:rPr>
          <w:spacing w:val="3"/>
        </w:rPr>
        <w:t xml:space="preserve"> </w:t>
      </w:r>
      <w:r>
        <w:rPr>
          <w:spacing w:val="-3"/>
        </w:rPr>
        <w:t>метода</w:t>
      </w:r>
    </w:p>
    <w:p>
      <w:pPr>
        <w:pStyle w:val="Style17"/>
        <w:spacing w:lineRule="auto" w:line="252" w:before="169" w:after="0"/>
        <w:ind w:left="400" w:right="1114" w:hanging="0"/>
        <w:jc w:val="both"/>
        <w:rPr/>
      </w:pPr>
      <w:r>
        <w:rPr/>
        <w:t xml:space="preserve">Основным ограничением NGS-технологий в настоящее время является их цена, напрямую зависящая от </w:t>
      </w:r>
      <w:r>
        <w:rPr>
          <w:spacing w:val="-3"/>
        </w:rPr>
        <w:t xml:space="preserve">глубины </w:t>
      </w:r>
      <w:r>
        <w:rPr/>
        <w:t>секвенирования библиотеки. 3C методы на сегодняшний момент являются наиболее эффективным способом обнаружения хромосомных перестроек,</w:t>
      </w:r>
      <w:r>
        <w:rPr>
          <w:spacing w:val="-24"/>
        </w:rPr>
        <w:t xml:space="preserve"> </w:t>
      </w:r>
      <w:r>
        <w:rPr/>
        <w:t>но</w:t>
      </w:r>
      <w:r>
        <w:rPr>
          <w:spacing w:val="-23"/>
        </w:rPr>
        <w:t xml:space="preserve"> </w:t>
      </w:r>
      <w:r>
        <w:rPr/>
        <w:t>при</w:t>
      </w:r>
      <w:r>
        <w:rPr>
          <w:spacing w:val="-23"/>
        </w:rPr>
        <w:t xml:space="preserve"> </w:t>
      </w:r>
      <w:r>
        <w:rPr/>
        <w:t>небольшой</w:t>
      </w:r>
      <w:r>
        <w:rPr>
          <w:spacing w:val="-24"/>
        </w:rPr>
        <w:t xml:space="preserve"> </w:t>
      </w:r>
      <w:r>
        <w:rPr>
          <w:spacing w:val="-3"/>
        </w:rPr>
        <w:t>глубине</w:t>
      </w:r>
      <w:r>
        <w:rPr>
          <w:spacing w:val="-23"/>
        </w:rPr>
        <w:t xml:space="preserve"> </w:t>
      </w:r>
      <w:r>
        <w:rPr/>
        <w:t>секвенирования</w:t>
      </w:r>
      <w:r>
        <w:rPr>
          <w:spacing w:val="-23"/>
        </w:rPr>
        <w:t xml:space="preserve"> </w:t>
      </w:r>
      <w:r>
        <w:rPr/>
        <w:t>обнаружение</w:t>
      </w:r>
      <w:r>
        <w:rPr>
          <w:spacing w:val="-24"/>
        </w:rPr>
        <w:t xml:space="preserve"> </w:t>
      </w:r>
      <w:r>
        <w:rPr/>
        <w:t>точечных</w:t>
      </w:r>
      <w:r>
        <w:rPr>
          <w:spacing w:val="-23"/>
        </w:rPr>
        <w:t xml:space="preserve"> </w:t>
      </w:r>
      <w:r>
        <w:rPr/>
        <w:t>вариантов</w:t>
      </w:r>
      <w:r>
        <w:rPr>
          <w:spacing w:val="-14"/>
        </w:rPr>
        <w:t xml:space="preserve"> </w:t>
      </w:r>
      <w:r>
        <w:rPr>
          <w:spacing w:val="-3"/>
        </w:rPr>
        <w:t>затруднено.</w:t>
      </w:r>
      <w:r>
        <w:rPr>
          <w:spacing w:val="-13"/>
        </w:rPr>
        <w:t xml:space="preserve"> </w:t>
      </w:r>
      <w:r>
        <w:rPr/>
        <w:t>WGS</w:t>
      </w:r>
      <w:r>
        <w:rPr>
          <w:spacing w:val="-12"/>
        </w:rPr>
        <w:t xml:space="preserve"> </w:t>
      </w:r>
      <w:r>
        <w:rPr/>
        <w:t>при</w:t>
      </w:r>
      <w:r>
        <w:rPr>
          <w:spacing w:val="-13"/>
        </w:rPr>
        <w:t xml:space="preserve"> </w:t>
      </w:r>
      <w:r>
        <w:rPr/>
        <w:t>соответствующей</w:t>
      </w:r>
      <w:r>
        <w:rPr>
          <w:spacing w:val="-13"/>
        </w:rPr>
        <w:t xml:space="preserve"> </w:t>
      </w:r>
      <w:r>
        <w:rPr>
          <w:spacing w:val="-3"/>
        </w:rPr>
        <w:t>глубине</w:t>
      </w:r>
      <w:r>
        <w:rPr>
          <w:spacing w:val="-13"/>
        </w:rPr>
        <w:t xml:space="preserve"> </w:t>
      </w:r>
      <w:r>
        <w:rPr/>
        <w:t>способно</w:t>
      </w:r>
      <w:r>
        <w:rPr>
          <w:spacing w:val="-12"/>
        </w:rPr>
        <w:t xml:space="preserve"> </w:t>
      </w:r>
      <w:r>
        <w:rPr/>
        <w:t>обнаруживать</w:t>
      </w:r>
      <w:r>
        <w:rPr>
          <w:spacing w:val="-14"/>
        </w:rPr>
        <w:t xml:space="preserve"> </w:t>
      </w:r>
      <w:r>
        <w:rPr/>
        <w:t>большую часть</w:t>
      </w:r>
      <w:r>
        <w:rPr>
          <w:spacing w:val="-9"/>
        </w:rPr>
        <w:t xml:space="preserve"> </w:t>
      </w:r>
      <w:r>
        <w:rPr/>
        <w:t>маленьких</w:t>
      </w:r>
      <w:r>
        <w:rPr>
          <w:spacing w:val="-8"/>
        </w:rPr>
        <w:t xml:space="preserve"> </w:t>
      </w:r>
      <w:r>
        <w:rPr/>
        <w:t>инделов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SNP, </w:t>
      </w:r>
      <w:r>
        <w:rPr/>
        <w:t>WES,</w:t>
      </w:r>
      <w:r>
        <w:rPr>
          <w:spacing w:val="-9"/>
        </w:rPr>
        <w:t xml:space="preserve"> </w:t>
      </w:r>
      <w:r>
        <w:rPr/>
        <w:t>с</w:t>
      </w:r>
      <w:r>
        <w:rPr>
          <w:spacing w:val="-8"/>
        </w:rPr>
        <w:t xml:space="preserve"> </w:t>
      </w:r>
      <w:r>
        <w:rPr/>
        <w:t>другой</w:t>
      </w:r>
      <w:r>
        <w:rPr>
          <w:spacing w:val="-8"/>
        </w:rPr>
        <w:t xml:space="preserve"> </w:t>
      </w:r>
      <w:r>
        <w:rPr/>
        <w:t>стороны,</w:t>
      </w:r>
      <w:r>
        <w:rPr>
          <w:spacing w:val="-10"/>
        </w:rPr>
        <w:t xml:space="preserve"> </w:t>
      </w:r>
      <w:r>
        <w:rPr/>
        <w:t>позволяет</w:t>
      </w:r>
      <w:r>
        <w:rPr>
          <w:spacing w:val="-9"/>
        </w:rPr>
        <w:t xml:space="preserve"> </w:t>
      </w:r>
      <w:r>
        <w:rPr/>
        <w:t>выявить</w:t>
      </w:r>
      <w:r>
        <w:rPr>
          <w:spacing w:val="-8"/>
        </w:rPr>
        <w:t xml:space="preserve"> </w:t>
      </w:r>
      <w:r>
        <w:rPr/>
        <w:t>варианты при</w:t>
      </w:r>
      <w:r>
        <w:rPr>
          <w:spacing w:val="-14"/>
        </w:rPr>
        <w:t xml:space="preserve"> </w:t>
      </w:r>
      <w:r>
        <w:rPr/>
        <w:t>небольшой</w:t>
      </w:r>
      <w:r>
        <w:rPr>
          <w:spacing w:val="-14"/>
        </w:rPr>
        <w:t xml:space="preserve"> </w:t>
      </w:r>
      <w:r>
        <w:rPr/>
        <w:t>глубине,</w:t>
      </w:r>
      <w:r>
        <w:rPr>
          <w:spacing w:val="-13"/>
        </w:rPr>
        <w:t xml:space="preserve"> </w:t>
      </w:r>
      <w:r>
        <w:rPr/>
        <w:t>но</w:t>
      </w:r>
      <w:r>
        <w:rPr>
          <w:spacing w:val="-13"/>
        </w:rPr>
        <w:t xml:space="preserve"> </w:t>
      </w:r>
      <w:r>
        <w:rPr>
          <w:spacing w:val="-4"/>
        </w:rPr>
        <w:t>только</w:t>
      </w:r>
      <w:r>
        <w:rPr>
          <w:spacing w:val="-13"/>
        </w:rPr>
        <w:t xml:space="preserve"> </w:t>
      </w:r>
      <w:r>
        <w:rPr/>
        <w:t>в</w:t>
      </w:r>
      <w:r>
        <w:rPr>
          <w:spacing w:val="-13"/>
        </w:rPr>
        <w:t xml:space="preserve"> </w:t>
      </w:r>
      <w:r>
        <w:rPr/>
        <w:t>экзоме.</w:t>
      </w:r>
      <w:r>
        <w:rPr>
          <w:spacing w:val="-14"/>
        </w:rPr>
        <w:t xml:space="preserve"> </w:t>
      </w:r>
      <w:r>
        <w:rPr/>
        <w:t>Возможности</w:t>
      </w:r>
      <w:r>
        <w:rPr>
          <w:spacing w:val="-13"/>
        </w:rPr>
        <w:t xml:space="preserve"> </w:t>
      </w:r>
      <w:r>
        <w:rPr/>
        <w:t>обнаружения</w:t>
      </w:r>
      <w:r>
        <w:rPr>
          <w:spacing w:val="-13"/>
        </w:rPr>
        <w:t xml:space="preserve"> </w:t>
      </w:r>
      <w:r>
        <w:rPr/>
        <w:t>хромосомных перестроек для этих двух методов</w:t>
      </w:r>
      <w:r>
        <w:rPr>
          <w:spacing w:val="-8"/>
        </w:rPr>
        <w:t xml:space="preserve"> </w:t>
      </w:r>
      <w:r>
        <w:rPr/>
        <w:t>ограничены.</w:t>
      </w:r>
    </w:p>
    <w:p>
      <w:pPr>
        <w:pStyle w:val="Style17"/>
        <w:spacing w:lineRule="auto" w:line="252"/>
        <w:ind w:left="400" w:right="1114" w:firstLine="358"/>
        <w:jc w:val="both"/>
        <w:rPr/>
      </w:pPr>
      <w:r>
        <w:rPr/>
        <w:t>Неплохим</w:t>
      </w:r>
      <w:r>
        <w:rPr>
          <w:spacing w:val="-15"/>
        </w:rPr>
        <w:t xml:space="preserve"> </w:t>
      </w:r>
      <w:r>
        <w:rPr>
          <w:spacing w:val="-3"/>
        </w:rPr>
        <w:t>компромиссом</w:t>
      </w:r>
      <w:r>
        <w:rPr>
          <w:spacing w:val="-14"/>
        </w:rPr>
        <w:t xml:space="preserve"> </w:t>
      </w:r>
      <w:r>
        <w:rPr/>
        <w:t>является</w:t>
      </w:r>
      <w:r>
        <w:rPr>
          <w:spacing w:val="-15"/>
        </w:rPr>
        <w:t xml:space="preserve"> </w:t>
      </w:r>
      <w:r>
        <w:rPr/>
        <w:t>метод</w:t>
      </w:r>
      <w:r>
        <w:rPr>
          <w:spacing w:val="-14"/>
        </w:rPr>
        <w:t xml:space="preserve"> </w:t>
      </w:r>
      <w:r>
        <w:rPr/>
        <w:t>Exo-C,</w:t>
      </w:r>
      <w:r>
        <w:rPr>
          <w:spacing w:val="-15"/>
        </w:rPr>
        <w:t xml:space="preserve"> </w:t>
      </w:r>
      <w:r>
        <w:rPr/>
        <w:t>сочетающий</w:t>
      </w:r>
      <w:r>
        <w:rPr>
          <w:spacing w:val="-14"/>
        </w:rPr>
        <w:t xml:space="preserve"> </w:t>
      </w:r>
      <w:r>
        <w:rPr/>
        <w:t>технологии</w:t>
      </w:r>
      <w:r>
        <w:rPr>
          <w:spacing w:val="-15"/>
        </w:rPr>
        <w:t xml:space="preserve"> </w:t>
      </w:r>
      <w:r>
        <w:rPr/>
        <w:t>таргетно</w:t>
      </w:r>
      <w:r>
        <w:rPr>
          <w:spacing w:val="-3"/>
        </w:rPr>
        <w:t>го</w:t>
      </w:r>
      <w:r>
        <w:rPr>
          <w:spacing w:val="-12"/>
        </w:rPr>
        <w:t xml:space="preserve"> </w:t>
      </w:r>
      <w:r>
        <w:rPr/>
        <w:t>обогащения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3C.</w:t>
      </w:r>
      <w:r>
        <w:rPr>
          <w:spacing w:val="-11"/>
        </w:rPr>
        <w:t xml:space="preserve"> </w:t>
      </w:r>
      <w:r>
        <w:rPr/>
        <w:t>С</w:t>
      </w:r>
      <w:r>
        <w:rPr>
          <w:spacing w:val="-11"/>
        </w:rPr>
        <w:t xml:space="preserve"> </w:t>
      </w:r>
      <w:r>
        <w:rPr/>
        <w:t>его</w:t>
      </w:r>
      <w:r>
        <w:rPr>
          <w:spacing w:val="-12"/>
        </w:rPr>
        <w:t xml:space="preserve"> </w:t>
      </w:r>
      <w:r>
        <w:rPr/>
        <w:t>помощью</w:t>
      </w:r>
      <w:r>
        <w:rPr>
          <w:spacing w:val="-11"/>
        </w:rPr>
        <w:t xml:space="preserve"> </w:t>
      </w:r>
      <w:r>
        <w:rPr/>
        <w:t>можно</w:t>
      </w:r>
      <w:r>
        <w:rPr>
          <w:spacing w:val="-12"/>
        </w:rPr>
        <w:t xml:space="preserve"> </w:t>
      </w:r>
      <w:r>
        <w:rPr/>
        <w:t>как</w:t>
      </w:r>
      <w:r>
        <w:rPr>
          <w:spacing w:val="-12"/>
        </w:rPr>
        <w:t xml:space="preserve"> </w:t>
      </w:r>
      <w:r>
        <w:rPr>
          <w:spacing w:val="-3"/>
        </w:rPr>
        <w:t>искать</w:t>
      </w:r>
      <w:r>
        <w:rPr>
          <w:spacing w:val="-12"/>
        </w:rPr>
        <w:t xml:space="preserve"> </w:t>
      </w:r>
      <w:r>
        <w:rPr/>
        <w:t>точечные</w:t>
      </w:r>
      <w:r>
        <w:rPr>
          <w:spacing w:val="-12"/>
        </w:rPr>
        <w:t xml:space="preserve"> </w:t>
      </w:r>
      <w:r>
        <w:rPr/>
        <w:t>варианты</w:t>
      </w:r>
      <w:r>
        <w:rPr>
          <w:spacing w:val="-11"/>
        </w:rPr>
        <w:t xml:space="preserve"> </w:t>
      </w:r>
      <w:r>
        <w:rPr/>
        <w:t>в</w:t>
      </w:r>
      <w:r>
        <w:rPr>
          <w:spacing w:val="-11"/>
        </w:rPr>
        <w:t xml:space="preserve"> </w:t>
      </w:r>
      <w:r>
        <w:rPr/>
        <w:t>таргетных регионах, так и перестройки во всём</w:t>
      </w:r>
      <w:r>
        <w:rPr>
          <w:spacing w:val="-9"/>
        </w:rPr>
        <w:t xml:space="preserve"> </w:t>
      </w:r>
      <w:r>
        <w:rPr/>
        <w:t>геноме[</w:t>
      </w:r>
      <w:hyperlink w:anchor="_bookmark67">
        <w:r>
          <w:rPr>
            <w:rStyle w:val="ListLabel82"/>
          </w:rPr>
          <w:t>48</w:t>
        </w:r>
      </w:hyperlink>
      <w:r>
        <w:rPr/>
        <w:t>].</w:t>
      </w:r>
    </w:p>
    <w:p>
      <w:pPr>
        <w:pStyle w:val="Style17"/>
        <w:spacing w:before="5" w:after="0"/>
        <w:rPr>
          <w:sz w:val="37"/>
        </w:rPr>
      </w:pPr>
      <w:r>
        <w:rPr>
          <w:sz w:val="37"/>
        </w:rPr>
      </w:r>
    </w:p>
    <w:p>
      <w:pPr>
        <w:pStyle w:val="1"/>
        <w:numPr>
          <w:ilvl w:val="0"/>
          <w:numId w:val="3"/>
        </w:numPr>
        <w:tabs>
          <w:tab w:val="clear" w:pos="720"/>
          <w:tab w:val="left" w:pos="832" w:leader="none"/>
        </w:tabs>
        <w:spacing w:before="0" w:after="0"/>
        <w:ind w:left="831" w:hanging="432"/>
        <w:rPr/>
      </w:pPr>
      <w:bookmarkStart w:id="46" w:name="_bookmark15"/>
      <w:bookmarkStart w:id="47" w:name="_bookmark151"/>
      <w:bookmarkStart w:id="48" w:name="%25D0%259C%25D0%25B0%25D1%2582%25D0%25B5"/>
      <w:bookmarkEnd w:id="46"/>
      <w:bookmarkEnd w:id="47"/>
      <w:bookmarkEnd w:id="48"/>
      <w:r>
        <w:rPr/>
        <w:t>Материалы и</w:t>
      </w:r>
      <w:r>
        <w:rPr>
          <w:spacing w:val="2"/>
        </w:rPr>
        <w:t xml:space="preserve"> </w:t>
      </w:r>
      <w:r>
        <w:rPr>
          <w:spacing w:val="-3"/>
        </w:rPr>
        <w:t>методы</w:t>
      </w:r>
    </w:p>
    <w:p>
      <w:pPr>
        <w:pStyle w:val="Style17"/>
        <w:spacing w:lineRule="auto" w:line="252" w:before="244" w:after="0"/>
        <w:ind w:left="400" w:right="1154" w:hanging="0"/>
        <w:jc w:val="both"/>
        <w:rPr/>
      </w:pPr>
      <w:commentRangeStart w:id="61"/>
      <w:r>
        <w:rPr>
          <w:b/>
        </w:rPr>
        <w:t>Данные секвенирования</w:t>
      </w:r>
      <w:r>
        <w:rPr>
          <w:b/>
        </w:rPr>
      </w:r>
      <w:commentRangeEnd w:id="61"/>
      <w:r>
        <w:commentReference w:id="61"/>
      </w:r>
      <w:r>
        <w:rPr>
          <w:b/>
        </w:rPr>
        <w:t xml:space="preserve">. </w:t>
      </w:r>
      <w:r>
        <w:rPr/>
        <w:t xml:space="preserve">Результаты секвенирования клеточной линии K562 были взяты из публичных источников (см. Приложение </w:t>
      </w:r>
      <w:hyperlink w:anchor="_bookmark19">
        <w:r>
          <w:rPr>
            <w:rStyle w:val="ListLabel82"/>
          </w:rPr>
          <w:t>A</w:t>
        </w:r>
      </w:hyperlink>
      <w:r>
        <w:rPr/>
        <w:t>).</w:t>
      </w:r>
    </w:p>
    <w:p>
      <w:pPr>
        <w:pStyle w:val="Style17"/>
        <w:spacing w:before="10" w:after="0"/>
        <w:rPr>
          <w:sz w:val="30"/>
        </w:rPr>
      </w:pPr>
      <w:r>
        <w:rPr>
          <w:sz w:val="30"/>
        </w:rPr>
      </w:r>
    </w:p>
    <w:p>
      <w:pPr>
        <w:sectPr>
          <w:headerReference w:type="even" r:id="rId20"/>
          <w:headerReference w:type="default" r:id="rId21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tabs>
          <w:tab w:val="clear" w:pos="720"/>
          <w:tab w:val="left" w:pos="2748" w:leader="none"/>
        </w:tabs>
        <w:spacing w:lineRule="auto" w:line="252"/>
        <w:ind w:left="400" w:right="515" w:hanging="0"/>
        <w:rPr/>
      </w:pPr>
      <w:r>
        <w:rPr>
          <w:b/>
        </w:rPr>
        <w:t>Контроль</w:t>
      </w:r>
      <w:r>
        <w:rPr>
          <w:b/>
          <w:spacing w:val="-29"/>
        </w:rPr>
        <w:t xml:space="preserve"> </w:t>
      </w:r>
      <w:r>
        <w:rPr>
          <w:b/>
        </w:rPr>
        <w:t>качества.</w:t>
        <w:tab/>
      </w:r>
      <w:r>
        <w:rPr/>
        <w:t>Для</w:t>
      </w:r>
      <w:r>
        <w:rPr>
          <w:spacing w:val="-32"/>
        </w:rPr>
        <w:t xml:space="preserve"> </w:t>
      </w:r>
      <w:r>
        <w:rPr/>
        <w:t>контроля</w:t>
      </w:r>
      <w:r>
        <w:rPr>
          <w:spacing w:val="-33"/>
        </w:rPr>
        <w:t xml:space="preserve"> </w:t>
      </w:r>
      <w:r>
        <w:rPr/>
        <w:t>качества</w:t>
      </w:r>
      <w:r>
        <w:rPr>
          <w:spacing w:val="-32"/>
        </w:rPr>
        <w:t xml:space="preserve"> </w:t>
      </w:r>
      <w:r>
        <w:rPr/>
        <w:t>прочтений</w:t>
      </w:r>
      <w:r>
        <w:rPr>
          <w:spacing w:val="-32"/>
        </w:rPr>
        <w:t xml:space="preserve"> </w:t>
      </w:r>
      <w:r>
        <w:rPr/>
        <w:t>использовалась</w:t>
      </w:r>
      <w:r>
        <w:rPr>
          <w:spacing w:val="-33"/>
        </w:rPr>
        <w:t xml:space="preserve"> </w:t>
      </w:r>
      <w:r>
        <w:rPr/>
        <w:t>утилита</w:t>
      </w:r>
      <w:r>
        <w:rPr>
          <w:spacing w:val="-32"/>
        </w:rPr>
        <w:t xml:space="preserve"> </w:t>
      </w:r>
      <w:r>
        <w:rPr/>
        <w:t>FastQC[</w:t>
      </w:r>
      <w:hyperlink w:anchor="_bookmark33">
        <w:r>
          <w:rPr>
            <w:rStyle w:val="ListLabel82"/>
          </w:rPr>
          <w:t>14</w:t>
        </w:r>
      </w:hyperlink>
      <w:r>
        <w:rPr/>
        <w:t>], способная</w:t>
      </w:r>
      <w:r>
        <w:rPr>
          <w:spacing w:val="24"/>
        </w:rPr>
        <w:t xml:space="preserve"> </w:t>
      </w:r>
      <w:r>
        <w:rPr/>
        <w:t>оценивать</w:t>
      </w:r>
      <w:r>
        <w:rPr>
          <w:spacing w:val="24"/>
        </w:rPr>
        <w:t xml:space="preserve"> </w:t>
      </w:r>
      <w:r>
        <w:rPr/>
        <w:t>наличие</w:t>
      </w:r>
      <w:r>
        <w:rPr>
          <w:spacing w:val="24"/>
        </w:rPr>
        <w:t xml:space="preserve"> </w:t>
      </w:r>
      <w:r>
        <w:rPr/>
        <w:t>адаптерных</w:t>
      </w:r>
      <w:r>
        <w:rPr>
          <w:spacing w:val="24"/>
        </w:rPr>
        <w:t xml:space="preserve"> </w:t>
      </w:r>
      <w:r>
        <w:rPr/>
        <w:t>последовательностей,</w:t>
      </w:r>
      <w:r>
        <w:rPr>
          <w:spacing w:val="24"/>
        </w:rPr>
        <w:t xml:space="preserve"> </w:t>
      </w:r>
      <w:r>
        <w:rPr/>
        <w:t>распределение</w:t>
      </w:r>
      <w:r>
        <w:rPr>
          <w:spacing w:val="25"/>
        </w:rPr>
        <w:t xml:space="preserve"> </w:t>
      </w:r>
      <w:r>
        <w:rPr/>
        <w:t>про-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117" w:right="1100" w:hanging="0"/>
        <w:rPr/>
      </w:pPr>
      <w:r>
        <w:rPr/>
        <w:t>чтений</w:t>
      </w:r>
      <w:r>
        <w:rPr>
          <w:spacing w:val="-12"/>
        </w:rPr>
        <w:t xml:space="preserve"> </w:t>
      </w:r>
      <w:r>
        <w:rPr/>
        <w:t>по</w:t>
      </w:r>
      <w:r>
        <w:rPr>
          <w:spacing w:val="-11"/>
        </w:rPr>
        <w:t xml:space="preserve"> </w:t>
      </w:r>
      <w:r>
        <w:rPr/>
        <w:t>длине,</w:t>
      </w:r>
      <w:r>
        <w:rPr>
          <w:spacing w:val="-11"/>
        </w:rPr>
        <w:t xml:space="preserve"> </w:t>
      </w:r>
      <w:r>
        <w:rPr>
          <w:highlight w:val="yellow"/>
          <w:rPrChange w:id="0" w:author="Фишман Вениамин Семенович" w:date="2020-12-29T16:25:00Z"/>
        </w:rPr>
        <w:t>долю</w:t>
      </w:r>
      <w:r>
        <w:rPr>
          <w:spacing w:val="-11"/>
          <w:highlight w:val="yellow"/>
          <w:rPrChange w:id="0" w:author="Фишман Вениамин Семенович" w:date="2020-12-29T16:25:00Z">
            <w:rPr>
              <w:spacing w:val="-11"/>
            </w:rPr>
          </w:rPrChange>
        </w:rPr>
        <w:t xml:space="preserve"> </w:t>
      </w:r>
      <w:r>
        <w:rPr>
          <w:spacing w:val="-3"/>
          <w:highlight w:val="yellow"/>
          <w:rPrChange w:id="0" w:author="Фишман Вениамин Семенович" w:date="2020-12-29T16:25:00Z">
            <w:rPr>
              <w:spacing w:val="-3"/>
            </w:rPr>
          </w:rPrChange>
        </w:rPr>
        <w:t>букв</w:t>
      </w:r>
      <w:r>
        <w:rPr>
          <w:spacing w:val="-11"/>
          <w:highlight w:val="yellow"/>
          <w:rPrChange w:id="0" w:author="Фишман Вениамин Семенович" w:date="2020-12-29T16:25:00Z">
            <w:rPr>
              <w:spacing w:val="-11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25:00Z"/>
        </w:rPr>
        <w:t>по</w:t>
      </w:r>
      <w:r>
        <w:rPr>
          <w:spacing w:val="-11"/>
          <w:highlight w:val="yellow"/>
          <w:rPrChange w:id="0" w:author="Фишман Вениамин Семенович" w:date="2020-12-29T16:25:00Z">
            <w:rPr>
              <w:spacing w:val="-11"/>
            </w:rPr>
          </w:rPrChange>
        </w:rPr>
        <w:t xml:space="preserve"> </w:t>
      </w:r>
      <w:r>
        <w:rPr>
          <w:highlight w:val="yellow"/>
          <w:rPrChange w:id="0" w:author="Фишман Вениамин Семенович" w:date="2020-12-29T16:25:00Z"/>
        </w:rPr>
        <w:t>позициям</w:t>
      </w:r>
      <w:r>
        <w:rPr/>
        <w:t>,</w:t>
      </w:r>
      <w:r>
        <w:rPr>
          <w:spacing w:val="-11"/>
        </w:rPr>
        <w:t xml:space="preserve"> </w:t>
      </w:r>
      <w:r>
        <w:rPr/>
        <w:t>а</w:t>
      </w:r>
      <w:r>
        <w:rPr>
          <w:spacing w:val="-11"/>
        </w:rPr>
        <w:t xml:space="preserve"> </w:t>
      </w:r>
      <w:r>
        <w:rPr/>
        <w:t>также</w:t>
      </w:r>
      <w:r>
        <w:rPr>
          <w:spacing w:val="-11"/>
        </w:rPr>
        <w:t xml:space="preserve"> </w:t>
      </w:r>
      <w:commentRangeStart w:id="62"/>
      <w:r>
        <w:rPr/>
        <w:t>GC-состав</w:t>
      </w:r>
      <w:r>
        <w:rPr/>
      </w:r>
      <w:commentRangeEnd w:id="62"/>
      <w:r>
        <w:commentReference w:id="62"/>
      </w:r>
      <w:r>
        <w:rPr/>
        <w:t>.</w:t>
      </w:r>
      <w:r>
        <w:rPr>
          <w:spacing w:val="-11"/>
        </w:rPr>
        <w:t xml:space="preserve"> </w:t>
      </w:r>
      <w:r>
        <w:rPr/>
        <w:t>Критерии</w:t>
      </w:r>
      <w:r>
        <w:rPr>
          <w:spacing w:val="-12"/>
        </w:rPr>
        <w:t xml:space="preserve"> </w:t>
      </w:r>
      <w:r>
        <w:rPr/>
        <w:t>качества</w:t>
      </w:r>
      <w:r>
        <w:rPr>
          <w:spacing w:val="-11"/>
        </w:rPr>
        <w:t xml:space="preserve"> </w:t>
      </w:r>
      <w:r>
        <w:rPr/>
        <w:t xml:space="preserve">были взяты согласно </w:t>
      </w:r>
      <w:r>
        <w:rPr>
          <w:spacing w:val="-3"/>
        </w:rPr>
        <w:t>протоколу</w:t>
      </w:r>
      <w:r>
        <w:rPr>
          <w:spacing w:val="-5"/>
        </w:rPr>
        <w:t xml:space="preserve"> </w:t>
      </w:r>
      <w:r>
        <w:rPr/>
        <w:t>разработчика.</w:t>
      </w:r>
    </w:p>
    <w:p>
      <w:pPr>
        <w:pStyle w:val="Style17"/>
        <w:spacing w:before="1" w:after="0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20"/>
          <w:tab w:val="left" w:pos="5128" w:leader="none"/>
        </w:tabs>
        <w:spacing w:lineRule="auto" w:line="252" w:before="1" w:after="0"/>
        <w:ind w:left="117" w:right="1336" w:hanging="0"/>
        <w:rPr/>
      </w:pPr>
      <w:r>
        <w:rPr>
          <w:b/>
          <w:spacing w:val="-3"/>
        </w:rPr>
        <w:t>Удаление</w:t>
      </w:r>
      <w:r>
        <w:rPr>
          <w:b/>
          <w:spacing w:val="-16"/>
        </w:rPr>
        <w:t xml:space="preserve"> </w:t>
      </w:r>
      <w:r>
        <w:rPr>
          <w:b/>
        </w:rPr>
        <w:t>адаптерных</w:t>
      </w:r>
      <w:r>
        <w:rPr>
          <w:b/>
          <w:spacing w:val="-16"/>
        </w:rPr>
        <w:t xml:space="preserve"> </w:t>
      </w:r>
      <w:r>
        <w:rPr>
          <w:b/>
        </w:rPr>
        <w:t>последовательностей.</w:t>
        <w:tab/>
      </w:r>
      <w:r>
        <w:rPr>
          <w:spacing w:val="-5"/>
        </w:rPr>
        <w:t xml:space="preserve">Удаление </w:t>
      </w:r>
      <w:r>
        <w:rPr/>
        <w:t>адаптерных последовательностей производилось с помощью утилиты cutadapt[</w:t>
      </w:r>
      <w:hyperlink w:anchor="_bookmark32">
        <w:r>
          <w:rPr>
            <w:rStyle w:val="ListLabel82"/>
          </w:rPr>
          <w:t>13</w:t>
        </w:r>
      </w:hyperlink>
      <w:r>
        <w:rPr/>
        <w:t xml:space="preserve">]. </w:t>
      </w:r>
      <w:commentRangeStart w:id="63"/>
      <w:r>
        <w:rPr>
          <w:spacing w:val="-7"/>
        </w:rPr>
        <w:t xml:space="preserve">GATK </w:t>
      </w:r>
      <w:r>
        <w:rPr/>
        <w:t xml:space="preserve">Best Practices </w:t>
      </w:r>
      <w:r>
        <w:rPr/>
      </w:r>
      <w:commentRangeEnd w:id="63"/>
      <w:r>
        <w:commentReference w:id="63"/>
      </w:r>
      <w:r>
        <w:rPr>
          <w:spacing w:val="-3"/>
        </w:rPr>
        <w:t>рекомен</w:t>
      </w:r>
      <w:r>
        <w:rPr/>
        <w:t>дуют</w:t>
      </w:r>
      <w:r>
        <w:rPr>
          <w:spacing w:val="-24"/>
        </w:rPr>
        <w:t xml:space="preserve"> </w:t>
      </w:r>
      <w:r>
        <w:rPr/>
        <w:t>использовать</w:t>
      </w:r>
      <w:r>
        <w:rPr>
          <w:spacing w:val="-24"/>
        </w:rPr>
        <w:t xml:space="preserve"> </w:t>
      </w:r>
      <w:r>
        <w:rPr/>
        <w:t>в</w:t>
      </w:r>
      <w:r>
        <w:rPr>
          <w:spacing w:val="-23"/>
        </w:rPr>
        <w:t xml:space="preserve"> </w:t>
      </w:r>
      <w:r>
        <w:rPr/>
        <w:t>качестве</w:t>
      </w:r>
      <w:r>
        <w:rPr>
          <w:spacing w:val="-25"/>
        </w:rPr>
        <w:t xml:space="preserve"> </w:t>
      </w:r>
      <w:r>
        <w:rPr>
          <w:spacing w:val="-3"/>
        </w:rPr>
        <w:t>входных</w:t>
      </w:r>
      <w:r>
        <w:rPr>
          <w:spacing w:val="-24"/>
        </w:rPr>
        <w:t xml:space="preserve"> </w:t>
      </w:r>
      <w:r>
        <w:rPr/>
        <w:t>данных</w:t>
      </w:r>
      <w:r>
        <w:rPr>
          <w:spacing w:val="-23"/>
        </w:rPr>
        <w:t xml:space="preserve"> </w:t>
      </w:r>
      <w:r>
        <w:rPr/>
        <w:t>некартированный</w:t>
      </w:r>
      <w:r>
        <w:rPr>
          <w:spacing w:val="-24"/>
        </w:rPr>
        <w:t xml:space="preserve"> </w:t>
      </w:r>
      <w:r>
        <w:rPr/>
        <w:t>BAM-файл</w:t>
      </w:r>
      <w:r>
        <w:rPr>
          <w:spacing w:val="-24"/>
        </w:rPr>
        <w:t xml:space="preserve"> </w:t>
      </w:r>
      <w:r>
        <w:rPr/>
        <w:t>(uBAM),</w:t>
      </w:r>
      <w:r>
        <w:rPr>
          <w:spacing w:val="-23"/>
        </w:rPr>
        <w:t xml:space="preserve"> </w:t>
      </w:r>
      <w:r>
        <w:rPr/>
        <w:t>а для</w:t>
      </w:r>
      <w:r>
        <w:rPr>
          <w:spacing w:val="-34"/>
        </w:rPr>
        <w:t xml:space="preserve"> </w:t>
      </w:r>
      <w:r>
        <w:rPr/>
        <w:t>удаления</w:t>
      </w:r>
      <w:r>
        <w:rPr>
          <w:spacing w:val="-33"/>
        </w:rPr>
        <w:t xml:space="preserve"> </w:t>
      </w:r>
      <w:r>
        <w:rPr/>
        <w:t>адаптеров</w:t>
      </w:r>
      <w:r>
        <w:rPr>
          <w:spacing w:val="-33"/>
        </w:rPr>
        <w:t xml:space="preserve"> </w:t>
      </w:r>
      <w:r>
        <w:rPr/>
        <w:t>использовать</w:t>
      </w:r>
      <w:r>
        <w:rPr>
          <w:spacing w:val="-33"/>
        </w:rPr>
        <w:t xml:space="preserve"> </w:t>
      </w:r>
      <w:r>
        <w:rPr/>
        <w:t>собственный</w:t>
      </w:r>
      <w:r>
        <w:rPr>
          <w:spacing w:val="-33"/>
        </w:rPr>
        <w:t xml:space="preserve"> </w:t>
      </w:r>
      <w:r>
        <w:rPr/>
        <w:t>инструмент</w:t>
      </w:r>
      <w:r>
        <w:rPr>
          <w:spacing w:val="-27"/>
        </w:rPr>
        <w:t xml:space="preserve"> </w:t>
      </w:r>
      <w:r>
        <w:rPr>
          <w:spacing w:val="-24"/>
        </w:rPr>
        <w:t>––</w:t>
      </w:r>
      <w:r>
        <w:rPr>
          <w:spacing w:val="-27"/>
        </w:rPr>
        <w:t xml:space="preserve"> </w:t>
      </w:r>
      <w:r>
        <w:rPr/>
        <w:t xml:space="preserve">MarkIlluminaAdapters, так как это позволяет сохранить важные метаданные. </w:t>
      </w:r>
      <w:r>
        <w:rPr>
          <w:spacing w:val="-3"/>
        </w:rPr>
        <w:t xml:space="preserve">Тем </w:t>
      </w:r>
      <w:r>
        <w:rPr/>
        <w:t>не менее, разработчики делают</w:t>
      </w:r>
      <w:r>
        <w:rPr>
          <w:spacing w:val="-16"/>
        </w:rPr>
        <w:t xml:space="preserve"> </w:t>
      </w:r>
      <w:r>
        <w:rPr/>
        <w:t>акцент</w:t>
      </w:r>
      <w:r>
        <w:rPr>
          <w:spacing w:val="-15"/>
        </w:rPr>
        <w:t xml:space="preserve"> </w:t>
      </w:r>
      <w:r>
        <w:rPr/>
        <w:t>на</w:t>
      </w:r>
      <w:r>
        <w:rPr>
          <w:spacing w:val="-14"/>
        </w:rPr>
        <w:t xml:space="preserve"> </w:t>
      </w:r>
      <w:r>
        <w:rPr/>
        <w:t>том,</w:t>
      </w:r>
      <w:r>
        <w:rPr>
          <w:spacing w:val="-16"/>
        </w:rPr>
        <w:t xml:space="preserve"> </w:t>
      </w:r>
      <w:r>
        <w:rPr/>
        <w:t>что</w:t>
      </w:r>
      <w:r>
        <w:rPr>
          <w:spacing w:val="-15"/>
        </w:rPr>
        <w:t xml:space="preserve"> </w:t>
      </w:r>
      <w:r>
        <w:rPr/>
        <w:t>uBAM</w:t>
      </w:r>
      <w:r>
        <w:rPr>
          <w:spacing w:val="-16"/>
        </w:rPr>
        <w:t xml:space="preserve"> </w:t>
      </w:r>
      <w:r>
        <w:rPr/>
        <w:t>должен</w:t>
      </w:r>
      <w:r>
        <w:rPr>
          <w:spacing w:val="-15"/>
        </w:rPr>
        <w:t xml:space="preserve"> </w:t>
      </w:r>
      <w:r>
        <w:rPr/>
        <w:t>использоваться</w:t>
      </w:r>
      <w:r>
        <w:rPr>
          <w:spacing w:val="-16"/>
        </w:rPr>
        <w:t xml:space="preserve"> </w:t>
      </w:r>
      <w:r>
        <w:rPr/>
        <w:t>как</w:t>
      </w:r>
      <w:r>
        <w:rPr>
          <w:spacing w:val="-15"/>
        </w:rPr>
        <w:t xml:space="preserve"> </w:t>
      </w:r>
      <w:r>
        <w:rPr>
          <w:spacing w:val="-3"/>
        </w:rPr>
        <w:t>выходной</w:t>
      </w:r>
      <w:r>
        <w:rPr>
          <w:spacing w:val="-14"/>
        </w:rPr>
        <w:t xml:space="preserve"> </w:t>
      </w:r>
      <w:r>
        <w:rPr>
          <w:spacing w:val="-3"/>
        </w:rPr>
        <w:t>формат</w:t>
      </w:r>
      <w:r>
        <w:rPr>
          <w:spacing w:val="-16"/>
        </w:rPr>
        <w:t xml:space="preserve"> </w:t>
      </w:r>
      <w:r>
        <w:rPr/>
        <w:t>на</w:t>
      </w:r>
      <w:r>
        <w:rPr>
          <w:spacing w:val="-14"/>
        </w:rPr>
        <w:t xml:space="preserve"> </w:t>
      </w:r>
      <w:r>
        <w:rPr/>
        <w:t>уровне секвенатора, что не является общепринятой</w:t>
      </w:r>
      <w:r>
        <w:rPr>
          <w:spacing w:val="-11"/>
        </w:rPr>
        <w:t xml:space="preserve"> </w:t>
      </w:r>
      <w:r>
        <w:rPr/>
        <w:t>практикой[</w:t>
      </w:r>
      <w:hyperlink w:anchor="_bookmark20">
        <w:r>
          <w:rPr>
            <w:rStyle w:val="ListLabel82"/>
          </w:rPr>
          <w:t>1</w:t>
        </w:r>
      </w:hyperlink>
      <w:r>
        <w:rPr/>
        <w:t>].</w:t>
      </w:r>
    </w:p>
    <w:p>
      <w:pPr>
        <w:pStyle w:val="Style17"/>
        <w:spacing w:lineRule="auto" w:line="252"/>
        <w:ind w:left="117" w:right="1438" w:firstLine="358"/>
        <w:jc w:val="both"/>
        <w:rPr/>
      </w:pPr>
      <w:r>
        <w:rPr/>
        <w:t>Мы</w:t>
      </w:r>
      <w:r>
        <w:rPr>
          <w:spacing w:val="-23"/>
        </w:rPr>
        <w:t xml:space="preserve"> </w:t>
      </w:r>
      <w:r>
        <w:rPr/>
        <w:t>использовали</w:t>
      </w:r>
      <w:r>
        <w:rPr>
          <w:spacing w:val="-22"/>
        </w:rPr>
        <w:t xml:space="preserve"> </w:t>
      </w:r>
      <w:r>
        <w:rPr/>
        <w:t>сторонние</w:t>
      </w:r>
      <w:r>
        <w:rPr>
          <w:spacing w:val="-22"/>
        </w:rPr>
        <w:t xml:space="preserve"> </w:t>
      </w:r>
      <w:r>
        <w:rPr/>
        <w:t>данные</w:t>
      </w:r>
      <w:r>
        <w:rPr>
          <w:spacing w:val="-22"/>
        </w:rPr>
        <w:t xml:space="preserve"> </w:t>
      </w:r>
      <w:r>
        <w:rPr/>
        <w:t>в</w:t>
      </w:r>
      <w:r>
        <w:rPr>
          <w:spacing w:val="-22"/>
        </w:rPr>
        <w:t xml:space="preserve"> </w:t>
      </w:r>
      <w:r>
        <w:rPr/>
        <w:t>формате</w:t>
      </w:r>
      <w:r>
        <w:rPr>
          <w:spacing w:val="-22"/>
        </w:rPr>
        <w:t xml:space="preserve"> </w:t>
      </w:r>
      <w:r>
        <w:rPr/>
        <w:t>FastQ.</w:t>
      </w:r>
      <w:r>
        <w:rPr>
          <w:spacing w:val="-22"/>
        </w:rPr>
        <w:t xml:space="preserve"> </w:t>
      </w:r>
      <w:r>
        <w:rPr/>
        <w:t>Пребразование</w:t>
      </w:r>
      <w:r>
        <w:rPr>
          <w:spacing w:val="-22"/>
        </w:rPr>
        <w:t xml:space="preserve"> </w:t>
      </w:r>
      <w:r>
        <w:rPr/>
        <w:t>FastQ</w:t>
      </w:r>
      <w:r>
        <w:rPr>
          <w:spacing w:val="-22"/>
        </w:rPr>
        <w:t xml:space="preserve"> </w:t>
      </w:r>
      <w:r>
        <w:rPr/>
        <w:t>файлов в</w:t>
      </w:r>
      <w:r>
        <w:rPr>
          <w:spacing w:val="-14"/>
        </w:rPr>
        <w:t xml:space="preserve"> </w:t>
      </w:r>
      <w:r>
        <w:rPr/>
        <w:t>uBAM</w:t>
      </w:r>
      <w:r>
        <w:rPr>
          <w:spacing w:val="-15"/>
        </w:rPr>
        <w:t xml:space="preserve"> </w:t>
      </w:r>
      <w:r>
        <w:rPr/>
        <w:t>не</w:t>
      </w:r>
      <w:r>
        <w:rPr>
          <w:spacing w:val="-14"/>
        </w:rPr>
        <w:t xml:space="preserve"> </w:t>
      </w:r>
      <w:r>
        <w:rPr/>
        <w:t>позволяет</w:t>
      </w:r>
      <w:r>
        <w:rPr>
          <w:spacing w:val="-14"/>
        </w:rPr>
        <w:t xml:space="preserve"> </w:t>
      </w:r>
      <w:r>
        <w:rPr/>
        <w:t>предотвратить</w:t>
      </w:r>
      <w:r>
        <w:rPr>
          <w:spacing w:val="-15"/>
        </w:rPr>
        <w:t xml:space="preserve"> </w:t>
      </w:r>
      <w:r>
        <w:rPr/>
        <w:t>потерю</w:t>
      </w:r>
      <w:r>
        <w:rPr>
          <w:spacing w:val="-15"/>
        </w:rPr>
        <w:t xml:space="preserve"> </w:t>
      </w:r>
      <w:r>
        <w:rPr/>
        <w:t>метаданных,</w:t>
      </w:r>
      <w:r>
        <w:rPr>
          <w:spacing w:val="-14"/>
        </w:rPr>
        <w:t xml:space="preserve"> </w:t>
      </w:r>
      <w:r>
        <w:rPr/>
        <w:t>но</w:t>
      </w:r>
      <w:r>
        <w:rPr>
          <w:spacing w:val="-14"/>
        </w:rPr>
        <w:t xml:space="preserve"> </w:t>
      </w:r>
      <w:r>
        <w:rPr/>
        <w:t>значительно</w:t>
      </w:r>
      <w:r>
        <w:rPr>
          <w:spacing w:val="-15"/>
        </w:rPr>
        <w:t xml:space="preserve"> </w:t>
      </w:r>
      <w:r>
        <w:rPr/>
        <w:t>увеличивает время обработки данных. Сравнение эффективности cutadapt и MarkIlluminaAdapters не показало каких-либо значимых</w:t>
      </w:r>
      <w:r>
        <w:rPr>
          <w:spacing w:val="-6"/>
        </w:rPr>
        <w:t xml:space="preserve"> </w:t>
      </w:r>
      <w:r>
        <w:rPr/>
        <w:t>различий.</w:t>
      </w:r>
    </w:p>
    <w:p>
      <w:pPr>
        <w:pStyle w:val="Style17"/>
        <w:spacing w:before="5" w:after="0"/>
        <w:rPr>
          <w:sz w:val="29"/>
        </w:rPr>
      </w:pPr>
      <w:r>
        <w:rPr>
          <w:sz w:val="29"/>
        </w:rPr>
      </w:r>
    </w:p>
    <w:p>
      <w:pPr>
        <w:pStyle w:val="Style17"/>
        <w:spacing w:lineRule="auto" w:line="252"/>
        <w:ind w:left="117" w:right="1398" w:hanging="0"/>
        <w:jc w:val="both"/>
        <w:rPr/>
      </w:pPr>
      <w:r>
        <w:rPr>
          <w:b/>
        </w:rPr>
        <w:t xml:space="preserve">Картирование. </w:t>
      </w:r>
      <w:r>
        <w:rPr/>
        <w:t>Картирование производилось с помощью инструментов Bowtie2[</w:t>
      </w:r>
      <w:hyperlink w:anchor="_bookmark34">
        <w:r>
          <w:rPr>
            <w:rStyle w:val="ListLabel82"/>
          </w:rPr>
          <w:t>15</w:t>
        </w:r>
      </w:hyperlink>
      <w:r>
        <w:rPr/>
        <w:t>] и</w:t>
      </w:r>
      <w:r>
        <w:rPr>
          <w:spacing w:val="-17"/>
        </w:rPr>
        <w:t xml:space="preserve"> </w:t>
      </w:r>
      <w:r>
        <w:rPr>
          <w:spacing w:val="-4"/>
        </w:rPr>
        <w:t>BWA[</w:t>
      </w:r>
      <w:hyperlink w:anchor="_bookmark35">
        <w:r>
          <w:rPr>
            <w:rStyle w:val="ListLabel84"/>
          </w:rPr>
          <w:t>16</w:t>
        </w:r>
      </w:hyperlink>
      <w:r>
        <w:rPr>
          <w:spacing w:val="-4"/>
        </w:rPr>
        <w:t>].</w:t>
      </w:r>
      <w:r>
        <w:rPr>
          <w:spacing w:val="-16"/>
        </w:rPr>
        <w:t xml:space="preserve"> </w:t>
      </w:r>
      <w:r>
        <w:rPr>
          <w:spacing w:val="-9"/>
        </w:rPr>
        <w:t>BWA</w:t>
      </w:r>
      <w:r>
        <w:rPr>
          <w:spacing w:val="-16"/>
        </w:rPr>
        <w:t xml:space="preserve"> </w:t>
      </w:r>
      <w:r>
        <w:rPr/>
        <w:t>показал</w:t>
      </w:r>
      <w:r>
        <w:rPr>
          <w:spacing w:val="-16"/>
        </w:rPr>
        <w:t xml:space="preserve"> </w:t>
      </w:r>
      <w:r>
        <w:rPr/>
        <w:t>лучшие</w:t>
      </w:r>
      <w:r>
        <w:rPr>
          <w:spacing w:val="-17"/>
        </w:rPr>
        <w:t xml:space="preserve"> </w:t>
      </w:r>
      <w:r>
        <w:rPr>
          <w:spacing w:val="-3"/>
        </w:rPr>
        <w:t>результаты;</w:t>
      </w:r>
      <w:r>
        <w:rPr>
          <w:spacing w:val="-16"/>
        </w:rPr>
        <w:t xml:space="preserve"> </w:t>
      </w:r>
      <w:r>
        <w:rPr/>
        <w:t>кроме</w:t>
      </w:r>
      <w:r>
        <w:rPr>
          <w:spacing w:val="-16"/>
        </w:rPr>
        <w:t xml:space="preserve"> </w:t>
      </w:r>
      <w:r>
        <w:rPr/>
        <w:t>того,</w:t>
      </w:r>
      <w:r>
        <w:rPr>
          <w:spacing w:val="-16"/>
        </w:rPr>
        <w:t xml:space="preserve"> </w:t>
      </w:r>
      <w:r>
        <w:rPr/>
        <w:t>он</w:t>
      </w:r>
      <w:r>
        <w:rPr>
          <w:spacing w:val="-17"/>
        </w:rPr>
        <w:t xml:space="preserve"> </w:t>
      </w:r>
      <w:r>
        <w:rPr/>
        <w:t>значительно</w:t>
      </w:r>
      <w:r>
        <w:rPr>
          <w:spacing w:val="-16"/>
        </w:rPr>
        <w:t xml:space="preserve"> </w:t>
      </w:r>
      <w:r>
        <w:rPr/>
        <w:t>более</w:t>
      </w:r>
      <w:r>
        <w:rPr>
          <w:spacing w:val="-16"/>
        </w:rPr>
        <w:t xml:space="preserve"> </w:t>
      </w:r>
      <w:r>
        <w:rPr/>
        <w:t>эффективно</w:t>
      </w:r>
      <w:r>
        <w:rPr>
          <w:spacing w:val="-25"/>
        </w:rPr>
        <w:t xml:space="preserve"> </w:t>
      </w:r>
      <w:r>
        <w:rPr/>
        <w:t>работает</w:t>
      </w:r>
      <w:r>
        <w:rPr>
          <w:spacing w:val="-25"/>
        </w:rPr>
        <w:t xml:space="preserve"> </w:t>
      </w:r>
      <w:r>
        <w:rPr/>
        <w:t>с</w:t>
      </w:r>
      <w:r>
        <w:rPr>
          <w:spacing w:val="-25"/>
        </w:rPr>
        <w:t xml:space="preserve"> </w:t>
      </w:r>
      <w:r>
        <w:rPr/>
        <w:t>химерными</w:t>
      </w:r>
      <w:r>
        <w:rPr>
          <w:spacing w:val="-24"/>
        </w:rPr>
        <w:t xml:space="preserve"> </w:t>
      </w:r>
      <w:r>
        <w:rPr/>
        <w:t>ридами,</w:t>
      </w:r>
      <w:r>
        <w:rPr>
          <w:spacing w:val="-24"/>
        </w:rPr>
        <w:t xml:space="preserve"> </w:t>
      </w:r>
      <w:r>
        <w:rPr/>
        <w:t>что</w:t>
      </w:r>
      <w:r>
        <w:rPr>
          <w:spacing w:val="-25"/>
        </w:rPr>
        <w:t xml:space="preserve"> </w:t>
      </w:r>
      <w:r>
        <w:rPr/>
        <w:t>немаловажно</w:t>
      </w:r>
      <w:r>
        <w:rPr>
          <w:spacing w:val="-25"/>
        </w:rPr>
        <w:t xml:space="preserve"> </w:t>
      </w:r>
      <w:r>
        <w:rPr/>
        <w:t>для</w:t>
      </w:r>
      <w:r>
        <w:rPr>
          <w:spacing w:val="-24"/>
        </w:rPr>
        <w:t xml:space="preserve"> </w:t>
      </w:r>
      <w:r>
        <w:rPr/>
        <w:t>используемого</w:t>
      </w:r>
      <w:r>
        <w:rPr>
          <w:spacing w:val="-25"/>
        </w:rPr>
        <w:t xml:space="preserve"> </w:t>
      </w:r>
      <w:r>
        <w:rPr/>
        <w:t>нами</w:t>
      </w:r>
      <w:r>
        <w:rPr>
          <w:spacing w:val="-25"/>
        </w:rPr>
        <w:t xml:space="preserve"> </w:t>
      </w:r>
      <w:r>
        <w:rPr/>
        <w:t>метода Exo-C.</w:t>
      </w:r>
    </w:p>
    <w:p>
      <w:pPr>
        <w:pStyle w:val="Style17"/>
        <w:spacing w:lineRule="auto" w:line="252"/>
        <w:ind w:left="117" w:right="1397" w:firstLine="358"/>
        <w:jc w:val="both"/>
        <w:rPr/>
      </w:pPr>
      <w:r>
        <w:rPr/>
        <w:t>Для</w:t>
      </w:r>
      <w:r>
        <w:rPr>
          <w:spacing w:val="-13"/>
        </w:rPr>
        <w:t xml:space="preserve"> </w:t>
      </w:r>
      <w:r>
        <w:rPr/>
        <w:t>картирования</w:t>
      </w:r>
      <w:r>
        <w:rPr>
          <w:spacing w:val="-13"/>
        </w:rPr>
        <w:t xml:space="preserve"> </w:t>
      </w:r>
      <w:r>
        <w:rPr/>
        <w:t>был</w:t>
      </w:r>
      <w:r>
        <w:rPr>
          <w:spacing w:val="-13"/>
        </w:rPr>
        <w:t xml:space="preserve"> </w:t>
      </w:r>
      <w:r>
        <w:rPr/>
        <w:t>взят</w:t>
      </w:r>
      <w:r>
        <w:rPr>
          <w:spacing w:val="-13"/>
        </w:rPr>
        <w:t xml:space="preserve"> </w:t>
      </w:r>
      <w:r>
        <w:rPr/>
        <w:t>геном</w:t>
      </w:r>
      <w:r>
        <w:rPr>
          <w:spacing w:val="-13"/>
        </w:rPr>
        <w:t xml:space="preserve"> </w:t>
      </w:r>
      <w:r>
        <w:rPr/>
        <w:t>GRCh37/hg19.</w:t>
      </w:r>
      <w:r>
        <w:rPr>
          <w:spacing w:val="-13"/>
        </w:rPr>
        <w:t xml:space="preserve"> </w:t>
      </w:r>
      <w:r>
        <w:rPr/>
        <w:t>Из</w:t>
      </w:r>
      <w:r>
        <w:rPr>
          <w:spacing w:val="-13"/>
        </w:rPr>
        <w:t xml:space="preserve"> </w:t>
      </w:r>
      <w:r>
        <w:rPr/>
        <w:t>него</w:t>
      </w:r>
      <w:r>
        <w:rPr>
          <w:spacing w:val="-13"/>
        </w:rPr>
        <w:t xml:space="preserve"> </w:t>
      </w:r>
      <w:r>
        <w:rPr/>
        <w:t>были</w:t>
      </w:r>
      <w:r>
        <w:rPr>
          <w:spacing w:val="-13"/>
        </w:rPr>
        <w:t xml:space="preserve"> </w:t>
      </w:r>
      <w:r>
        <w:rPr/>
        <w:t>удалены</w:t>
      </w:r>
      <w:r>
        <w:rPr>
          <w:spacing w:val="-13"/>
        </w:rPr>
        <w:t xml:space="preserve"> </w:t>
      </w:r>
      <w:r>
        <w:rPr/>
        <w:t>так</w:t>
      </w:r>
      <w:r>
        <w:rPr>
          <w:spacing w:val="-13"/>
        </w:rPr>
        <w:t xml:space="preserve"> </w:t>
      </w:r>
      <w:r>
        <w:rPr/>
        <w:t>называемые неканоничные хромосомы (некартированные/вариативные референсные последовательности), что позволило улучшить качество выравнивания и значительно</w:t>
      </w:r>
      <w:r>
        <w:rPr>
          <w:spacing w:val="-38"/>
        </w:rPr>
        <w:t xml:space="preserve"> </w:t>
      </w:r>
      <w:r>
        <w:rPr/>
        <w:t>упростить работу с готовыми</w:t>
      </w:r>
      <w:r>
        <w:rPr>
          <w:spacing w:val="-6"/>
        </w:rPr>
        <w:t xml:space="preserve"> </w:t>
      </w:r>
      <w:r>
        <w:rPr/>
        <w:t>данными.</w:t>
      </w:r>
    </w:p>
    <w:p>
      <w:pPr>
        <w:pStyle w:val="Style17"/>
        <w:spacing w:lineRule="auto" w:line="252"/>
        <w:ind w:left="117" w:right="1397" w:firstLine="358"/>
        <w:jc w:val="both"/>
        <w:rPr/>
      </w:pPr>
      <w:r>
        <w:rPr/>
        <w:t>Кроме</w:t>
      </w:r>
      <w:r>
        <w:rPr>
          <w:spacing w:val="-18"/>
        </w:rPr>
        <w:t xml:space="preserve"> </w:t>
      </w:r>
      <w:r>
        <w:rPr/>
        <w:t>того,</w:t>
      </w:r>
      <w:r>
        <w:rPr>
          <w:spacing w:val="-17"/>
        </w:rPr>
        <w:t xml:space="preserve"> </w:t>
      </w:r>
      <w:r>
        <w:rPr/>
        <w:t>для</w:t>
      </w:r>
      <w:r>
        <w:rPr>
          <w:spacing w:val="-17"/>
        </w:rPr>
        <w:t xml:space="preserve"> </w:t>
      </w:r>
      <w:r>
        <w:rPr/>
        <w:t>правильного</w:t>
      </w:r>
      <w:r>
        <w:rPr>
          <w:spacing w:val="-17"/>
        </w:rPr>
        <w:t xml:space="preserve"> </w:t>
      </w:r>
      <w:r>
        <w:rPr/>
        <w:t>функционирования</w:t>
      </w:r>
      <w:r>
        <w:rPr>
          <w:spacing w:val="-17"/>
        </w:rPr>
        <w:t xml:space="preserve"> </w:t>
      </w:r>
      <w:r>
        <w:rPr/>
        <w:t>инструментов</w:t>
      </w:r>
      <w:r>
        <w:rPr>
          <w:spacing w:val="-17"/>
        </w:rPr>
        <w:t xml:space="preserve"> </w:t>
      </w:r>
      <w:r>
        <w:rPr/>
        <w:t>на</w:t>
      </w:r>
      <w:r>
        <w:rPr>
          <w:spacing w:val="-16"/>
        </w:rPr>
        <w:t xml:space="preserve"> </w:t>
      </w:r>
      <w:r>
        <w:rPr/>
        <w:t>дальнейших</w:t>
      </w:r>
      <w:r>
        <w:rPr>
          <w:spacing w:val="-17"/>
        </w:rPr>
        <w:t xml:space="preserve"> </w:t>
      </w:r>
      <w:r>
        <w:rPr/>
        <w:t>этапах</w:t>
      </w:r>
      <w:r>
        <w:rPr>
          <w:spacing w:val="-17"/>
        </w:rPr>
        <w:t xml:space="preserve"> </w:t>
      </w:r>
      <w:r>
        <w:rPr/>
        <w:t>был</w:t>
      </w:r>
      <w:r>
        <w:rPr>
          <w:spacing w:val="-16"/>
        </w:rPr>
        <w:t xml:space="preserve"> </w:t>
      </w:r>
      <w:r>
        <w:rPr/>
        <w:t>разработан</w:t>
      </w:r>
      <w:r>
        <w:rPr>
          <w:spacing w:val="-16"/>
        </w:rPr>
        <w:t xml:space="preserve"> </w:t>
      </w:r>
      <w:r>
        <w:rPr>
          <w:spacing w:val="-3"/>
        </w:rPr>
        <w:t>скрипт,</w:t>
      </w:r>
      <w:r>
        <w:rPr>
          <w:spacing w:val="-16"/>
        </w:rPr>
        <w:t xml:space="preserve"> </w:t>
      </w:r>
      <w:r>
        <w:rPr/>
        <w:t>создающий</w:t>
      </w:r>
      <w:r>
        <w:rPr>
          <w:spacing w:val="-17"/>
        </w:rPr>
        <w:t xml:space="preserve"> </w:t>
      </w:r>
      <w:r>
        <w:rPr/>
        <w:t>ReadGroup</w:t>
      </w:r>
      <w:r>
        <w:rPr>
          <w:spacing w:val="-16"/>
        </w:rPr>
        <w:t xml:space="preserve"> </w:t>
      </w:r>
      <w:r>
        <w:rPr/>
        <w:t>tag</w:t>
      </w:r>
      <w:r>
        <w:rPr>
          <w:spacing w:val="-16"/>
        </w:rPr>
        <w:t xml:space="preserve"> </w:t>
      </w:r>
      <w:r>
        <w:rPr/>
        <w:t>для</w:t>
      </w:r>
      <w:r>
        <w:rPr>
          <w:spacing w:val="-16"/>
        </w:rPr>
        <w:t xml:space="preserve"> </w:t>
      </w:r>
      <w:r>
        <w:rPr/>
        <w:t>каждого</w:t>
      </w:r>
      <w:r>
        <w:rPr>
          <w:spacing w:val="-16"/>
        </w:rPr>
        <w:t xml:space="preserve"> </w:t>
      </w:r>
      <w:r>
        <w:rPr/>
        <w:t>файла.</w:t>
      </w:r>
      <w:r>
        <w:rPr>
          <w:spacing w:val="-17"/>
        </w:rPr>
        <w:t xml:space="preserve"> </w:t>
      </w:r>
      <w:r>
        <w:rPr/>
        <w:t xml:space="preserve">Конкретных рекомендаций по составлению RG не </w:t>
      </w:r>
      <w:r>
        <w:rPr>
          <w:spacing w:val="-3"/>
        </w:rPr>
        <w:t xml:space="preserve">существует, </w:t>
      </w:r>
      <w:r>
        <w:rPr/>
        <w:t>поэтому мы разработали собственные, основанные на следующих</w:t>
      </w:r>
      <w:r>
        <w:rPr>
          <w:spacing w:val="-6"/>
        </w:rPr>
        <w:t xml:space="preserve"> </w:t>
      </w:r>
      <w:r>
        <w:rPr/>
        <w:t>требованиях[</w:t>
      </w:r>
      <w:hyperlink w:anchor="_bookmark20">
        <w:r>
          <w:rPr>
            <w:rStyle w:val="ListLabel82"/>
          </w:rPr>
          <w:t>1</w:t>
        </w:r>
      </w:hyperlink>
      <w:r>
        <w:rPr/>
        <w:t>]: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16" w:leader="none"/>
        </w:tabs>
        <w:spacing w:lineRule="auto" w:line="252" w:before="190" w:after="0"/>
        <w:ind w:left="715" w:right="1398" w:hanging="204"/>
        <w:rPr>
          <w:sz w:val="24"/>
        </w:rPr>
      </w:pPr>
      <w:r>
        <w:rPr>
          <w:sz w:val="24"/>
        </w:rPr>
        <w:t>Поле</w:t>
      </w:r>
      <w:r>
        <w:rPr>
          <w:spacing w:val="-12"/>
          <w:sz w:val="24"/>
        </w:rPr>
        <w:t xml:space="preserve"> </w:t>
      </w:r>
      <w:r>
        <w:rPr>
          <w:sz w:val="24"/>
        </w:rPr>
        <w:t>SM</w:t>
      </w:r>
      <w:r>
        <w:rPr>
          <w:spacing w:val="-1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11"/>
          <w:sz w:val="24"/>
        </w:rPr>
        <w:t xml:space="preserve"> </w:t>
      </w:r>
      <w:r>
        <w:rPr>
          <w:sz w:val="24"/>
        </w:rPr>
        <w:t>уникальным</w:t>
      </w:r>
      <w:r>
        <w:rPr>
          <w:spacing w:val="-11"/>
          <w:sz w:val="24"/>
        </w:rPr>
        <w:t xml:space="preserve"> </w:t>
      </w:r>
      <w:r>
        <w:rPr>
          <w:sz w:val="24"/>
        </w:rPr>
        <w:t>для</w:t>
      </w:r>
      <w:r>
        <w:rPr>
          <w:spacing w:val="-12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2"/>
          <w:sz w:val="24"/>
        </w:rPr>
        <w:t xml:space="preserve"> </w:t>
      </w:r>
      <w:r>
        <w:rPr>
          <w:sz w:val="24"/>
        </w:rPr>
        <w:t>биологического</w:t>
      </w:r>
      <w:r>
        <w:rPr>
          <w:spacing w:val="-12"/>
          <w:sz w:val="24"/>
        </w:rPr>
        <w:t xml:space="preserve"> </w:t>
      </w:r>
      <w:r>
        <w:rPr>
          <w:sz w:val="24"/>
        </w:rPr>
        <w:t>образца</w:t>
      </w:r>
      <w:r>
        <w:rPr>
          <w:spacing w:val="-11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используется</w:t>
      </w:r>
      <w:r>
        <w:rPr>
          <w:spacing w:val="-14"/>
          <w:sz w:val="24"/>
        </w:rPr>
        <w:t xml:space="preserve"> </w:t>
      </w:r>
      <w:r>
        <w:rPr>
          <w:sz w:val="24"/>
        </w:rPr>
        <w:t>при</w:t>
      </w:r>
      <w:r>
        <w:rPr>
          <w:spacing w:val="-14"/>
          <w:sz w:val="24"/>
        </w:rPr>
        <w:t xml:space="preserve"> </w:t>
      </w:r>
      <w:r>
        <w:rPr>
          <w:sz w:val="24"/>
        </w:rPr>
        <w:t>поиске</w:t>
      </w:r>
      <w:r>
        <w:rPr>
          <w:spacing w:val="-14"/>
          <w:sz w:val="24"/>
        </w:rPr>
        <w:t xml:space="preserve"> </w:t>
      </w:r>
      <w:r>
        <w:rPr>
          <w:sz w:val="24"/>
        </w:rPr>
        <w:t>вариантов.</w:t>
      </w:r>
      <w:r>
        <w:rPr>
          <w:spacing w:val="-13"/>
          <w:sz w:val="24"/>
        </w:rPr>
        <w:t xml:space="preserve"> </w:t>
      </w:r>
      <w:r>
        <w:rPr>
          <w:spacing w:val="-3"/>
          <w:sz w:val="24"/>
        </w:rPr>
        <w:t>Несколько</w:t>
      </w:r>
      <w:r>
        <w:rPr>
          <w:spacing w:val="-14"/>
          <w:sz w:val="24"/>
        </w:rPr>
        <w:t xml:space="preserve"> </w:t>
      </w:r>
      <w:r>
        <w:rPr>
          <w:sz w:val="24"/>
        </w:rPr>
        <w:t>SM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pacing w:val="-3"/>
          <w:sz w:val="24"/>
        </w:rPr>
        <w:t>одном</w:t>
      </w:r>
      <w:r>
        <w:rPr>
          <w:spacing w:val="-13"/>
          <w:sz w:val="24"/>
        </w:rPr>
        <w:t xml:space="preserve"> </w:t>
      </w:r>
      <w:r>
        <w:rPr>
          <w:sz w:val="24"/>
        </w:rPr>
        <w:t>файле</w:t>
      </w:r>
      <w:r>
        <w:rPr>
          <w:spacing w:val="-14"/>
          <w:sz w:val="24"/>
        </w:rPr>
        <w:t xml:space="preserve"> </w:t>
      </w:r>
      <w:r>
        <w:rPr>
          <w:sz w:val="24"/>
        </w:rPr>
        <w:t>могут</w:t>
      </w:r>
      <w:r>
        <w:rPr>
          <w:spacing w:val="-14"/>
          <w:sz w:val="24"/>
        </w:rPr>
        <w:t xml:space="preserve"> </w:t>
      </w:r>
      <w:r>
        <w:rPr>
          <w:sz w:val="24"/>
        </w:rPr>
        <w:t>быть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использованы при </w:t>
      </w:r>
      <w:r>
        <w:rPr>
          <w:spacing w:val="-3"/>
          <w:sz w:val="24"/>
        </w:rPr>
        <w:t>когортном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анализе.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16" w:leader="none"/>
        </w:tabs>
        <w:spacing w:lineRule="auto" w:line="252" w:before="182" w:after="0"/>
        <w:ind w:left="715" w:right="1438" w:hanging="204"/>
        <w:rPr>
          <w:sz w:val="24"/>
        </w:rPr>
      </w:pPr>
      <w:r>
        <w:rPr>
          <w:sz w:val="24"/>
        </w:rPr>
        <w:t>Поле</w:t>
      </w:r>
      <w:r>
        <w:rPr>
          <w:spacing w:val="-8"/>
          <w:sz w:val="24"/>
        </w:rPr>
        <w:t xml:space="preserve"> </w:t>
      </w:r>
      <w:r>
        <w:rPr>
          <w:sz w:val="24"/>
        </w:rPr>
        <w:t>ID</w:t>
      </w:r>
      <w:r>
        <w:rPr>
          <w:spacing w:val="-6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6"/>
          <w:sz w:val="24"/>
        </w:rPr>
        <w:t xml:space="preserve"> </w:t>
      </w:r>
      <w:r>
        <w:rPr>
          <w:sz w:val="24"/>
        </w:rPr>
        <w:t>уникальным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7"/>
          <w:sz w:val="24"/>
        </w:rPr>
        <w:t xml:space="preserve"> </w:t>
      </w:r>
      <w:r>
        <w:rPr>
          <w:sz w:val="24"/>
        </w:rPr>
        <w:t>RG</w:t>
      </w:r>
      <w:r>
        <w:rPr>
          <w:spacing w:val="-6"/>
          <w:sz w:val="24"/>
        </w:rPr>
        <w:t xml:space="preserve"> </w:t>
      </w:r>
      <w:r>
        <w:rPr>
          <w:sz w:val="24"/>
        </w:rPr>
        <w:t>в</w:t>
      </w:r>
      <w:r>
        <w:rPr>
          <w:spacing w:val="-7"/>
          <w:sz w:val="24"/>
        </w:rPr>
        <w:t xml:space="preserve"> </w:t>
      </w:r>
      <w:r>
        <w:rPr>
          <w:sz w:val="24"/>
        </w:rPr>
        <w:t>BAM-файле.</w:t>
      </w:r>
      <w:r>
        <w:rPr>
          <w:spacing w:val="-7"/>
          <w:sz w:val="24"/>
        </w:rPr>
        <w:t xml:space="preserve"> </w:t>
      </w:r>
      <w:r>
        <w:rPr>
          <w:sz w:val="24"/>
        </w:rPr>
        <w:t>BQSR</w:t>
      </w:r>
      <w:r>
        <w:rPr>
          <w:spacing w:val="-6"/>
          <w:sz w:val="24"/>
        </w:rPr>
        <w:t xml:space="preserve"> </w:t>
      </w:r>
      <w:r>
        <w:rPr>
          <w:sz w:val="24"/>
        </w:rPr>
        <w:t>использует ID</w:t>
      </w:r>
      <w:r>
        <w:rPr>
          <w:spacing w:val="-7"/>
          <w:sz w:val="24"/>
        </w:rPr>
        <w:t xml:space="preserve"> </w:t>
      </w:r>
      <w:r>
        <w:rPr>
          <w:sz w:val="24"/>
        </w:rPr>
        <w:t>как</w:t>
      </w:r>
      <w:r>
        <w:rPr>
          <w:spacing w:val="-6"/>
          <w:sz w:val="24"/>
        </w:rPr>
        <w:t xml:space="preserve"> </w:t>
      </w:r>
      <w:r>
        <w:rPr>
          <w:sz w:val="24"/>
        </w:rPr>
        <w:t>идентификатор</w:t>
      </w:r>
      <w:r>
        <w:rPr>
          <w:spacing w:val="-7"/>
          <w:sz w:val="24"/>
        </w:rPr>
        <w:t xml:space="preserve"> </w:t>
      </w:r>
      <w:r>
        <w:rPr>
          <w:sz w:val="24"/>
        </w:rPr>
        <w:t>самой</w:t>
      </w:r>
      <w:r>
        <w:rPr>
          <w:spacing w:val="-6"/>
          <w:sz w:val="24"/>
        </w:rPr>
        <w:t xml:space="preserve"> </w:t>
      </w:r>
      <w:r>
        <w:rPr>
          <w:sz w:val="24"/>
        </w:rPr>
        <w:t>базовой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технической</w:t>
      </w:r>
      <w:r>
        <w:rPr>
          <w:spacing w:val="-6"/>
          <w:sz w:val="24"/>
        </w:rPr>
        <w:t xml:space="preserve"> </w:t>
      </w:r>
      <w:r>
        <w:rPr>
          <w:sz w:val="24"/>
        </w:rPr>
        <w:t>единицы</w:t>
      </w:r>
      <w:r>
        <w:rPr>
          <w:spacing w:val="-6"/>
          <w:sz w:val="24"/>
        </w:rPr>
        <w:t xml:space="preserve"> </w:t>
      </w:r>
      <w:r>
        <w:rPr>
          <w:sz w:val="24"/>
        </w:rPr>
        <w:t>секвенирования.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16" w:leader="none"/>
        </w:tabs>
        <w:spacing w:lineRule="auto" w:line="252" w:before="183" w:after="0"/>
        <w:ind w:left="715" w:right="1399" w:hanging="204"/>
        <w:rPr>
          <w:sz w:val="24"/>
        </w:rPr>
      </w:pPr>
      <w:r>
        <w:rPr>
          <w:sz w:val="24"/>
        </w:rPr>
        <w:t xml:space="preserve">Поле PU не является обязательным. Рекомендации </w:t>
      </w:r>
      <w:r>
        <w:rPr>
          <w:spacing w:val="-7"/>
          <w:sz w:val="24"/>
        </w:rPr>
        <w:t xml:space="preserve">GATK </w:t>
      </w:r>
      <w:r>
        <w:rPr>
          <w:sz w:val="24"/>
        </w:rPr>
        <w:t xml:space="preserve">советуют помещать в него информацию о чипе секвенирования </w:t>
      </w:r>
      <w:r>
        <w:rPr>
          <w:spacing w:val="-3"/>
          <w:sz w:val="24"/>
        </w:rPr>
        <w:t xml:space="preserve">(баркод), </w:t>
      </w:r>
      <w:r>
        <w:rPr>
          <w:sz w:val="24"/>
        </w:rPr>
        <w:t xml:space="preserve">ячейке и </w:t>
      </w:r>
      <w:r>
        <w:rPr>
          <w:spacing w:val="-3"/>
          <w:sz w:val="24"/>
        </w:rPr>
        <w:t xml:space="preserve">баркоде </w:t>
      </w:r>
      <w:r>
        <w:rPr>
          <w:sz w:val="24"/>
        </w:rPr>
        <w:t>(номере) образца.</w:t>
      </w:r>
      <w:r>
        <w:rPr>
          <w:spacing w:val="-8"/>
          <w:sz w:val="24"/>
        </w:rPr>
        <w:t xml:space="preserve"> </w:t>
      </w:r>
      <w:r>
        <w:rPr>
          <w:sz w:val="24"/>
        </w:rPr>
        <w:t>Во</w:t>
      </w:r>
      <w:r>
        <w:rPr>
          <w:spacing w:val="-8"/>
          <w:sz w:val="24"/>
        </w:rPr>
        <w:t xml:space="preserve"> </w:t>
      </w:r>
      <w:r>
        <w:rPr>
          <w:sz w:val="24"/>
        </w:rPr>
        <w:t>время</w:t>
      </w:r>
      <w:r>
        <w:rPr>
          <w:spacing w:val="-8"/>
          <w:sz w:val="24"/>
        </w:rPr>
        <w:t xml:space="preserve"> </w:t>
      </w:r>
      <w:r>
        <w:rPr>
          <w:sz w:val="24"/>
        </w:rPr>
        <w:t>BQSR,</w:t>
      </w:r>
      <w:r>
        <w:rPr>
          <w:spacing w:val="-7"/>
          <w:sz w:val="24"/>
        </w:rPr>
        <w:t xml:space="preserve"> </w:t>
      </w:r>
      <w:r>
        <w:rPr>
          <w:sz w:val="24"/>
        </w:rPr>
        <w:t>при</w:t>
      </w:r>
      <w:r>
        <w:rPr>
          <w:spacing w:val="-8"/>
          <w:sz w:val="24"/>
        </w:rPr>
        <w:t xml:space="preserve"> </w:t>
      </w:r>
      <w:r>
        <w:rPr>
          <w:sz w:val="24"/>
        </w:rPr>
        <w:t>наличии</w:t>
      </w:r>
      <w:r>
        <w:rPr>
          <w:spacing w:val="-8"/>
          <w:sz w:val="24"/>
        </w:rPr>
        <w:t xml:space="preserve"> </w:t>
      </w:r>
      <w:r>
        <w:rPr>
          <w:sz w:val="24"/>
        </w:rPr>
        <w:t>поле</w:t>
      </w:r>
      <w:r>
        <w:rPr>
          <w:spacing w:val="-9"/>
          <w:sz w:val="24"/>
        </w:rPr>
        <w:t xml:space="preserve"> </w:t>
      </w:r>
      <w:r>
        <w:rPr>
          <w:sz w:val="24"/>
        </w:rPr>
        <w:t>PU</w:t>
      </w:r>
      <w:r>
        <w:rPr>
          <w:spacing w:val="-7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8"/>
          <w:sz w:val="24"/>
        </w:rPr>
        <w:t xml:space="preserve"> </w:t>
      </w:r>
      <w:r>
        <w:rPr>
          <w:sz w:val="24"/>
        </w:rPr>
        <w:t>приоритетным</w:t>
      </w:r>
      <w:r>
        <w:rPr>
          <w:spacing w:val="-8"/>
          <w:sz w:val="24"/>
        </w:rPr>
        <w:t xml:space="preserve"> </w:t>
      </w:r>
      <w:r>
        <w:rPr>
          <w:sz w:val="24"/>
        </w:rPr>
        <w:t>по</w:t>
      </w:r>
      <w:r>
        <w:rPr>
          <w:spacing w:val="-7"/>
          <w:sz w:val="24"/>
        </w:rPr>
        <w:t xml:space="preserve"> </w:t>
      </w:r>
      <w:r>
        <w:rPr>
          <w:sz w:val="24"/>
        </w:rPr>
        <w:t>отношению к</w:t>
      </w:r>
      <w:r>
        <w:rPr>
          <w:spacing w:val="-3"/>
          <w:sz w:val="24"/>
        </w:rPr>
        <w:t xml:space="preserve"> </w:t>
      </w:r>
      <w:r>
        <w:rPr>
          <w:sz w:val="24"/>
        </w:rPr>
        <w:t>ID.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716" w:leader="none"/>
        </w:tabs>
        <w:spacing w:lineRule="auto" w:line="252" w:before="181" w:after="0"/>
        <w:ind w:left="715" w:right="1398" w:hanging="204"/>
        <w:rPr>
          <w:sz w:val="24"/>
        </w:rPr>
      </w:pPr>
      <w:r>
        <w:rPr>
          <w:sz w:val="24"/>
        </w:rPr>
        <w:t>Поле LB является уникальным для каждой библиотеки, приготовленной из биологического</w:t>
      </w:r>
      <w:r>
        <w:rPr>
          <w:spacing w:val="-20"/>
          <w:sz w:val="24"/>
        </w:rPr>
        <w:t xml:space="preserve"> </w:t>
      </w:r>
      <w:r>
        <w:rPr>
          <w:sz w:val="24"/>
        </w:rPr>
        <w:t>образца.</w:t>
      </w:r>
      <w:r>
        <w:rPr>
          <w:spacing w:val="-19"/>
          <w:sz w:val="24"/>
        </w:rPr>
        <w:t xml:space="preserve"> </w:t>
      </w:r>
      <w:r>
        <w:rPr>
          <w:sz w:val="24"/>
        </w:rPr>
        <w:t>Оно</w:t>
      </w:r>
      <w:r>
        <w:rPr>
          <w:spacing w:val="-19"/>
          <w:sz w:val="24"/>
        </w:rPr>
        <w:t xml:space="preserve"> </w:t>
      </w:r>
      <w:r>
        <w:rPr>
          <w:sz w:val="24"/>
        </w:rPr>
        <w:t>отражает</w:t>
      </w:r>
      <w:r>
        <w:rPr>
          <w:spacing w:val="-20"/>
          <w:sz w:val="24"/>
        </w:rPr>
        <w:t xml:space="preserve"> </w:t>
      </w:r>
      <w:r>
        <w:rPr>
          <w:sz w:val="24"/>
        </w:rPr>
        <w:t>различия</w:t>
      </w:r>
      <w:r>
        <w:rPr>
          <w:spacing w:val="-19"/>
          <w:sz w:val="24"/>
        </w:rPr>
        <w:t xml:space="preserve"> </w:t>
      </w:r>
      <w:r>
        <w:rPr>
          <w:sz w:val="24"/>
        </w:rPr>
        <w:t>в</w:t>
      </w:r>
      <w:r>
        <w:rPr>
          <w:spacing w:val="-19"/>
          <w:sz w:val="24"/>
        </w:rPr>
        <w:t xml:space="preserve"> </w:t>
      </w:r>
      <w:r>
        <w:rPr>
          <w:sz w:val="24"/>
        </w:rPr>
        <w:t>количестве</w:t>
      </w:r>
      <w:r>
        <w:rPr>
          <w:spacing w:val="-20"/>
          <w:sz w:val="24"/>
        </w:rPr>
        <w:t xml:space="preserve"> </w:t>
      </w:r>
      <w:r>
        <w:rPr>
          <w:sz w:val="24"/>
        </w:rPr>
        <w:t>ПЦР-дубликатов</w:t>
      </w:r>
      <w:r>
        <w:rPr>
          <w:spacing w:val="-19"/>
          <w:sz w:val="24"/>
        </w:rPr>
        <w:t xml:space="preserve"> </w:t>
      </w:r>
      <w:r>
        <w:rPr>
          <w:sz w:val="24"/>
        </w:rPr>
        <w:t>и</w:t>
      </w:r>
      <w:r>
        <w:rPr>
          <w:spacing w:val="-19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тому </w:t>
      </w:r>
      <w:r>
        <w:rPr>
          <w:sz w:val="24"/>
        </w:rPr>
        <w:t>используется инструментом</w:t>
      </w:r>
      <w:r>
        <w:rPr>
          <w:spacing w:val="-4"/>
          <w:sz w:val="24"/>
        </w:rPr>
        <w:t xml:space="preserve"> </w:t>
      </w:r>
      <w:r>
        <w:rPr>
          <w:sz w:val="24"/>
        </w:rPr>
        <w:t>MarkDuplicates.</w:t>
      </w:r>
    </w:p>
    <w:p>
      <w:pPr>
        <w:sectPr>
          <w:headerReference w:type="even" r:id="rId22"/>
          <w:headerReference w:type="default" r:id="rId23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 w:before="198" w:after="0"/>
        <w:ind w:left="117" w:right="1398" w:firstLine="358"/>
        <w:jc w:val="both"/>
        <w:rPr/>
      </w:pPr>
      <w:r>
        <w:rPr/>
        <w:t>Объединение</w:t>
      </w:r>
      <w:r>
        <w:rPr>
          <w:spacing w:val="-26"/>
        </w:rPr>
        <w:t xml:space="preserve"> </w:t>
      </w:r>
      <w:r>
        <w:rPr/>
        <w:t>BAM-файлов</w:t>
      </w:r>
      <w:r>
        <w:rPr>
          <w:spacing w:val="-26"/>
        </w:rPr>
        <w:t xml:space="preserve"> </w:t>
      </w:r>
      <w:r>
        <w:rPr/>
        <w:t>производилось</w:t>
      </w:r>
      <w:r>
        <w:rPr>
          <w:spacing w:val="-26"/>
        </w:rPr>
        <w:t xml:space="preserve"> </w:t>
      </w:r>
      <w:r>
        <w:rPr/>
        <w:t>инструментом</w:t>
      </w:r>
      <w:r>
        <w:rPr>
          <w:spacing w:val="-25"/>
        </w:rPr>
        <w:t xml:space="preserve"> </w:t>
      </w:r>
      <w:r>
        <w:rPr/>
        <w:t>MergeSamFiles.</w:t>
      </w:r>
      <w:r>
        <w:rPr>
          <w:spacing w:val="-26"/>
        </w:rPr>
        <w:t xml:space="preserve"> </w:t>
      </w:r>
      <w:r>
        <w:rPr/>
        <w:t>Сбор</w:t>
      </w:r>
      <w:r>
        <w:rPr>
          <w:spacing w:val="-26"/>
        </w:rPr>
        <w:t xml:space="preserve"> </w:t>
      </w:r>
      <w:r>
        <w:rPr/>
        <w:t>статистики</w:t>
      </w:r>
      <w:r>
        <w:rPr>
          <w:spacing w:val="-6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картированию</w:t>
      </w:r>
      <w:r>
        <w:rPr>
          <w:spacing w:val="-6"/>
        </w:rPr>
        <w:t xml:space="preserve"> </w:t>
      </w:r>
      <w:r>
        <w:rPr/>
        <w:t>производился</w:t>
      </w:r>
      <w:r>
        <w:rPr>
          <w:spacing w:val="-6"/>
        </w:rPr>
        <w:t xml:space="preserve"> </w:t>
      </w:r>
      <w:r>
        <w:rPr/>
        <w:t>с</w:t>
      </w:r>
      <w:r>
        <w:rPr>
          <w:spacing w:val="-5"/>
        </w:rPr>
        <w:t xml:space="preserve"> </w:t>
      </w:r>
      <w:r>
        <w:rPr/>
        <w:t>помощью</w:t>
      </w:r>
      <w:r>
        <w:rPr>
          <w:spacing w:val="-6"/>
        </w:rPr>
        <w:t xml:space="preserve"> </w:t>
      </w:r>
      <w:r>
        <w:rPr/>
        <w:t>инструмента</w:t>
      </w:r>
      <w:r>
        <w:rPr>
          <w:spacing w:val="-6"/>
        </w:rPr>
        <w:t xml:space="preserve"> </w:t>
      </w:r>
      <w:r>
        <w:rPr/>
        <w:t>samtools</w:t>
      </w:r>
      <w:r>
        <w:rPr>
          <w:spacing w:val="-6"/>
        </w:rPr>
        <w:t xml:space="preserve"> </w:t>
      </w:r>
      <w:r>
        <w:rPr/>
        <w:t>flagstat.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lineRule="auto" w:line="252" w:before="89" w:after="0"/>
        <w:ind w:left="400" w:right="1114" w:hanging="0"/>
        <w:jc w:val="both"/>
        <w:rPr/>
      </w:pPr>
      <w:r>
        <w:rPr>
          <w:b/>
          <w:spacing w:val="-3"/>
        </w:rPr>
        <w:t xml:space="preserve">Удаление </w:t>
      </w:r>
      <w:r>
        <w:rPr>
          <w:b/>
        </w:rPr>
        <w:t>ПЦР-дубликатов.</w:t>
      </w:r>
      <w:r>
        <w:rPr>
          <w:b/>
          <w:spacing w:val="46"/>
        </w:rPr>
        <w:t xml:space="preserve"> </w:t>
      </w:r>
      <w:r>
        <w:rPr/>
        <w:t xml:space="preserve">Так как мы использовали данные экзомного секвенирования, а количество образцов у нас было </w:t>
      </w:r>
      <w:del w:id="99" w:author="Фишман Вениамин Семенович" w:date="2020-12-29T16:27:00Z">
        <w:r>
          <w:rPr/>
          <w:delText>относительно небольшим</w:delText>
        </w:r>
      </w:del>
      <w:ins w:id="100" w:author="Фишман Вениамин Семенович" w:date="2020-12-29T16:27:00Z">
        <w:r>
          <w:rPr/>
          <w:t>относительно небольшим,</w:t>
        </w:r>
      </w:ins>
      <w:r>
        <w:rPr/>
        <w:t xml:space="preserve"> и мы были заинтересованы в максимально качественной </w:t>
      </w:r>
      <w:r>
        <w:rPr>
          <w:spacing w:val="-3"/>
        </w:rPr>
        <w:t xml:space="preserve">подготовке </w:t>
      </w:r>
      <w:r>
        <w:rPr/>
        <w:t xml:space="preserve">данных, в пайплайн был включён этап удаления ПЦР-дубликатов. </w:t>
      </w:r>
      <w:r>
        <w:rPr>
          <w:spacing w:val="-5"/>
        </w:rPr>
        <w:t xml:space="preserve">Удаление </w:t>
      </w:r>
      <w:r>
        <w:rPr>
          <w:spacing w:val="-3"/>
        </w:rPr>
        <w:t xml:space="preserve">дубликатов </w:t>
      </w:r>
      <w:r>
        <w:rPr/>
        <w:t>производилось инструмен</w:t>
      </w:r>
      <w:r>
        <w:rPr>
          <w:spacing w:val="-3"/>
        </w:rPr>
        <w:t>том</w:t>
      </w:r>
      <w:r>
        <w:rPr>
          <w:spacing w:val="-18"/>
        </w:rPr>
        <w:t xml:space="preserve"> </w:t>
      </w:r>
      <w:r>
        <w:rPr/>
        <w:t>MarkDuplicates</w:t>
      </w:r>
      <w:r>
        <w:rPr>
          <w:spacing w:val="-17"/>
        </w:rPr>
        <w:t xml:space="preserve"> </w:t>
      </w:r>
      <w:r>
        <w:rPr/>
        <w:t>от</w:t>
      </w:r>
      <w:r>
        <w:rPr>
          <w:spacing w:val="-17"/>
        </w:rPr>
        <w:t xml:space="preserve"> </w:t>
      </w:r>
      <w:r>
        <w:rPr/>
        <w:t>Picard[</w:t>
      </w:r>
      <w:hyperlink w:anchor="_bookmark36">
        <w:r>
          <w:rPr>
            <w:rStyle w:val="ListLabel82"/>
          </w:rPr>
          <w:t>17</w:t>
        </w:r>
      </w:hyperlink>
      <w:r>
        <w:rPr/>
        <w:t>],</w:t>
      </w:r>
      <w:r>
        <w:rPr>
          <w:spacing w:val="-18"/>
        </w:rPr>
        <w:t xml:space="preserve"> </w:t>
      </w:r>
      <w:r>
        <w:rPr/>
        <w:t>интегрированным</w:t>
      </w:r>
      <w:r>
        <w:rPr>
          <w:spacing w:val="-17"/>
        </w:rPr>
        <w:t xml:space="preserve"> </w:t>
      </w:r>
      <w:r>
        <w:rPr/>
        <w:t>в</w:t>
      </w:r>
      <w:r>
        <w:rPr>
          <w:spacing w:val="-17"/>
        </w:rPr>
        <w:t xml:space="preserve"> </w:t>
      </w:r>
      <w:r>
        <w:rPr>
          <w:spacing w:val="-6"/>
        </w:rPr>
        <w:t>GATK.</w:t>
      </w:r>
      <w:r>
        <w:rPr>
          <w:spacing w:val="-18"/>
        </w:rPr>
        <w:t xml:space="preserve"> </w:t>
      </w:r>
      <w:r>
        <w:rPr/>
        <w:t>Оптимальные</w:t>
      </w:r>
      <w:r>
        <w:rPr>
          <w:spacing w:val="-17"/>
        </w:rPr>
        <w:t xml:space="preserve"> </w:t>
      </w:r>
      <w:r>
        <w:rPr/>
        <w:t>показатели скорости MarkDuplicates достигаются при запуске Java с параллелизацией сборщиков мусора</w:t>
      </w:r>
      <w:r>
        <w:rPr>
          <w:spacing w:val="-16"/>
        </w:rPr>
        <w:t xml:space="preserve"> </w:t>
      </w:r>
      <w:r>
        <w:rPr/>
        <w:t>и</w:t>
      </w:r>
      <w:r>
        <w:rPr>
          <w:spacing w:val="-15"/>
        </w:rPr>
        <w:t xml:space="preserve"> </w:t>
      </w:r>
      <w:r>
        <w:rPr/>
        <w:t>количеством</w:t>
      </w:r>
      <w:r>
        <w:rPr>
          <w:spacing w:val="-15"/>
        </w:rPr>
        <w:t xml:space="preserve"> </w:t>
      </w:r>
      <w:r>
        <w:rPr/>
        <w:t>сборщиков</w:t>
      </w:r>
      <w:r>
        <w:rPr>
          <w:spacing w:val="-15"/>
        </w:rPr>
        <w:t xml:space="preserve"> </w:t>
      </w:r>
      <w:r>
        <w:rPr/>
        <w:t>мусора</w:t>
      </w:r>
      <w:r>
        <w:rPr>
          <w:spacing w:val="-15"/>
        </w:rPr>
        <w:t xml:space="preserve"> </w:t>
      </w:r>
      <w:r>
        <w:rPr/>
        <w:t>равным</w:t>
      </w:r>
      <w:r>
        <w:rPr>
          <w:spacing w:val="-15"/>
        </w:rPr>
        <w:t xml:space="preserve"> </w:t>
      </w:r>
      <w:r>
        <w:rPr/>
        <w:t>двум[</w:t>
      </w:r>
      <w:hyperlink w:anchor="_bookmark21">
        <w:r>
          <w:rPr>
            <w:rStyle w:val="ListLabel82"/>
          </w:rPr>
          <w:t>2</w:t>
        </w:r>
      </w:hyperlink>
      <w:r>
        <w:rPr/>
        <w:t>].</w:t>
      </w:r>
      <w:r>
        <w:rPr>
          <w:spacing w:val="-15"/>
        </w:rPr>
        <w:t xml:space="preserve"> </w:t>
      </w:r>
      <w:r>
        <w:rPr/>
        <w:t>Также,</w:t>
      </w:r>
      <w:r>
        <w:rPr>
          <w:spacing w:val="-15"/>
        </w:rPr>
        <w:t xml:space="preserve"> </w:t>
      </w:r>
      <w:r>
        <w:rPr/>
        <w:t>согласно</w:t>
      </w:r>
      <w:r>
        <w:rPr>
          <w:spacing w:val="-15"/>
        </w:rPr>
        <w:t xml:space="preserve"> </w:t>
      </w:r>
      <w:r>
        <w:rPr/>
        <w:t>рекомендациям разработчиков, прочтения были предварительно отсортированы по именам,</w:t>
      </w:r>
      <w:r>
        <w:rPr>
          <w:spacing w:val="-42"/>
        </w:rPr>
        <w:t xml:space="preserve"> </w:t>
      </w:r>
      <w:r>
        <w:rPr/>
        <w:t xml:space="preserve">чтобы удалению </w:t>
      </w:r>
      <w:r>
        <w:rPr>
          <w:spacing w:val="-3"/>
        </w:rPr>
        <w:t xml:space="preserve">подверглись </w:t>
      </w:r>
      <w:r>
        <w:rPr/>
        <w:t xml:space="preserve">не </w:t>
      </w:r>
      <w:r>
        <w:rPr>
          <w:spacing w:val="-4"/>
        </w:rPr>
        <w:t xml:space="preserve">только </w:t>
      </w:r>
      <w:r>
        <w:rPr/>
        <w:t>первичные, но и добавочные</w:t>
      </w:r>
      <w:r>
        <w:rPr>
          <w:spacing w:val="-39"/>
        </w:rPr>
        <w:t xml:space="preserve"> </w:t>
      </w:r>
      <w:r>
        <w:rPr/>
        <w:t>выравнивания[</w:t>
      </w:r>
      <w:hyperlink w:anchor="_bookmark20">
        <w:r>
          <w:rPr>
            <w:rStyle w:val="ListLabel82"/>
          </w:rPr>
          <w:t>1</w:t>
        </w:r>
      </w:hyperlink>
      <w:r>
        <w:rPr/>
        <w:t>].</w:t>
      </w:r>
    </w:p>
    <w:p>
      <w:pPr>
        <w:pStyle w:val="Style17"/>
        <w:spacing w:before="4" w:after="0"/>
        <w:rPr>
          <w:sz w:val="30"/>
        </w:rPr>
      </w:pPr>
      <w:r>
        <w:rPr>
          <w:sz w:val="30"/>
        </w:rPr>
      </w:r>
    </w:p>
    <w:p>
      <w:pPr>
        <w:pStyle w:val="Normal"/>
        <w:tabs>
          <w:tab w:val="clear" w:pos="720"/>
          <w:tab w:val="left" w:pos="5390" w:leader="none"/>
        </w:tabs>
        <w:spacing w:lineRule="auto" w:line="252"/>
        <w:ind w:left="400" w:right="1115" w:hanging="0"/>
        <w:rPr>
          <w:sz w:val="24"/>
        </w:rPr>
      </w:pPr>
      <w:r>
        <w:rPr>
          <w:b/>
          <w:sz w:val="24"/>
        </w:rPr>
        <w:t>Рекалибровка качества</w:t>
      </w:r>
      <w:r>
        <w:rPr>
          <w:b/>
          <w:spacing w:val="14"/>
          <w:sz w:val="24"/>
        </w:rPr>
        <w:t xml:space="preserve"> </w:t>
      </w:r>
      <w:r>
        <w:rPr>
          <w:b/>
          <w:sz w:val="24"/>
        </w:rPr>
        <w:t>прочтений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(BQSR).</w:t>
        <w:tab/>
      </w:r>
      <w:r>
        <w:rPr>
          <w:sz w:val="24"/>
        </w:rPr>
        <w:t xml:space="preserve">Рекалибровка производилась с помощью инструментов </w:t>
      </w:r>
      <w:r>
        <w:rPr>
          <w:spacing w:val="-7"/>
          <w:sz w:val="24"/>
        </w:rPr>
        <w:t xml:space="preserve">GATK </w:t>
      </w:r>
      <w:r>
        <w:rPr>
          <w:spacing w:val="-24"/>
          <w:sz w:val="24"/>
        </w:rPr>
        <w:t xml:space="preserve">–– </w:t>
      </w:r>
      <w:r>
        <w:rPr>
          <w:sz w:val="24"/>
        </w:rPr>
        <w:t>BaseRecalibrator и ApplyBQSR. Для обучения</w:t>
      </w:r>
      <w:r>
        <w:rPr>
          <w:spacing w:val="28"/>
          <w:sz w:val="24"/>
        </w:rPr>
        <w:t xml:space="preserve"> </w:t>
      </w:r>
      <w:r>
        <w:rPr>
          <w:sz w:val="24"/>
        </w:rPr>
        <w:t>машинной</w:t>
      </w:r>
    </w:p>
    <w:p>
      <w:pPr>
        <w:pStyle w:val="Style17"/>
        <w:spacing w:lineRule="auto" w:line="252"/>
        <w:ind w:left="400" w:right="703" w:hanging="0"/>
        <w:rPr/>
      </w:pPr>
      <w:r>
        <w:rPr/>
        <w:t>модели</w:t>
      </w:r>
      <w:r>
        <w:rPr>
          <w:spacing w:val="-30"/>
        </w:rPr>
        <w:t xml:space="preserve"> </w:t>
      </w:r>
      <w:r>
        <w:rPr/>
        <w:t>требуются</w:t>
      </w:r>
      <w:r>
        <w:rPr>
          <w:spacing w:val="-30"/>
        </w:rPr>
        <w:t xml:space="preserve"> </w:t>
      </w:r>
      <w:r>
        <w:rPr/>
        <w:t>варианты</w:t>
      </w:r>
      <w:r>
        <w:rPr>
          <w:spacing w:val="-29"/>
        </w:rPr>
        <w:t xml:space="preserve"> </w:t>
      </w:r>
      <w:r>
        <w:rPr/>
        <w:t>в</w:t>
      </w:r>
      <w:r>
        <w:rPr>
          <w:spacing w:val="-30"/>
        </w:rPr>
        <w:t xml:space="preserve"> </w:t>
      </w:r>
      <w:r>
        <w:rPr/>
        <w:t>VCF</w:t>
      </w:r>
      <w:r>
        <w:rPr>
          <w:spacing w:val="-29"/>
        </w:rPr>
        <w:t xml:space="preserve"> </w:t>
      </w:r>
      <w:r>
        <w:rPr/>
        <w:t>формате</w:t>
      </w:r>
      <w:r>
        <w:rPr>
          <w:spacing w:val="-30"/>
        </w:rPr>
        <w:t xml:space="preserve"> </w:t>
      </w:r>
      <w:r>
        <w:rPr/>
        <w:t>(согласно</w:t>
      </w:r>
      <w:r>
        <w:rPr>
          <w:spacing w:val="-30"/>
        </w:rPr>
        <w:t xml:space="preserve"> </w:t>
      </w:r>
      <w:r>
        <w:rPr/>
        <w:t>рекомендациям</w:t>
      </w:r>
      <w:r>
        <w:rPr>
          <w:spacing w:val="-29"/>
        </w:rPr>
        <w:t xml:space="preserve"> </w:t>
      </w:r>
      <w:r>
        <w:rPr/>
        <w:t>для</w:t>
      </w:r>
      <w:r>
        <w:rPr>
          <w:spacing w:val="-30"/>
        </w:rPr>
        <w:t xml:space="preserve"> </w:t>
      </w:r>
      <w:r>
        <w:rPr/>
        <w:t>Homo</w:t>
      </w:r>
      <w:r>
        <w:rPr>
          <w:spacing w:val="-29"/>
        </w:rPr>
        <w:t xml:space="preserve"> </w:t>
      </w:r>
      <w:r>
        <w:rPr/>
        <w:t>sapiens</w:t>
      </w:r>
      <w:r>
        <w:rPr>
          <w:spacing w:val="-24"/>
        </w:rPr>
        <w:t xml:space="preserve"> –– </w:t>
      </w:r>
      <w:r>
        <w:rPr/>
        <w:t>dbSNP</w:t>
      </w:r>
      <w:r>
        <w:rPr>
          <w:spacing w:val="-2"/>
        </w:rPr>
        <w:t xml:space="preserve"> </w:t>
      </w:r>
      <w:r>
        <w:rPr/>
        <w:t>&gt;132).</w:t>
      </w:r>
    </w:p>
    <w:p>
      <w:pPr>
        <w:pStyle w:val="Style17"/>
        <w:spacing w:lineRule="auto" w:line="252"/>
        <w:ind w:left="400" w:right="1112" w:firstLine="358"/>
        <w:jc w:val="right"/>
        <w:rPr/>
      </w:pPr>
      <w:r>
        <w:rPr/>
        <w:t xml:space="preserve">К сожалению, предоставленная Broad Institute база данных оказалась сильно устаревшей и не вполне </w:t>
      </w:r>
      <w:r>
        <w:rPr>
          <w:spacing w:val="-3"/>
        </w:rPr>
        <w:t xml:space="preserve">подходила </w:t>
      </w:r>
      <w:r>
        <w:rPr/>
        <w:t>для сделанной нами геномной сборки, поэтому было решено</w:t>
      </w:r>
      <w:r>
        <w:rPr>
          <w:spacing w:val="-22"/>
        </w:rPr>
        <w:t xml:space="preserve"> </w:t>
      </w:r>
      <w:r>
        <w:rPr/>
        <w:t>подвергнуть</w:t>
      </w:r>
      <w:r>
        <w:rPr>
          <w:spacing w:val="-21"/>
        </w:rPr>
        <w:t xml:space="preserve"> </w:t>
      </w:r>
      <w:r>
        <w:rPr/>
        <w:t>обработке</w:t>
      </w:r>
      <w:r>
        <w:rPr>
          <w:spacing w:val="-21"/>
        </w:rPr>
        <w:t xml:space="preserve"> </w:t>
      </w:r>
      <w:r>
        <w:rPr/>
        <w:t>dbSNP</w:t>
      </w:r>
      <w:r>
        <w:rPr>
          <w:spacing w:val="-21"/>
        </w:rPr>
        <w:t xml:space="preserve"> </w:t>
      </w:r>
      <w:r>
        <w:rPr/>
        <w:t>v150,</w:t>
      </w:r>
      <w:r>
        <w:rPr>
          <w:spacing w:val="-21"/>
        </w:rPr>
        <w:t xml:space="preserve"> </w:t>
      </w:r>
      <w:r>
        <w:rPr/>
        <w:t>скачанную</w:t>
      </w:r>
      <w:r>
        <w:rPr>
          <w:spacing w:val="-21"/>
        </w:rPr>
        <w:t xml:space="preserve"> </w:t>
      </w:r>
      <w:r>
        <w:rPr/>
        <w:t>с</w:t>
      </w:r>
      <w:r>
        <w:rPr>
          <w:spacing w:val="-21"/>
        </w:rPr>
        <w:t xml:space="preserve"> </w:t>
      </w:r>
      <w:r>
        <w:rPr/>
        <w:t>NCBI[</w:t>
      </w:r>
      <w:hyperlink w:anchor="_bookmark66">
        <w:r>
          <w:rPr>
            <w:rStyle w:val="ListLabel82"/>
          </w:rPr>
          <w:t>47</w:t>
        </w:r>
      </w:hyperlink>
      <w:r>
        <w:rPr/>
        <w:t>].</w:t>
      </w:r>
      <w:r>
        <w:rPr>
          <w:spacing w:val="-21"/>
        </w:rPr>
        <w:t xml:space="preserve"> </w:t>
      </w:r>
      <w:r>
        <w:rPr/>
        <w:t>База</w:t>
      </w:r>
      <w:r>
        <w:rPr>
          <w:spacing w:val="-21"/>
        </w:rPr>
        <w:t xml:space="preserve"> </w:t>
      </w:r>
      <w:r>
        <w:rPr/>
        <w:t>данных</w:t>
      </w:r>
      <w:r>
        <w:rPr>
          <w:spacing w:val="-21"/>
        </w:rPr>
        <w:t xml:space="preserve"> </w:t>
      </w:r>
      <w:r>
        <w:rPr/>
        <w:t>потребовала</w:t>
      </w:r>
      <w:r>
        <w:rPr>
          <w:spacing w:val="-9"/>
        </w:rPr>
        <w:t xml:space="preserve"> </w:t>
      </w:r>
      <w:r>
        <w:rPr/>
        <w:t>замену</w:t>
      </w:r>
      <w:r>
        <w:rPr>
          <w:spacing w:val="-9"/>
        </w:rPr>
        <w:t xml:space="preserve"> </w:t>
      </w:r>
      <w:r>
        <w:rPr/>
        <w:t>и</w:t>
      </w:r>
      <w:r>
        <w:rPr>
          <w:spacing w:val="-8"/>
        </w:rPr>
        <w:t xml:space="preserve"> </w:t>
      </w:r>
      <w:r>
        <w:rPr/>
        <w:t>сортировку</w:t>
      </w:r>
      <w:r>
        <w:rPr>
          <w:spacing w:val="-9"/>
        </w:rPr>
        <w:t xml:space="preserve"> </w:t>
      </w:r>
      <w:r>
        <w:rPr>
          <w:spacing w:val="-3"/>
        </w:rPr>
        <w:t>контигов</w:t>
      </w:r>
      <w:r>
        <w:rPr>
          <w:spacing w:val="-9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соответствии</w:t>
      </w:r>
      <w:r>
        <w:rPr>
          <w:spacing w:val="-8"/>
        </w:rPr>
        <w:t xml:space="preserve"> </w:t>
      </w:r>
      <w:r>
        <w:rPr/>
        <w:t>с</w:t>
      </w:r>
      <w:r>
        <w:rPr>
          <w:spacing w:val="-9"/>
        </w:rPr>
        <w:t xml:space="preserve"> </w:t>
      </w:r>
      <w:r>
        <w:rPr/>
        <w:t>референсным</w:t>
      </w:r>
      <w:r>
        <w:rPr>
          <w:spacing w:val="-9"/>
        </w:rPr>
        <w:t xml:space="preserve"> </w:t>
      </w:r>
      <w:r>
        <w:rPr/>
        <w:t>геномом,</w:t>
      </w:r>
      <w:r>
        <w:rPr>
          <w:spacing w:val="-8"/>
        </w:rPr>
        <w:t xml:space="preserve"> </w:t>
      </w:r>
      <w:r>
        <w:rPr/>
        <w:t>а</w:t>
      </w:r>
      <w:r>
        <w:rPr>
          <w:spacing w:val="-9"/>
        </w:rPr>
        <w:t xml:space="preserve"> </w:t>
      </w:r>
      <w:r>
        <w:rPr/>
        <w:t xml:space="preserve">также удаление «пустых» вариантов, содержащих точки в полях REF и </w:t>
      </w:r>
      <w:r>
        <w:rPr>
          <w:spacing w:val="-11"/>
        </w:rPr>
        <w:t xml:space="preserve">ALT. </w:t>
      </w:r>
      <w:r>
        <w:rPr/>
        <w:t>Далее база данных была архивирована с помощью bgzip, а затем проиндексирована IndexFeatureFile от</w:t>
      </w:r>
      <w:r>
        <w:rPr>
          <w:spacing w:val="-12"/>
        </w:rPr>
        <w:t xml:space="preserve"> </w:t>
      </w:r>
      <w:r>
        <w:rPr>
          <w:spacing w:val="-7"/>
        </w:rPr>
        <w:t>GATK</w:t>
      </w:r>
      <w:r>
        <w:rPr>
          <w:spacing w:val="-11"/>
        </w:rPr>
        <w:t xml:space="preserve"> </w:t>
      </w:r>
      <w:r>
        <w:rPr/>
        <w:t>(этот</w:t>
      </w:r>
      <w:r>
        <w:rPr>
          <w:spacing w:val="-12"/>
        </w:rPr>
        <w:t xml:space="preserve"> </w:t>
      </w:r>
      <w:r>
        <w:rPr/>
        <w:t>же</w:t>
      </w:r>
      <w:r>
        <w:rPr>
          <w:spacing w:val="-11"/>
        </w:rPr>
        <w:t xml:space="preserve"> </w:t>
      </w:r>
      <w:r>
        <w:rPr/>
        <w:t>инструмент</w:t>
      </w:r>
      <w:r>
        <w:rPr>
          <w:spacing w:val="-12"/>
        </w:rPr>
        <w:t xml:space="preserve"> </w:t>
      </w:r>
      <w:r>
        <w:rPr/>
        <w:t>одновременно</w:t>
      </w:r>
      <w:r>
        <w:rPr>
          <w:spacing w:val="-11"/>
        </w:rPr>
        <w:t xml:space="preserve"> </w:t>
      </w:r>
      <w:r>
        <w:rPr/>
        <w:t>проверяет</w:t>
      </w:r>
      <w:r>
        <w:rPr>
          <w:spacing w:val="-12"/>
        </w:rPr>
        <w:t xml:space="preserve"> </w:t>
      </w:r>
      <w:r>
        <w:rPr>
          <w:spacing w:val="-5"/>
        </w:rPr>
        <w:t>БД</w:t>
      </w:r>
      <w:r>
        <w:rPr>
          <w:spacing w:val="-11"/>
        </w:rPr>
        <w:t xml:space="preserve"> </w:t>
      </w:r>
      <w:r>
        <w:rPr/>
        <w:t>на</w:t>
      </w:r>
      <w:r>
        <w:rPr>
          <w:spacing w:val="-12"/>
        </w:rPr>
        <w:t xml:space="preserve"> </w:t>
      </w:r>
      <w:r>
        <w:rPr/>
        <w:t>пригодность</w:t>
      </w:r>
      <w:r>
        <w:rPr>
          <w:spacing w:val="-11"/>
        </w:rPr>
        <w:t xml:space="preserve"> </w:t>
      </w:r>
      <w:r>
        <w:rPr/>
        <w:t>для</w:t>
      </w:r>
      <w:r>
        <w:rPr>
          <w:spacing w:val="-12"/>
        </w:rPr>
        <w:t xml:space="preserve"> </w:t>
      </w:r>
      <w:r>
        <w:rPr/>
        <w:t>BQSR). В</w:t>
      </w:r>
      <w:r>
        <w:rPr>
          <w:spacing w:val="27"/>
        </w:rPr>
        <w:t xml:space="preserve"> </w:t>
      </w:r>
      <w:r>
        <w:rPr/>
        <w:t>[</w:t>
      </w:r>
      <w:hyperlink w:anchor="_bookmark21">
        <w:r>
          <w:rPr>
            <w:rStyle w:val="ListLabel82"/>
          </w:rPr>
          <w:t>2</w:t>
        </w:r>
      </w:hyperlink>
      <w:r>
        <w:rPr/>
        <w:t>]</w:t>
      </w:r>
      <w:r>
        <w:rPr>
          <w:spacing w:val="28"/>
        </w:rPr>
        <w:t xml:space="preserve"> </w:t>
      </w:r>
      <w:r>
        <w:rPr/>
        <w:t>было</w:t>
      </w:r>
      <w:r>
        <w:rPr>
          <w:spacing w:val="27"/>
        </w:rPr>
        <w:t xml:space="preserve"> </w:t>
      </w:r>
      <w:r>
        <w:rPr/>
        <w:t>показано,</w:t>
      </w:r>
      <w:r>
        <w:rPr>
          <w:spacing w:val="28"/>
        </w:rPr>
        <w:t xml:space="preserve"> </w:t>
      </w:r>
      <w:r>
        <w:rPr/>
        <w:t>что</w:t>
      </w:r>
      <w:r>
        <w:rPr>
          <w:spacing w:val="27"/>
        </w:rPr>
        <w:t xml:space="preserve"> </w:t>
      </w:r>
      <w:r>
        <w:rPr/>
        <w:t>оптимальные</w:t>
      </w:r>
      <w:r>
        <w:rPr>
          <w:spacing w:val="28"/>
        </w:rPr>
        <w:t xml:space="preserve"> </w:t>
      </w:r>
      <w:r>
        <w:rPr/>
        <w:t>показатели</w:t>
      </w:r>
      <w:r>
        <w:rPr>
          <w:spacing w:val="27"/>
        </w:rPr>
        <w:t xml:space="preserve"> </w:t>
      </w:r>
      <w:r>
        <w:rPr/>
        <w:t>скорости</w:t>
      </w:r>
      <w:r>
        <w:rPr>
          <w:spacing w:val="28"/>
        </w:rPr>
        <w:t xml:space="preserve"> </w:t>
      </w:r>
      <w:r>
        <w:rPr/>
        <w:t>BaseRecalibrator</w:t>
      </w:r>
      <w:r>
        <w:rPr>
          <w:spacing w:val="27"/>
        </w:rPr>
        <w:t xml:space="preserve"> </w:t>
      </w:r>
      <w:r>
        <w:rPr/>
        <w:t>до-</w:t>
      </w:r>
    </w:p>
    <w:p>
      <w:pPr>
        <w:pStyle w:val="Style17"/>
        <w:spacing w:lineRule="auto" w:line="252"/>
        <w:ind w:left="400" w:right="1112" w:hanging="0"/>
        <w:jc w:val="both"/>
        <w:rPr/>
      </w:pPr>
      <w:r>
        <w:rPr/>
        <w:t xml:space="preserve">стигаются, как и в случае с MarkDuplicates, </w:t>
      </w:r>
      <w:r>
        <w:rPr>
          <w:spacing w:val="-3"/>
        </w:rPr>
        <w:t xml:space="preserve">запуском </w:t>
      </w:r>
      <w:r>
        <w:rPr/>
        <w:t xml:space="preserve">Java с </w:t>
      </w:r>
      <w:r>
        <w:rPr>
          <w:spacing w:val="-3"/>
        </w:rPr>
        <w:t xml:space="preserve">двумя </w:t>
      </w:r>
      <w:r>
        <w:rPr/>
        <w:t>параллельными сборщиками мусора; кроме того, BaseRecalibrator поддаётся внешнему распараллеливанию путём разделения картированных ридов на хромосомные группы. Хромосомные</w:t>
      </w:r>
      <w:r>
        <w:rPr>
          <w:spacing w:val="-27"/>
        </w:rPr>
        <w:t xml:space="preserve"> </w:t>
      </w:r>
      <w:r>
        <w:rPr/>
        <w:t>группы</w:t>
      </w:r>
      <w:r>
        <w:rPr>
          <w:spacing w:val="-27"/>
        </w:rPr>
        <w:t xml:space="preserve"> </w:t>
      </w:r>
      <w:r>
        <w:rPr/>
        <w:t>формировались</w:t>
      </w:r>
      <w:r>
        <w:rPr>
          <w:spacing w:val="-27"/>
        </w:rPr>
        <w:t xml:space="preserve"> </w:t>
      </w:r>
      <w:r>
        <w:rPr/>
        <w:t>вручную</w:t>
      </w:r>
      <w:r>
        <w:rPr>
          <w:spacing w:val="-27"/>
        </w:rPr>
        <w:t xml:space="preserve"> </w:t>
      </w:r>
      <w:r>
        <w:rPr/>
        <w:t>для</w:t>
      </w:r>
      <w:r>
        <w:rPr>
          <w:spacing w:val="-27"/>
        </w:rPr>
        <w:t xml:space="preserve"> </w:t>
      </w:r>
      <w:r>
        <w:rPr/>
        <w:t>используемой</w:t>
      </w:r>
      <w:r>
        <w:rPr>
          <w:spacing w:val="-27"/>
        </w:rPr>
        <w:t xml:space="preserve"> </w:t>
      </w:r>
      <w:r>
        <w:rPr/>
        <w:t>сборки</w:t>
      </w:r>
      <w:r>
        <w:rPr>
          <w:spacing w:val="-27"/>
        </w:rPr>
        <w:t xml:space="preserve"> </w:t>
      </w:r>
      <w:r>
        <w:rPr/>
        <w:t>генома,</w:t>
      </w:r>
      <w:r>
        <w:rPr>
          <w:spacing w:val="-26"/>
        </w:rPr>
        <w:t xml:space="preserve"> </w:t>
      </w:r>
      <w:r>
        <w:rPr/>
        <w:t>каждая</w:t>
      </w:r>
      <w:r>
        <w:rPr>
          <w:spacing w:val="-27"/>
        </w:rPr>
        <w:t xml:space="preserve"> </w:t>
      </w:r>
      <w:r>
        <w:rPr/>
        <w:t xml:space="preserve">запускалась с помощью bash-скрипта. Нам удалось усовершенствовать данный этап </w:t>
      </w:r>
      <w:r>
        <w:rPr>
          <w:spacing w:val="-24"/>
        </w:rPr>
        <w:t xml:space="preserve">–– </w:t>
      </w:r>
      <w:r>
        <w:rPr/>
        <w:t xml:space="preserve">запуск BaseRecalibrator производился с помощью библиотек Python3 subprocess, а параллелизация осуществлялась </w:t>
      </w:r>
      <w:r>
        <w:rPr>
          <w:spacing w:val="-3"/>
        </w:rPr>
        <w:t xml:space="preserve">библиотекой </w:t>
      </w:r>
      <w:r>
        <w:rPr/>
        <w:t>multiprocessing, таким образом, можно было делить</w:t>
      </w:r>
      <w:r>
        <w:rPr>
          <w:spacing w:val="-24"/>
        </w:rPr>
        <w:t xml:space="preserve"> </w:t>
      </w:r>
      <w:r>
        <w:rPr/>
        <w:t>файл</w:t>
      </w:r>
      <w:r>
        <w:rPr>
          <w:spacing w:val="-24"/>
        </w:rPr>
        <w:t xml:space="preserve"> </w:t>
      </w:r>
      <w:r>
        <w:rPr/>
        <w:t>с</w:t>
      </w:r>
      <w:r>
        <w:rPr>
          <w:spacing w:val="-24"/>
        </w:rPr>
        <w:t xml:space="preserve"> </w:t>
      </w:r>
      <w:r>
        <w:rPr/>
        <w:t>картированными</w:t>
      </w:r>
      <w:r>
        <w:rPr>
          <w:spacing w:val="-24"/>
        </w:rPr>
        <w:t xml:space="preserve"> </w:t>
      </w:r>
      <w:r>
        <w:rPr/>
        <w:t>прочтениями</w:t>
      </w:r>
      <w:r>
        <w:rPr>
          <w:spacing w:val="-24"/>
        </w:rPr>
        <w:t xml:space="preserve"> </w:t>
      </w:r>
      <w:r>
        <w:rPr/>
        <w:t>по</w:t>
      </w:r>
      <w:r>
        <w:rPr>
          <w:spacing w:val="-24"/>
        </w:rPr>
        <w:t xml:space="preserve"> </w:t>
      </w:r>
      <w:r>
        <w:rPr/>
        <w:t>хромосомам</w:t>
      </w:r>
      <w:r>
        <w:rPr>
          <w:spacing w:val="-24"/>
        </w:rPr>
        <w:t xml:space="preserve"> </w:t>
      </w:r>
      <w:r>
        <w:rPr/>
        <w:t>и</w:t>
      </w:r>
      <w:r>
        <w:rPr>
          <w:spacing w:val="-23"/>
        </w:rPr>
        <w:t xml:space="preserve"> </w:t>
      </w:r>
      <w:r>
        <w:rPr/>
        <w:t>обрабатывать</w:t>
      </w:r>
      <w:r>
        <w:rPr>
          <w:spacing w:val="-24"/>
        </w:rPr>
        <w:t xml:space="preserve"> </w:t>
      </w:r>
      <w:r>
        <w:rPr/>
        <w:t>их</w:t>
      </w:r>
      <w:r>
        <w:rPr>
          <w:spacing w:val="-24"/>
        </w:rPr>
        <w:t xml:space="preserve"> </w:t>
      </w:r>
      <w:r>
        <w:rPr/>
        <w:t>отдельно, так</w:t>
      </w:r>
      <w:r>
        <w:rPr>
          <w:spacing w:val="-16"/>
        </w:rPr>
        <w:t xml:space="preserve"> </w:t>
      </w:r>
      <w:r>
        <w:rPr/>
        <w:t>как</w:t>
      </w:r>
      <w:r>
        <w:rPr>
          <w:spacing w:val="-16"/>
        </w:rPr>
        <w:t xml:space="preserve"> </w:t>
      </w:r>
      <w:r>
        <w:rPr/>
        <w:t>multiprocessing</w:t>
      </w:r>
      <w:r>
        <w:rPr>
          <w:spacing w:val="-16"/>
        </w:rPr>
        <w:t xml:space="preserve"> </w:t>
      </w:r>
      <w:r>
        <w:rPr/>
        <w:t>автоматически</w:t>
      </w:r>
      <w:r>
        <w:rPr>
          <w:spacing w:val="-16"/>
        </w:rPr>
        <w:t xml:space="preserve"> </w:t>
      </w:r>
      <w:r>
        <w:rPr/>
        <w:t>распределяет</w:t>
      </w:r>
      <w:r>
        <w:rPr>
          <w:spacing w:val="-15"/>
        </w:rPr>
        <w:t xml:space="preserve"> </w:t>
      </w:r>
      <w:r>
        <w:rPr/>
        <w:t>процессы</w:t>
      </w:r>
      <w:r>
        <w:rPr>
          <w:spacing w:val="-16"/>
        </w:rPr>
        <w:t xml:space="preserve"> </w:t>
      </w:r>
      <w:r>
        <w:rPr/>
        <w:t>по</w:t>
      </w:r>
      <w:r>
        <w:rPr>
          <w:spacing w:val="-16"/>
        </w:rPr>
        <w:t xml:space="preserve"> </w:t>
      </w:r>
      <w:r>
        <w:rPr/>
        <w:t>имеющимся</w:t>
      </w:r>
      <w:r>
        <w:rPr>
          <w:spacing w:val="-16"/>
        </w:rPr>
        <w:t xml:space="preserve"> </w:t>
      </w:r>
      <w:r>
        <w:rPr/>
        <w:t xml:space="preserve">потокам. Также для повышения отказоустойчивости скрипта у BaseRecalibrator и ApplyBQSR была устранена разница в фильтрации прочтений, из-за </w:t>
      </w:r>
      <w:r>
        <w:rPr>
          <w:spacing w:val="-3"/>
        </w:rPr>
        <w:t xml:space="preserve">которой </w:t>
      </w:r>
      <w:r>
        <w:rPr/>
        <w:t>при малых размерах библиотек пайплайн экстренно завершал</w:t>
      </w:r>
      <w:r>
        <w:rPr>
          <w:spacing w:val="-7"/>
        </w:rPr>
        <w:t xml:space="preserve"> </w:t>
      </w:r>
      <w:r>
        <w:rPr>
          <w:spacing w:val="-5"/>
        </w:rPr>
        <w:t>работу.</w:t>
      </w:r>
    </w:p>
    <w:p>
      <w:pPr>
        <w:pStyle w:val="Style17"/>
        <w:spacing w:before="2" w:after="0"/>
        <w:rPr>
          <w:sz w:val="29"/>
        </w:rPr>
      </w:pPr>
      <w:r>
        <w:rPr>
          <w:sz w:val="29"/>
        </w:rPr>
      </w:r>
    </w:p>
    <w:p>
      <w:pPr>
        <w:pStyle w:val="Normal"/>
        <w:tabs>
          <w:tab w:val="clear" w:pos="720"/>
          <w:tab w:val="left" w:pos="4244" w:leader="none"/>
        </w:tabs>
        <w:spacing w:lineRule="auto" w:line="252"/>
        <w:ind w:left="400" w:right="1155" w:hanging="0"/>
        <w:rPr>
          <w:sz w:val="24"/>
        </w:rPr>
      </w:pPr>
      <w:r>
        <w:rPr>
          <w:b/>
          <w:sz w:val="24"/>
        </w:rPr>
        <w:t>Оценка покрытия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обогащения.</w:t>
        <w:tab/>
      </w:r>
      <w:r>
        <w:rPr>
          <w:sz w:val="24"/>
        </w:rPr>
        <w:t>Покрытие и обогащение в экзоме оценивались</w:t>
      </w:r>
      <w:r>
        <w:rPr>
          <w:spacing w:val="-17"/>
          <w:sz w:val="24"/>
        </w:rPr>
        <w:t xml:space="preserve"> </w:t>
      </w:r>
      <w:r>
        <w:rPr>
          <w:sz w:val="24"/>
        </w:rPr>
        <w:t>с помощью скрипта на основе</w:t>
      </w:r>
      <w:r>
        <w:rPr>
          <w:spacing w:val="-5"/>
          <w:sz w:val="24"/>
        </w:rPr>
        <w:t xml:space="preserve"> </w:t>
      </w:r>
      <w:r>
        <w:rPr>
          <w:sz w:val="24"/>
        </w:rPr>
        <w:t>bedtools[</w:t>
      </w:r>
      <w:hyperlink w:anchor="_bookmark37">
        <w:r>
          <w:rPr>
            <w:rStyle w:val="ListLabel83"/>
          </w:rPr>
          <w:t>18</w:t>
        </w:r>
      </w:hyperlink>
      <w:r>
        <w:rPr>
          <w:sz w:val="24"/>
        </w:rPr>
        <w:t>].</w:t>
      </w:r>
    </w:p>
    <w:p>
      <w:pPr>
        <w:pStyle w:val="Style17"/>
        <w:spacing w:before="10" w:after="0"/>
        <w:rPr>
          <w:sz w:val="30"/>
        </w:rPr>
      </w:pPr>
      <w:r>
        <w:rPr>
          <w:sz w:val="30"/>
        </w:rPr>
      </w:r>
    </w:p>
    <w:p>
      <w:pPr>
        <w:pStyle w:val="Style17"/>
        <w:tabs>
          <w:tab w:val="clear" w:pos="720"/>
          <w:tab w:val="left" w:pos="2560" w:leader="none"/>
        </w:tabs>
        <w:ind w:left="400" w:right="712" w:hanging="0"/>
        <w:rPr/>
      </w:pPr>
      <w:r>
        <w:rPr>
          <w:b/>
        </w:rPr>
        <w:t>Поиск</w:t>
      </w:r>
      <w:r>
        <w:rPr>
          <w:b/>
          <w:spacing w:val="-24"/>
        </w:rPr>
        <w:t xml:space="preserve"> </w:t>
      </w:r>
      <w:r>
        <w:rPr>
          <w:b/>
        </w:rPr>
        <w:t>вариантов.</w:t>
        <w:tab/>
      </w:r>
      <w:r>
        <w:rPr/>
        <w:t xml:space="preserve">Поиск вариантов производился с помощью </w:t>
      </w:r>
      <w:r>
        <w:rPr>
          <w:spacing w:val="-7"/>
        </w:rPr>
        <w:t xml:space="preserve">GATK </w:t>
      </w:r>
      <w:r>
        <w:rPr/>
        <w:t xml:space="preserve">HaplotypeCaller. </w:t>
      </w:r>
      <w:r>
        <w:rPr>
          <w:w w:val="90"/>
        </w:rPr>
        <w:t xml:space="preserve">Инструмент запускался с дополнительным параметром </w:t>
      </w:r>
      <w:r>
        <w:rPr>
          <w:rFonts w:ascii="Courier New" w:hAnsi="Courier New"/>
          <w:w w:val="90"/>
        </w:rPr>
        <w:t>--dont-use-soft-clipped-bases</w:t>
      </w:r>
      <w:r>
        <w:rPr>
          <w:w w:val="90"/>
        </w:rPr>
        <w:t xml:space="preserve">, </w:t>
      </w:r>
      <w:r>
        <w:rPr>
          <w:spacing w:val="-3"/>
        </w:rPr>
        <w:t>который</w:t>
      </w:r>
      <w:r>
        <w:rPr>
          <w:spacing w:val="-13"/>
        </w:rPr>
        <w:t xml:space="preserve"> </w:t>
      </w:r>
      <w:r>
        <w:rPr/>
        <w:t>не</w:t>
      </w:r>
      <w:r>
        <w:rPr>
          <w:spacing w:val="-13"/>
        </w:rPr>
        <w:t xml:space="preserve"> </w:t>
      </w:r>
      <w:r>
        <w:rPr/>
        <w:t>позволял</w:t>
      </w:r>
      <w:r>
        <w:rPr>
          <w:spacing w:val="-13"/>
        </w:rPr>
        <w:t xml:space="preserve"> </w:t>
      </w:r>
      <w:r>
        <w:rPr/>
        <w:t>использовать</w:t>
      </w:r>
      <w:r>
        <w:rPr>
          <w:spacing w:val="-13"/>
        </w:rPr>
        <w:t xml:space="preserve"> </w:t>
      </w:r>
      <w:r>
        <w:rPr/>
        <w:t>для</w:t>
      </w:r>
      <w:r>
        <w:rPr>
          <w:spacing w:val="-13"/>
        </w:rPr>
        <w:t xml:space="preserve"> </w:t>
      </w:r>
      <w:r>
        <w:rPr/>
        <w:t>поиска</w:t>
      </w:r>
      <w:r>
        <w:rPr>
          <w:spacing w:val="-13"/>
        </w:rPr>
        <w:t xml:space="preserve"> </w:t>
      </w:r>
      <w:r>
        <w:rPr/>
        <w:t>вариантов</w:t>
      </w:r>
      <w:r>
        <w:rPr>
          <w:spacing w:val="-13"/>
        </w:rPr>
        <w:t xml:space="preserve"> </w:t>
      </w:r>
      <w:r>
        <w:rPr/>
        <w:t>невыравненные</w:t>
      </w:r>
      <w:r>
        <w:rPr>
          <w:spacing w:val="-13"/>
        </w:rPr>
        <w:t xml:space="preserve"> </w:t>
      </w:r>
      <w:r>
        <w:rPr/>
        <w:t>химерные</w:t>
      </w:r>
      <w:r>
        <w:rPr>
          <w:spacing w:val="-13"/>
        </w:rPr>
        <w:t xml:space="preserve"> </w:t>
      </w:r>
      <w:r>
        <w:rPr/>
        <w:t>ча-</w:t>
      </w:r>
    </w:p>
    <w:p>
      <w:pPr>
        <w:pStyle w:val="Style17"/>
        <w:spacing w:before="11" w:after="0"/>
        <w:ind w:left="400" w:hanging="0"/>
        <w:rPr/>
      </w:pPr>
      <w:r>
        <w:rPr/>
        <w:t>сти.</w:t>
      </w:r>
    </w:p>
    <w:p>
      <w:pPr>
        <w:pStyle w:val="Style17"/>
        <w:spacing w:before="13" w:after="0"/>
        <w:ind w:left="759" w:hanging="0"/>
        <w:rPr/>
      </w:pPr>
      <w:r>
        <w:rPr/>
        <w:t>Как</w:t>
      </w:r>
      <w:r>
        <w:rPr>
          <w:spacing w:val="-28"/>
        </w:rPr>
        <w:t xml:space="preserve"> </w:t>
      </w:r>
      <w:r>
        <w:rPr/>
        <w:t>и</w:t>
      </w:r>
      <w:r>
        <w:rPr>
          <w:spacing w:val="-27"/>
        </w:rPr>
        <w:t xml:space="preserve"> </w:t>
      </w:r>
      <w:r>
        <w:rPr/>
        <w:t>в</w:t>
      </w:r>
      <w:r>
        <w:rPr>
          <w:spacing w:val="-27"/>
        </w:rPr>
        <w:t xml:space="preserve"> </w:t>
      </w:r>
      <w:r>
        <w:rPr/>
        <w:t>случае</w:t>
      </w:r>
      <w:r>
        <w:rPr>
          <w:spacing w:val="-27"/>
        </w:rPr>
        <w:t xml:space="preserve"> </w:t>
      </w:r>
      <w:r>
        <w:rPr/>
        <w:t>с</w:t>
      </w:r>
      <w:r>
        <w:rPr>
          <w:spacing w:val="-27"/>
        </w:rPr>
        <w:t xml:space="preserve"> </w:t>
      </w:r>
      <w:r>
        <w:rPr/>
        <w:t>BaseRecalibrator,</w:t>
      </w:r>
      <w:r>
        <w:rPr>
          <w:spacing w:val="-27"/>
        </w:rPr>
        <w:t xml:space="preserve"> </w:t>
      </w:r>
      <w:r>
        <w:rPr/>
        <w:t>HaplotypeCaller</w:t>
      </w:r>
      <w:r>
        <w:rPr>
          <w:spacing w:val="-27"/>
        </w:rPr>
        <w:t xml:space="preserve"> </w:t>
      </w:r>
      <w:r>
        <w:rPr/>
        <w:t>поддаётся</w:t>
      </w:r>
      <w:r>
        <w:rPr>
          <w:spacing w:val="-27"/>
        </w:rPr>
        <w:t xml:space="preserve"> </w:t>
      </w:r>
      <w:r>
        <w:rPr/>
        <w:t>внешнему</w:t>
      </w:r>
      <w:r>
        <w:rPr>
          <w:spacing w:val="-27"/>
        </w:rPr>
        <w:t xml:space="preserve"> </w:t>
      </w:r>
      <w:r>
        <w:rPr/>
        <w:t>распараллеливанию[</w:t>
      </w:r>
      <w:hyperlink w:anchor="_bookmark21">
        <w:r>
          <w:rPr>
            <w:rStyle w:val="ListLabel82"/>
          </w:rPr>
          <w:t>2</w:t>
        </w:r>
      </w:hyperlink>
      <w:r>
        <w:rPr/>
        <w:t>].</w:t>
      </w:r>
    </w:p>
    <w:p>
      <w:pPr>
        <w:sectPr>
          <w:headerReference w:type="even" r:id="rId24"/>
          <w:headerReference w:type="default" r:id="rId25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before="13" w:after="0"/>
        <w:ind w:left="400" w:hanging="0"/>
        <w:rPr/>
      </w:pPr>
      <w:r>
        <w:rPr/>
        <w:t>Мы также осуществили параллелизацию с помощью сочетания subprocess и multiprocessing,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spacing w:before="89" w:after="0"/>
        <w:ind w:left="117" w:hanging="0"/>
        <w:jc w:val="both"/>
        <w:rPr/>
      </w:pPr>
      <w:r>
        <w:rPr/>
        <w:t>достигнув 10-12-кратного ускорения по сравнению с запуском на одном потоке.</w:t>
      </w:r>
    </w:p>
    <w:p>
      <w:pPr>
        <w:pStyle w:val="Style17"/>
        <w:spacing w:before="1" w:after="0"/>
        <w:rPr>
          <w:sz w:val="32"/>
        </w:rPr>
      </w:pPr>
      <w:r>
        <w:rPr>
          <w:sz w:val="32"/>
        </w:rPr>
      </w:r>
    </w:p>
    <w:p>
      <w:pPr>
        <w:pStyle w:val="Style17"/>
        <w:spacing w:lineRule="auto" w:line="252"/>
        <w:ind w:left="117" w:right="1398" w:hanging="0"/>
        <w:jc w:val="both"/>
        <w:rPr/>
      </w:pPr>
      <w:r>
        <w:rPr>
          <w:b/>
        </w:rPr>
        <w:t xml:space="preserve">Рекалибровка и ранжирование вариантов. </w:t>
      </w:r>
      <w:r>
        <w:rPr/>
        <w:t>В арсенале GATK также присутствуют инструменты для рекалибровки и ранжирования вариантов, с использованием моделей машинного обучения и баз данных с частыми вариантами (CNNScoreVariants и FilterVariantTranches).</w:t>
      </w:r>
    </w:p>
    <w:p>
      <w:pPr>
        <w:pStyle w:val="Style17"/>
        <w:spacing w:lineRule="auto" w:line="252"/>
        <w:ind w:left="117" w:right="1437" w:firstLine="358"/>
        <w:jc w:val="both"/>
        <w:rPr/>
      </w:pPr>
      <w:r>
        <w:rPr/>
        <w:t xml:space="preserve">Анализ показал, что при наличии этапа рекалибровки вариантов время обработки </w:t>
      </w:r>
      <w:r>
        <w:rPr>
          <w:spacing w:val="-3"/>
        </w:rPr>
        <w:t xml:space="preserve">результатов </w:t>
      </w:r>
      <w:r>
        <w:rPr/>
        <w:t>секвенирования увеличивается почти вдвое. Между тем, рекалибровка и ранжирование</w:t>
      </w:r>
      <w:r>
        <w:rPr>
          <w:spacing w:val="-25"/>
        </w:rPr>
        <w:t xml:space="preserve"> </w:t>
      </w:r>
      <w:r>
        <w:rPr/>
        <w:t>с</w:t>
      </w:r>
      <w:r>
        <w:rPr>
          <w:spacing w:val="-24"/>
        </w:rPr>
        <w:t xml:space="preserve"> </w:t>
      </w:r>
      <w:r>
        <w:rPr/>
        <w:t>помощью</w:t>
      </w:r>
      <w:r>
        <w:rPr>
          <w:spacing w:val="-24"/>
        </w:rPr>
        <w:t xml:space="preserve"> </w:t>
      </w:r>
      <w:r>
        <w:rPr/>
        <w:t>инструментов</w:t>
      </w:r>
      <w:r>
        <w:rPr>
          <w:spacing w:val="-24"/>
        </w:rPr>
        <w:t xml:space="preserve"> </w:t>
      </w:r>
      <w:r>
        <w:rPr>
          <w:spacing w:val="-7"/>
        </w:rPr>
        <w:t>GATK</w:t>
      </w:r>
      <w:r>
        <w:rPr>
          <w:spacing w:val="-24"/>
        </w:rPr>
        <w:t xml:space="preserve"> </w:t>
      </w:r>
      <w:r>
        <w:rPr/>
        <w:t>не</w:t>
      </w:r>
      <w:r>
        <w:rPr>
          <w:spacing w:val="-24"/>
        </w:rPr>
        <w:t xml:space="preserve"> </w:t>
      </w:r>
      <w:r>
        <w:rPr/>
        <w:t>исключает</w:t>
      </w:r>
      <w:r>
        <w:rPr>
          <w:spacing w:val="-24"/>
        </w:rPr>
        <w:t xml:space="preserve"> </w:t>
      </w:r>
      <w:r>
        <w:rPr/>
        <w:t>необходимость</w:t>
      </w:r>
      <w:r>
        <w:rPr>
          <w:spacing w:val="-24"/>
        </w:rPr>
        <w:t xml:space="preserve"> </w:t>
      </w:r>
      <w:r>
        <w:rPr/>
        <w:t>проверки вариантов вручную. Таким образом, от этого этапа решено было</w:t>
      </w:r>
      <w:r>
        <w:rPr>
          <w:spacing w:val="-37"/>
        </w:rPr>
        <w:t xml:space="preserve"> </w:t>
      </w:r>
      <w:r>
        <w:rPr/>
        <w:t>отказаться.</w:t>
      </w:r>
    </w:p>
    <w:p>
      <w:pPr>
        <w:pStyle w:val="Style17"/>
        <w:spacing w:before="5" w:after="0"/>
        <w:rPr>
          <w:sz w:val="30"/>
        </w:rPr>
      </w:pPr>
      <w:r>
        <w:rPr>
          <w:sz w:val="30"/>
        </w:rPr>
      </w:r>
    </w:p>
    <w:p>
      <w:pPr>
        <w:pStyle w:val="Style17"/>
        <w:spacing w:lineRule="auto" w:line="252"/>
        <w:ind w:left="117" w:right="1398" w:hanging="0"/>
        <w:jc w:val="both"/>
        <w:rPr/>
      </w:pPr>
      <w:r>
        <w:rPr>
          <w:b/>
        </w:rPr>
        <w:t xml:space="preserve">Аннотация вариантов. </w:t>
      </w:r>
      <w:r>
        <w:rPr/>
        <w:t>Аннотация вариантов производилась вначале с помощью инструмента Ensembl VEP[</w:t>
      </w:r>
      <w:hyperlink w:anchor="_bookmark31">
        <w:r>
          <w:rPr>
            <w:rStyle w:val="ListLabel82"/>
          </w:rPr>
          <w:t>12</w:t>
        </w:r>
      </w:hyperlink>
      <w:r>
        <w:rPr/>
        <w:t>], затем мы мигрировали на ANNOVAR[</w:t>
      </w:r>
      <w:hyperlink w:anchor="_bookmark30">
        <w:r>
          <w:rPr>
            <w:rStyle w:val="ListLabel82"/>
          </w:rPr>
          <w:t>11</w:t>
        </w:r>
      </w:hyperlink>
      <w:r>
        <w:rPr/>
        <w:t>].</w:t>
      </w:r>
    </w:p>
    <w:p>
      <w:pPr>
        <w:pStyle w:val="Style17"/>
        <w:spacing w:lineRule="exact" w:line="274"/>
        <w:ind w:left="475" w:hanging="0"/>
        <w:rPr/>
      </w:pPr>
      <w:r>
        <w:rPr/>
        <w:t>Используемые базы данных:</w:t>
      </w:r>
    </w:p>
    <w:p>
      <w:pPr>
        <w:pStyle w:val="Style17"/>
        <w:spacing w:before="8" w:after="0"/>
        <w:rPr>
          <w:sz w:val="23"/>
        </w:rPr>
      </w:pPr>
      <w:r>
        <w:rPr>
          <w:sz w:val="23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0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Human Gene Mutation Database</w:t>
      </w:r>
      <w:r>
        <w:rPr>
          <w:spacing w:val="-6"/>
          <w:sz w:val="24"/>
          <w:lang w:val="en-US"/>
        </w:rPr>
        <w:t xml:space="preserve"> </w:t>
      </w:r>
      <w:r>
        <w:rPr>
          <w:sz w:val="24"/>
          <w:lang w:val="en-US"/>
        </w:rPr>
        <w:t>(HGMD®)[</w:t>
      </w:r>
      <w:hyperlink w:anchor="_bookmark42">
        <w:r>
          <w:rPr>
            <w:rStyle w:val="ListLabel83"/>
            <w:lang w:val="en-US"/>
          </w:rPr>
          <w:t>23</w:t>
        </w:r>
      </w:hyperlink>
      <w:r>
        <w:rPr>
          <w:sz w:val="24"/>
          <w:lang w:val="en-US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Online Mendelian Inheritance in Man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(OMIM®)[</w:t>
      </w:r>
      <w:hyperlink w:anchor="_bookmark43">
        <w:r>
          <w:rPr>
            <w:rStyle w:val="ListLabel83"/>
            <w:lang w:val="en-US"/>
          </w:rPr>
          <w:t>24</w:t>
        </w:r>
      </w:hyperlink>
      <w:r>
        <w:rPr>
          <w:sz w:val="24"/>
          <w:lang w:val="en-US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GeneCards®: The Human Gene Database —</w:t>
      </w:r>
      <w:r>
        <w:rPr>
          <w:spacing w:val="-14"/>
          <w:sz w:val="24"/>
          <w:lang w:val="en-US"/>
        </w:rPr>
        <w:t xml:space="preserve"> </w:t>
      </w:r>
      <w:hyperlink r:id="rId26">
        <w:r>
          <w:rPr>
            <w:rStyle w:val="ListLabel83"/>
            <w:lang w:val="en-US"/>
          </w:rPr>
          <w:t>https://www.genecards.org/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  <w:lang w:val="en-US"/>
        </w:rPr>
      </w:pPr>
      <w:r>
        <w:rPr>
          <w:spacing w:val="-4"/>
          <w:sz w:val="24"/>
          <w:lang w:val="en-US"/>
        </w:rPr>
        <w:t xml:space="preserve">ClinVar </w:t>
      </w:r>
      <w:r>
        <w:rPr>
          <w:sz w:val="24"/>
          <w:lang w:val="en-US"/>
        </w:rPr>
        <w:t>—</w:t>
      </w:r>
      <w:r>
        <w:rPr>
          <w:spacing w:val="1"/>
          <w:sz w:val="24"/>
          <w:lang w:val="en-US"/>
        </w:rPr>
        <w:t xml:space="preserve"> </w:t>
      </w:r>
      <w:hyperlink r:id="rId27">
        <w:r>
          <w:rPr>
            <w:rStyle w:val="ListLabel83"/>
            <w:lang w:val="en-US"/>
          </w:rPr>
          <w:t>https://www.ncbi.nlm.nih.gov/clinvar/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3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dbSNP —</w:t>
      </w:r>
      <w:r>
        <w:rPr>
          <w:spacing w:val="-3"/>
          <w:sz w:val="24"/>
          <w:lang w:val="en-US"/>
        </w:rPr>
        <w:t xml:space="preserve"> </w:t>
      </w:r>
      <w:hyperlink r:id="rId28">
        <w:r>
          <w:rPr>
            <w:rStyle w:val="ListLabel83"/>
            <w:lang w:val="en-US"/>
          </w:rPr>
          <w:t>https://www.ncbi.nlm.nih.gov/snp/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</w:rPr>
      </w:pPr>
      <w:r>
        <w:rPr>
          <w:sz w:val="24"/>
        </w:rPr>
        <w:t>Genome Aggregation Database</w:t>
      </w:r>
      <w:r>
        <w:rPr>
          <w:spacing w:val="-5"/>
          <w:sz w:val="24"/>
        </w:rPr>
        <w:t xml:space="preserve"> </w:t>
      </w:r>
      <w:r>
        <w:rPr>
          <w:sz w:val="24"/>
        </w:rPr>
        <w:t>(gnomAD)[</w:t>
      </w:r>
      <w:hyperlink w:anchor="_bookmark41">
        <w:r>
          <w:rPr>
            <w:rStyle w:val="ListLabel83"/>
          </w:rPr>
          <w:t>22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1000 Genomes Project —</w:t>
      </w:r>
      <w:r>
        <w:rPr>
          <w:spacing w:val="-7"/>
          <w:sz w:val="24"/>
          <w:lang w:val="en-US"/>
        </w:rPr>
        <w:t xml:space="preserve"> </w:t>
      </w:r>
      <w:hyperlink r:id="rId29">
        <w:r>
          <w:rPr>
            <w:rStyle w:val="ListLabel83"/>
            <w:lang w:val="en-US"/>
          </w:rPr>
          <w:t>https://www.internationalgenome.org/</w:t>
        </w:r>
      </w:hyperlink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  <w:lang w:val="en-US"/>
        </w:rPr>
      </w:pPr>
      <w:r>
        <w:rPr>
          <w:sz w:val="24"/>
          <w:lang w:val="en-US"/>
        </w:rPr>
        <w:t>Great Middle East allele frequencies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(GME)[</w:t>
      </w:r>
      <w:hyperlink w:anchor="_bookmark40">
        <w:r>
          <w:rPr>
            <w:rStyle w:val="ListLabel83"/>
            <w:lang w:val="en-US"/>
          </w:rPr>
          <w:t>21</w:t>
        </w:r>
      </w:hyperlink>
      <w:r>
        <w:rPr>
          <w:sz w:val="24"/>
          <w:lang w:val="en-US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300"/>
        <w:jc w:val="left"/>
        <w:rPr>
          <w:sz w:val="24"/>
        </w:rPr>
      </w:pPr>
      <w:r>
        <w:rPr>
          <w:sz w:val="24"/>
        </w:rPr>
        <w:t>dbNSFP: Exome</w:t>
      </w:r>
      <w:r>
        <w:rPr>
          <w:spacing w:val="-3"/>
          <w:sz w:val="24"/>
        </w:rPr>
        <w:t xml:space="preserve"> </w:t>
      </w:r>
      <w:r>
        <w:rPr>
          <w:sz w:val="24"/>
        </w:rPr>
        <w:t>Predictions[</w:t>
      </w:r>
      <w:hyperlink w:anchor="_bookmark39">
        <w:r>
          <w:rPr>
            <w:rStyle w:val="ListLabel83"/>
          </w:rPr>
          <w:t>20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2" w:after="0"/>
        <w:ind w:left="715" w:hanging="420"/>
        <w:jc w:val="left"/>
        <w:rPr>
          <w:sz w:val="24"/>
        </w:rPr>
      </w:pPr>
      <w:r>
        <w:rPr>
          <w:spacing w:val="-3"/>
          <w:sz w:val="24"/>
        </w:rPr>
        <w:t xml:space="preserve">dbscSNV: </w:t>
      </w:r>
      <w:r>
        <w:rPr>
          <w:sz w:val="24"/>
        </w:rPr>
        <w:t>Splice site</w:t>
      </w:r>
      <w:r>
        <w:rPr>
          <w:spacing w:val="-1"/>
          <w:sz w:val="24"/>
        </w:rPr>
        <w:t xml:space="preserve"> </w:t>
      </w:r>
      <w:r>
        <w:rPr>
          <w:sz w:val="24"/>
        </w:rPr>
        <w:t>prediction[</w:t>
      </w:r>
      <w:hyperlink w:anchor="_bookmark44">
        <w:r>
          <w:rPr>
            <w:rStyle w:val="ListLabel83"/>
          </w:rPr>
          <w:t>25</w:t>
        </w:r>
      </w:hyperlink>
      <w:r>
        <w:rPr>
          <w:sz w:val="24"/>
        </w:rPr>
        <w:t>]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716" w:leader="none"/>
        </w:tabs>
        <w:spacing w:before="213" w:after="0"/>
        <w:ind w:left="715" w:hanging="411"/>
        <w:jc w:val="left"/>
        <w:rPr>
          <w:sz w:val="24"/>
        </w:rPr>
      </w:pPr>
      <w:r>
        <w:rPr>
          <w:sz w:val="24"/>
        </w:rPr>
        <w:t>RegSNPIntron: intronic SNVs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prediction[</w:t>
      </w:r>
      <w:hyperlink w:anchor="_bookmark38">
        <w:r>
          <w:rPr>
            <w:rStyle w:val="ListLabel83"/>
          </w:rPr>
          <w:t>19</w:t>
        </w:r>
      </w:hyperlink>
      <w:r>
        <w:rPr>
          <w:sz w:val="24"/>
        </w:rPr>
        <w:t>]</w:t>
      </w:r>
    </w:p>
    <w:p>
      <w:pPr>
        <w:pStyle w:val="Style17"/>
        <w:spacing w:before="1" w:after="0"/>
        <w:rPr>
          <w:sz w:val="32"/>
        </w:rPr>
      </w:pPr>
      <w:r>
        <w:rPr>
          <w:sz w:val="32"/>
        </w:rPr>
      </w:r>
    </w:p>
    <w:p>
      <w:pPr>
        <w:pStyle w:val="Normal"/>
        <w:spacing w:lineRule="auto" w:line="252"/>
        <w:ind w:left="117" w:right="1399" w:hanging="0"/>
        <w:jc w:val="both"/>
        <w:rPr>
          <w:sz w:val="24"/>
        </w:rPr>
      </w:pPr>
      <w:r>
        <w:rPr>
          <w:b/>
          <w:sz w:val="24"/>
        </w:rPr>
        <w:t xml:space="preserve">Фильтрация вариантов. </w:t>
      </w:r>
      <w:r>
        <w:rPr>
          <w:b/>
          <w:color w:val="FF0000"/>
          <w:sz w:val="24"/>
        </w:rPr>
        <w:t>(разрыв)</w:t>
      </w:r>
      <w:r>
        <w:rPr>
          <w:sz w:val="24"/>
        </w:rPr>
        <w:t>Пограничным значением pLI было взято 0.9, согласно рекомендациям в оригинальной статье[</w:t>
      </w:r>
      <w:hyperlink w:anchor="_bookmark52">
        <w:r>
          <w:rPr>
            <w:rStyle w:val="ListLabel83"/>
          </w:rPr>
          <w:t>33</w:t>
        </w:r>
      </w:hyperlink>
      <w:r>
        <w:rPr>
          <w:sz w:val="24"/>
        </w:rPr>
        <w:t>].</w:t>
      </w:r>
    </w:p>
    <w:p>
      <w:pPr>
        <w:sectPr>
          <w:headerReference w:type="even" r:id="rId30"/>
          <w:headerReference w:type="default" r:id="rId31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Style17"/>
        <w:spacing w:lineRule="auto" w:line="252"/>
        <w:ind w:left="117" w:right="1398" w:firstLine="358"/>
        <w:jc w:val="both"/>
        <w:rPr/>
      </w:pPr>
      <w:r>
        <w:rPr/>
        <w:t>Интерпретация данных и составление отчёта производилось в соответствии с рекомендациями</w:t>
      </w:r>
      <w:r>
        <w:rPr>
          <w:spacing w:val="-14"/>
        </w:rPr>
        <w:t xml:space="preserve"> </w:t>
      </w:r>
      <w:r>
        <w:rPr>
          <w:spacing w:val="-3"/>
        </w:rPr>
        <w:t>Американского</w:t>
      </w:r>
      <w:r>
        <w:rPr>
          <w:spacing w:val="-14"/>
        </w:rPr>
        <w:t xml:space="preserve"> </w:t>
      </w:r>
      <w:r>
        <w:rPr>
          <w:spacing w:val="-3"/>
        </w:rPr>
        <w:t>колледжа</w:t>
      </w:r>
      <w:r>
        <w:rPr>
          <w:spacing w:val="-13"/>
        </w:rPr>
        <w:t xml:space="preserve"> </w:t>
      </w:r>
      <w:r>
        <w:rPr/>
        <w:t>медицинской</w:t>
      </w:r>
      <w:r>
        <w:rPr>
          <w:spacing w:val="-14"/>
        </w:rPr>
        <w:t xml:space="preserve"> </w:t>
      </w:r>
      <w:r>
        <w:rPr/>
        <w:t>генетики</w:t>
      </w:r>
      <w:r>
        <w:rPr>
          <w:spacing w:val="-14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геномики</w:t>
      </w:r>
      <w:r>
        <w:rPr>
          <w:spacing w:val="-13"/>
        </w:rPr>
        <w:t xml:space="preserve"> </w:t>
      </w:r>
      <w:r>
        <w:rPr/>
        <w:t>(ACMG)</w:t>
      </w:r>
      <w:r>
        <w:rPr>
          <w:spacing w:val="-13"/>
        </w:rPr>
        <w:t xml:space="preserve"> </w:t>
      </w:r>
      <w:r>
        <w:rPr/>
        <w:t>и Ассоциации молекулярной</w:t>
      </w:r>
      <w:r>
        <w:rPr>
          <w:spacing w:val="-4"/>
        </w:rPr>
        <w:t xml:space="preserve"> </w:t>
      </w:r>
      <w:r>
        <w:rPr/>
        <w:t>патологии[</w:t>
      </w:r>
      <w:hyperlink w:anchor="_bookmark51">
        <w:r>
          <w:rPr>
            <w:rStyle w:val="ListLabel82"/>
          </w:rPr>
          <w:t>32</w:t>
        </w:r>
      </w:hyperlink>
      <w:r>
        <w:rPr/>
        <w:t>].</w:t>
      </w:r>
    </w:p>
    <w:p>
      <w:pPr>
        <w:pStyle w:val="1"/>
        <w:numPr>
          <w:ilvl w:val="1"/>
          <w:numId w:val="2"/>
        </w:numPr>
        <w:tabs>
          <w:tab w:val="clear" w:pos="720"/>
          <w:tab w:val="left" w:pos="832" w:leader="none"/>
        </w:tabs>
        <w:ind w:left="831" w:hanging="432"/>
        <w:rPr/>
      </w:pPr>
      <w:bookmarkStart w:id="49" w:name="_bookmark16"/>
      <w:bookmarkStart w:id="50" w:name="_bookmark161"/>
      <w:bookmarkStart w:id="51" w:name="%25D0%25A0%25D0%25B5%25D0%25B7%25D1%2583"/>
      <w:bookmarkEnd w:id="49"/>
      <w:bookmarkEnd w:id="50"/>
      <w:bookmarkEnd w:id="51"/>
      <w:r>
        <w:rPr>
          <w:spacing w:val="-5"/>
        </w:rPr>
        <w:t>Результаты</w:t>
      </w:r>
    </w:p>
    <w:p>
      <w:pPr>
        <w:pStyle w:val="1"/>
        <w:numPr>
          <w:ilvl w:val="1"/>
          <w:numId w:val="2"/>
        </w:numPr>
        <w:tabs>
          <w:tab w:val="clear" w:pos="720"/>
          <w:tab w:val="left" w:pos="832" w:leader="none"/>
        </w:tabs>
        <w:spacing w:before="300" w:after="0"/>
        <w:ind w:left="831" w:hanging="432"/>
        <w:rPr/>
      </w:pPr>
      <w:bookmarkStart w:id="52" w:name="_bookmark17"/>
      <w:bookmarkStart w:id="53" w:name="_bookmark171"/>
      <w:bookmarkStart w:id="54" w:name="%25D0%259E%25D0%25B1%25D1%2581%25D1%2583"/>
      <w:bookmarkEnd w:id="52"/>
      <w:bookmarkEnd w:id="53"/>
      <w:bookmarkEnd w:id="54"/>
      <w:r>
        <w:rPr/>
        <w:t xml:space="preserve">Обсуждение </w:t>
      </w:r>
      <w:r>
        <w:rPr>
          <w:spacing w:val="-5"/>
        </w:rPr>
        <w:t>результатов</w:t>
      </w:r>
      <w:bookmarkStart w:id="55" w:name="_bookmark18"/>
      <w:bookmarkStart w:id="56" w:name="%25D0%259F%25D1%2580%25D0%25B5%25D0%25B4"/>
      <w:bookmarkStart w:id="57" w:name="_bookmark181"/>
      <w:bookmarkEnd w:id="55"/>
      <w:bookmarkEnd w:id="56"/>
      <w:bookmarkEnd w:id="57"/>
    </w:p>
    <w:p>
      <w:pPr>
        <w:sectPr>
          <w:headerReference w:type="even" r:id="rId32"/>
          <w:headerReference w:type="default" r:id="rId33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1"/>
        <w:numPr>
          <w:ilvl w:val="1"/>
          <w:numId w:val="2"/>
        </w:numPr>
        <w:tabs>
          <w:tab w:val="clear" w:pos="720"/>
          <w:tab w:val="left" w:pos="832" w:leader="none"/>
        </w:tabs>
        <w:spacing w:before="300" w:after="0"/>
        <w:ind w:left="831" w:hanging="432"/>
        <w:rPr/>
      </w:pPr>
      <w:r>
        <w:rPr/>
        <w:t xml:space="preserve">Предварительные </w:t>
      </w:r>
      <w:r>
        <w:rPr>
          <w:spacing w:val="-3"/>
        </w:rPr>
        <w:t>выводы</w:t>
      </w:r>
    </w:p>
    <w:p>
      <w:pPr>
        <w:pStyle w:val="1"/>
        <w:numPr>
          <w:ilvl w:val="0"/>
          <w:numId w:val="1"/>
        </w:numPr>
        <w:tabs>
          <w:tab w:val="clear" w:pos="720"/>
          <w:tab w:val="left" w:pos="625" w:leader="none"/>
        </w:tabs>
        <w:ind w:left="624" w:hanging="508"/>
        <w:rPr/>
      </w:pPr>
      <w:bookmarkStart w:id="58" w:name="_bookmark19"/>
      <w:bookmarkStart w:id="59" w:name="_bookmark191"/>
      <w:bookmarkStart w:id="60" w:name="%25D0%2594%25D0%25B0%25D0%25BD%25D0%25BD"/>
      <w:bookmarkEnd w:id="58"/>
      <w:bookmarkEnd w:id="59"/>
      <w:bookmarkEnd w:id="60"/>
      <w:r>
        <w:rPr/>
        <w:t>Данные секвенирования</w:t>
      </w:r>
      <w:r>
        <w:rPr>
          <w:spacing w:val="2"/>
        </w:rPr>
        <w:t xml:space="preserve"> </w:t>
      </w:r>
      <w:r>
        <w:rPr/>
        <w:t>K562</w:t>
      </w:r>
    </w:p>
    <w:p>
      <w:pPr>
        <w:pStyle w:val="Style17"/>
        <w:spacing w:before="7" w:after="1"/>
        <w:rPr>
          <w:b/>
          <w:b/>
          <w:sz w:val="23"/>
        </w:rPr>
      </w:pPr>
      <w:r>
        <w:rPr>
          <w:b/>
          <w:sz w:val="23"/>
        </w:rPr>
      </w:r>
    </w:p>
    <w:tbl>
      <w:tblPr>
        <w:tblStyle w:val="TableNormal"/>
        <w:tblW w:w="8466" w:type="dxa"/>
        <w:jc w:val="left"/>
        <w:tblInd w:w="127" w:type="dxa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2490"/>
        <w:gridCol w:w="1648"/>
        <w:gridCol w:w="1161"/>
        <w:gridCol w:w="1216"/>
        <w:gridCol w:w="1951"/>
      </w:tblGrid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Article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Reads, M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Accession Codes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GSM1551618_HIC069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456.8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SRR1658693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GSM1551619_HIC070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591.9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SRR1658694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GSM1551620_HIC071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79.9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SRR1658695 SRR1658696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GSM1551621_HIC072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79.6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SRR1658697 SRR1658698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GSM1551622_HIC073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77.4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SRR1658699 SRR1658700</w:t>
            </w:r>
          </w:p>
        </w:tc>
      </w:tr>
      <w:tr>
        <w:trPr>
          <w:trHeight w:val="720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GSM1551623_HIC074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Rao et al.[</w:t>
            </w:r>
            <w:hyperlink w:anchor="_bookmark22">
              <w:r>
                <w:rPr>
                  <w:rStyle w:val="ListLabel83"/>
                </w:rPr>
                <w:t>3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80.8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SRR1658702 SRR1658701</w:t>
            </w:r>
          </w:p>
        </w:tc>
      </w:tr>
      <w:tr>
        <w:trPr>
          <w:trHeight w:val="1009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ENCSR025GPQ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Zhou et al.[</w:t>
            </w:r>
            <w:hyperlink w:anchor="_bookmark23">
              <w:r>
                <w:rPr>
                  <w:rStyle w:val="ListLabel83"/>
                </w:rPr>
                <w:t>4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130.0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right="216" w:hanging="0"/>
              <w:jc w:val="both"/>
              <w:rPr>
                <w:sz w:val="24"/>
              </w:rPr>
            </w:pPr>
            <w:r>
              <w:rPr>
                <w:w w:val="95"/>
                <w:sz w:val="24"/>
              </w:rPr>
              <w:t xml:space="preserve">ENCFF574YLG ENCFF921AXL </w:t>
            </w:r>
            <w:r>
              <w:rPr>
                <w:sz w:val="24"/>
              </w:rPr>
              <w:t>ENCFF590SSX</w:t>
            </w:r>
          </w:p>
        </w:tc>
      </w:tr>
      <w:tr>
        <w:trPr>
          <w:trHeight w:val="1587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ENCSR053AXS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Zhou et al.[</w:t>
            </w:r>
            <w:hyperlink w:anchor="_bookmark23">
              <w:r>
                <w:rPr>
                  <w:rStyle w:val="ListLabel83"/>
                </w:rPr>
                <w:t>4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796.2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right="176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ENCFF004THU ENCFF066GQD </w:t>
            </w:r>
            <w:r>
              <w:rPr>
                <w:w w:val="95"/>
                <w:sz w:val="24"/>
              </w:rPr>
              <w:t xml:space="preserve">ENCFF313MGL </w:t>
            </w:r>
            <w:r>
              <w:rPr>
                <w:sz w:val="24"/>
              </w:rPr>
              <w:t>ENCFF506TKC ENCFF080MQF</w:t>
            </w:r>
          </w:p>
        </w:tc>
      </w:tr>
      <w:tr>
        <w:trPr>
          <w:trHeight w:val="1009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ENCSR711UNY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Zhou et al.[</w:t>
            </w:r>
            <w:hyperlink w:anchor="_bookmark23">
              <w:r>
                <w:rPr>
                  <w:rStyle w:val="ListLabel83"/>
                </w:rPr>
                <w:t>4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449.7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w w:val="95"/>
                <w:sz w:val="24"/>
              </w:rPr>
              <w:t xml:space="preserve">ENCFF471WSA </w:t>
            </w:r>
            <w:r>
              <w:rPr>
                <w:sz w:val="24"/>
              </w:rPr>
              <w:t>ENCFF826SYZ ENCFF590SSX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SRX3358201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Dixon et al.[</w:t>
            </w:r>
            <w:hyperlink w:anchor="_bookmark24">
              <w:r>
                <w:rPr>
                  <w:rStyle w:val="ListLabel83"/>
                </w:rPr>
                <w:t>5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WGS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366.3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SRR6251264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GSE148362_G1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24.8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SRR11518301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GSE148362_S1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30.9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SRR11518302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45.4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SRR11518303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GSE148362_S3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49.8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SRR11518304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GSE148362_S4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44.1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SRR11518305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GSE148362_S5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38.4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SRR11518306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GSE148362_S6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35.2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SRR11518307</w:t>
            </w:r>
          </w:p>
        </w:tc>
      </w:tr>
      <w:tr>
        <w:trPr>
          <w:trHeight w:val="431" w:hRule="atLeast"/>
        </w:trPr>
        <w:tc>
          <w:tcPr>
            <w:tcW w:w="24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GSE148362_G2</w:t>
            </w:r>
          </w:p>
        </w:tc>
        <w:tc>
          <w:tcPr>
            <w:tcW w:w="1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Wang et al.[</w:t>
            </w:r>
            <w:hyperlink w:anchor="_bookmark25">
              <w:r>
                <w:rPr>
                  <w:rStyle w:val="ListLabel83"/>
                </w:rPr>
                <w:t>6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Repli-seq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33.0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SRR11518308</w:t>
            </w:r>
          </w:p>
        </w:tc>
      </w:tr>
    </w:tbl>
    <w:p>
      <w:pPr>
        <w:sectPr>
          <w:headerReference w:type="even" r:id="rId34"/>
          <w:headerReference w:type="default" r:id="rId35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</w:pPr>
    </w:p>
    <w:p>
      <w:pPr>
        <w:pStyle w:val="Style17"/>
        <w:rPr>
          <w:b/>
          <w:b/>
          <w:sz w:val="18"/>
        </w:rPr>
      </w:pPr>
      <w:r>
        <w:rPr>
          <w:b/>
          <w:sz w:val="18"/>
        </w:rPr>
      </w:r>
    </w:p>
    <w:tbl>
      <w:tblPr>
        <w:tblStyle w:val="TableNormal"/>
        <w:tblW w:w="8582" w:type="dxa"/>
        <w:jc w:val="left"/>
        <w:tblInd w:w="769" w:type="dxa"/>
        <w:tblCellMar>
          <w:top w:w="0" w:type="dxa"/>
          <w:left w:w="5" w:type="dxa"/>
          <w:bottom w:w="0" w:type="dxa"/>
          <w:right w:w="5" w:type="dxa"/>
        </w:tblCellMar>
        <w:tblLook w:val="01e0" w:noVBand="0" w:noHBand="0" w:lastColumn="1" w:firstColumn="1" w:lastRow="1" w:firstRow="1"/>
      </w:tblPr>
      <w:tblGrid>
        <w:gridCol w:w="2491"/>
        <w:gridCol w:w="2084"/>
        <w:gridCol w:w="840"/>
        <w:gridCol w:w="1215"/>
        <w:gridCol w:w="1952"/>
      </w:tblGrid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Article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176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Type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Reads, M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Accession Codes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INSITU_HS1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6">
              <w:r>
                <w:rPr>
                  <w:rStyle w:val="ListLabel83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86.3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SRR9019504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INSITU_HS2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6">
              <w:r>
                <w:rPr>
                  <w:rStyle w:val="ListLabel83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127.1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SRR9019505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INSITU_NHS1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6">
              <w:r>
                <w:rPr>
                  <w:rStyle w:val="ListLabel83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86.4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SRR9019506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INSITU_NHS2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Ray et al.[</w:t>
            </w:r>
            <w:hyperlink w:anchor="_bookmark26">
              <w:r>
                <w:rPr>
                  <w:rStyle w:val="ListLabel83"/>
                </w:rPr>
                <w:t>7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128.5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SRR9019507</w:t>
            </w:r>
          </w:p>
        </w:tc>
      </w:tr>
      <w:tr>
        <w:trPr>
          <w:trHeight w:val="720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PD_STABLE_REP1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7">
              <w:r>
                <w:rPr>
                  <w:rStyle w:val="ListLabel83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67.2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SRR5470535 SRR5470534</w:t>
            </w:r>
          </w:p>
        </w:tc>
      </w:tr>
      <w:tr>
        <w:trPr>
          <w:trHeight w:val="720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PD_STABLE_REP2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7">
              <w:r>
                <w:rPr>
                  <w:rStyle w:val="ListLabel83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52.9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SRR5470536 SRR5470537</w:t>
            </w:r>
          </w:p>
        </w:tc>
      </w:tr>
      <w:tr>
        <w:trPr>
          <w:trHeight w:val="720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PD_TRANSIENT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7">
              <w:r>
                <w:rPr>
                  <w:rStyle w:val="ListLabel83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81.3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SRR5470539 SRR5470538</w:t>
            </w:r>
          </w:p>
        </w:tc>
      </w:tr>
      <w:tr>
        <w:trPr>
          <w:trHeight w:val="720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PDDE_TRANSIENT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Moquin et al.[</w:t>
            </w:r>
            <w:hyperlink w:anchor="_bookmark27">
              <w:r>
                <w:rPr>
                  <w:rStyle w:val="ListLabel83"/>
                </w:rPr>
                <w:t>8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55.2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52"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SRR5470541 SRR5470540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GSM2588815_R1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Belaghzal et al.[</w:t>
            </w:r>
            <w:hyperlink w:anchor="_bookmark28">
              <w:r>
                <w:rPr>
                  <w:rStyle w:val="ListLabel83"/>
                </w:rPr>
                <w:t>9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71" w:right="176" w:hanging="0"/>
              <w:jc w:val="center"/>
              <w:rPr>
                <w:sz w:val="24"/>
              </w:rPr>
            </w:pPr>
            <w:r>
              <w:rPr>
                <w:sz w:val="24"/>
              </w:rPr>
              <w:t>Hi-C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72.9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SRR5479813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GSM2536769_WT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39.2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SRR5345331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GSM2536770_WT_TF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49.4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SRR5345332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GSM2536771_MT2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42.0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SRR5345333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GSM2536772_MT3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43.7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SRR5345334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GSM2536773_MT4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39.9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SRR5345335</w:t>
            </w:r>
          </w:p>
        </w:tc>
      </w:tr>
      <w:tr>
        <w:trPr>
          <w:trHeight w:val="431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GSM2536774_MT5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2" w:hanging="0"/>
              <w:rPr>
                <w:sz w:val="24"/>
              </w:rPr>
            </w:pPr>
            <w:r>
              <w:rPr>
                <w:sz w:val="24"/>
              </w:rPr>
              <w:t>Banaszak et al.[</w:t>
            </w:r>
            <w:hyperlink w:anchor="_bookmark29">
              <w:r>
                <w:rPr>
                  <w:rStyle w:val="ListLabel83"/>
                </w:rPr>
                <w:t>10</w:t>
              </w:r>
            </w:hyperlink>
            <w:r>
              <w:rPr>
                <w:sz w:val="24"/>
              </w:rPr>
              <w:t>]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93" w:right="94" w:hanging="0"/>
              <w:jc w:val="center"/>
              <w:rPr>
                <w:sz w:val="24"/>
              </w:rPr>
            </w:pPr>
            <w:r>
              <w:rPr>
                <w:sz w:val="24"/>
              </w:rPr>
              <w:t>WES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40.8</w:t>
            </w:r>
          </w:p>
        </w:tc>
        <w:tc>
          <w:tcPr>
            <w:tcW w:w="1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78" w:after="0"/>
              <w:ind w:left="123" w:hanging="0"/>
              <w:rPr>
                <w:sz w:val="24"/>
              </w:rPr>
            </w:pPr>
            <w:r>
              <w:rPr>
                <w:sz w:val="24"/>
              </w:rPr>
              <w:t>SRR5345336</w:t>
            </w:r>
          </w:p>
        </w:tc>
      </w:tr>
    </w:tbl>
    <w:p>
      <w:pPr>
        <w:pStyle w:val="Style17"/>
        <w:spacing w:before="6" w:after="0"/>
        <w:rPr>
          <w:b/>
          <w:b/>
          <w:sz w:val="19"/>
        </w:rPr>
      </w:pPr>
      <w:r>
        <w:rPr>
          <w:b/>
          <w:sz w:val="19"/>
        </w:rPr>
      </w:r>
    </w:p>
    <w:p>
      <w:pPr>
        <w:pStyle w:val="1"/>
        <w:spacing w:before="90" w:after="0"/>
        <w:ind w:left="400" w:hanging="0"/>
        <w:rPr/>
      </w:pPr>
      <w:r>
        <w:rPr/>
        <w:t>Список литературы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244" w:after="0"/>
        <w:ind w:left="1038" w:right="1113" w:hanging="399"/>
        <w:rPr>
          <w:sz w:val="24"/>
        </w:rPr>
      </w:pPr>
      <w:bookmarkStart w:id="61" w:name="_bookmark20"/>
      <w:bookmarkStart w:id="62" w:name="_bookmark201"/>
      <w:bookmarkEnd w:id="61"/>
      <w:bookmarkEnd w:id="62"/>
      <w:r>
        <w:rPr>
          <w:spacing w:val="-9"/>
          <w:sz w:val="24"/>
          <w:lang w:val="en-US"/>
        </w:rPr>
        <w:t xml:space="preserve">Van   </w:t>
      </w:r>
      <w:r>
        <w:rPr>
          <w:sz w:val="24"/>
          <w:lang w:val="en-US"/>
        </w:rPr>
        <w:t xml:space="preserve">der  Auwera  GA,  Carneiro  MO,  Hartl  C,  et  al.  From  FastQ  data  to     high confidence variant calls: the  Genome  Analysis  </w:t>
      </w:r>
      <w:r>
        <w:rPr>
          <w:spacing w:val="-3"/>
          <w:sz w:val="24"/>
          <w:lang w:val="en-US"/>
        </w:rPr>
        <w:t xml:space="preserve">Toolkit  </w:t>
      </w:r>
      <w:r>
        <w:rPr>
          <w:sz w:val="24"/>
          <w:lang w:val="en-US"/>
        </w:rPr>
        <w:t xml:space="preserve">best  practices pipeline. </w:t>
      </w:r>
      <w:r>
        <w:rPr>
          <w:sz w:val="24"/>
        </w:rPr>
        <w:t>Curr Protoc Bioinformatics. 2013;43(1110):11.10.1-11.10.33. doi:10.1002/0471250953.bi1110s43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5" w:after="0"/>
        <w:ind w:left="1038" w:right="1113" w:hanging="399"/>
        <w:rPr>
          <w:sz w:val="24"/>
        </w:rPr>
      </w:pPr>
      <w:bookmarkStart w:id="63" w:name="_bookmark211"/>
      <w:bookmarkStart w:id="64" w:name="_bookmark212"/>
      <w:bookmarkEnd w:id="63"/>
      <w:bookmarkEnd w:id="64"/>
      <w:r>
        <w:rPr>
          <w:sz w:val="24"/>
          <w:lang w:val="en-US"/>
        </w:rPr>
        <w:t xml:space="preserve">Heldenbrand JR, Baheti S, Bockol MA,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Recommendations for performance optimizations when using </w:t>
      </w:r>
      <w:r>
        <w:rPr>
          <w:spacing w:val="-4"/>
          <w:sz w:val="24"/>
          <w:lang w:val="en-US"/>
          <w:rPrChange w:id="0" w:author="Фишман Вениамин Семенович" w:date="2020-12-29T14:12:00Z">
            <w:rPr>
              <w:sz w:val="24"/>
              <w:spacing w:val="-4"/>
            </w:rPr>
          </w:rPrChange>
        </w:rPr>
        <w:t xml:space="preserve">GATK3.8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and 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GATK4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[published correction appears in BMC</w:t>
      </w:r>
      <w:r>
        <w:rPr>
          <w:spacing w:val="-17"/>
          <w:sz w:val="24"/>
          <w:lang w:val="en-US"/>
          <w:rPrChange w:id="0" w:author="Фишман Вениамин Семенович" w:date="2020-12-29T14:12:00Z">
            <w:rPr>
              <w:sz w:val="24"/>
              <w:spacing w:val="-17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Bioinformatics.</w:t>
      </w:r>
      <w:r>
        <w:rPr>
          <w:spacing w:val="-16"/>
          <w:sz w:val="24"/>
          <w:lang w:val="en-US"/>
          <w:rPrChange w:id="0" w:author="Фишман Вениамин Семенович" w:date="2020-12-29T14:12:00Z">
            <w:rPr>
              <w:sz w:val="24"/>
              <w:spacing w:val="-16"/>
            </w:rPr>
          </w:rPrChange>
        </w:rPr>
        <w:t xml:space="preserve"> </w:t>
      </w:r>
      <w:r>
        <w:rPr>
          <w:sz w:val="24"/>
        </w:rPr>
        <w:t>2019</w:t>
      </w:r>
      <w:r>
        <w:rPr>
          <w:spacing w:val="-16"/>
          <w:sz w:val="24"/>
        </w:rPr>
        <w:t xml:space="preserve"> </w:t>
      </w:r>
      <w:r>
        <w:rPr>
          <w:sz w:val="24"/>
        </w:rPr>
        <w:t>Dec</w:t>
      </w:r>
      <w:r>
        <w:rPr>
          <w:spacing w:val="-17"/>
          <w:sz w:val="24"/>
        </w:rPr>
        <w:t xml:space="preserve"> </w:t>
      </w:r>
      <w:r>
        <w:rPr>
          <w:sz w:val="24"/>
        </w:rPr>
        <w:t>17;20(1):722].</w:t>
      </w:r>
      <w:r>
        <w:rPr>
          <w:spacing w:val="-16"/>
          <w:sz w:val="24"/>
        </w:rPr>
        <w:t xml:space="preserve"> </w:t>
      </w:r>
      <w:r>
        <w:rPr>
          <w:sz w:val="24"/>
        </w:rPr>
        <w:t>BMC</w:t>
      </w:r>
      <w:r>
        <w:rPr>
          <w:spacing w:val="-16"/>
          <w:sz w:val="24"/>
        </w:rPr>
        <w:t xml:space="preserve"> </w:t>
      </w:r>
      <w:r>
        <w:rPr>
          <w:sz w:val="24"/>
        </w:rPr>
        <w:t>Bioinformatics.</w:t>
      </w:r>
      <w:r>
        <w:rPr>
          <w:spacing w:val="-17"/>
          <w:sz w:val="24"/>
        </w:rPr>
        <w:t xml:space="preserve"> </w:t>
      </w:r>
      <w:r>
        <w:rPr>
          <w:sz w:val="24"/>
        </w:rPr>
        <w:t>2019;20(1):557.</w:t>
      </w:r>
    </w:p>
    <w:p>
      <w:pPr>
        <w:pStyle w:val="Style17"/>
        <w:spacing w:lineRule="exact" w:line="273"/>
        <w:ind w:left="1038" w:hanging="0"/>
        <w:jc w:val="both"/>
        <w:rPr/>
      </w:pPr>
      <w:r>
        <w:rPr/>
        <w:t>Published 2019 Nov 8. doi:10.1186/s12859-019-3169-7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213" w:after="0"/>
        <w:ind w:left="1038" w:right="1154" w:hanging="399"/>
        <w:rPr>
          <w:sz w:val="24"/>
          <w:lang w:val="en-US"/>
        </w:rPr>
      </w:pPr>
      <w:bookmarkStart w:id="65" w:name="_bookmark22"/>
      <w:bookmarkStart w:id="66" w:name="_bookmark221"/>
      <w:bookmarkEnd w:id="65"/>
      <w:bookmarkEnd w:id="66"/>
      <w:r>
        <w:rPr>
          <w:sz w:val="24"/>
          <w:lang w:val="en-US"/>
        </w:rPr>
        <w:t>Rao SS, Huntley MH, Durand NC, et al. A 3D map of the human genome at kilobase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resolution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reveals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principles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of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chromatin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looping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[published</w:t>
      </w:r>
      <w:r>
        <w:rPr>
          <w:spacing w:val="47"/>
          <w:sz w:val="24"/>
          <w:lang w:val="en-US"/>
        </w:rPr>
        <w:t xml:space="preserve"> </w:t>
      </w:r>
      <w:r>
        <w:rPr>
          <w:sz w:val="24"/>
          <w:lang w:val="en-US"/>
        </w:rPr>
        <w:t>correction</w:t>
      </w:r>
    </w:p>
    <w:p>
      <w:pPr>
        <w:pStyle w:val="Style17"/>
        <w:spacing w:before="9" w:after="0"/>
        <w:rPr>
          <w:sz w:val="8"/>
          <w:lang w:val="en-US"/>
        </w:rPr>
      </w:pPr>
      <w:r>
        <w:rPr>
          <w:sz w:val="8"/>
          <w:lang w:val="en-US"/>
        </w:rPr>
        <mc:AlternateContent>
          <mc:Choice Requires="wps">
            <w:drawing>
              <wp:anchor behindDoc="1" distT="0" distB="0" distL="0" distR="0" simplePos="0" locked="0" layoutInCell="1" allowOverlap="1" relativeHeight="6" wp14:anchorId="7F14D5E7">
                <wp:simplePos x="0" y="0"/>
                <wp:positionH relativeFrom="page">
                  <wp:posOffset>1080135</wp:posOffset>
                </wp:positionH>
                <wp:positionV relativeFrom="paragraph">
                  <wp:posOffset>91440</wp:posOffset>
                </wp:positionV>
                <wp:extent cx="2233295" cy="1270"/>
                <wp:effectExtent l="0" t="0" r="0" b="0"/>
                <wp:wrapTopAndBottom/>
                <wp:docPr id="1" name="Прямая соединительная линия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20" cy="0"/>
                        </a:xfrm>
                        <a:prstGeom prst="line">
                          <a:avLst/>
                        </a:prstGeom>
                        <a:ln w="5040"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5.05pt,7.2pt" to="260.8pt,7.2pt" ID="Прямая соединительная линия 7" stroked="t" style="position:absolute;mso-position-horizontal-relative:page" wp14:anchorId="7F14D5E7">
                <v:stroke color="black" weight="5040" joinstyle="round" endcap="flat"/>
                <v:fill o:detectmouseclick="t" on="false"/>
              </v:line>
            </w:pict>
          </mc:Fallback>
        </mc:AlternateContent>
      </w:r>
    </w:p>
    <w:p>
      <w:pPr>
        <w:sectPr>
          <w:headerReference w:type="even" r:id="rId36"/>
          <w:headerReference w:type="default" r:id="rId37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Normal"/>
        <w:spacing w:before="3" w:after="0"/>
        <w:ind w:left="679" w:hanging="0"/>
        <w:rPr>
          <w:sz w:val="20"/>
        </w:rPr>
      </w:pPr>
      <w:r>
        <w:rPr>
          <w:sz w:val="20"/>
          <w:vertAlign w:val="superscript"/>
        </w:rPr>
        <w:t>1</w:t>
      </w:r>
      <w:r>
        <w:rPr>
          <w:sz w:val="20"/>
        </w:rPr>
        <w:t>Варианты в гене DNMT3A были исключены из выборки.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Style17"/>
        <w:tabs>
          <w:tab w:val="clear" w:pos="720"/>
          <w:tab w:val="left" w:pos="1706" w:leader="none"/>
          <w:tab w:val="left" w:pos="2114" w:leader="none"/>
          <w:tab w:val="left" w:pos="2793" w:leader="none"/>
          <w:tab w:val="left" w:pos="3493" w:leader="none"/>
          <w:tab w:val="left" w:pos="3994" w:leader="none"/>
          <w:tab w:val="left" w:pos="5922" w:leader="none"/>
          <w:tab w:val="left" w:pos="6602" w:leader="none"/>
        </w:tabs>
        <w:spacing w:lineRule="auto" w:line="252" w:before="89" w:after="0"/>
        <w:ind w:left="754" w:right="1396" w:hanging="0"/>
        <w:rPr>
          <w:lang w:val="en-US"/>
        </w:rPr>
      </w:pPr>
      <w:r>
        <w:rPr>
          <w:lang w:val="en-US"/>
        </w:rPr>
        <w:t>appears</w:t>
        <w:tab/>
        <w:t>in</w:t>
        <w:tab/>
        <w:t>Cell.</w:t>
        <w:tab/>
        <w:t>2015</w:t>
        <w:tab/>
        <w:t>Jul</w:t>
        <w:tab/>
        <w:t>30;162(3):687-8].</w:t>
        <w:tab/>
        <w:t>Cell.</w:t>
        <w:tab/>
      </w:r>
      <w:r>
        <w:rPr>
          <w:spacing w:val="-1"/>
          <w:lang w:val="en-US"/>
        </w:rPr>
        <w:t xml:space="preserve">2014;159(7):1665-1680. </w:t>
      </w:r>
      <w:r>
        <w:rPr>
          <w:lang w:val="en-US"/>
        </w:rPr>
        <w:t>doi:10.1016/j.cell.2014.11.021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396" w:hanging="399"/>
        <w:rPr>
          <w:sz w:val="24"/>
          <w:lang w:val="en-US"/>
        </w:rPr>
      </w:pPr>
      <w:bookmarkStart w:id="67" w:name="_bookmark23"/>
      <w:bookmarkStart w:id="68" w:name="_bookmark231"/>
      <w:bookmarkEnd w:id="67"/>
      <w:bookmarkEnd w:id="68"/>
      <w:r>
        <w:rPr>
          <w:sz w:val="24"/>
          <w:lang w:val="en-US"/>
        </w:rPr>
        <w:t>Zhou</w:t>
      </w:r>
      <w:r>
        <w:rPr>
          <w:spacing w:val="-24"/>
          <w:sz w:val="24"/>
          <w:lang w:val="en-US"/>
        </w:rPr>
        <w:t xml:space="preserve"> </w:t>
      </w:r>
      <w:r>
        <w:rPr>
          <w:sz w:val="24"/>
          <w:lang w:val="en-US"/>
        </w:rPr>
        <w:t>B,</w:t>
      </w:r>
      <w:r>
        <w:rPr>
          <w:spacing w:val="-24"/>
          <w:sz w:val="24"/>
          <w:lang w:val="en-US"/>
        </w:rPr>
        <w:t xml:space="preserve"> </w:t>
      </w:r>
      <w:r>
        <w:rPr>
          <w:sz w:val="24"/>
          <w:lang w:val="en-US"/>
        </w:rPr>
        <w:t>Ho</w:t>
      </w:r>
      <w:r>
        <w:rPr>
          <w:spacing w:val="-23"/>
          <w:sz w:val="24"/>
          <w:lang w:val="en-US"/>
        </w:rPr>
        <w:t xml:space="preserve"> </w:t>
      </w:r>
      <w:r>
        <w:rPr>
          <w:sz w:val="24"/>
          <w:lang w:val="en-US"/>
        </w:rPr>
        <w:t>SS,</w:t>
      </w:r>
      <w:r>
        <w:rPr>
          <w:spacing w:val="-24"/>
          <w:sz w:val="24"/>
          <w:lang w:val="en-US"/>
        </w:rPr>
        <w:t xml:space="preserve"> </w:t>
      </w:r>
      <w:r>
        <w:rPr>
          <w:sz w:val="24"/>
          <w:lang w:val="en-US"/>
        </w:rPr>
        <w:t>Greer</w:t>
      </w:r>
      <w:r>
        <w:rPr>
          <w:spacing w:val="-23"/>
          <w:sz w:val="24"/>
          <w:lang w:val="en-US"/>
        </w:rPr>
        <w:t xml:space="preserve"> </w:t>
      </w:r>
      <w:r>
        <w:rPr>
          <w:sz w:val="24"/>
          <w:lang w:val="en-US"/>
        </w:rPr>
        <w:t>SU,</w:t>
      </w:r>
      <w:r>
        <w:rPr>
          <w:spacing w:val="-24"/>
          <w:sz w:val="24"/>
          <w:lang w:val="en-US"/>
        </w:rPr>
        <w:t xml:space="preserve"> </w:t>
      </w:r>
      <w:r>
        <w:rPr>
          <w:sz w:val="24"/>
          <w:lang w:val="en-US"/>
        </w:rPr>
        <w:t>et</w:t>
      </w:r>
      <w:r>
        <w:rPr>
          <w:spacing w:val="-23"/>
          <w:sz w:val="24"/>
          <w:lang w:val="en-US"/>
        </w:rPr>
        <w:t xml:space="preserve"> </w:t>
      </w:r>
      <w:r>
        <w:rPr>
          <w:sz w:val="24"/>
          <w:lang w:val="en-US"/>
        </w:rPr>
        <w:t>al.</w:t>
      </w:r>
      <w:r>
        <w:rPr>
          <w:spacing w:val="-24"/>
          <w:sz w:val="24"/>
          <w:lang w:val="en-US"/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Comprehensive,</w:t>
      </w:r>
      <w:r>
        <w:rPr>
          <w:spacing w:val="-24"/>
          <w:sz w:val="24"/>
          <w:lang w:val="en-US"/>
          <w:rPrChange w:id="0" w:author="Фишман Вениамин Семенович" w:date="2020-12-29T14:12:00Z">
            <w:rPr>
              <w:sz w:val="24"/>
              <w:spacing w:val="-2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integrated,</w:t>
      </w:r>
      <w:r>
        <w:rPr>
          <w:spacing w:val="-23"/>
          <w:sz w:val="24"/>
          <w:lang w:val="en-US"/>
          <w:rPrChange w:id="0" w:author="Фишман Вениамин Семенович" w:date="2020-12-29T14:12:00Z">
            <w:rPr>
              <w:sz w:val="24"/>
              <w:spacing w:val="-23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and</w:t>
      </w:r>
      <w:r>
        <w:rPr>
          <w:spacing w:val="-24"/>
          <w:sz w:val="24"/>
          <w:lang w:val="en-US"/>
          <w:rPrChange w:id="0" w:author="Фишман Вениамин Семенович" w:date="2020-12-29T14:12:00Z">
            <w:rPr>
              <w:sz w:val="24"/>
              <w:spacing w:val="-2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phased</w:t>
      </w:r>
      <w:r>
        <w:rPr>
          <w:spacing w:val="-23"/>
          <w:sz w:val="24"/>
          <w:lang w:val="en-US"/>
          <w:rPrChange w:id="0" w:author="Фишман Вениамин Семенович" w:date="2020-12-29T14:12:00Z">
            <w:rPr>
              <w:sz w:val="24"/>
              <w:spacing w:val="-23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whole-genome analysis of the primary ENCODE cell line K562. Genome Res. 2019;29(3):472-484. doi:10.1101/gr.234948.118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48" w:right="1399" w:hanging="393"/>
        <w:rPr>
          <w:sz w:val="24"/>
          <w:lang w:val="en-US"/>
        </w:rPr>
      </w:pPr>
      <w:bookmarkStart w:id="69" w:name="_bookmark24"/>
      <w:bookmarkStart w:id="70" w:name="_bookmark241"/>
      <w:bookmarkEnd w:id="69"/>
      <w:bookmarkEnd w:id="70"/>
      <w:r>
        <w:rPr>
          <w:sz w:val="24"/>
          <w:lang w:val="en-US"/>
        </w:rPr>
        <w:t xml:space="preserve">Dixon JR, Xu J, Dileep </w:t>
      </w:r>
      <w:r>
        <w:rPr>
          <w:spacing w:val="-16"/>
          <w:sz w:val="24"/>
          <w:lang w:val="en-US"/>
        </w:rPr>
        <w:t xml:space="preserve">V, </w:t>
      </w:r>
      <w:r>
        <w:rPr>
          <w:sz w:val="24"/>
          <w:lang w:val="en-US"/>
        </w:rPr>
        <w:t xml:space="preserve">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Integrative detection and analysis of structural variation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in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cancer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genomes.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Nat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Genet.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2018;50(10):1388-1398.</w:t>
      </w:r>
      <w:r>
        <w:rPr>
          <w:spacing w:val="-20"/>
          <w:sz w:val="24"/>
          <w:lang w:val="en-US"/>
          <w:rPrChange w:id="0" w:author="Фишман Вениамин Семенович" w:date="2020-12-29T14:12:00Z">
            <w:rPr>
              <w:sz w:val="24"/>
              <w:spacing w:val="-2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doi:10.1038/s41588018-0195-8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404" w:hanging="399"/>
        <w:rPr>
          <w:sz w:val="24"/>
          <w:lang w:val="en-US"/>
        </w:rPr>
      </w:pPr>
      <w:bookmarkStart w:id="71" w:name="_bookmark25"/>
      <w:bookmarkStart w:id="72" w:name="_bookmark251"/>
      <w:bookmarkEnd w:id="71"/>
      <w:bookmarkEnd w:id="72"/>
      <w:r>
        <w:rPr>
          <w:spacing w:val="-4"/>
          <w:sz w:val="24"/>
          <w:lang w:val="en-US"/>
        </w:rPr>
        <w:t xml:space="preserve">Yuchuan </w:t>
      </w:r>
      <w:r>
        <w:rPr>
          <w:spacing w:val="52"/>
          <w:sz w:val="24"/>
          <w:lang w:val="en-US"/>
        </w:rPr>
        <w:t xml:space="preserve"> </w:t>
      </w:r>
      <w:r>
        <w:rPr>
          <w:spacing w:val="-4"/>
          <w:sz w:val="24"/>
          <w:lang w:val="en-US"/>
        </w:rPr>
        <w:t xml:space="preserve">Wang, </w:t>
      </w:r>
      <w:r>
        <w:rPr>
          <w:spacing w:val="52"/>
          <w:sz w:val="24"/>
          <w:lang w:val="en-US"/>
        </w:rPr>
        <w:t xml:space="preserve"> </w:t>
      </w:r>
      <w:r>
        <w:rPr>
          <w:spacing w:val="-6"/>
          <w:sz w:val="24"/>
          <w:lang w:val="en-US"/>
        </w:rPr>
        <w:t xml:space="preserve">Yang  </w:t>
      </w:r>
      <w:r>
        <w:rPr>
          <w:sz w:val="24"/>
          <w:lang w:val="en-US"/>
        </w:rPr>
        <w:t xml:space="preserve">Zhang,  et   al.   SPIN   reveals   genome-wide   landscape of nuclear compartmentalization. bioRxiv 2020.03.09.982967; </w:t>
      </w:r>
      <w:r>
        <w:rPr>
          <w:spacing w:val="-4"/>
          <w:sz w:val="24"/>
          <w:lang w:val="en-US"/>
        </w:rPr>
        <w:t xml:space="preserve">doi: </w:t>
      </w:r>
      <w:r>
        <w:rPr>
          <w:sz w:val="24"/>
          <w:lang w:val="en-US"/>
        </w:rPr>
        <w:t>https://doi.org/10.1101/2020.03.09.982967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396" w:hanging="399"/>
        <w:rPr>
          <w:sz w:val="24"/>
          <w:lang w:val="en-US"/>
        </w:rPr>
      </w:pPr>
      <w:bookmarkStart w:id="73" w:name="_bookmark261"/>
      <w:bookmarkStart w:id="74" w:name="_bookmark26"/>
      <w:bookmarkEnd w:id="73"/>
      <w:bookmarkEnd w:id="74"/>
      <w:r>
        <w:rPr>
          <w:sz w:val="24"/>
          <w:lang w:val="en-US"/>
        </w:rPr>
        <w:t xml:space="preserve">Ray J, Munn PR, Vihervaara A,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Chromatin conformation remains stable upon extensive transcriptional changes driven by heat shock. Proc Natl Acad Sci U S A. 2019;116(39):19431-19439.</w:t>
      </w:r>
      <w:r>
        <w:rPr>
          <w:spacing w:val="-2"/>
          <w:sz w:val="24"/>
          <w:lang w:val="en-US"/>
          <w:rPrChange w:id="0" w:author="Фишман Вениамин Семенович" w:date="2020-12-29T14:12:00Z">
            <w:rPr>
              <w:sz w:val="24"/>
              <w:spacing w:val="-2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doi:10.1073/pnas.1901244116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397" w:hanging="399"/>
        <w:rPr>
          <w:sz w:val="24"/>
        </w:rPr>
      </w:pPr>
      <w:bookmarkStart w:id="75" w:name="_bookmark27"/>
      <w:bookmarkStart w:id="76" w:name="_bookmark271"/>
      <w:bookmarkEnd w:id="75"/>
      <w:bookmarkEnd w:id="76"/>
      <w:r>
        <w:rPr>
          <w:sz w:val="24"/>
          <w:lang w:val="en-US"/>
        </w:rPr>
        <w:t xml:space="preserve">Moquin SA, Thomas S, Whalen S, et al. The Epstein-Barr </w:t>
      </w:r>
      <w:r>
        <w:rPr>
          <w:spacing w:val="-3"/>
          <w:sz w:val="24"/>
          <w:lang w:val="en-US"/>
        </w:rPr>
        <w:t xml:space="preserve">Virus </w:t>
      </w:r>
      <w:r>
        <w:rPr>
          <w:sz w:val="24"/>
          <w:lang w:val="en-US"/>
        </w:rPr>
        <w:t xml:space="preserve">Episome  Maneuvers between Nuclear Chromatin Compartments during Reactivation. </w:t>
      </w:r>
      <w:r>
        <w:rPr>
          <w:sz w:val="24"/>
        </w:rPr>
        <w:t xml:space="preserve">J </w:t>
      </w:r>
      <w:r>
        <w:rPr>
          <w:spacing w:val="-3"/>
          <w:sz w:val="24"/>
        </w:rPr>
        <w:t xml:space="preserve">Virol. </w:t>
      </w:r>
      <w:r>
        <w:rPr>
          <w:sz w:val="24"/>
        </w:rPr>
        <w:t>2018;92(3):e01413-17. Published 2018 Jan 17.</w:t>
      </w:r>
      <w:r>
        <w:rPr>
          <w:spacing w:val="-15"/>
          <w:sz w:val="24"/>
        </w:rPr>
        <w:t xml:space="preserve"> </w:t>
      </w:r>
      <w:r>
        <w:rPr>
          <w:sz w:val="24"/>
        </w:rPr>
        <w:t>doi:10.1128/JVI.01413-17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396" w:hanging="399"/>
        <w:rPr>
          <w:sz w:val="24"/>
        </w:rPr>
      </w:pPr>
      <w:bookmarkStart w:id="77" w:name="_bookmark28"/>
      <w:bookmarkStart w:id="78" w:name="_bookmark281"/>
      <w:bookmarkEnd w:id="77"/>
      <w:bookmarkEnd w:id="78"/>
      <w:r>
        <w:rPr>
          <w:sz w:val="24"/>
          <w:lang w:val="en-US"/>
        </w:rPr>
        <w:t xml:space="preserve">Belaghzal H,  Dekker  J,  Gibcus  JH.  Hi-C  2.0:  An  optimized  Hi-C  procedure  for high-resolution genome-wide mapping of chromosome conformation. </w:t>
      </w:r>
      <w:r>
        <w:rPr>
          <w:sz w:val="24"/>
        </w:rPr>
        <w:t>Methods. 2017;123:56-65.</w:t>
      </w:r>
      <w:r>
        <w:rPr>
          <w:spacing w:val="-2"/>
          <w:sz w:val="24"/>
        </w:rPr>
        <w:t xml:space="preserve"> </w:t>
      </w:r>
      <w:r>
        <w:rPr>
          <w:sz w:val="24"/>
        </w:rPr>
        <w:t>doi:10.1016/j.ymeth.2017.04.004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395" w:hanging="518"/>
        <w:rPr>
          <w:sz w:val="24"/>
          <w:lang w:val="en-US"/>
        </w:rPr>
      </w:pPr>
      <w:bookmarkStart w:id="79" w:name="_bookmark29"/>
      <w:bookmarkStart w:id="80" w:name="_bookmark291"/>
      <w:bookmarkEnd w:id="79"/>
      <w:bookmarkEnd w:id="80"/>
      <w:r>
        <w:rPr>
          <w:sz w:val="24"/>
          <w:lang w:val="en-US"/>
        </w:rPr>
        <w:t xml:space="preserve">Banaszak LG, Giudice </w:t>
      </w:r>
      <w:r>
        <w:rPr>
          <w:spacing w:val="-16"/>
          <w:sz w:val="24"/>
          <w:lang w:val="en-US"/>
        </w:rPr>
        <w:t xml:space="preserve">V, </w:t>
      </w:r>
      <w:r>
        <w:rPr>
          <w:sz w:val="24"/>
          <w:lang w:val="en-US"/>
        </w:rPr>
        <w:t xml:space="preserve">Zhao X,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Abnormal RNA splicing and genomic instability</w:t>
      </w:r>
      <w:r>
        <w:rPr>
          <w:spacing w:val="44"/>
          <w:sz w:val="24"/>
          <w:lang w:val="en-US"/>
          <w:rPrChange w:id="0" w:author="Фишман Вениамин Семенович" w:date="2020-12-29T14:12:00Z">
            <w:rPr>
              <w:sz w:val="24"/>
              <w:spacing w:val="4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after</w:t>
      </w:r>
      <w:r>
        <w:rPr>
          <w:spacing w:val="45"/>
          <w:sz w:val="24"/>
          <w:lang w:val="en-US"/>
          <w:rPrChange w:id="0" w:author="Фишман Вениамин Семенович" w:date="2020-12-29T14:12:00Z">
            <w:rPr>
              <w:sz w:val="24"/>
              <w:spacing w:val="4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induction</w:t>
      </w:r>
      <w:r>
        <w:rPr>
          <w:spacing w:val="44"/>
          <w:sz w:val="24"/>
          <w:lang w:val="en-US"/>
          <w:rPrChange w:id="0" w:author="Фишман Вениамин Семенович" w:date="2020-12-29T14:12:00Z">
            <w:rPr>
              <w:sz w:val="24"/>
              <w:spacing w:val="4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of</w:t>
      </w:r>
      <w:r>
        <w:rPr>
          <w:spacing w:val="44"/>
          <w:sz w:val="24"/>
          <w:lang w:val="en-US"/>
          <w:rPrChange w:id="0" w:author="Фишман Вениамин Семенович" w:date="2020-12-29T14:12:00Z">
            <w:rPr>
              <w:sz w:val="24"/>
              <w:spacing w:val="4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DNMT3A</w:t>
      </w:r>
      <w:r>
        <w:rPr>
          <w:spacing w:val="45"/>
          <w:sz w:val="24"/>
          <w:lang w:val="en-US"/>
          <w:rPrChange w:id="0" w:author="Фишман Вениамин Семенович" w:date="2020-12-29T14:12:00Z">
            <w:rPr>
              <w:sz w:val="24"/>
              <w:spacing w:val="4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mutations</w:t>
      </w:r>
      <w:r>
        <w:rPr>
          <w:spacing w:val="44"/>
          <w:sz w:val="24"/>
          <w:lang w:val="en-US"/>
          <w:rPrChange w:id="0" w:author="Фишман Вениамин Семенович" w:date="2020-12-29T14:12:00Z">
            <w:rPr>
              <w:sz w:val="24"/>
              <w:spacing w:val="4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by</w:t>
      </w:r>
      <w:r>
        <w:rPr>
          <w:spacing w:val="45"/>
          <w:sz w:val="24"/>
          <w:lang w:val="en-US"/>
          <w:rPrChange w:id="0" w:author="Фишман Вениамин Семенович" w:date="2020-12-29T14:12:00Z">
            <w:rPr>
              <w:sz w:val="24"/>
              <w:spacing w:val="4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CRISPR/Cas9</w:t>
      </w:r>
      <w:r>
        <w:rPr>
          <w:spacing w:val="44"/>
          <w:sz w:val="24"/>
          <w:lang w:val="en-US"/>
          <w:rPrChange w:id="0" w:author="Фишман Вениамин Семенович" w:date="2020-12-29T14:12:00Z">
            <w:rPr>
              <w:sz w:val="24"/>
              <w:spacing w:val="4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gene</w:t>
      </w:r>
      <w:r>
        <w:rPr>
          <w:spacing w:val="45"/>
          <w:sz w:val="24"/>
          <w:lang w:val="en-US"/>
          <w:rPrChange w:id="0" w:author="Фишман Вениамин Семенович" w:date="2020-12-29T14:12:00Z">
            <w:rPr>
              <w:sz w:val="24"/>
              <w:spacing w:val="4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editing.</w:t>
      </w:r>
    </w:p>
    <w:p>
      <w:pPr>
        <w:pStyle w:val="Style17"/>
        <w:spacing w:lineRule="exact" w:line="274"/>
        <w:ind w:left="754" w:hanging="0"/>
        <w:rPr>
          <w:lang w:val="en-US"/>
        </w:rPr>
      </w:pPr>
      <w:r>
        <w:rPr>
          <w:lang w:val="en-US"/>
        </w:rPr>
        <w:t>Blood Cells Mol Dis. 2018;69:10-22. doi:10.1016/j.bcmd.2017.12.002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213" w:after="0"/>
        <w:ind w:left="748" w:right="1398" w:hanging="504"/>
        <w:rPr>
          <w:sz w:val="24"/>
        </w:rPr>
      </w:pPr>
      <w:bookmarkStart w:id="81" w:name="_bookmark30"/>
      <w:bookmarkStart w:id="82" w:name="_bookmark301"/>
      <w:bookmarkEnd w:id="81"/>
      <w:bookmarkEnd w:id="82"/>
      <w:r>
        <w:rPr>
          <w:spacing w:val="-5"/>
          <w:sz w:val="24"/>
          <w:lang w:val="en-US"/>
        </w:rPr>
        <w:t xml:space="preserve">Wang </w:t>
      </w:r>
      <w:r>
        <w:rPr>
          <w:sz w:val="24"/>
          <w:lang w:val="en-US"/>
        </w:rPr>
        <w:t xml:space="preserve">K, Li M, Hakonarson H. </w:t>
      </w:r>
      <w:r>
        <w:rPr>
          <w:spacing w:val="-5"/>
          <w:sz w:val="24"/>
          <w:lang w:val="en-US"/>
        </w:rPr>
        <w:t xml:space="preserve">ANNOVAR: </w:t>
      </w:r>
      <w:r>
        <w:rPr>
          <w:sz w:val="24"/>
          <w:lang w:val="en-US"/>
        </w:rPr>
        <w:t>functional annotation of genetic  variants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from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high-throughput</w:t>
      </w:r>
      <w:r>
        <w:rPr>
          <w:spacing w:val="-16"/>
          <w:sz w:val="24"/>
          <w:lang w:val="en-US"/>
        </w:rPr>
        <w:t xml:space="preserve"> </w:t>
      </w:r>
      <w:r>
        <w:rPr>
          <w:sz w:val="24"/>
          <w:lang w:val="en-US"/>
        </w:rPr>
        <w:t>sequencing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data.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</w:rPr>
        <w:t>Nucleic</w:t>
      </w:r>
      <w:r>
        <w:rPr>
          <w:spacing w:val="-16"/>
          <w:sz w:val="24"/>
        </w:rPr>
        <w:t xml:space="preserve"> </w:t>
      </w:r>
      <w:r>
        <w:rPr>
          <w:sz w:val="24"/>
        </w:rPr>
        <w:t>Acids</w:t>
      </w:r>
      <w:r>
        <w:rPr>
          <w:spacing w:val="-17"/>
          <w:sz w:val="24"/>
        </w:rPr>
        <w:t xml:space="preserve"> </w:t>
      </w:r>
      <w:r>
        <w:rPr>
          <w:sz w:val="24"/>
        </w:rPr>
        <w:t>Res.</w:t>
      </w:r>
      <w:r>
        <w:rPr>
          <w:spacing w:val="-16"/>
          <w:sz w:val="24"/>
        </w:rPr>
        <w:t xml:space="preserve"> </w:t>
      </w:r>
      <w:r>
        <w:rPr>
          <w:sz w:val="24"/>
        </w:rPr>
        <w:t>2010;38(16):e164. doi:10.1093/nar/gkq603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439" w:hanging="518"/>
        <w:rPr>
          <w:sz w:val="24"/>
        </w:rPr>
      </w:pPr>
      <w:bookmarkStart w:id="83" w:name="_bookmark311"/>
      <w:bookmarkStart w:id="84" w:name="_bookmark312"/>
      <w:bookmarkEnd w:id="83"/>
      <w:bookmarkEnd w:id="84"/>
      <w:r>
        <w:rPr>
          <w:sz w:val="24"/>
          <w:lang w:val="en-US"/>
        </w:rPr>
        <w:t>McLaren,</w:t>
      </w:r>
      <w:r>
        <w:rPr>
          <w:spacing w:val="-10"/>
          <w:sz w:val="24"/>
          <w:lang w:val="en-US"/>
        </w:rPr>
        <w:t xml:space="preserve"> </w:t>
      </w:r>
      <w:r>
        <w:rPr>
          <w:spacing w:val="-8"/>
          <w:sz w:val="24"/>
          <w:lang w:val="en-US"/>
        </w:rPr>
        <w:t>W.,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Gil,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L.,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Hunt,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S.E.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et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al.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The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Ensembl</w:t>
      </w:r>
      <w:r>
        <w:rPr>
          <w:spacing w:val="-9"/>
          <w:sz w:val="24"/>
          <w:lang w:val="en-US"/>
        </w:rPr>
        <w:t xml:space="preserve"> </w:t>
      </w:r>
      <w:r>
        <w:rPr>
          <w:spacing w:val="-4"/>
          <w:sz w:val="24"/>
          <w:lang w:val="en-US"/>
        </w:rPr>
        <w:t>Variant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Effect</w:t>
      </w:r>
      <w:r>
        <w:rPr>
          <w:spacing w:val="-9"/>
          <w:sz w:val="24"/>
          <w:lang w:val="en-US"/>
        </w:rPr>
        <w:t xml:space="preserve"> </w:t>
      </w:r>
      <w:r>
        <w:rPr>
          <w:spacing w:val="-3"/>
          <w:sz w:val="24"/>
          <w:lang w:val="en-US"/>
        </w:rPr>
        <w:t>Predictor.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</w:rPr>
        <w:t>Genome Biol 17, 122 (2016). doi:</w:t>
      </w:r>
      <w:r>
        <w:rPr>
          <w:spacing w:val="-8"/>
          <w:sz w:val="24"/>
        </w:rPr>
        <w:t xml:space="preserve"> </w:t>
      </w:r>
      <w:r>
        <w:rPr>
          <w:sz w:val="24"/>
        </w:rPr>
        <w:t>10.1186/s13059-016-0974-4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8" w:after="0"/>
        <w:ind w:left="754" w:right="1438" w:hanging="518"/>
        <w:rPr>
          <w:sz w:val="24"/>
          <w:lang w:val="en-US"/>
        </w:rPr>
      </w:pPr>
      <w:bookmarkStart w:id="85" w:name="_bookmark32"/>
      <w:bookmarkStart w:id="86" w:name="_bookmark321"/>
      <w:bookmarkEnd w:id="85"/>
      <w:bookmarkEnd w:id="86"/>
      <w:r>
        <w:rPr>
          <w:spacing w:val="-3"/>
          <w:sz w:val="24"/>
          <w:lang w:val="en-US"/>
        </w:rPr>
        <w:t xml:space="preserve">MARTIN, </w:t>
      </w:r>
      <w:r>
        <w:rPr>
          <w:sz w:val="24"/>
          <w:lang w:val="en-US"/>
        </w:rPr>
        <w:t xml:space="preserve">Marcel. Cutadapt removes adapter sequences from high-throughput sequencing reads. EMBnet.journal, [S.l.], </w:t>
      </w:r>
      <w:r>
        <w:rPr>
          <w:spacing w:val="-8"/>
          <w:sz w:val="24"/>
          <w:lang w:val="en-US"/>
        </w:rPr>
        <w:t xml:space="preserve">v. </w:t>
      </w:r>
      <w:r>
        <w:rPr>
          <w:sz w:val="24"/>
          <w:lang w:val="en-US"/>
        </w:rPr>
        <w:t>17, n. 1, p. pp. 10-12, may 2011. ISSN 2226-6089. doi:</w:t>
      </w:r>
      <w:r>
        <w:rPr>
          <w:spacing w:val="-3"/>
          <w:sz w:val="24"/>
          <w:lang w:val="en-US"/>
        </w:rPr>
        <w:t xml:space="preserve"> </w:t>
      </w:r>
      <w:r>
        <w:rPr>
          <w:sz w:val="24"/>
          <w:lang w:val="en-US"/>
        </w:rPr>
        <w:t>10.14806/ej.17.1.200.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405" w:hanging="518"/>
        <w:rPr>
          <w:sz w:val="24"/>
          <w:lang w:val="en-US"/>
        </w:rPr>
      </w:pPr>
      <w:bookmarkStart w:id="87" w:name="_bookmark33"/>
      <w:bookmarkStart w:id="88" w:name="_bookmark331"/>
      <w:bookmarkEnd w:id="87"/>
      <w:bookmarkEnd w:id="88"/>
      <w:r>
        <w:rPr>
          <w:sz w:val="24"/>
          <w:lang w:val="en-US"/>
        </w:rPr>
        <w:t xml:space="preserve">Andrews,     S.     (2010).     FastQC:     A     Quality     Control      </w:t>
      </w:r>
      <w:r>
        <w:rPr>
          <w:spacing w:val="-5"/>
          <w:sz w:val="24"/>
          <w:lang w:val="en-US"/>
        </w:rPr>
        <w:t xml:space="preserve">Tool      </w:t>
      </w:r>
      <w:r>
        <w:rPr>
          <w:sz w:val="24"/>
          <w:lang w:val="en-US"/>
        </w:rPr>
        <w:t xml:space="preserve">for     High Throughput Sequence Data [Online]. Available online at: </w:t>
      </w:r>
      <w:hyperlink r:id="rId38">
        <w:r>
          <w:rPr>
            <w:rStyle w:val="ListLabel85"/>
            <w:lang w:val="en-US"/>
          </w:rPr>
          <w:t>http://www.bioinformatics.babraham.ac.uk/projects/fastqc/</w:t>
        </w:r>
      </w:hyperlink>
      <w:bookmarkStart w:id="89" w:name="_bookmark34"/>
      <w:bookmarkStart w:id="90" w:name="_bookmark341"/>
      <w:bookmarkEnd w:id="89"/>
      <w:bookmarkEnd w:id="90"/>
    </w:p>
    <w:p>
      <w:pPr>
        <w:sectPr>
          <w:headerReference w:type="even" r:id="rId39"/>
          <w:headerReference w:type="default" r:id="rId40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439" w:hanging="518"/>
        <w:rPr>
          <w:sz w:val="24"/>
        </w:rPr>
      </w:pPr>
      <w:r>
        <w:rPr>
          <w:sz w:val="24"/>
          <w:lang w:val="en-US"/>
        </w:rPr>
        <w:t xml:space="preserve">Langmead, B., Salzberg, S. Fast gapped-read alignment with Bowtie 2. </w:t>
      </w:r>
      <w:r>
        <w:rPr>
          <w:sz w:val="24"/>
        </w:rPr>
        <w:t>Nat Methods 9, 357–359 (2012). doi:</w:t>
      </w:r>
      <w:r>
        <w:rPr>
          <w:spacing w:val="-5"/>
          <w:sz w:val="24"/>
        </w:rPr>
        <w:t xml:space="preserve"> </w:t>
      </w:r>
      <w:r>
        <w:rPr>
          <w:sz w:val="24"/>
        </w:rPr>
        <w:t>10.1038/nmeth.1923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89" w:after="0"/>
        <w:ind w:left="1038" w:right="1113" w:hanging="518"/>
        <w:rPr>
          <w:sz w:val="24"/>
        </w:rPr>
      </w:pPr>
      <w:bookmarkStart w:id="91" w:name="_bookmark35"/>
      <w:bookmarkStart w:id="92" w:name="_bookmark351"/>
      <w:bookmarkEnd w:id="91"/>
      <w:bookmarkEnd w:id="92"/>
      <w:r>
        <w:rPr>
          <w:sz w:val="24"/>
          <w:lang w:val="en-US"/>
        </w:rPr>
        <w:t xml:space="preserve">Li  H,  Durbin  R.  Fast  and  accurate  short  read  alignment   with Burrows-Wheeler transform. </w:t>
      </w:r>
      <w:r>
        <w:rPr>
          <w:sz w:val="24"/>
        </w:rPr>
        <w:t>Bioinformatics. 2009;25(14):1754-1760. doi:10.1093/bioinformatics/btp324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13" w:hanging="518"/>
        <w:rPr>
          <w:sz w:val="24"/>
        </w:rPr>
      </w:pPr>
      <w:bookmarkStart w:id="93" w:name="_bookmark36"/>
      <w:bookmarkStart w:id="94" w:name="_bookmark361"/>
      <w:bookmarkEnd w:id="93"/>
      <w:bookmarkEnd w:id="94"/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”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Picard Toolkit.” 2019. Broad Institute, GitHub Repository. </w:t>
      </w:r>
      <w:hyperlink r:id="rId41">
        <w:r>
          <w:rPr>
            <w:rStyle w:val="ListLabel85"/>
          </w:rPr>
          <w:t xml:space="preserve">http://broadinstitute.github.io/picard/; </w:t>
        </w:r>
      </w:hyperlink>
      <w:r>
        <w:rPr>
          <w:sz w:val="24"/>
        </w:rPr>
        <w:t>Broad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8" w:after="0"/>
        <w:ind w:left="1038" w:right="1155" w:hanging="518"/>
        <w:rPr>
          <w:sz w:val="24"/>
        </w:rPr>
      </w:pPr>
      <w:bookmarkStart w:id="95" w:name="_bookmark37"/>
      <w:bookmarkStart w:id="96" w:name="_bookmark371"/>
      <w:bookmarkEnd w:id="95"/>
      <w:bookmarkEnd w:id="96"/>
      <w:r>
        <w:rPr>
          <w:sz w:val="24"/>
          <w:lang w:val="en-US"/>
        </w:rPr>
        <w:t xml:space="preserve">Quinlan AR and Hall IM, 2010. BEDTools: a flexible suite of utilities for comparing genomic features. </w:t>
      </w:r>
      <w:r>
        <w:rPr>
          <w:sz w:val="24"/>
        </w:rPr>
        <w:t>Bioinformatics. 26, 6, pp.</w:t>
      </w:r>
      <w:r>
        <w:rPr>
          <w:spacing w:val="-8"/>
          <w:sz w:val="24"/>
        </w:rPr>
        <w:t xml:space="preserve"> </w:t>
      </w:r>
      <w:r>
        <w:rPr>
          <w:sz w:val="24"/>
        </w:rPr>
        <w:t>841–842.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8" w:after="0"/>
        <w:ind w:left="1038" w:right="1148" w:hanging="518"/>
        <w:rPr>
          <w:sz w:val="24"/>
          <w:lang w:val="en-US"/>
        </w:rPr>
      </w:pPr>
      <w:bookmarkStart w:id="97" w:name="_bookmark38"/>
      <w:bookmarkStart w:id="98" w:name="_bookmark381"/>
      <w:bookmarkEnd w:id="97"/>
      <w:bookmarkEnd w:id="98"/>
      <w:r>
        <w:rPr>
          <w:sz w:val="24"/>
          <w:lang w:val="en-US"/>
        </w:rPr>
        <w:t xml:space="preserve">Lin, H., Hargreaves, K.A., Li, R.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RegSNPs-intron: a computational framework for predicting pathogenic impact of intronic single nucleotide variants. Genome Biol 20, 254 (2019).</w:t>
      </w:r>
      <w:r>
        <w:rPr>
          <w:spacing w:val="-5"/>
          <w:sz w:val="24"/>
          <w:lang w:val="en-US"/>
          <w:rPrChange w:id="0" w:author="Фишман Вениамин Семенович" w:date="2020-12-29T14:12:00Z">
            <w:rPr>
              <w:sz w:val="24"/>
              <w:spacing w:val="-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doi:10.1186/s13059-019-1847-4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56" w:hanging="518"/>
        <w:rPr>
          <w:sz w:val="24"/>
        </w:rPr>
      </w:pPr>
      <w:bookmarkStart w:id="99" w:name="_bookmark39"/>
      <w:bookmarkStart w:id="100" w:name="_bookmark391"/>
      <w:bookmarkEnd w:id="99"/>
      <w:bookmarkEnd w:id="100"/>
      <w:r>
        <w:rPr>
          <w:sz w:val="24"/>
          <w:lang w:val="en-US"/>
        </w:rPr>
        <w:t>Liu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X,</w:t>
      </w:r>
      <w:r>
        <w:rPr>
          <w:spacing w:val="-8"/>
          <w:sz w:val="24"/>
          <w:lang w:val="en-US"/>
        </w:rPr>
        <w:t xml:space="preserve"> </w:t>
      </w:r>
      <w:r>
        <w:rPr>
          <w:spacing w:val="-5"/>
          <w:sz w:val="24"/>
          <w:lang w:val="en-US"/>
        </w:rPr>
        <w:t>Wu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C,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Li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C,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Boerwinkle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E.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dbNSFP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v3.0: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A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One-Stop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Database</w:t>
      </w:r>
      <w:r>
        <w:rPr>
          <w:spacing w:val="-8"/>
          <w:sz w:val="24"/>
          <w:lang w:val="en-US"/>
        </w:rPr>
        <w:t xml:space="preserve"> </w:t>
      </w:r>
      <w:r>
        <w:rPr>
          <w:sz w:val="24"/>
          <w:lang w:val="en-US"/>
        </w:rPr>
        <w:t>of</w:t>
      </w:r>
      <w:r>
        <w:rPr>
          <w:spacing w:val="-7"/>
          <w:sz w:val="24"/>
          <w:lang w:val="en-US"/>
        </w:rPr>
        <w:t xml:space="preserve"> </w:t>
      </w:r>
      <w:r>
        <w:rPr>
          <w:sz w:val="24"/>
          <w:lang w:val="en-US"/>
        </w:rPr>
        <w:t>Functional Predictions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and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Annotations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for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Human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Nonsynonymous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and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Splice-Site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SNVs.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</w:rPr>
        <w:t>Hum Mutat. 2016;37(3):235-241.</w:t>
      </w:r>
      <w:r>
        <w:rPr>
          <w:spacing w:val="-3"/>
          <w:sz w:val="24"/>
        </w:rPr>
        <w:t xml:space="preserve"> </w:t>
      </w:r>
      <w:r>
        <w:rPr>
          <w:sz w:val="24"/>
        </w:rPr>
        <w:t>doi:10.1002/humu.22932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7" w:after="0"/>
        <w:ind w:left="1032" w:right="1113" w:hanging="512"/>
        <w:rPr>
          <w:sz w:val="24"/>
          <w:lang w:val="en-US"/>
        </w:rPr>
      </w:pPr>
      <w:bookmarkStart w:id="101" w:name="_bookmark40"/>
      <w:bookmarkStart w:id="102" w:name="_bookmark401"/>
      <w:bookmarkEnd w:id="101"/>
      <w:bookmarkEnd w:id="102"/>
      <w:r>
        <w:rPr>
          <w:sz w:val="24"/>
          <w:lang w:val="en-US"/>
        </w:rPr>
        <w:t xml:space="preserve">Scott EM, Halees A, Itan </w:t>
      </w:r>
      <w:r>
        <w:rPr>
          <w:spacing w:val="-16"/>
          <w:sz w:val="24"/>
          <w:lang w:val="en-US"/>
        </w:rPr>
        <w:t xml:space="preserve">Y, </w:t>
      </w:r>
      <w:r>
        <w:rPr>
          <w:sz w:val="24"/>
          <w:lang w:val="en-US"/>
        </w:rPr>
        <w:t xml:space="preserve">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Characterization of Greater Middle Eastern genetic variation for enhanced disease gene discovery. Nat Genet. 2016;48(9):1071-1076. doi:10.1038/ng.3592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7" w:after="0"/>
        <w:ind w:left="1038" w:right="1114" w:hanging="518"/>
        <w:rPr>
          <w:sz w:val="24"/>
        </w:rPr>
      </w:pPr>
      <w:bookmarkStart w:id="103" w:name="_bookmark411"/>
      <w:bookmarkStart w:id="104" w:name="_bookmark412"/>
      <w:bookmarkEnd w:id="103"/>
      <w:bookmarkEnd w:id="104"/>
      <w:r>
        <w:rPr>
          <w:sz w:val="24"/>
          <w:lang w:val="en-US"/>
        </w:rPr>
        <w:t xml:space="preserve">Karczewski, K.J., Francioli, L.C., Tiao, G. et al. The  mutational  constraint  spectrum quantified from variation in 141,456 humans. </w:t>
      </w:r>
      <w:r>
        <w:rPr>
          <w:sz w:val="24"/>
        </w:rPr>
        <w:t>Nature 581, 434–443 (2020). doi:10.1038/s41586-020-2308-7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14" w:hanging="518"/>
        <w:rPr>
          <w:sz w:val="24"/>
        </w:rPr>
      </w:pPr>
      <w:bookmarkStart w:id="105" w:name="_bookmark42"/>
      <w:bookmarkStart w:id="106" w:name="_bookmark421"/>
      <w:bookmarkEnd w:id="105"/>
      <w:bookmarkEnd w:id="106"/>
      <w:r>
        <w:rPr>
          <w:sz w:val="24"/>
          <w:lang w:val="en-US"/>
        </w:rPr>
        <w:t xml:space="preserve">Stenson PD, Mort M, Ball </w:t>
      </w:r>
      <w:r>
        <w:rPr>
          <w:spacing w:val="-11"/>
          <w:sz w:val="24"/>
          <w:lang w:val="en-US"/>
        </w:rPr>
        <w:t xml:space="preserve">EV, </w:t>
      </w:r>
      <w:r>
        <w:rPr>
          <w:sz w:val="24"/>
          <w:lang w:val="en-US"/>
        </w:rPr>
        <w:t xml:space="preserve">et al. The Human Gene Mutation Database: towards  a comprehensive repository of inherited mutation data for medical research, genetic diagnosis and next-generation sequencing studies. </w:t>
      </w:r>
      <w:r>
        <w:rPr>
          <w:sz w:val="24"/>
        </w:rPr>
        <w:t>Hum Genet.</w:t>
      </w:r>
      <w:r>
        <w:rPr>
          <w:spacing w:val="-42"/>
          <w:sz w:val="24"/>
        </w:rPr>
        <w:t xml:space="preserve"> </w:t>
      </w:r>
      <w:r>
        <w:rPr>
          <w:sz w:val="24"/>
        </w:rPr>
        <w:t>2017;136(6):665-677. doi:10.1007/s00439-017-1779-6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13" w:hanging="518"/>
        <w:rPr>
          <w:sz w:val="24"/>
        </w:rPr>
      </w:pPr>
      <w:bookmarkStart w:id="107" w:name="_bookmark43"/>
      <w:bookmarkStart w:id="108" w:name="_bookmark431"/>
      <w:bookmarkEnd w:id="107"/>
      <w:bookmarkEnd w:id="108"/>
      <w:r>
        <w:rPr>
          <w:sz w:val="24"/>
          <w:lang w:val="en-US"/>
        </w:rPr>
        <w:t xml:space="preserve">Amberger JS, Bocchini CA, Schiettecatte </w:t>
      </w:r>
      <w:r>
        <w:rPr>
          <w:spacing w:val="-10"/>
          <w:sz w:val="24"/>
          <w:lang w:val="en-US"/>
        </w:rPr>
        <w:t xml:space="preserve">F, </w:t>
      </w:r>
      <w:r>
        <w:rPr>
          <w:sz w:val="24"/>
          <w:lang w:val="en-US"/>
        </w:rPr>
        <w:t xml:space="preserve">Scott </w:t>
      </w:r>
      <w:r>
        <w:rPr>
          <w:spacing w:val="-7"/>
          <w:sz w:val="24"/>
          <w:lang w:val="en-US"/>
        </w:rPr>
        <w:t xml:space="preserve">AF, </w:t>
      </w:r>
      <w:r>
        <w:rPr>
          <w:sz w:val="24"/>
          <w:lang w:val="en-US"/>
        </w:rPr>
        <w:t>Hamosh A. OMIM.org: Online Mendelian Inheritance in Man (OMIM®), an online catalog  of  human  genes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and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genetic</w:t>
      </w:r>
      <w:r>
        <w:rPr>
          <w:spacing w:val="-16"/>
          <w:sz w:val="24"/>
          <w:lang w:val="en-US"/>
        </w:rPr>
        <w:t xml:space="preserve"> </w:t>
      </w:r>
      <w:r>
        <w:rPr>
          <w:sz w:val="24"/>
          <w:lang w:val="en-US"/>
        </w:rPr>
        <w:t>disorders.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</w:rPr>
        <w:t>Nucleic</w:t>
      </w:r>
      <w:r>
        <w:rPr>
          <w:spacing w:val="-17"/>
          <w:sz w:val="24"/>
        </w:rPr>
        <w:t xml:space="preserve"> </w:t>
      </w:r>
      <w:r>
        <w:rPr>
          <w:sz w:val="24"/>
        </w:rPr>
        <w:t>Acids</w:t>
      </w:r>
      <w:r>
        <w:rPr>
          <w:spacing w:val="-16"/>
          <w:sz w:val="24"/>
        </w:rPr>
        <w:t xml:space="preserve"> </w:t>
      </w:r>
      <w:r>
        <w:rPr>
          <w:sz w:val="24"/>
        </w:rPr>
        <w:t>Res.</w:t>
      </w:r>
      <w:r>
        <w:rPr>
          <w:spacing w:val="-17"/>
          <w:sz w:val="24"/>
        </w:rPr>
        <w:t xml:space="preserve"> </w:t>
      </w:r>
      <w:r>
        <w:rPr>
          <w:sz w:val="24"/>
        </w:rPr>
        <w:t>2015;43(Database</w:t>
      </w:r>
      <w:r>
        <w:rPr>
          <w:spacing w:val="-16"/>
          <w:sz w:val="24"/>
        </w:rPr>
        <w:t xml:space="preserve"> </w:t>
      </w:r>
      <w:r>
        <w:rPr>
          <w:sz w:val="24"/>
        </w:rPr>
        <w:t>issue):D789-D798. doi:10.1093/nar/gku1205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13" w:hanging="518"/>
        <w:rPr>
          <w:sz w:val="24"/>
        </w:rPr>
      </w:pPr>
      <w:bookmarkStart w:id="109" w:name="_bookmark44"/>
      <w:bookmarkStart w:id="110" w:name="_bookmark441"/>
      <w:bookmarkEnd w:id="109"/>
      <w:bookmarkEnd w:id="110"/>
      <w:r>
        <w:rPr>
          <w:sz w:val="24"/>
          <w:lang w:val="en-US"/>
        </w:rPr>
        <w:t xml:space="preserve">Jian  X,  Boerwinkle  E,  Liu  X.  In  silico  tools  for  splicing  defect  prediction:     a survey from the viewpoint of end users. </w:t>
      </w:r>
      <w:r>
        <w:rPr>
          <w:sz w:val="24"/>
        </w:rPr>
        <w:t>Genet Med. 2014;16(7):497-503. doi:10.1038/gim.2013.176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7" w:after="0"/>
        <w:ind w:left="1029" w:right="1123" w:hanging="510"/>
        <w:rPr>
          <w:sz w:val="24"/>
        </w:rPr>
      </w:pPr>
      <w:bookmarkStart w:id="111" w:name="_bookmark45"/>
      <w:bookmarkStart w:id="112" w:name="_bookmark451"/>
      <w:bookmarkEnd w:id="111"/>
      <w:bookmarkEnd w:id="112"/>
      <w:r>
        <w:rPr>
          <w:sz w:val="24"/>
          <w:lang w:val="en-US"/>
        </w:rPr>
        <w:t xml:space="preserve">Naslavsky MS, </w:t>
      </w:r>
      <w:r>
        <w:rPr>
          <w:spacing w:val="-3"/>
          <w:sz w:val="24"/>
          <w:lang w:val="en-US"/>
        </w:rPr>
        <w:t xml:space="preserve">Yamamoto </w:t>
      </w:r>
      <w:r>
        <w:rPr>
          <w:sz w:val="24"/>
          <w:lang w:val="en-US"/>
        </w:rPr>
        <w:t xml:space="preserve">GL, de Almeida </w:t>
      </w:r>
      <w:r>
        <w:rPr>
          <w:spacing w:val="-7"/>
          <w:sz w:val="24"/>
          <w:lang w:val="en-US"/>
        </w:rPr>
        <w:t xml:space="preserve">TF, </w:t>
      </w:r>
      <w:r>
        <w:rPr>
          <w:sz w:val="24"/>
          <w:lang w:val="en-US"/>
        </w:rPr>
        <w:t xml:space="preserve">Ezquina SAM, Sunaga </w:t>
      </w:r>
      <w:r>
        <w:rPr>
          <w:spacing w:val="-11"/>
          <w:sz w:val="24"/>
          <w:lang w:val="en-US"/>
        </w:rPr>
        <w:t xml:space="preserve">DY, </w:t>
      </w:r>
      <w:r>
        <w:rPr>
          <w:sz w:val="24"/>
          <w:lang w:val="en-US"/>
        </w:rPr>
        <w:t xml:space="preserve">Pho N, Bozoklian D, Sandberg TOM, Brito LA, Lazar M, Bernardo </w:t>
      </w:r>
      <w:r>
        <w:rPr>
          <w:spacing w:val="-11"/>
          <w:sz w:val="24"/>
          <w:lang w:val="en-US"/>
        </w:rPr>
        <w:t xml:space="preserve">DV, </w:t>
      </w:r>
      <w:r>
        <w:rPr>
          <w:sz w:val="24"/>
          <w:lang w:val="en-US"/>
        </w:rPr>
        <w:t xml:space="preserve">Amaro E </w:t>
      </w:r>
      <w:r>
        <w:rPr>
          <w:spacing w:val="-4"/>
          <w:sz w:val="24"/>
          <w:lang w:val="en-US"/>
        </w:rPr>
        <w:t xml:space="preserve">Jr, </w:t>
      </w:r>
      <w:r>
        <w:rPr>
          <w:sz w:val="24"/>
          <w:lang w:val="en-US"/>
        </w:rPr>
        <w:t xml:space="preserve">Duarte </w:t>
      </w:r>
      <w:r>
        <w:rPr>
          <w:spacing w:val="-8"/>
          <w:sz w:val="24"/>
          <w:lang w:val="en-US"/>
        </w:rPr>
        <w:t xml:space="preserve">YAO, </w:t>
      </w:r>
      <w:r>
        <w:rPr>
          <w:sz w:val="24"/>
          <w:lang w:val="en-US"/>
        </w:rPr>
        <w:t xml:space="preserve">Lebrão ML, Passos-Bueno MR, Zatz M. Exomic variants of an elderly cohort of Brazilians in the ABraOM database. </w:t>
      </w:r>
      <w:r>
        <w:rPr>
          <w:sz w:val="24"/>
        </w:rPr>
        <w:t>Hum Mutat. 2017 Jul;38(7):751-763. doi: 10.1002/humu.23220.</w:t>
      </w:r>
      <w:bookmarkStart w:id="113" w:name="_bookmark46"/>
      <w:bookmarkStart w:id="114" w:name="_bookmark461"/>
      <w:bookmarkEnd w:id="113"/>
      <w:bookmarkEnd w:id="114"/>
    </w:p>
    <w:p>
      <w:pPr>
        <w:sectPr>
          <w:headerReference w:type="even" r:id="rId42"/>
          <w:headerReference w:type="default" r:id="rId43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4" w:after="0"/>
        <w:ind w:left="1038" w:right="1156" w:hanging="518"/>
        <w:rPr>
          <w:sz w:val="24"/>
        </w:rPr>
      </w:pPr>
      <w:r>
        <w:rPr>
          <w:spacing w:val="-6"/>
          <w:sz w:val="24"/>
          <w:lang w:val="en-US"/>
        </w:rPr>
        <w:t>Yohe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S,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Thyagarajan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B.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Review</w:t>
      </w:r>
      <w:r>
        <w:rPr>
          <w:spacing w:val="-16"/>
          <w:sz w:val="24"/>
          <w:lang w:val="en-US"/>
        </w:rPr>
        <w:t xml:space="preserve"> </w:t>
      </w:r>
      <w:r>
        <w:rPr>
          <w:sz w:val="24"/>
          <w:lang w:val="en-US"/>
        </w:rPr>
        <w:t>of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Clinical</w:t>
      </w:r>
      <w:r>
        <w:rPr>
          <w:spacing w:val="-17"/>
          <w:sz w:val="24"/>
          <w:lang w:val="en-US"/>
        </w:rPr>
        <w:t xml:space="preserve"> </w:t>
      </w:r>
      <w:r>
        <w:rPr>
          <w:sz w:val="24"/>
          <w:lang w:val="en-US"/>
        </w:rPr>
        <w:t>Next-Generation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Sequencing.</w:t>
      </w:r>
      <w:r>
        <w:rPr>
          <w:spacing w:val="-16"/>
          <w:sz w:val="24"/>
          <w:lang w:val="en-US"/>
        </w:rPr>
        <w:t xml:space="preserve"> </w:t>
      </w:r>
      <w:r>
        <w:rPr>
          <w:sz w:val="24"/>
        </w:rPr>
        <w:t>Arch</w:t>
      </w:r>
      <w:r>
        <w:rPr>
          <w:spacing w:val="-17"/>
          <w:sz w:val="24"/>
        </w:rPr>
        <w:t xml:space="preserve"> </w:t>
      </w:r>
      <w:r>
        <w:rPr>
          <w:sz w:val="24"/>
        </w:rPr>
        <w:t>Pathol Lab Med. 2017 Nov;141(11):1544-1557. doi:</w:t>
      </w:r>
      <w:r>
        <w:rPr>
          <w:spacing w:val="-16"/>
          <w:sz w:val="24"/>
        </w:rPr>
        <w:t xml:space="preserve"> </w:t>
      </w:r>
      <w:r>
        <w:rPr>
          <w:sz w:val="24"/>
        </w:rPr>
        <w:t>10.5858/arpa.2016-0501-RA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89" w:after="0"/>
        <w:ind w:left="747" w:right="1397" w:hanging="511"/>
        <w:rPr>
          <w:sz w:val="24"/>
        </w:rPr>
      </w:pPr>
      <w:bookmarkStart w:id="115" w:name="_bookmark47"/>
      <w:bookmarkStart w:id="116" w:name="_bookmark471"/>
      <w:bookmarkEnd w:id="115"/>
      <w:bookmarkEnd w:id="116"/>
      <w:r>
        <w:rPr>
          <w:sz w:val="24"/>
          <w:lang w:val="en-US"/>
        </w:rPr>
        <w:t xml:space="preserve">Balloux </w:t>
      </w:r>
      <w:r>
        <w:rPr>
          <w:spacing w:val="-10"/>
          <w:sz w:val="24"/>
          <w:lang w:val="en-US"/>
        </w:rPr>
        <w:t xml:space="preserve">F, </w:t>
      </w:r>
      <w:r>
        <w:rPr>
          <w:sz w:val="24"/>
          <w:lang w:val="en-US"/>
        </w:rPr>
        <w:t xml:space="preserve">Brønstad Brynildsrud O, van Dorp L, et al. From Theory to Practice: Translating Whole-Genome Sequencing (WGS) into the Clinic. </w:t>
      </w:r>
      <w:r>
        <w:rPr>
          <w:sz w:val="24"/>
        </w:rPr>
        <w:t>Trends Microbiol. 2018;26(12):1035-1048.</w:t>
      </w:r>
      <w:r>
        <w:rPr>
          <w:spacing w:val="-2"/>
          <w:sz w:val="24"/>
        </w:rPr>
        <w:t xml:space="preserve"> </w:t>
      </w:r>
      <w:r>
        <w:rPr>
          <w:sz w:val="24"/>
        </w:rPr>
        <w:t>doi:10.1016/j.tim.2018.08.004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ind w:left="754" w:hanging="519"/>
        <w:jc w:val="left"/>
        <w:rPr>
          <w:sz w:val="24"/>
          <w:lang w:val="en-US"/>
        </w:rPr>
      </w:pPr>
      <w:bookmarkStart w:id="117" w:name="_bookmark48"/>
      <w:bookmarkStart w:id="118" w:name="_bookmark481"/>
      <w:bookmarkEnd w:id="117"/>
      <w:bookmarkEnd w:id="118"/>
      <w:r>
        <w:rPr>
          <w:sz w:val="24"/>
          <w:lang w:val="en-US"/>
        </w:rPr>
        <w:t>Sanger</w:t>
      </w:r>
      <w:r>
        <w:rPr>
          <w:spacing w:val="-11"/>
          <w:sz w:val="24"/>
          <w:lang w:val="en-US"/>
        </w:rPr>
        <w:t xml:space="preserve"> </w:t>
      </w:r>
      <w:r>
        <w:rPr>
          <w:spacing w:val="-10"/>
          <w:sz w:val="24"/>
          <w:lang w:val="en-US"/>
        </w:rPr>
        <w:t xml:space="preserve">F, </w:t>
      </w:r>
      <w:r>
        <w:rPr>
          <w:sz w:val="24"/>
          <w:lang w:val="en-US"/>
        </w:rPr>
        <w:t>Nicklen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S,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Coulson</w:t>
      </w:r>
      <w:r>
        <w:rPr>
          <w:spacing w:val="-11"/>
          <w:sz w:val="24"/>
          <w:lang w:val="en-US"/>
        </w:rPr>
        <w:t xml:space="preserve"> </w:t>
      </w:r>
      <w:r>
        <w:rPr>
          <w:sz w:val="24"/>
          <w:lang w:val="en-US"/>
        </w:rPr>
        <w:t>AR.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DNA</w:t>
      </w:r>
      <w:r>
        <w:rPr>
          <w:spacing w:val="-10"/>
          <w:sz w:val="24"/>
          <w:lang w:val="en-US"/>
          <w:rPrChange w:id="0" w:author="Фишман Вениамин Семенович" w:date="2020-12-29T14:12:00Z">
            <w:rPr>
              <w:sz w:val="24"/>
              <w:spacing w:val="-1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sequencing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with</w:t>
      </w:r>
      <w:r>
        <w:rPr>
          <w:spacing w:val="-10"/>
          <w:sz w:val="24"/>
          <w:lang w:val="en-US"/>
          <w:rPrChange w:id="0" w:author="Фишман Вениамин Семенович" w:date="2020-12-29T14:12:00Z">
            <w:rPr>
              <w:sz w:val="24"/>
              <w:spacing w:val="-1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chain-terminating</w:t>
      </w:r>
      <w:r>
        <w:rPr>
          <w:spacing w:val="-10"/>
          <w:sz w:val="24"/>
          <w:lang w:val="en-US"/>
          <w:rPrChange w:id="0" w:author="Фишман Вениамин Семенович" w:date="2020-12-29T14:12:00Z">
            <w:rPr>
              <w:sz w:val="24"/>
              <w:spacing w:val="-1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inhibitors.</w:t>
      </w:r>
    </w:p>
    <w:p>
      <w:pPr>
        <w:pStyle w:val="Style17"/>
        <w:spacing w:before="13" w:after="0"/>
        <w:ind w:left="754" w:hanging="0"/>
        <w:rPr>
          <w:lang w:val="en-US"/>
        </w:rPr>
      </w:pPr>
      <w:r>
        <w:rPr>
          <w:lang w:val="en-US"/>
        </w:rPr>
        <w:t>Proc Natl Acad Sci U S A. 1977;74(12):5463-5467. doi:10.1073/pnas.74.12.5463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213" w:after="0"/>
        <w:ind w:left="754" w:right="1438" w:hanging="518"/>
        <w:rPr>
          <w:sz w:val="24"/>
        </w:rPr>
      </w:pPr>
      <w:bookmarkStart w:id="119" w:name="_bookmark491"/>
      <w:bookmarkStart w:id="120" w:name="_bookmark49"/>
      <w:bookmarkEnd w:id="119"/>
      <w:bookmarkEnd w:id="120"/>
      <w:r>
        <w:rPr>
          <w:sz w:val="24"/>
          <w:lang w:val="en-US"/>
        </w:rPr>
        <w:t xml:space="preserve">Burrows M, Wheeler DJ. Technical report 124. Palo Alto, CA: Digital Equipment Corporation; 1994. </w:t>
      </w:r>
      <w:r>
        <w:rPr>
          <w:sz w:val="24"/>
        </w:rPr>
        <w:t>A block-sorting lossless data compression</w:t>
      </w:r>
      <w:r>
        <w:rPr>
          <w:spacing w:val="-14"/>
          <w:sz w:val="24"/>
        </w:rPr>
        <w:t xml:space="preserve"> </w:t>
      </w:r>
      <w:r>
        <w:rPr>
          <w:sz w:val="24"/>
        </w:rPr>
        <w:t>algorithm.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438" w:hanging="518"/>
        <w:rPr>
          <w:sz w:val="24"/>
          <w:lang w:val="en-US"/>
        </w:rPr>
      </w:pPr>
      <w:bookmarkStart w:id="121" w:name="_bookmark50"/>
      <w:bookmarkStart w:id="122" w:name="_bookmark501"/>
      <w:bookmarkEnd w:id="121"/>
      <w:bookmarkEnd w:id="122"/>
      <w:r>
        <w:rPr>
          <w:sz w:val="24"/>
          <w:lang w:val="en-US"/>
        </w:rPr>
        <w:t xml:space="preserve">Ebbert </w:t>
      </w:r>
      <w:r>
        <w:rPr>
          <w:spacing w:val="-7"/>
          <w:sz w:val="24"/>
          <w:lang w:val="en-US"/>
        </w:rPr>
        <w:t xml:space="preserve">MT, </w:t>
      </w:r>
      <w:r>
        <w:rPr>
          <w:spacing w:val="-3"/>
          <w:sz w:val="24"/>
          <w:lang w:val="en-US"/>
        </w:rPr>
        <w:t xml:space="preserve">Wadsworth </w:t>
      </w:r>
      <w:r>
        <w:rPr>
          <w:sz w:val="24"/>
          <w:lang w:val="en-US"/>
        </w:rPr>
        <w:t xml:space="preserve">ME, Staley LA,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Evaluating the necessity of PCR duplicate removal from next-generation sequencing data and a comparison of approaches.</w:t>
      </w:r>
      <w:r>
        <w:rPr>
          <w:spacing w:val="-10"/>
          <w:sz w:val="24"/>
          <w:lang w:val="en-US"/>
          <w:rPrChange w:id="0" w:author="Фишман Вениамин Семенович" w:date="2020-12-29T14:12:00Z">
            <w:rPr>
              <w:sz w:val="24"/>
              <w:spacing w:val="-1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BMC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Bioinformatics.</w:t>
      </w:r>
      <w:r>
        <w:rPr>
          <w:spacing w:val="-8"/>
          <w:sz w:val="24"/>
          <w:lang w:val="en-US"/>
          <w:rPrChange w:id="0" w:author="Фишман Вениамин Семенович" w:date="2020-12-29T14:12:00Z">
            <w:rPr>
              <w:sz w:val="24"/>
              <w:spacing w:val="-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2016;17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Suppl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7(Suppl</w:t>
      </w:r>
      <w:r>
        <w:rPr>
          <w:spacing w:val="-8"/>
          <w:sz w:val="24"/>
          <w:lang w:val="en-US"/>
          <w:rPrChange w:id="0" w:author="Фишман Вениамин Семенович" w:date="2020-12-29T14:12:00Z">
            <w:rPr>
              <w:sz w:val="24"/>
              <w:spacing w:val="-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7):239.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Published</w:t>
      </w:r>
      <w:r>
        <w:rPr>
          <w:spacing w:val="-8"/>
          <w:sz w:val="24"/>
          <w:lang w:val="en-US"/>
          <w:rPrChange w:id="0" w:author="Фишман Вениамин Семенович" w:date="2020-12-29T14:12:00Z">
            <w:rPr>
              <w:sz w:val="24"/>
              <w:spacing w:val="-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2016</w:t>
      </w:r>
      <w:r>
        <w:rPr>
          <w:spacing w:val="-9"/>
          <w:sz w:val="24"/>
          <w:lang w:val="en-US"/>
          <w:rPrChange w:id="0" w:author="Фишман Вениамин Семенович" w:date="2020-12-29T14:12:00Z">
            <w:rPr>
              <w:sz w:val="24"/>
              <w:spacing w:val="-9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Jul 25.</w:t>
      </w:r>
      <w:r>
        <w:rPr>
          <w:spacing w:val="-2"/>
          <w:sz w:val="24"/>
          <w:lang w:val="en-US"/>
          <w:rPrChange w:id="0" w:author="Фишман Вениамин Семенович" w:date="2020-12-29T14:12:00Z">
            <w:rPr>
              <w:sz w:val="24"/>
              <w:spacing w:val="-2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doi:10.1186/s12859-016-1097-3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438" w:hanging="518"/>
        <w:rPr>
          <w:sz w:val="24"/>
          <w:lang w:val="en-US"/>
        </w:rPr>
      </w:pPr>
      <w:bookmarkStart w:id="123" w:name="_bookmark511"/>
      <w:bookmarkStart w:id="124" w:name="_bookmark512"/>
      <w:bookmarkEnd w:id="123"/>
      <w:bookmarkEnd w:id="124"/>
      <w:r>
        <w:rPr>
          <w:sz w:val="24"/>
          <w:lang w:val="en-US"/>
        </w:rPr>
        <w:t xml:space="preserve">Richards S, Aziz N, Bale S,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Standards and guidelines for the interpretation of sequence variants: a joint consensus recommendation of the American College of Medical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Genetics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and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Genomics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and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the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Association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for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Molecular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pacing w:val="-3"/>
          <w:sz w:val="24"/>
          <w:lang w:val="en-US"/>
          <w:rPrChange w:id="0" w:author="Фишман Вениамин Семенович" w:date="2020-12-29T14:12:00Z">
            <w:rPr>
              <w:sz w:val="24"/>
              <w:spacing w:val="-3"/>
            </w:rPr>
          </w:rPrChange>
        </w:rPr>
        <w:t>Pathology.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Genet Med. 2015;17(5):405-424.</w:t>
      </w:r>
      <w:r>
        <w:rPr>
          <w:spacing w:val="-3"/>
          <w:sz w:val="24"/>
          <w:lang w:val="en-US"/>
          <w:rPrChange w:id="0" w:author="Фишман Вениамин Семенович" w:date="2020-12-29T14:12:00Z">
            <w:rPr>
              <w:sz w:val="24"/>
              <w:spacing w:val="-3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doi:10.1038/gim.2015.30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439" w:hanging="518"/>
        <w:rPr>
          <w:sz w:val="24"/>
          <w:lang w:val="en-US"/>
        </w:rPr>
      </w:pPr>
      <w:bookmarkStart w:id="125" w:name="_bookmark52"/>
      <w:bookmarkStart w:id="126" w:name="_bookmark521"/>
      <w:bookmarkEnd w:id="125"/>
      <w:bookmarkEnd w:id="126"/>
      <w:r>
        <w:rPr>
          <w:sz w:val="24"/>
          <w:lang w:val="en-US"/>
        </w:rPr>
        <w:t>Lek</w:t>
      </w:r>
      <w:r>
        <w:rPr>
          <w:spacing w:val="-19"/>
          <w:sz w:val="24"/>
          <w:lang w:val="en-US"/>
        </w:rPr>
        <w:t xml:space="preserve"> </w:t>
      </w:r>
      <w:r>
        <w:rPr>
          <w:sz w:val="24"/>
          <w:lang w:val="en-US"/>
        </w:rPr>
        <w:t>M,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Karczewski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KJ,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Minikel</w:t>
      </w:r>
      <w:r>
        <w:rPr>
          <w:spacing w:val="-18"/>
          <w:sz w:val="24"/>
          <w:lang w:val="en-US"/>
        </w:rPr>
        <w:t xml:space="preserve"> </w:t>
      </w:r>
      <w:r>
        <w:rPr>
          <w:spacing w:val="-11"/>
          <w:sz w:val="24"/>
          <w:lang w:val="en-US"/>
        </w:rPr>
        <w:t>EV,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et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</w:rPr>
        <w:t>al.</w:t>
      </w:r>
      <w:r>
        <w:rPr>
          <w:spacing w:val="-18"/>
          <w:sz w:val="24"/>
          <w:lang w:val="en-US"/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Analysis</w:t>
      </w:r>
      <w:r>
        <w:rPr>
          <w:spacing w:val="-18"/>
          <w:sz w:val="24"/>
          <w:lang w:val="en-US"/>
          <w:rPrChange w:id="0" w:author="Фишман Вениамин Семенович" w:date="2020-12-29T14:12:00Z">
            <w:rPr>
              <w:sz w:val="24"/>
              <w:spacing w:val="-1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of</w:t>
      </w:r>
      <w:r>
        <w:rPr>
          <w:spacing w:val="-18"/>
          <w:sz w:val="24"/>
          <w:lang w:val="en-US"/>
          <w:rPrChange w:id="0" w:author="Фишман Вениамин Семенович" w:date="2020-12-29T14:12:00Z">
            <w:rPr>
              <w:sz w:val="24"/>
              <w:spacing w:val="-1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protein-coding</w:t>
      </w:r>
      <w:r>
        <w:rPr>
          <w:spacing w:val="-18"/>
          <w:sz w:val="24"/>
          <w:lang w:val="en-US"/>
          <w:rPrChange w:id="0" w:author="Фишман Вениамин Семенович" w:date="2020-12-29T14:12:00Z">
            <w:rPr>
              <w:sz w:val="24"/>
              <w:spacing w:val="-1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genetic</w:t>
      </w:r>
      <w:r>
        <w:rPr>
          <w:spacing w:val="-18"/>
          <w:sz w:val="24"/>
          <w:lang w:val="en-US"/>
          <w:rPrChange w:id="0" w:author="Фишман Вениамин Семенович" w:date="2020-12-29T14:12:00Z">
            <w:rPr>
              <w:sz w:val="24"/>
              <w:spacing w:val="-18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variation in 60,706 humans. Nature. 2016;536(7616):285-291.</w:t>
      </w:r>
      <w:r>
        <w:rPr>
          <w:spacing w:val="-16"/>
          <w:sz w:val="24"/>
          <w:lang w:val="en-US"/>
          <w:rPrChange w:id="0" w:author="Фишман Вениамин Семенович" w:date="2020-12-29T14:12:00Z">
            <w:rPr>
              <w:sz w:val="24"/>
              <w:spacing w:val="-1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doi:10.1038/nature19057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before="197" w:after="0"/>
        <w:ind w:left="754" w:hanging="519"/>
        <w:jc w:val="left"/>
        <w:rPr>
          <w:sz w:val="24"/>
          <w:lang w:val="en-US"/>
        </w:rPr>
      </w:pPr>
      <w:bookmarkStart w:id="127" w:name="_bookmark53"/>
      <w:bookmarkStart w:id="128" w:name="_bookmark531"/>
      <w:bookmarkEnd w:id="127"/>
      <w:bookmarkEnd w:id="128"/>
      <w:r>
        <w:rPr>
          <w:sz w:val="24"/>
          <w:lang w:val="en-US"/>
        </w:rPr>
        <w:t>Ziegler A, Colin E, Goudenège D, Bonneau D. A snapshot of some pLI score</w:t>
      </w:r>
      <w:r>
        <w:rPr>
          <w:spacing w:val="-26"/>
          <w:sz w:val="24"/>
          <w:lang w:val="en-US"/>
        </w:rPr>
        <w:t xml:space="preserve"> </w:t>
      </w:r>
      <w:r>
        <w:rPr>
          <w:sz w:val="24"/>
          <w:lang w:val="en-US"/>
        </w:rPr>
        <w:t>pitfalls.</w:t>
      </w:r>
    </w:p>
    <w:p>
      <w:pPr>
        <w:pStyle w:val="Style17"/>
        <w:spacing w:before="13" w:after="0"/>
        <w:ind w:left="754" w:hanging="0"/>
        <w:rPr>
          <w:lang w:val="en-US"/>
        </w:rPr>
      </w:pPr>
      <w:r>
        <w:rPr>
          <w:lang w:val="en-US"/>
        </w:rPr>
        <w:t>Hum Mutat. 2019 Jul;40(7):839-841. doi: 10.1002/humu.23763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212" w:after="0"/>
        <w:ind w:left="754" w:right="1398" w:hanging="518"/>
        <w:rPr>
          <w:sz w:val="24"/>
          <w:lang w:val="en-US"/>
        </w:rPr>
      </w:pPr>
      <w:bookmarkStart w:id="129" w:name="_bookmark54"/>
      <w:bookmarkStart w:id="130" w:name="_bookmark541"/>
      <w:bookmarkEnd w:id="129"/>
      <w:bookmarkEnd w:id="130"/>
      <w:r>
        <w:rPr>
          <w:sz w:val="24"/>
          <w:lang w:val="en-US"/>
        </w:rPr>
        <w:t xml:space="preserve">Saleheen D, Natarajan </w:t>
      </w:r>
      <w:r>
        <w:rPr>
          <w:spacing w:val="-14"/>
          <w:sz w:val="24"/>
          <w:lang w:val="en-US"/>
        </w:rPr>
        <w:t xml:space="preserve">P, </w:t>
      </w:r>
      <w:r>
        <w:rPr>
          <w:sz w:val="24"/>
          <w:lang w:val="en-US"/>
        </w:rPr>
        <w:t xml:space="preserve">Armean IM,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Human knockouts and phenotypic analysis in a cohort with a high rate of consanguinity. Nature. 2017;544(7649):235239.</w:t>
      </w:r>
      <w:r>
        <w:rPr>
          <w:spacing w:val="-2"/>
          <w:sz w:val="24"/>
          <w:lang w:val="en-US"/>
          <w:rPrChange w:id="0" w:author="Фишман Вениамин Семенович" w:date="2020-12-29T14:12:00Z">
            <w:rPr>
              <w:sz w:val="24"/>
              <w:spacing w:val="-2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doi:10.1038/nature22034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438" w:hanging="518"/>
        <w:rPr>
          <w:sz w:val="24"/>
          <w:lang w:val="en-US"/>
        </w:rPr>
      </w:pPr>
      <w:bookmarkStart w:id="131" w:name="_bookmark55"/>
      <w:bookmarkStart w:id="132" w:name="_bookmark551"/>
      <w:bookmarkEnd w:id="131"/>
      <w:bookmarkEnd w:id="132"/>
      <w:r>
        <w:rPr>
          <w:spacing w:val="-3"/>
          <w:sz w:val="24"/>
          <w:lang w:val="en-US"/>
        </w:rPr>
        <w:t xml:space="preserve">Wutz </w:t>
      </w:r>
      <w:r>
        <w:rPr>
          <w:sz w:val="24"/>
          <w:lang w:val="en-US"/>
        </w:rPr>
        <w:t xml:space="preserve">G, Várnai C, Nagasaka K, et al.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Topologically associating domains and chromatin loops depend on cohesin and are regulated by </w:t>
      </w:r>
      <w:r>
        <w:rPr>
          <w:spacing w:val="-4"/>
          <w:sz w:val="24"/>
          <w:lang w:val="en-US"/>
          <w:rPrChange w:id="0" w:author="Фишман Вениамин Семенович" w:date="2020-12-29T14:12:00Z">
            <w:rPr>
              <w:sz w:val="24"/>
              <w:spacing w:val="-4"/>
            </w:rPr>
          </w:rPrChange>
        </w:rPr>
        <w:t xml:space="preserve">CTCF, 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WAPL,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and PDS5 proteins. EMBO J. 2017;36(24):3573-3599.</w:t>
      </w:r>
      <w:r>
        <w:rPr>
          <w:spacing w:val="-10"/>
          <w:sz w:val="24"/>
          <w:lang w:val="en-US"/>
          <w:rPrChange w:id="0" w:author="Фишман Вениамин Семенович" w:date="2020-12-29T14:12:00Z">
            <w:rPr>
              <w:sz w:val="24"/>
              <w:spacing w:val="-10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doi:10.15252/embj.201798004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7" w:after="0"/>
        <w:ind w:left="754" w:right="1438" w:hanging="518"/>
        <w:rPr>
          <w:sz w:val="24"/>
          <w:lang w:val="en-US"/>
        </w:rPr>
      </w:pPr>
      <w:bookmarkStart w:id="133" w:name="_bookmark56"/>
      <w:bookmarkStart w:id="134" w:name="_bookmark561"/>
      <w:bookmarkEnd w:id="133"/>
      <w:bookmarkEnd w:id="134"/>
      <w:r>
        <w:rPr>
          <w:spacing w:val="-14"/>
          <w:sz w:val="24"/>
          <w:lang w:val="en-US"/>
        </w:rPr>
        <w:t>Yu</w:t>
      </w:r>
      <w:r>
        <w:rPr>
          <w:spacing w:val="-6"/>
          <w:sz w:val="24"/>
          <w:lang w:val="en-US"/>
        </w:rPr>
        <w:t xml:space="preserve"> </w:t>
      </w:r>
      <w:r>
        <w:rPr>
          <w:sz w:val="24"/>
          <w:lang w:val="en-US"/>
        </w:rPr>
        <w:t>D,</w:t>
      </w:r>
      <w:r>
        <w:rPr>
          <w:spacing w:val="-5"/>
          <w:sz w:val="24"/>
          <w:lang w:val="en-US"/>
        </w:rPr>
        <w:t xml:space="preserve"> </w:t>
      </w:r>
      <w:r>
        <w:rPr>
          <w:sz w:val="24"/>
          <w:lang w:val="en-US"/>
        </w:rPr>
        <w:t>Zhang</w:t>
      </w:r>
      <w:r>
        <w:rPr>
          <w:spacing w:val="-4"/>
          <w:sz w:val="24"/>
          <w:lang w:val="en-US"/>
        </w:rPr>
        <w:t xml:space="preserve"> </w:t>
      </w:r>
      <w:r>
        <w:rPr>
          <w:sz w:val="24"/>
          <w:lang w:val="en-US"/>
        </w:rPr>
        <w:t>K,</w:t>
      </w:r>
      <w:r>
        <w:rPr>
          <w:spacing w:val="-5"/>
          <w:sz w:val="24"/>
          <w:lang w:val="en-US"/>
        </w:rPr>
        <w:t xml:space="preserve"> </w:t>
      </w:r>
      <w:r>
        <w:rPr>
          <w:sz w:val="24"/>
          <w:lang w:val="en-US"/>
        </w:rPr>
        <w:t>Han</w:t>
      </w:r>
      <w:r>
        <w:rPr>
          <w:spacing w:val="-5"/>
          <w:sz w:val="24"/>
          <w:lang w:val="en-US"/>
        </w:rPr>
        <w:t xml:space="preserve"> </w:t>
      </w:r>
      <w:r>
        <w:rPr>
          <w:sz w:val="24"/>
          <w:lang w:val="en-US"/>
        </w:rPr>
        <w:t>M,</w:t>
      </w:r>
      <w:r>
        <w:rPr>
          <w:spacing w:val="-5"/>
          <w:sz w:val="24"/>
          <w:lang w:val="en-US"/>
        </w:rPr>
        <w:t xml:space="preserve"> </w:t>
      </w:r>
      <w:r>
        <w:rPr>
          <w:sz w:val="24"/>
          <w:lang w:val="en-US"/>
        </w:rPr>
        <w:t>et</w:t>
      </w:r>
      <w:r>
        <w:rPr>
          <w:spacing w:val="-4"/>
          <w:sz w:val="24"/>
          <w:lang w:val="en-US"/>
        </w:rPr>
        <w:t xml:space="preserve"> </w:t>
      </w:r>
      <w:r>
        <w:rPr>
          <w:sz w:val="24"/>
          <w:lang w:val="en-US"/>
        </w:rPr>
        <w:t>al.</w:t>
      </w:r>
      <w:r>
        <w:rPr>
          <w:spacing w:val="-4"/>
          <w:sz w:val="24"/>
          <w:lang w:val="en-US"/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Noninvasive</w:t>
      </w:r>
      <w:r>
        <w:rPr>
          <w:spacing w:val="-5"/>
          <w:sz w:val="24"/>
          <w:lang w:val="en-US"/>
          <w:rPrChange w:id="0" w:author="Фишман Вениамин Семенович" w:date="2020-12-29T14:12:00Z">
            <w:rPr>
              <w:sz w:val="24"/>
              <w:spacing w:val="-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prenatal</w:t>
      </w:r>
      <w:r>
        <w:rPr>
          <w:spacing w:val="-4"/>
          <w:sz w:val="24"/>
          <w:lang w:val="en-US"/>
          <w:rPrChange w:id="0" w:author="Фишман Вениамин Семенович" w:date="2020-12-29T14:12:00Z">
            <w:rPr>
              <w:sz w:val="24"/>
              <w:spacing w:val="-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testing</w:t>
      </w:r>
      <w:r>
        <w:rPr>
          <w:spacing w:val="-5"/>
          <w:sz w:val="24"/>
          <w:lang w:val="en-US"/>
          <w:rPrChange w:id="0" w:author="Фишман Вениамин Семенович" w:date="2020-12-29T14:12:00Z">
            <w:rPr>
              <w:sz w:val="24"/>
              <w:spacing w:val="-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for</w:t>
      </w:r>
      <w:r>
        <w:rPr>
          <w:spacing w:val="-4"/>
          <w:sz w:val="24"/>
          <w:lang w:val="en-US"/>
          <w:rPrChange w:id="0" w:author="Фишман Вениамин Семенович" w:date="2020-12-29T14:12:00Z">
            <w:rPr>
              <w:sz w:val="24"/>
              <w:spacing w:val="-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fetal</w:t>
      </w:r>
      <w:r>
        <w:rPr>
          <w:spacing w:val="-4"/>
          <w:sz w:val="24"/>
          <w:lang w:val="en-US"/>
          <w:rPrChange w:id="0" w:author="Фишман Вениамин Семенович" w:date="2020-12-29T14:12:00Z">
            <w:rPr>
              <w:sz w:val="24"/>
              <w:spacing w:val="-4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subchromosomal copy number variations and chromosomal aneuploidy by low-pass whole-genome sequencing. Mol Genet Genomic Med. 2019;7(6):e674.</w:t>
      </w:r>
      <w:r>
        <w:rPr>
          <w:spacing w:val="-25"/>
          <w:sz w:val="24"/>
          <w:lang w:val="en-US"/>
          <w:rPrChange w:id="0" w:author="Фишман Вениамин Семенович" w:date="2020-12-29T14:12:00Z">
            <w:rPr>
              <w:sz w:val="24"/>
              <w:spacing w:val="-25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doi:10.1002/mgg3.674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/>
        <w:ind w:left="754" w:right="1398" w:hanging="518"/>
        <w:rPr>
          <w:sz w:val="24"/>
          <w:lang w:val="en-US"/>
        </w:rPr>
      </w:pPr>
      <w:bookmarkStart w:id="135" w:name="_bookmark57"/>
      <w:bookmarkStart w:id="136" w:name="_bookmark571"/>
      <w:bookmarkEnd w:id="135"/>
      <w:bookmarkEnd w:id="136"/>
      <w:r>
        <w:rPr>
          <w:sz w:val="24"/>
          <w:lang w:val="en-US"/>
        </w:rPr>
        <w:t>Herder M. What Is the Purpose of the Orphan Drug Act?. PLoS Med. 2017;14(1):e1002191. Published 2017 Jan 3.</w:t>
      </w:r>
      <w:r>
        <w:rPr>
          <w:spacing w:val="-20"/>
          <w:sz w:val="24"/>
          <w:lang w:val="en-US"/>
        </w:rPr>
        <w:t xml:space="preserve"> </w:t>
      </w:r>
      <w:r>
        <w:rPr>
          <w:sz w:val="24"/>
          <w:lang w:val="en-US"/>
        </w:rPr>
        <w:t>doi:10.1371/journal.pmed.1002191</w:t>
      </w:r>
      <w:bookmarkStart w:id="137" w:name="_bookmark58"/>
      <w:bookmarkStart w:id="138" w:name="_bookmark581"/>
      <w:bookmarkEnd w:id="137"/>
      <w:bookmarkEnd w:id="138"/>
    </w:p>
    <w:p>
      <w:pPr>
        <w:sectPr>
          <w:headerReference w:type="even" r:id="rId44"/>
          <w:headerReference w:type="default" r:id="rId45"/>
          <w:type w:val="nextPage"/>
          <w:pgSz w:w="11906" w:h="16838"/>
          <w:pgMar w:left="1300" w:right="260" w:header="953" w:top="1540" w:footer="0" w:bottom="280" w:gutter="0"/>
          <w:pgNumType w:fmt="decimal"/>
          <w:formProt w:val="false"/>
          <w:textDirection w:val="lrTb"/>
          <w:docGrid w:type="default" w:linePitch="100" w:charSpace="8192"/>
        </w:sectPr>
        <w:pStyle w:val="ListParagraph"/>
        <w:numPr>
          <w:ilvl w:val="1"/>
          <w:numId w:val="1"/>
        </w:numPr>
        <w:tabs>
          <w:tab w:val="clear" w:pos="720"/>
          <w:tab w:val="left" w:pos="755" w:leader="none"/>
        </w:tabs>
        <w:spacing w:lineRule="auto" w:line="252" w:before="198" w:after="0"/>
        <w:ind w:left="754" w:right="1419" w:hanging="518"/>
        <w:rPr>
          <w:sz w:val="24"/>
        </w:rPr>
      </w:pPr>
      <w:r>
        <w:rPr>
          <w:sz w:val="24"/>
          <w:lang w:val="en-US"/>
        </w:rPr>
        <w:t xml:space="preserve">Richter </w:t>
      </w:r>
      <w:r>
        <w:rPr>
          <w:spacing w:val="-9"/>
          <w:sz w:val="24"/>
          <w:lang w:val="en-US"/>
        </w:rPr>
        <w:t xml:space="preserve">T, </w:t>
      </w:r>
      <w:r>
        <w:rPr>
          <w:sz w:val="24"/>
          <w:lang w:val="en-US"/>
        </w:rPr>
        <w:t xml:space="preserve">Nestler-Parr S, Babela R, Khan ZM, </w:t>
      </w:r>
      <w:r>
        <w:rPr>
          <w:spacing w:val="-3"/>
          <w:sz w:val="24"/>
          <w:lang w:val="en-US"/>
        </w:rPr>
        <w:t xml:space="preserve">Tesoro </w:t>
      </w:r>
      <w:r>
        <w:rPr>
          <w:spacing w:val="-9"/>
          <w:sz w:val="24"/>
          <w:lang w:val="en-US"/>
        </w:rPr>
        <w:t xml:space="preserve">T, </w:t>
      </w:r>
      <w:r>
        <w:rPr>
          <w:sz w:val="24"/>
          <w:lang w:val="en-US"/>
        </w:rPr>
        <w:t xml:space="preserve">Molsen E, Hughes DA; International Society for Pharmacoeconomics and Outcomes Research Rare Disease Special Interest Group. Rare Disease Terminology and Definitions-A Systematic Global Review: Report of the ISPOR Rare Disease Special Interest Group. </w:t>
      </w:r>
      <w:r>
        <w:rPr>
          <w:spacing w:val="-6"/>
          <w:sz w:val="24"/>
        </w:rPr>
        <w:t xml:space="preserve">Value </w:t>
      </w:r>
      <w:r>
        <w:rPr>
          <w:sz w:val="24"/>
        </w:rPr>
        <w:t>Health. 2015 Sep;18(6):906-14. doi:</w:t>
      </w:r>
      <w:r>
        <w:rPr>
          <w:spacing w:val="-9"/>
          <w:sz w:val="24"/>
        </w:rPr>
        <w:t xml:space="preserve"> </w:t>
      </w:r>
      <w:r>
        <w:rPr>
          <w:sz w:val="24"/>
        </w:rPr>
        <w:t>10.1016/j.jval.2015.05.008</w:t>
      </w:r>
    </w:p>
    <w:p>
      <w:pPr>
        <w:pStyle w:val="Style17"/>
        <w:spacing w:before="7" w:after="0"/>
        <w:rPr>
          <w:sz w:val="11"/>
        </w:rPr>
      </w:pPr>
      <w:r>
        <w:rPr>
          <w:sz w:val="11"/>
        </w:rPr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89" w:after="0"/>
        <w:ind w:left="1038" w:right="1113" w:hanging="518"/>
        <w:rPr>
          <w:sz w:val="24"/>
          <w:lang w:val="en-US"/>
        </w:rPr>
      </w:pPr>
      <w:bookmarkStart w:id="139" w:name="_bookmark59"/>
      <w:bookmarkStart w:id="140" w:name="_bookmark591"/>
      <w:bookmarkEnd w:id="139"/>
      <w:bookmarkEnd w:id="140"/>
      <w:r>
        <w:rPr>
          <w:sz w:val="24"/>
          <w:lang w:val="en-US"/>
        </w:rPr>
        <w:t xml:space="preserve">The Lancet </w:t>
      </w:r>
      <w:r>
        <w:rPr>
          <w:spacing w:val="-3"/>
          <w:sz w:val="24"/>
          <w:lang w:val="en-US"/>
        </w:rPr>
        <w:t xml:space="preserve">Neurology. </w:t>
      </w:r>
      <w:r>
        <w:rPr>
          <w:sz w:val="24"/>
          <w:lang w:val="en-US"/>
        </w:rPr>
        <w:t xml:space="preserve">Rare neurological diseases: a united approach is needed.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Lancet Neurol. </w:t>
      </w:r>
      <w:r>
        <w:rPr>
          <w:spacing w:val="-3"/>
          <w:sz w:val="24"/>
          <w:lang w:val="en-US"/>
          <w:rPrChange w:id="0" w:author="Фишман Вениамин Семенович" w:date="2020-12-29T14:12:00Z">
            <w:rPr>
              <w:sz w:val="24"/>
              <w:spacing w:val="-3"/>
            </w:rPr>
          </w:rPrChange>
        </w:rPr>
        <w:t xml:space="preserve">2011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 xml:space="preserve">Feb;10(2):109. doi: 10.1016/S1474-4422(11)70001-1. Erratum in: Lancet Neurol. </w:t>
      </w:r>
      <w:r>
        <w:rPr>
          <w:spacing w:val="-3"/>
          <w:sz w:val="24"/>
          <w:lang w:val="en-US"/>
          <w:rPrChange w:id="0" w:author="Фишман Вениамин Семенович" w:date="2020-12-29T14:12:00Z">
            <w:rPr>
              <w:sz w:val="24"/>
              <w:spacing w:val="-3"/>
            </w:rPr>
          </w:rPrChange>
        </w:rPr>
        <w:t>2011</w:t>
      </w:r>
      <w:r>
        <w:rPr>
          <w:spacing w:val="-6"/>
          <w:sz w:val="24"/>
          <w:lang w:val="en-US"/>
          <w:rPrChange w:id="0" w:author="Фишман Вениамин Семенович" w:date="2020-12-29T14:12:00Z">
            <w:rPr>
              <w:sz w:val="24"/>
              <w:spacing w:val="-6"/>
            </w:rPr>
          </w:rPrChange>
        </w:rPr>
        <w:t xml:space="preserve"> </w:t>
      </w:r>
      <w:r>
        <w:rPr>
          <w:sz w:val="24"/>
          <w:lang w:val="en-US"/>
          <w:rPrChange w:id="0" w:author="Фишман Вениамин Семенович" w:date="2020-12-29T14:12:00Z">
            <w:rPr>
              <w:sz w:val="24"/>
            </w:rPr>
          </w:rPrChange>
        </w:rPr>
        <w:t>Mar;10(3):205.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0" w:right="1122" w:hanging="511"/>
        <w:rPr>
          <w:sz w:val="24"/>
          <w:lang w:val="en-US"/>
        </w:rPr>
      </w:pPr>
      <w:bookmarkStart w:id="141" w:name="_bookmark60"/>
      <w:bookmarkStart w:id="142" w:name="_bookmark601"/>
      <w:bookmarkEnd w:id="141"/>
      <w:bookmarkEnd w:id="142"/>
      <w:r>
        <w:rPr>
          <w:sz w:val="24"/>
          <w:lang w:val="en-US"/>
        </w:rPr>
        <w:t xml:space="preserve">D. </w:t>
      </w:r>
      <w:r>
        <w:rPr>
          <w:spacing w:val="-3"/>
          <w:sz w:val="24"/>
          <w:lang w:val="en-US"/>
        </w:rPr>
        <w:t xml:space="preserve">Huber, </w:t>
      </w:r>
      <w:r>
        <w:rPr>
          <w:sz w:val="24"/>
          <w:lang w:val="en-US"/>
        </w:rPr>
        <w:t xml:space="preserve">L. </w:t>
      </w:r>
      <w:r>
        <w:rPr>
          <w:spacing w:val="-7"/>
          <w:sz w:val="24"/>
          <w:lang w:val="en-US"/>
        </w:rPr>
        <w:t xml:space="preserve">Voith </w:t>
      </w:r>
      <w:r>
        <w:rPr>
          <w:sz w:val="24"/>
          <w:lang w:val="en-US"/>
        </w:rPr>
        <w:t xml:space="preserve">von </w:t>
      </w:r>
      <w:r>
        <w:rPr>
          <w:spacing w:val="-3"/>
          <w:sz w:val="24"/>
          <w:lang w:val="en-US"/>
        </w:rPr>
        <w:t xml:space="preserve">Voithenberg, </w:t>
      </w:r>
      <w:r>
        <w:rPr>
          <w:spacing w:val="-9"/>
          <w:sz w:val="24"/>
          <w:lang w:val="en-US"/>
        </w:rPr>
        <w:t xml:space="preserve">G.V. </w:t>
      </w:r>
      <w:r>
        <w:rPr>
          <w:sz w:val="24"/>
          <w:lang w:val="en-US"/>
        </w:rPr>
        <w:t xml:space="preserve">Kaigala. Fluorescence in situ hybridization (FISH): </w:t>
      </w:r>
      <w:r>
        <w:rPr>
          <w:spacing w:val="-3"/>
          <w:sz w:val="24"/>
          <w:lang w:val="en-US"/>
        </w:rPr>
        <w:t xml:space="preserve">History, </w:t>
      </w:r>
      <w:r>
        <w:rPr>
          <w:sz w:val="24"/>
          <w:lang w:val="en-US"/>
        </w:rPr>
        <w:t xml:space="preserve">limitations and what to  expect  from  micro-scale  FISH?  Micro and Nano Engineering, </w:t>
      </w:r>
      <w:r>
        <w:rPr>
          <w:spacing w:val="-6"/>
          <w:sz w:val="24"/>
          <w:lang w:val="en-US"/>
        </w:rPr>
        <w:t xml:space="preserve">Volume </w:t>
      </w:r>
      <w:r>
        <w:rPr>
          <w:sz w:val="24"/>
          <w:lang w:val="en-US"/>
        </w:rPr>
        <w:t>1, 2018, Pages 15-24, ISSN 2590-0072. doi: 10.1016/j.mne.2018.10.006.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ind w:left="1038" w:hanging="519"/>
        <w:jc w:val="left"/>
        <w:rPr>
          <w:sz w:val="24"/>
          <w:lang w:val="en-US"/>
        </w:rPr>
      </w:pPr>
      <w:bookmarkStart w:id="143" w:name="_bookmark611"/>
      <w:bookmarkStart w:id="144" w:name="_bookmark612"/>
      <w:bookmarkEnd w:id="143"/>
      <w:bookmarkEnd w:id="144"/>
      <w:r>
        <w:rPr>
          <w:sz w:val="24"/>
          <w:lang w:val="en-US"/>
        </w:rPr>
        <w:t>Theisen,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A.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(2008)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Microarray-based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Comparative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Genomic</w:t>
      </w:r>
      <w:r>
        <w:rPr>
          <w:spacing w:val="14"/>
          <w:sz w:val="24"/>
          <w:lang w:val="en-US"/>
        </w:rPr>
        <w:t xml:space="preserve"> </w:t>
      </w:r>
      <w:r>
        <w:rPr>
          <w:sz w:val="24"/>
          <w:lang w:val="en-US"/>
        </w:rPr>
        <w:t>Hybridization</w:t>
      </w:r>
      <w:r>
        <w:rPr>
          <w:spacing w:val="13"/>
          <w:sz w:val="24"/>
          <w:lang w:val="en-US"/>
        </w:rPr>
        <w:t xml:space="preserve"> </w:t>
      </w:r>
      <w:r>
        <w:rPr>
          <w:sz w:val="24"/>
          <w:lang w:val="en-US"/>
        </w:rPr>
        <w:t>(aCGH).</w:t>
      </w:r>
    </w:p>
    <w:p>
      <w:pPr>
        <w:pStyle w:val="Style17"/>
        <w:spacing w:before="13" w:after="0"/>
        <w:ind w:left="1038" w:hanging="0"/>
        <w:rPr/>
      </w:pPr>
      <w:r>
        <w:rPr/>
        <w:t>Nature Education 1(1):45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212" w:after="0"/>
        <w:ind w:left="1038" w:right="1113" w:hanging="518"/>
        <w:rPr>
          <w:sz w:val="24"/>
        </w:rPr>
      </w:pPr>
      <w:bookmarkStart w:id="145" w:name="_bookmark62"/>
      <w:bookmarkStart w:id="146" w:name="_bookmark621"/>
      <w:bookmarkEnd w:id="145"/>
      <w:bookmarkEnd w:id="146"/>
      <w:r>
        <w:rPr>
          <w:sz w:val="24"/>
          <w:lang w:val="en-US"/>
        </w:rPr>
        <w:t xml:space="preserve">Stuppia L, Antonucci I, Palka G, Gatta </w:t>
      </w:r>
      <w:r>
        <w:rPr>
          <w:spacing w:val="-16"/>
          <w:sz w:val="24"/>
          <w:lang w:val="en-US"/>
        </w:rPr>
        <w:t xml:space="preserve">V. </w:t>
      </w:r>
      <w:r>
        <w:rPr>
          <w:sz w:val="24"/>
          <w:lang w:val="en-US"/>
        </w:rPr>
        <w:t xml:space="preserve">Use of the </w:t>
      </w:r>
      <w:r>
        <w:rPr>
          <w:spacing w:val="-6"/>
          <w:sz w:val="24"/>
          <w:lang w:val="en-US"/>
        </w:rPr>
        <w:t xml:space="preserve">MLPA </w:t>
      </w:r>
      <w:r>
        <w:rPr>
          <w:sz w:val="24"/>
          <w:lang w:val="en-US"/>
        </w:rPr>
        <w:t xml:space="preserve">assay in the molecular diagnosis of gene copy number alterations in human genetic diseases. </w:t>
      </w:r>
      <w:r>
        <w:rPr>
          <w:sz w:val="24"/>
        </w:rPr>
        <w:t>Int J Mol Sci. 2012;13(3):3245-3276.</w:t>
      </w:r>
      <w:r>
        <w:rPr>
          <w:spacing w:val="-2"/>
          <w:sz w:val="24"/>
        </w:rPr>
        <w:t xml:space="preserve"> </w:t>
      </w:r>
      <w:r>
        <w:rPr>
          <w:sz w:val="24"/>
        </w:rPr>
        <w:t>doi:10.3390/ijms13033245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7" w:after="0"/>
        <w:ind w:left="1032" w:right="1113" w:hanging="512"/>
        <w:rPr>
          <w:sz w:val="24"/>
        </w:rPr>
      </w:pPr>
      <w:bookmarkStart w:id="147" w:name="_bookmark631"/>
      <w:bookmarkStart w:id="148" w:name="_bookmark63"/>
      <w:bookmarkEnd w:id="147"/>
      <w:bookmarkEnd w:id="148"/>
      <w:r>
        <w:rPr>
          <w:sz w:val="24"/>
          <w:lang w:val="en-US"/>
        </w:rPr>
        <w:t xml:space="preserve">Dekker J, Rippe K, Dekker M, Kleckner N. Capturing chromosome conformation. </w:t>
      </w:r>
      <w:r>
        <w:rPr>
          <w:sz w:val="24"/>
        </w:rPr>
        <w:t>Science. 2002 Feb 15;295(5558):1306-11. doi: 10.1126/science.1067799. PMID: 11847345.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7" w:after="0"/>
        <w:ind w:left="1038" w:right="1153" w:hanging="518"/>
        <w:rPr>
          <w:sz w:val="24"/>
        </w:rPr>
      </w:pPr>
      <w:bookmarkStart w:id="149" w:name="_bookmark64"/>
      <w:bookmarkStart w:id="150" w:name="_bookmark641"/>
      <w:bookmarkEnd w:id="149"/>
      <w:bookmarkEnd w:id="150"/>
      <w:r>
        <w:rPr>
          <w:sz w:val="24"/>
          <w:lang w:val="en-US"/>
        </w:rPr>
        <w:t xml:space="preserve">Oluwadare, O., Highsmith, M. &amp; Cheng, J. An Overview of Methods for Reconstructing 3-D Chromosome and Genome Structures from Hi-C Data. </w:t>
      </w:r>
      <w:r>
        <w:rPr>
          <w:sz w:val="24"/>
        </w:rPr>
        <w:t>Biol Proced Online 21, 7 (2019). doi:</w:t>
      </w:r>
      <w:r>
        <w:rPr>
          <w:spacing w:val="-12"/>
          <w:sz w:val="24"/>
        </w:rPr>
        <w:t xml:space="preserve"> </w:t>
      </w:r>
      <w:r>
        <w:rPr>
          <w:sz w:val="24"/>
        </w:rPr>
        <w:t>10.1186/s12575-019-0094-0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14" w:hanging="518"/>
        <w:rPr>
          <w:sz w:val="24"/>
          <w:lang w:val="en-US"/>
        </w:rPr>
      </w:pPr>
      <w:bookmarkStart w:id="151" w:name="_bookmark65"/>
      <w:bookmarkStart w:id="152" w:name="_bookmark651"/>
      <w:bookmarkEnd w:id="151"/>
      <w:bookmarkEnd w:id="152"/>
      <w:r>
        <w:rPr>
          <w:sz w:val="24"/>
          <w:lang w:val="en-US"/>
        </w:rPr>
        <w:t xml:space="preserve">Alejandro j. Brea-Fernandez, Marta Ferro,  Ceres  Fernandez-Rozadilla,  Ana Blanco, Laura Fachal, Marta Santamarina, Ana </w:t>
      </w:r>
      <w:r>
        <w:rPr>
          <w:spacing w:val="-6"/>
          <w:sz w:val="24"/>
          <w:lang w:val="en-US"/>
        </w:rPr>
        <w:t xml:space="preserve">Vega, </w:t>
      </w:r>
      <w:r>
        <w:rPr>
          <w:sz w:val="24"/>
          <w:lang w:val="en-US"/>
        </w:rPr>
        <w:t xml:space="preserve">Alejandro Pazos, Angel Carracedo and Clara Ruiz-Ponte, An Update of In Silico </w:t>
      </w:r>
      <w:r>
        <w:rPr>
          <w:spacing w:val="-4"/>
          <w:sz w:val="24"/>
          <w:lang w:val="en-US"/>
        </w:rPr>
        <w:t xml:space="preserve">Tools  </w:t>
      </w:r>
      <w:r>
        <w:rPr>
          <w:sz w:val="24"/>
          <w:lang w:val="en-US"/>
        </w:rPr>
        <w:t xml:space="preserve">for the Prediction    of Pathogenesis in Missense </w:t>
      </w:r>
      <w:r>
        <w:rPr>
          <w:spacing w:val="-3"/>
          <w:sz w:val="24"/>
          <w:lang w:val="en-US"/>
        </w:rPr>
        <w:t xml:space="preserve">Variants, </w:t>
      </w:r>
      <w:r>
        <w:rPr>
          <w:sz w:val="24"/>
          <w:lang w:val="en-US"/>
        </w:rPr>
        <w:t>Current Bioinformatics (2011) 6: 185. https://doi.org/10.2174/1574893611106020185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before="195" w:after="0"/>
        <w:ind w:left="1038" w:hanging="519"/>
        <w:jc w:val="left"/>
        <w:rPr>
          <w:sz w:val="24"/>
          <w:lang w:val="en-US"/>
        </w:rPr>
      </w:pPr>
      <w:hyperlink r:id="rId46">
        <w:bookmarkStart w:id="153" w:name="_bookmark66"/>
        <w:bookmarkStart w:id="154" w:name="_bookmark661"/>
        <w:bookmarkEnd w:id="153"/>
        <w:bookmarkEnd w:id="154"/>
        <w:r>
          <w:rPr>
            <w:rStyle w:val="ListLabel85"/>
            <w:lang w:val="en-US"/>
          </w:rPr>
          <w:t>https://www.ncbi.nlm.nih.gov/snp/</w:t>
        </w:r>
      </w:hyperlink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213" w:after="0"/>
        <w:ind w:left="1030" w:right="1155" w:hanging="511"/>
        <w:rPr>
          <w:sz w:val="24"/>
        </w:rPr>
      </w:pPr>
      <w:bookmarkStart w:id="155" w:name="_bookmark67"/>
      <w:bookmarkStart w:id="156" w:name="_bookmark671"/>
      <w:bookmarkEnd w:id="155"/>
      <w:bookmarkEnd w:id="156"/>
      <w:r>
        <w:rPr>
          <w:sz w:val="24"/>
          <w:lang w:val="en-US"/>
        </w:rPr>
        <w:t xml:space="preserve">Mozheiko, E.A., Fishman, </w:t>
      </w:r>
      <w:r>
        <w:rPr>
          <w:spacing w:val="-8"/>
          <w:sz w:val="24"/>
          <w:lang w:val="en-US"/>
        </w:rPr>
        <w:t xml:space="preserve">V.S. </w:t>
      </w:r>
      <w:r>
        <w:rPr>
          <w:sz w:val="24"/>
          <w:lang w:val="en-US"/>
        </w:rPr>
        <w:t>Detection of Point Mutations and Chromosomal Translocations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Based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on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Massive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Parallel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Sequencing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of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Enriched</w:t>
      </w:r>
      <w:r>
        <w:rPr>
          <w:spacing w:val="-9"/>
          <w:sz w:val="24"/>
          <w:lang w:val="en-US"/>
        </w:rPr>
        <w:t xml:space="preserve"> </w:t>
      </w:r>
      <w:r>
        <w:rPr>
          <w:sz w:val="24"/>
          <w:lang w:val="en-US"/>
        </w:rPr>
        <w:t>3C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  <w:lang w:val="en-US"/>
        </w:rPr>
        <w:t>Libraries.</w:t>
      </w:r>
      <w:r>
        <w:rPr>
          <w:spacing w:val="-10"/>
          <w:sz w:val="24"/>
          <w:lang w:val="en-US"/>
        </w:rPr>
        <w:t xml:space="preserve"> </w:t>
      </w:r>
      <w:r>
        <w:rPr>
          <w:sz w:val="24"/>
        </w:rPr>
        <w:t>Russ J Genet 55, 1273–1281 (2019).</w:t>
      </w:r>
      <w:r>
        <w:rPr>
          <w:spacing w:val="-17"/>
          <w:sz w:val="24"/>
        </w:rPr>
        <w:t xml:space="preserve"> </w:t>
      </w:r>
      <w:r>
        <w:rPr>
          <w:sz w:val="24"/>
        </w:rPr>
        <w:t>https://doi.org/10.1134/S1022795419100089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2" w:right="1114" w:hanging="512"/>
        <w:rPr>
          <w:sz w:val="24"/>
          <w:lang w:val="en-US"/>
        </w:rPr>
      </w:pPr>
      <w:bookmarkStart w:id="157" w:name="_bookmark68"/>
      <w:bookmarkStart w:id="158" w:name="_bookmark681"/>
      <w:bookmarkEnd w:id="157"/>
      <w:bookmarkEnd w:id="158"/>
      <w:r>
        <w:rPr>
          <w:sz w:val="24"/>
          <w:lang w:val="en-US"/>
        </w:rPr>
        <w:t xml:space="preserve">B. Sampson, A. McGuire. Genetics and the Molecular </w:t>
      </w:r>
      <w:r>
        <w:rPr>
          <w:spacing w:val="-3"/>
          <w:sz w:val="24"/>
          <w:lang w:val="en-US"/>
        </w:rPr>
        <w:t xml:space="preserve">Autopsy. </w:t>
      </w:r>
      <w:r>
        <w:rPr>
          <w:sz w:val="24"/>
          <w:lang w:val="en-US"/>
        </w:rPr>
        <w:t>Editor(s): Linda M. McManus, Richard N. Mitchell. Pathobiology of Human Disease, Academic Press, 2014. Pages 3459–3467. ISBN 9780123864574. doi: 10.1016/B978-0-12-3864567.06707-1.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/>
        <w:ind w:left="1038" w:right="1148" w:hanging="518"/>
        <w:rPr>
          <w:sz w:val="24"/>
        </w:rPr>
      </w:pPr>
      <w:bookmarkStart w:id="159" w:name="_bookmark69"/>
      <w:bookmarkStart w:id="160" w:name="_bookmark691"/>
      <w:bookmarkEnd w:id="159"/>
      <w:bookmarkEnd w:id="160"/>
      <w:r>
        <w:rPr>
          <w:sz w:val="24"/>
          <w:lang w:val="en-US"/>
        </w:rPr>
        <w:t xml:space="preserve">Gresham, D., Dunham, M. &amp; Botstein, D. Comparing whole genomes using DNA microarrays. </w:t>
      </w:r>
      <w:r>
        <w:rPr>
          <w:sz w:val="24"/>
        </w:rPr>
        <w:t>Nat Rev Genet 9, 291–-302 (2008).</w:t>
      </w:r>
      <w:r>
        <w:rPr>
          <w:spacing w:val="-29"/>
          <w:sz w:val="24"/>
        </w:rPr>
        <w:t xml:space="preserve"> </w:t>
      </w:r>
      <w:r>
        <w:rPr>
          <w:sz w:val="24"/>
        </w:rPr>
        <w:t>https://doi.org/10.1038/nrg2335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039" w:leader="none"/>
        </w:tabs>
        <w:spacing w:lineRule="auto" w:line="252" w:before="198" w:after="0"/>
        <w:ind w:left="1029" w:right="1150" w:hanging="510"/>
        <w:rPr/>
      </w:pPr>
      <w:bookmarkStart w:id="161" w:name="_bookmark70"/>
      <w:bookmarkStart w:id="162" w:name="_bookmark701"/>
      <w:bookmarkEnd w:id="161"/>
      <w:bookmarkEnd w:id="162"/>
      <w:r>
        <w:rPr>
          <w:sz w:val="24"/>
        </w:rPr>
        <w:t xml:space="preserve">Ryzhkova </w:t>
      </w:r>
      <w:r>
        <w:rPr>
          <w:spacing w:val="-6"/>
          <w:sz w:val="24"/>
        </w:rPr>
        <w:t xml:space="preserve">O.P., </w:t>
      </w:r>
      <w:r>
        <w:rPr>
          <w:sz w:val="24"/>
        </w:rPr>
        <w:t xml:space="preserve">Kardymon O.L., Prohorchuk E.B., Konovalov </w:t>
      </w:r>
      <w:r>
        <w:rPr>
          <w:spacing w:val="-4"/>
          <w:sz w:val="24"/>
        </w:rPr>
        <w:t xml:space="preserve">F.A., </w:t>
      </w:r>
      <w:r>
        <w:rPr>
          <w:sz w:val="24"/>
        </w:rPr>
        <w:t>Maslennikov A.B.,</w:t>
      </w:r>
      <w:r>
        <w:rPr>
          <w:spacing w:val="-22"/>
          <w:sz w:val="24"/>
        </w:rPr>
        <w:t xml:space="preserve"> </w:t>
      </w:r>
      <w:r>
        <w:rPr>
          <w:sz w:val="24"/>
        </w:rPr>
        <w:t>Stepanov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V.A.,</w:t>
      </w:r>
      <w:r>
        <w:rPr>
          <w:spacing w:val="-21"/>
          <w:sz w:val="24"/>
        </w:rPr>
        <w:t xml:space="preserve"> </w:t>
      </w:r>
      <w:r>
        <w:rPr>
          <w:sz w:val="24"/>
        </w:rPr>
        <w:t>Afanasyev</w:t>
      </w:r>
      <w:r>
        <w:rPr>
          <w:spacing w:val="-21"/>
          <w:sz w:val="24"/>
        </w:rPr>
        <w:t xml:space="preserve"> </w:t>
      </w:r>
      <w:r>
        <w:rPr>
          <w:sz w:val="24"/>
        </w:rPr>
        <w:t>A.A.,</w:t>
      </w:r>
      <w:r>
        <w:rPr>
          <w:spacing w:val="-21"/>
          <w:sz w:val="24"/>
        </w:rPr>
        <w:t xml:space="preserve"> </w:t>
      </w:r>
      <w:r>
        <w:rPr>
          <w:sz w:val="24"/>
        </w:rPr>
        <w:t>Zaklyazminskaya</w:t>
      </w:r>
      <w:r>
        <w:rPr>
          <w:spacing w:val="-21"/>
          <w:sz w:val="24"/>
        </w:rPr>
        <w:t xml:space="preserve"> </w:t>
      </w:r>
      <w:r>
        <w:rPr>
          <w:spacing w:val="-7"/>
          <w:sz w:val="24"/>
        </w:rPr>
        <w:t>E.V.,</w:t>
      </w:r>
      <w:r>
        <w:rPr>
          <w:spacing w:val="-21"/>
          <w:sz w:val="24"/>
        </w:rPr>
        <w:t xml:space="preserve"> </w:t>
      </w:r>
      <w:r>
        <w:rPr>
          <w:sz w:val="24"/>
        </w:rPr>
        <w:t>Kostareva</w:t>
      </w:r>
      <w:r>
        <w:rPr>
          <w:spacing w:val="-21"/>
          <w:sz w:val="24"/>
        </w:rPr>
        <w:t xml:space="preserve"> </w:t>
      </w:r>
      <w:r>
        <w:rPr>
          <w:sz w:val="24"/>
        </w:rPr>
        <w:t>A.A.,</w:t>
      </w:r>
      <w:r>
        <w:rPr>
          <w:spacing w:val="-22"/>
          <w:sz w:val="24"/>
        </w:rPr>
        <w:t xml:space="preserve"> </w:t>
      </w:r>
      <w:r>
        <w:rPr>
          <w:sz w:val="24"/>
        </w:rPr>
        <w:t>Pavlov A.E.,</w:t>
      </w:r>
      <w:r>
        <w:rPr>
          <w:spacing w:val="-15"/>
          <w:sz w:val="24"/>
        </w:rPr>
        <w:t xml:space="preserve"> </w:t>
      </w:r>
      <w:r>
        <w:rPr>
          <w:sz w:val="24"/>
        </w:rPr>
        <w:t>Golubenko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M.V.,</w:t>
      </w:r>
      <w:r>
        <w:rPr>
          <w:spacing w:val="-14"/>
          <w:sz w:val="24"/>
        </w:rPr>
        <w:t xml:space="preserve"> </w:t>
      </w:r>
      <w:r>
        <w:rPr>
          <w:sz w:val="24"/>
        </w:rPr>
        <w:t>Polyakov</w:t>
      </w:r>
      <w:r>
        <w:rPr>
          <w:spacing w:val="-14"/>
          <w:sz w:val="24"/>
        </w:rPr>
        <w:t xml:space="preserve"> </w:t>
      </w:r>
      <w:r>
        <w:rPr>
          <w:spacing w:val="-7"/>
          <w:sz w:val="24"/>
        </w:rPr>
        <w:t>A.V.,</w:t>
      </w:r>
      <w:r>
        <w:rPr>
          <w:spacing w:val="-15"/>
          <w:sz w:val="24"/>
        </w:rPr>
        <w:t xml:space="preserve"> </w:t>
      </w:r>
      <w:r>
        <w:rPr>
          <w:sz w:val="24"/>
        </w:rPr>
        <w:t>Kutsev</w:t>
      </w:r>
      <w:r>
        <w:rPr>
          <w:spacing w:val="-14"/>
          <w:sz w:val="24"/>
        </w:rPr>
        <w:t xml:space="preserve"> </w:t>
      </w:r>
      <w:r>
        <w:rPr>
          <w:sz w:val="24"/>
        </w:rPr>
        <w:t>S.I.</w:t>
      </w:r>
      <w:r>
        <w:rPr>
          <w:spacing w:val="-14"/>
          <w:sz w:val="24"/>
        </w:rPr>
        <w:t xml:space="preserve"> </w:t>
      </w:r>
      <w:r>
        <w:rPr>
          <w:sz w:val="24"/>
        </w:rPr>
        <w:t>Guidelines</w:t>
      </w:r>
      <w:r>
        <w:rPr>
          <w:spacing w:val="-14"/>
          <w:sz w:val="24"/>
        </w:rPr>
        <w:t xml:space="preserve"> </w:t>
      </w:r>
      <w:r>
        <w:rPr>
          <w:sz w:val="24"/>
        </w:rPr>
        <w:t>for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interpretation</w:t>
      </w:r>
      <w:r>
        <w:rPr>
          <w:spacing w:val="-15"/>
          <w:sz w:val="24"/>
        </w:rPr>
        <w:t xml:space="preserve"> </w:t>
      </w:r>
      <w:r>
        <w:rPr>
          <w:sz w:val="24"/>
        </w:rPr>
        <w:t>of massive</w:t>
      </w:r>
      <w:r>
        <w:rPr>
          <w:spacing w:val="-6"/>
          <w:sz w:val="24"/>
        </w:rPr>
        <w:t xml:space="preserve"> </w:t>
      </w:r>
      <w:r>
        <w:rPr>
          <w:sz w:val="24"/>
        </w:rPr>
        <w:t>parallel</w:t>
      </w:r>
      <w:r>
        <w:rPr>
          <w:spacing w:val="-6"/>
          <w:sz w:val="24"/>
        </w:rPr>
        <w:t xml:space="preserve"> </w:t>
      </w:r>
      <w:r>
        <w:rPr>
          <w:sz w:val="24"/>
        </w:rPr>
        <w:t>sequencing</w:t>
      </w:r>
      <w:r>
        <w:rPr>
          <w:spacing w:val="-6"/>
          <w:sz w:val="24"/>
        </w:rPr>
        <w:t xml:space="preserve"> </w:t>
      </w:r>
      <w:r>
        <w:rPr>
          <w:sz w:val="24"/>
        </w:rPr>
        <w:t>variants.</w:t>
      </w:r>
      <w:r>
        <w:rPr>
          <w:spacing w:val="-6"/>
          <w:sz w:val="24"/>
        </w:rPr>
        <w:t xml:space="preserve"> </w:t>
      </w:r>
      <w:r>
        <w:rPr>
          <w:sz w:val="24"/>
        </w:rPr>
        <w:t>Medical</w:t>
      </w:r>
      <w:r>
        <w:rPr>
          <w:spacing w:val="-6"/>
          <w:sz w:val="24"/>
        </w:rPr>
        <w:t xml:space="preserve"> </w:t>
      </w:r>
      <w:r>
        <w:rPr>
          <w:sz w:val="24"/>
        </w:rPr>
        <w:t>Genetics.</w:t>
      </w:r>
      <w:r>
        <w:rPr>
          <w:spacing w:val="-6"/>
          <w:sz w:val="24"/>
        </w:rPr>
        <w:t xml:space="preserve"> </w:t>
      </w:r>
      <w:r>
        <w:rPr>
          <w:sz w:val="24"/>
        </w:rPr>
        <w:t>2017;16(7):4-17.</w:t>
      </w:r>
      <w:r>
        <w:rPr>
          <w:spacing w:val="-5"/>
          <w:sz w:val="24"/>
        </w:rPr>
        <w:t xml:space="preserve"> </w:t>
      </w:r>
      <w:r>
        <w:rPr>
          <w:sz w:val="24"/>
        </w:rPr>
        <w:t>(In</w:t>
      </w:r>
      <w:r>
        <w:rPr>
          <w:spacing w:val="-6"/>
          <w:sz w:val="24"/>
        </w:rPr>
        <w:t xml:space="preserve"> </w:t>
      </w:r>
      <w:r>
        <w:rPr>
          <w:sz w:val="24"/>
        </w:rPr>
        <w:t>Russ.)</w:t>
      </w:r>
    </w:p>
    <w:sectPr>
      <w:headerReference w:type="even" r:id="rId47"/>
      <w:headerReference w:type="default" r:id="rId48"/>
      <w:type w:val="nextPage"/>
      <w:pgSz w:w="11906" w:h="16838"/>
      <w:pgMar w:left="1300" w:right="260" w:header="953" w:top="1540" w:footer="0" w:bottom="280" w:gutter="0"/>
      <w:pgNumType w:fmt="decimal"/>
      <w:formProt w:val="false"/>
      <w:textDirection w:val="lrTb"/>
      <w:docGrid w:type="default" w:linePitch="100" w:charSpace="8192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Фишман Вениамин Семенович" w:date="2020-12-29T14:1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Ещё нужен список сокращений</w:t>
      </w:r>
    </w:p>
  </w:comment>
  <w:comment w:id="1" w:author="Фишман Вениамин Семенович" w:date="2020-12-29T14:1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Ссылку?</w:t>
      </w:r>
    </w:p>
  </w:comment>
  <w:comment w:id="2" w:author="Фишман Вениамин Семенович" w:date="2020-12-29T14:1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Нумерация должна начинаться с 1</w:t>
      </w:r>
    </w:p>
  </w:comment>
  <w:comment w:id="3" w:author="Фишман Вениамин Семенович" w:date="2020-12-29T14:49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Ссылка? И неплохо бы какие-то подробноти, очень оборвано выглядит. Наример, какие частоты в мире и конкретно в этой популяции, когда именно была заселена территория и кем. Слишком много не нужно, но пару фраз стоит вставить.</w:t>
      </w:r>
    </w:p>
  </w:comment>
  <w:comment w:id="4" w:author="Фишман Вениамин Семенович" w:date="2020-12-29T14:5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ссылку</w:t>
      </w:r>
    </w:p>
  </w:comment>
  <w:comment w:id="5" w:author="Фишман Вениамин Семенович" w:date="2020-12-29T14:5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ссылку.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Вообще каждый факт дложен быть подтвержден ссылкой. В данном конкретном случае достаточно вставить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(информация приведена согласно базе данных моногенных заболеваний человека 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OMIM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, 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URL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)</w:t>
      </w:r>
    </w:p>
  </w:comment>
  <w:comment w:id="6" w:author="Фишман Вениамин Семенович" w:date="2020-12-29T15:1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слишком энциклопедический стиль )</w:t>
      </w:r>
    </w:p>
  </w:comment>
  <w:comment w:id="7" w:author="Фишман Вениамин Семенович" w:date="2020-12-29T15:1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общее замечание: в конце каждого раздела хорошо вставлять какой-то вывод и связку со следующим разделом. Тут, например, о том, что суммарно орфанных заболеваний много поэтому и изучать механизмы их возникновнения непросто. Тем не менее, ряд механизмов уже изучен </w:t>
      </w:r>
      <w:r>
        <w:rPr>
          <w:rFonts w:ascii="Wingdings" w:hAnsi="Wingdings" w:eastAsia="Wingdings" w:cs="Wingdings"/>
          <w:sz w:val="24"/>
          <w:szCs w:val="24"/>
          <w:lang w:eastAsia="en-US" w:bidi="en-US" w:val="en-US"/>
        </w:rPr>
        <w:t>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и идет след. раздел.</w:t>
      </w:r>
    </w:p>
  </w:comment>
  <w:comment w:id="8" w:author="Фишман Вениамин Семенович" w:date="2020-12-29T15:1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каких?</w:t>
      </w:r>
    </w:p>
  </w:comment>
  <w:comment w:id="9" w:author="Фишман Вениамин Семенович" w:date="2020-12-29T15:1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стиль</w:t>
      </w:r>
    </w:p>
  </w:comment>
  <w:comment w:id="10" w:author="Фишман Вениамин Семенович" w:date="2020-12-29T15:1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стиль</w:t>
      </w:r>
    </w:p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</w:r>
    </w:p>
  </w:comment>
  <w:comment w:id="11" w:author="Фишман Вениамин Семенович" w:date="2020-12-29T15:1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Способом чего?</w:t>
      </w:r>
    </w:p>
  </w:comment>
  <w:comment w:id="12" w:author="Фишман Вениамин Семенович" w:date="2020-12-29T15:1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обязательно</w:t>
      </w:r>
    </w:p>
  </w:comment>
  <w:comment w:id="13" w:author="Фишман Вениамин Семенович" w:date="2020-12-29T15:1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Белок-кодирующую последовательность</w:t>
      </w:r>
    </w:p>
  </w:comment>
  <w:comment w:id="14" w:author="Фишман Вениамин Семенович" w:date="2020-12-29T15:1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 не механизм, а модель.</w:t>
      </w:r>
    </w:p>
  </w:comment>
  <w:comment w:id="15" w:author="Фишман Вениамин Семенович" w:date="2020-12-29T15:1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Я бы привел по одному примеру на каждый механизм.</w:t>
      </w:r>
    </w:p>
  </w:comment>
  <w:comment w:id="16" w:author="Фишман Вениамин Семенович" w:date="2020-12-29T15:1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 опять энциклопедия. У тебя хорошо видно структуру, и это отлично, но добавляй связки, вводные конструкции – текст должен читаться легко.</w:t>
      </w:r>
    </w:p>
  </w:comment>
  <w:comment w:id="17" w:author="Фишман Вениамин Семенович" w:date="2020-12-29T15:18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А бывает на 90?</w:t>
      </w:r>
    </w:p>
  </w:comment>
  <w:comment w:id="18" w:author="Фишман Вениамин Семенович" w:date="2020-12-29T15:19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Или на то же плечо?</w:t>
      </w:r>
    </w:p>
  </w:comment>
  <w:comment w:id="19" w:author="Фишман Вениамин Семенович" w:date="2020-12-29T15:2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аббривеатура</w:t>
      </w:r>
    </w:p>
  </w:comment>
  <w:comment w:id="20" w:author="Фишман Вениамин Семенович" w:date="2020-12-29T15:2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аббриваеатура</w:t>
      </w:r>
    </w:p>
  </w:comment>
  <w:comment w:id="21" w:author="Фишман Вениамин Семенович" w:date="2020-12-29T15:19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Каждую аббривеатуру нужно расшифровать в первый момент, когда она встречается в тексте, и внести в список сокращений</w:t>
      </w:r>
    </w:p>
  </w:comment>
  <w:comment w:id="22" w:author="Фишман Вениамин Семенович" w:date="2020-12-29T15:21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Чего?</w:t>
      </w:r>
    </w:p>
  </w:comment>
  <w:comment w:id="23" w:author="Фишман Вениамин Семенович" w:date="2020-12-29T15:2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Очень скудно. Можно добавить больше деталей, как минимум о бэндинге и разрешении анализа</w:t>
      </w:r>
    </w:p>
  </w:comment>
  <w:comment w:id="24" w:author="Фишман Вениамин Семенович" w:date="2020-12-29T15:2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Почему именно 7?</w:t>
      </w:r>
    </w:p>
  </w:comment>
  <w:comment w:id="25" w:author="Фишман Вениамин Семенович" w:date="2020-12-29T15:2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В чем суть этого метода, из текста не понятно</w:t>
      </w:r>
    </w:p>
  </w:comment>
  <w:comment w:id="26" w:author="Фишман Вениамин Семенович" w:date="2020-12-29T15:2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Что это за методика? И ссылку</w:t>
      </w:r>
    </w:p>
  </w:comment>
  <w:comment w:id="27" w:author="Фишман Вениамин Семенович" w:date="2020-12-29T15:2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слэнг</w:t>
      </w:r>
    </w:p>
  </w:comment>
  <w:comment w:id="28" w:author="Фишман Вениамин Семенович" w:date="2020-12-29T15:26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Помимо того, что это нерасшифрованная аббривеатура, ещё и есть вполне себе официальный Российские термины –хромосомный микроматичный анализ и сравнительная геномная гибризидазация</w:t>
      </w:r>
    </w:p>
  </w:comment>
  <w:comment w:id="29" w:author="Фишман Вениамин Семенович" w:date="2020-12-29T15:2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 каких?</w:t>
      </w:r>
    </w:p>
  </w:comment>
  <w:comment w:id="30" w:author="Фишман Вениамин Семенович" w:date="2020-12-29T15:2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Абсолютно не понятно их текста, что это значит</w:t>
      </w:r>
    </w:p>
  </w:comment>
  <w:comment w:id="31" w:author="Фишман Вениамин Семенович" w:date="2020-12-29T16:2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?</w:t>
      </w:r>
    </w:p>
  </w:comment>
  <w:comment w:id="32" w:author="Фишман Вениамин Семенович" w:date="2020-12-29T16:3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понятно…</w:t>
      </w:r>
    </w:p>
  </w:comment>
  <w:comment w:id="33" w:author="Фишман Вениамин Семенович" w:date="2020-12-29T16:3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Почему это не вместе с С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GH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?</w:t>
      </w:r>
    </w:p>
  </w:comment>
  <w:comment w:id="34" w:author="Фишман Вениамин Семенович" w:date="2020-12-29T16:31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1 и 3 объединить, все расшифровать, инделы это слэнг, выравнивание лучше писать как картирование</w:t>
      </w:r>
    </w:p>
  </w:comment>
  <w:comment w:id="35" w:author="Фишман Вениамин Семенович" w:date="2020-12-29T16:3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Перестройки искали при помощи NGS задолго до Hi-C</w:t>
      </w:r>
    </w:p>
  </w:comment>
  <w:comment w:id="36" w:author="Фишман Вениамин Семенович" w:date="2020-12-29T16:3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Не понятно, почему от этого покрытие становится ровным. Кроме того, чаще всего ДНК для 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WGS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 фрагментируют озвучиванием</w:t>
      </w:r>
    </w:p>
  </w:comment>
  <w:comment w:id="37" w:author="Фишман Вениамин Семенович" w:date="2020-12-29T16:3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По-моему, этот тут не причем. Есть ещё 1 000 000 методов применения 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NGS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, не связанных с поиском мутаций у пациентов, но мы же их не описываем</w:t>
      </w:r>
    </w:p>
  </w:comment>
  <w:comment w:id="38" w:author="Фишман Вениамин Семенович" w:date="2020-12-29T16:3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Какиз?</w:t>
      </w:r>
    </w:p>
  </w:comment>
  <w:comment w:id="39" w:author="Фишман Вениамин Семенович" w:date="2020-12-29T16:3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Фланкирующими? Нет</w:t>
      </w:r>
    </w:p>
  </w:comment>
  <w:comment w:id="40" w:author="Фишман Вениамин Семенович" w:date="2020-12-29T16:3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стиль</w:t>
      </w:r>
    </w:p>
  </w:comment>
  <w:comment w:id="41" w:author="Фишман Вениамин Семенович" w:date="2020-12-29T16:3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ссылку</w:t>
      </w:r>
    </w:p>
  </w:comment>
  <w:comment w:id="42" w:author="Фишман Вениамин Семенович" w:date="2020-12-29T16:36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пояснить, что речь идет о 3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D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-расстоянии в пространстве ядра, а не числе букв между двумя точками. И что такое контакт не понятно</w:t>
      </w:r>
    </w:p>
  </w:comment>
  <w:comment w:id="43" w:author="Фишман Вениамин Семенович" w:date="2020-12-29T16:38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находились близко?</w:t>
      </w:r>
    </w:p>
  </w:comment>
  <w:comment w:id="44" w:author="Фишман Вениамин Семенович" w:date="2020-12-29T16:38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Лучше написать только про 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Hi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-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C</w:t>
      </w:r>
    </w:p>
  </w:comment>
  <w:comment w:id="45" w:author="Фишман Вениамин Семенович" w:date="2020-12-29T16:4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понятно – почему иногда нужно врчную?</w:t>
      </w:r>
    </w:p>
  </w:comment>
  <w:comment w:id="46" w:author="Фишман Вениамин Семенович" w:date="2020-12-29T16:40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Никто это не поймет без комментариев, а лучше  - рисунка</w:t>
      </w:r>
    </w:p>
  </w:comment>
  <w:comment w:id="48" w:author="Фишман Вениамин Семенович" w:date="2020-12-29T16:41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 что он значит?</w:t>
      </w:r>
    </w:p>
  </w:comment>
  <w:comment w:id="47" w:author="Фишман Вениамин Семенович" w:date="2020-12-29T16:41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 энциклопедия. Ну или тех. Мануал к софту. А нужен связаный текст, из которого человек поймет, в чем смысл этих характеристик и действий</w:t>
      </w:r>
    </w:p>
  </w:comment>
  <w:comment w:id="49" w:author="Фишман Вениамин Семенович" w:date="2020-12-29T16:4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И в чем проблемы?</w:t>
      </w:r>
    </w:p>
  </w:comment>
  <w:comment w:id="50" w:author="Фишман Вениамин Семенович" w:date="2020-12-29T16:4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Пояснить подробнее</w:t>
      </w:r>
    </w:p>
  </w:comment>
  <w:comment w:id="51" w:author="Фишман Вениамин Семенович" w:date="2020-12-29T16:42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Каких вараинтов?</w:t>
      </w:r>
    </w:p>
  </w:comment>
  <w:comment w:id="52" w:author="Фишман Вениамин Семенович" w:date="2020-12-29T16:46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 xml:space="preserve">Из всего этого раздела можно (с трудом) попытаться понять, зачем нужен </w:t>
      </w:r>
      <w:r>
        <w:rPr>
          <w:rFonts w:ascii="Liberation Serif" w:hAnsi="Liberation Serif" w:eastAsia="DejaVu Sans" w:cs="DejaVu Sans"/>
          <w:sz w:val="24"/>
          <w:szCs w:val="24"/>
          <w:lang w:eastAsia="en-US" w:bidi="en-US" w:val="en-US"/>
        </w:rPr>
        <w:t>BQSR</w:t>
      </w:r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, но совершенно непонятно, как все-таки он работает</w:t>
      </w:r>
    </w:p>
  </w:comment>
  <w:comment w:id="53" w:author="Фишман Вениамин Семенович" w:date="2020-12-29T16:4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?</w:t>
      </w:r>
    </w:p>
  </w:comment>
  <w:comment w:id="54" w:author="Фишман Вениамин Семенович" w:date="2020-12-29T16:43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Не понятно, что это за эмпирические и приборные оценки, на чем они основаны. Нет ссылки на факт, что они не соответствуют друг другу.</w:t>
      </w:r>
    </w:p>
  </w:comment>
  <w:comment w:id="55" w:author="Фишман Вениамин Семенович" w:date="2020-12-29T16:4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Ковариация – математический термин, весьма строго определен. Что такое паттерны ковариации не понятно</w:t>
      </w:r>
    </w:p>
  </w:comment>
  <w:comment w:id="56" w:author="Фишман Вениамин Семенович" w:date="2020-12-29T16:4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Что это</w:t>
      </w:r>
    </w:p>
  </w:comment>
  <w:comment w:id="57" w:author="Фишман Вениамин Семенович" w:date="2020-12-29T16:4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Слишком сжато</w:t>
      </w:r>
    </w:p>
  </w:comment>
  <w:comment w:id="58" w:author="Фишман Вениамин Семенович" w:date="2020-12-29T16:4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 использует?</w:t>
      </w:r>
    </w:p>
  </w:comment>
  <w:comment w:id="59" w:author="Фишман Вениамин Семенович" w:date="2020-12-29T16:46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Это кто вообще?</w:t>
      </w:r>
    </w:p>
  </w:comment>
  <w:comment w:id="60" w:author="Фишман Вениамин Семенович" w:date="2020-12-29T16:47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Каких?</w:t>
      </w:r>
    </w:p>
  </w:comment>
  <w:comment w:id="61" w:author="Фишман Вениамин Семенович" w:date="2020-12-29T16:24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Добавить данные пациентов</w:t>
      </w:r>
    </w:p>
  </w:comment>
  <w:comment w:id="62" w:author="Фишман Вениамин Семенович" w:date="2020-12-29T16:2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Чего?</w:t>
      </w:r>
    </w:p>
  </w:comment>
  <w:comment w:id="63" w:author="Фишман Вениамин Семенович" w:date="2020-12-29T16:25:00Z" w:initials="ФВС">
    <w:p>
      <w:r>
        <w:rPr>
          <w:rFonts w:ascii="Liberation Serif" w:hAnsi="Liberation Serif" w:eastAsia="DejaVu Sans" w:cs="DejaVu Sans"/>
          <w:sz w:val="24"/>
          <w:szCs w:val="24"/>
          <w:lang w:val="en-US" w:eastAsia="en-US" w:bidi="en-US"/>
        </w:rPr>
        <w:t>Что это?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Rockwell Nova Light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Times New Roman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3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3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4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2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upperLetter"/>
      <w:lvlText w:val="%1."/>
      <w:lvlJc w:val="left"/>
      <w:pPr>
        <w:ind w:left="624" w:hanging="507"/>
      </w:pPr>
      <w:rPr>
        <w:sz w:val="34"/>
        <w:spacing w:val="-1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decimal"/>
      <w:lvlText w:val="[%2]"/>
      <w:lvlJc w:val="left"/>
      <w:pPr>
        <w:ind w:left="1038" w:hanging="399"/>
      </w:pPr>
      <w:rPr>
        <w:sz w:val="24"/>
        <w:szCs w:val="24"/>
        <w:w w:val="96"/>
        <w:rFonts w:eastAsia="Times New Roman" w:cs="Times New Roman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073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107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141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175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209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243" w:hanging="3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277" w:hanging="3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2">
    <w:lvl w:ilvl="0">
      <w:start w:val="1"/>
      <w:numFmt w:val="decimal"/>
      <w:lvlText w:val="%1."/>
      <w:lvlJc w:val="left"/>
      <w:pPr>
        <w:ind w:left="715" w:hanging="299"/>
      </w:pPr>
      <w:rPr>
        <w:sz w:val="24"/>
        <w:szCs w:val="24"/>
        <w:w w:val="96"/>
        <w:rFonts w:eastAsia="Times New Roman" w:cs="Times New Roman"/>
        <w:lang w:val="ru-RU" w:eastAsia="en-US" w:bidi="ar-SA"/>
      </w:rPr>
    </w:lvl>
    <w:lvl w:ilvl="1">
      <w:start w:val="4"/>
      <w:numFmt w:val="decimal"/>
      <w:lvlText w:val="%2."/>
      <w:lvlJc w:val="left"/>
      <w:pPr>
        <w:ind w:left="831" w:hanging="431"/>
      </w:pPr>
      <w:rPr>
        <w:sz w:val="34"/>
        <w:b/>
        <w:szCs w:val="34"/>
        <w:bCs/>
        <w:w w:val="101"/>
        <w:rFonts w:eastAsia="Times New Roman" w:cs="Times New Roman"/>
        <w:lang w:val="ru-RU" w:eastAsia="en-US" w:bidi="ar-SA"/>
      </w:rPr>
    </w:lvl>
    <w:lvl w:ilvl="2">
      <w:start w:val="1"/>
      <w:numFmt w:val="bullet"/>
      <w:lvlText w:val=""/>
      <w:lvlJc w:val="left"/>
      <w:pPr>
        <w:ind w:left="1896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952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008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064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120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177" w:hanging="431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233" w:hanging="431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3">
    <w:lvl w:ilvl="0">
      <w:start w:val="3"/>
      <w:numFmt w:val="decimal"/>
      <w:lvlText w:val="%1."/>
      <w:lvlJc w:val="left"/>
      <w:pPr>
        <w:ind w:left="831" w:hanging="431"/>
      </w:pPr>
      <w:rPr>
        <w:sz w:val="34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bullet"/>
      <w:lvlText w:val="•"/>
      <w:lvlJc w:val="left"/>
      <w:pPr>
        <w:ind w:left="715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2">
      <w:start w:val="1"/>
      <w:numFmt w:val="bullet"/>
      <w:lvlText w:val=""/>
      <w:lvlJc w:val="left"/>
      <w:pPr>
        <w:ind w:left="189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295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008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064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120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17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233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4">
    <w:lvl w:ilvl="0">
      <w:start w:val="1"/>
      <w:numFmt w:val="bullet"/>
      <w:lvlText w:val="•"/>
      <w:lvlJc w:val="left"/>
      <w:pPr>
        <w:ind w:left="715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68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64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60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570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53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495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457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420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5">
    <w:lvl w:ilvl="0">
      <w:start w:val="2"/>
      <w:numFmt w:val="decimal"/>
      <w:lvlText w:val="%1"/>
      <w:lvlJc w:val="left"/>
      <w:pPr>
        <w:ind w:left="691" w:hanging="574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91" w:hanging="574"/>
      </w:pPr>
      <w:rPr>
        <w:sz w:val="28"/>
        <w:b/>
        <w:szCs w:val="28"/>
        <w:bCs/>
        <w:w w:val="101"/>
        <w:rFonts w:eastAsia="Times New Roman" w:cs="Times New Roman"/>
        <w:lang w:val="ru-RU" w:eastAsia="en-US" w:bidi="ar-SA"/>
      </w:rPr>
    </w:lvl>
    <w:lvl w:ilvl="2">
      <w:start w:val="1"/>
      <w:numFmt w:val="bullet"/>
      <w:lvlText w:val="•"/>
      <w:lvlJc w:val="left"/>
      <w:pPr>
        <w:ind w:left="715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3">
      <w:start w:val="1"/>
      <w:numFmt w:val="bullet"/>
      <w:lvlText w:val="•"/>
      <w:lvlJc w:val="left"/>
      <w:pPr>
        <w:ind w:left="998" w:hanging="204"/>
      </w:pPr>
      <w:rPr>
        <w:rFonts w:ascii="Times New Roman" w:hAnsi="Times New Roman" w:cs="Times New Roman" w:hint="default"/>
        <w:sz w:val="24"/>
        <w:szCs w:val="24"/>
        <w:w w:val="98"/>
        <w:rFonts w:cs="Times New Roman"/>
        <w:lang w:val="ru-RU" w:eastAsia="en-US" w:bidi="ar-SA"/>
      </w:rPr>
    </w:lvl>
    <w:lvl w:ilvl="4">
      <w:start w:val="1"/>
      <w:numFmt w:val="bullet"/>
      <w:lvlText w:val=""/>
      <w:lvlJc w:val="left"/>
      <w:pPr>
        <w:ind w:left="3336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4504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5672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6841" w:hanging="20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009" w:hanging="20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6">
    <w:lvl w:ilvl="0">
      <w:start w:val="1"/>
      <w:numFmt w:val="decimal"/>
      <w:lvlText w:val="%1."/>
      <w:lvlJc w:val="left"/>
      <w:pPr>
        <w:ind w:left="715" w:hanging="299"/>
      </w:pPr>
      <w:rPr>
        <w:sz w:val="24"/>
        <w:szCs w:val="24"/>
        <w:w w:val="98"/>
        <w:rFonts w:eastAsia="Times New Roman" w:cs="Times New Roman"/>
        <w:lang w:val="ru-RU" w:eastAsia="en-US" w:bidi="ar-SA"/>
      </w:rPr>
    </w:lvl>
    <w:lvl w:ilvl="1">
      <w:start w:val="1"/>
      <w:numFmt w:val="bullet"/>
      <w:lvlText w:val=""/>
      <w:lvlJc w:val="left"/>
      <w:pPr>
        <w:ind w:left="168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64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607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570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532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495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457" w:hanging="299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420" w:hanging="299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7">
    <w:lvl w:ilvl="0">
      <w:start w:val="1"/>
      <w:numFmt w:val="decimal"/>
      <w:lvlText w:val="%1."/>
      <w:lvlJc w:val="left"/>
      <w:pPr>
        <w:ind w:left="831" w:hanging="431"/>
      </w:pPr>
      <w:rPr>
        <w:sz w:val="34"/>
        <w:b/>
        <w:szCs w:val="34"/>
        <w:bCs/>
        <w:w w:val="101"/>
        <w:rFonts w:eastAsia="Times New Roman" w:cs="Times New Roman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74" w:hanging="574"/>
      </w:pPr>
      <w:rPr>
        <w:sz w:val="28"/>
        <w:b/>
        <w:szCs w:val="28"/>
        <w:bCs/>
        <w:w w:val="101"/>
        <w:rFonts w:eastAsia="Times New Roman" w:cs="Times New Roman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020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061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101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142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183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223" w:hanging="574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264" w:hanging="574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8">
    <w:lvl w:ilvl="0">
      <w:start w:val="2"/>
      <w:numFmt w:val="decimal"/>
      <w:lvlText w:val="%1"/>
      <w:lvlJc w:val="left"/>
      <w:pPr>
        <w:ind w:left="1309" w:hanging="550"/>
      </w:pPr>
      <w:rPr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309" w:hanging="550"/>
      </w:pPr>
      <w:rPr>
        <w:sz w:val="24"/>
        <w:szCs w:val="24"/>
        <w:w w:val="70"/>
        <w:rFonts w:eastAsia="Times New Roman" w:cs="Times New Roman"/>
        <w:color w:val="003052"/>
        <w:lang w:val="ru-RU" w:eastAsia="en-US" w:bidi="ar-SA"/>
      </w:rPr>
    </w:lvl>
    <w:lvl w:ilvl="2">
      <w:start w:val="1"/>
      <w:numFmt w:val="bullet"/>
      <w:lvlText w:val=""/>
      <w:lvlJc w:val="left"/>
      <w:pPr>
        <w:ind w:left="3109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4013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918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822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727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631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536" w:hanging="55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9">
    <w:lvl w:ilvl="0">
      <w:start w:val="1"/>
      <w:numFmt w:val="decimal"/>
      <w:lvlText w:val="%1"/>
      <w:lvlJc w:val="left"/>
      <w:pPr>
        <w:ind w:left="759" w:hanging="359"/>
      </w:pPr>
      <w:rPr>
        <w:sz w:val="24"/>
        <w:b/>
        <w:szCs w:val="24"/>
        <w:bCs/>
        <w:w w:val="98"/>
        <w:rFonts w:eastAsia="Times New Roman" w:cs="Times New Roman"/>
        <w:color w:val="003052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09" w:hanging="550"/>
      </w:pPr>
      <w:rPr>
        <w:sz w:val="24"/>
        <w:szCs w:val="24"/>
        <w:w w:val="98"/>
        <w:rFonts w:eastAsia="Times New Roman" w:cs="Times New Roman"/>
        <w:color w:val="003052"/>
        <w:lang w:val="ru-RU" w:eastAsia="en-US" w:bidi="ar-SA"/>
      </w:rPr>
    </w:lvl>
    <w:lvl w:ilvl="2">
      <w:start w:val="1"/>
      <w:numFmt w:val="bullet"/>
      <w:lvlText w:val=""/>
      <w:lvlJc w:val="left"/>
      <w:pPr>
        <w:ind w:left="2305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1"/>
      <w:numFmt w:val="bullet"/>
      <w:lvlText w:val=""/>
      <w:lvlJc w:val="left"/>
      <w:pPr>
        <w:ind w:left="3310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1"/>
      <w:numFmt w:val="bullet"/>
      <w:lvlText w:val=""/>
      <w:lvlJc w:val="left"/>
      <w:pPr>
        <w:ind w:left="4315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1"/>
      <w:numFmt w:val="bullet"/>
      <w:lvlText w:val=""/>
      <w:lvlJc w:val="left"/>
      <w:pPr>
        <w:ind w:left="5320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1"/>
      <w:numFmt w:val="bullet"/>
      <w:lvlText w:val=""/>
      <w:lvlJc w:val="left"/>
      <w:pPr>
        <w:ind w:left="6325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1"/>
      <w:numFmt w:val="bullet"/>
      <w:lvlText w:val=""/>
      <w:lvlJc w:val="left"/>
      <w:pPr>
        <w:ind w:left="7330" w:hanging="55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1"/>
      <w:numFmt w:val="bullet"/>
      <w:lvlText w:val=""/>
      <w:lvlJc w:val="left"/>
      <w:pPr>
        <w:ind w:left="8335" w:hanging="55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60"/>
  <w:trackRevisions/>
  <w:defaultTabStop w:val="720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129" w:after="0"/>
      <w:ind w:left="831" w:hanging="432"/>
      <w:outlineLvl w:val="0"/>
    </w:pPr>
    <w:rPr>
      <w:b/>
      <w:bCs/>
      <w:sz w:val="34"/>
      <w:szCs w:val="34"/>
    </w:rPr>
  </w:style>
  <w:style w:type="paragraph" w:styleId="2">
    <w:name w:val="Heading 2"/>
    <w:basedOn w:val="Normal"/>
    <w:uiPriority w:val="1"/>
    <w:qFormat/>
    <w:pPr>
      <w:ind w:left="974" w:hanging="575"/>
      <w:outlineLvl w:val="1"/>
    </w:pPr>
    <w:rPr>
      <w:b/>
      <w:bCs/>
      <w:sz w:val="28"/>
      <w:szCs w:val="28"/>
    </w:rPr>
  </w:style>
  <w:style w:type="paragraph" w:styleId="3">
    <w:name w:val="Heading 3"/>
    <w:basedOn w:val="Normal"/>
    <w:uiPriority w:val="1"/>
    <w:qFormat/>
    <w:pPr>
      <w:ind w:left="400" w:hanging="0"/>
      <w:outlineLvl w:val="2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 w:customStyle="1">
    <w:name w:val="ListLabel 1"/>
    <w:qFormat/>
    <w:rPr>
      <w:rFonts w:eastAsia="Times New Roman" w:cs="Times New Roman"/>
      <w:b/>
      <w:bCs/>
      <w:spacing w:val="-1"/>
      <w:w w:val="101"/>
      <w:sz w:val="34"/>
      <w:szCs w:val="34"/>
      <w:lang w:val="ru-RU" w:eastAsia="en-US" w:bidi="ar-SA"/>
    </w:rPr>
  </w:style>
  <w:style w:type="character" w:styleId="ListLabel2" w:customStyle="1">
    <w:name w:val="ListLabel 2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3" w:customStyle="1">
    <w:name w:val="ListLabel 3"/>
    <w:qFormat/>
    <w:rPr>
      <w:lang w:val="ru-RU" w:eastAsia="en-US" w:bidi="ar-SA"/>
    </w:rPr>
  </w:style>
  <w:style w:type="character" w:styleId="ListLabel4" w:customStyle="1">
    <w:name w:val="ListLabel 4"/>
    <w:qFormat/>
    <w:rPr>
      <w:lang w:val="ru-RU" w:eastAsia="en-US" w:bidi="ar-SA"/>
    </w:rPr>
  </w:style>
  <w:style w:type="character" w:styleId="ListLabel5" w:customStyle="1">
    <w:name w:val="ListLabel 5"/>
    <w:qFormat/>
    <w:rPr>
      <w:lang w:val="ru-RU" w:eastAsia="en-US" w:bidi="ar-SA"/>
    </w:rPr>
  </w:style>
  <w:style w:type="character" w:styleId="ListLabel6" w:customStyle="1">
    <w:name w:val="ListLabel 6"/>
    <w:qFormat/>
    <w:rPr>
      <w:lang w:val="ru-RU" w:eastAsia="en-US" w:bidi="ar-SA"/>
    </w:rPr>
  </w:style>
  <w:style w:type="character" w:styleId="ListLabel7" w:customStyle="1">
    <w:name w:val="ListLabel 7"/>
    <w:qFormat/>
    <w:rPr>
      <w:lang w:val="ru-RU" w:eastAsia="en-US" w:bidi="ar-SA"/>
    </w:rPr>
  </w:style>
  <w:style w:type="character" w:styleId="ListLabel8" w:customStyle="1">
    <w:name w:val="ListLabel 8"/>
    <w:qFormat/>
    <w:rPr>
      <w:lang w:val="ru-RU" w:eastAsia="en-US" w:bidi="ar-SA"/>
    </w:rPr>
  </w:style>
  <w:style w:type="character" w:styleId="ListLabel9" w:customStyle="1">
    <w:name w:val="ListLabel 9"/>
    <w:qFormat/>
    <w:rPr>
      <w:lang w:val="ru-RU" w:eastAsia="en-US" w:bidi="ar-SA"/>
    </w:rPr>
  </w:style>
  <w:style w:type="character" w:styleId="ListLabel10" w:customStyle="1">
    <w:name w:val="ListLabel 10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11" w:customStyle="1">
    <w:name w:val="ListLabel 11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2" w:customStyle="1">
    <w:name w:val="ListLabel 12"/>
    <w:qFormat/>
    <w:rPr>
      <w:lang w:val="ru-RU" w:eastAsia="en-US" w:bidi="ar-SA"/>
    </w:rPr>
  </w:style>
  <w:style w:type="character" w:styleId="ListLabel13" w:customStyle="1">
    <w:name w:val="ListLabel 13"/>
    <w:qFormat/>
    <w:rPr>
      <w:lang w:val="ru-RU" w:eastAsia="en-US" w:bidi="ar-SA"/>
    </w:rPr>
  </w:style>
  <w:style w:type="character" w:styleId="ListLabel14" w:customStyle="1">
    <w:name w:val="ListLabel 14"/>
    <w:qFormat/>
    <w:rPr>
      <w:lang w:val="ru-RU" w:eastAsia="en-US" w:bidi="ar-SA"/>
    </w:rPr>
  </w:style>
  <w:style w:type="character" w:styleId="ListLabel15" w:customStyle="1">
    <w:name w:val="ListLabel 15"/>
    <w:qFormat/>
    <w:rPr>
      <w:lang w:val="ru-RU" w:eastAsia="en-US" w:bidi="ar-SA"/>
    </w:rPr>
  </w:style>
  <w:style w:type="character" w:styleId="ListLabel16" w:customStyle="1">
    <w:name w:val="ListLabel 16"/>
    <w:qFormat/>
    <w:rPr>
      <w:lang w:val="ru-RU" w:eastAsia="en-US" w:bidi="ar-SA"/>
    </w:rPr>
  </w:style>
  <w:style w:type="character" w:styleId="ListLabel17" w:customStyle="1">
    <w:name w:val="ListLabel 17"/>
    <w:qFormat/>
    <w:rPr>
      <w:lang w:val="ru-RU" w:eastAsia="en-US" w:bidi="ar-SA"/>
    </w:rPr>
  </w:style>
  <w:style w:type="character" w:styleId="ListLabel18" w:customStyle="1">
    <w:name w:val="ListLabel 18"/>
    <w:qFormat/>
    <w:rPr>
      <w:lang w:val="ru-RU" w:eastAsia="en-US" w:bidi="ar-SA"/>
    </w:rPr>
  </w:style>
  <w:style w:type="character" w:styleId="ListLabel19" w:customStyle="1">
    <w:name w:val="ListLabel 19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20" w:customStyle="1">
    <w:name w:val="ListLabel 20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1" w:customStyle="1">
    <w:name w:val="ListLabel 21"/>
    <w:qFormat/>
    <w:rPr>
      <w:lang w:val="ru-RU" w:eastAsia="en-US" w:bidi="ar-SA"/>
    </w:rPr>
  </w:style>
  <w:style w:type="character" w:styleId="ListLabel22" w:customStyle="1">
    <w:name w:val="ListLabel 22"/>
    <w:qFormat/>
    <w:rPr>
      <w:lang w:val="ru-RU" w:eastAsia="en-US" w:bidi="ar-SA"/>
    </w:rPr>
  </w:style>
  <w:style w:type="character" w:styleId="ListLabel23" w:customStyle="1">
    <w:name w:val="ListLabel 23"/>
    <w:qFormat/>
    <w:rPr>
      <w:lang w:val="ru-RU" w:eastAsia="en-US" w:bidi="ar-SA"/>
    </w:rPr>
  </w:style>
  <w:style w:type="character" w:styleId="ListLabel24" w:customStyle="1">
    <w:name w:val="ListLabel 24"/>
    <w:qFormat/>
    <w:rPr>
      <w:lang w:val="ru-RU" w:eastAsia="en-US" w:bidi="ar-SA"/>
    </w:rPr>
  </w:style>
  <w:style w:type="character" w:styleId="ListLabel25" w:customStyle="1">
    <w:name w:val="ListLabel 25"/>
    <w:qFormat/>
    <w:rPr>
      <w:lang w:val="ru-RU" w:eastAsia="en-US" w:bidi="ar-SA"/>
    </w:rPr>
  </w:style>
  <w:style w:type="character" w:styleId="ListLabel26" w:customStyle="1">
    <w:name w:val="ListLabel 26"/>
    <w:qFormat/>
    <w:rPr>
      <w:lang w:val="ru-RU" w:eastAsia="en-US" w:bidi="ar-SA"/>
    </w:rPr>
  </w:style>
  <w:style w:type="character" w:styleId="ListLabel27" w:customStyle="1">
    <w:name w:val="ListLabel 27"/>
    <w:qFormat/>
    <w:rPr>
      <w:lang w:val="ru-RU" w:eastAsia="en-US" w:bidi="ar-SA"/>
    </w:rPr>
  </w:style>
  <w:style w:type="character" w:styleId="ListLabel28" w:customStyle="1">
    <w:name w:val="ListLabel 28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29" w:customStyle="1">
    <w:name w:val="ListLabel 29"/>
    <w:qFormat/>
    <w:rPr>
      <w:lang w:val="ru-RU" w:eastAsia="en-US" w:bidi="ar-SA"/>
    </w:rPr>
  </w:style>
  <w:style w:type="character" w:styleId="ListLabel30" w:customStyle="1">
    <w:name w:val="ListLabel 30"/>
    <w:qFormat/>
    <w:rPr>
      <w:lang w:val="ru-RU" w:eastAsia="en-US" w:bidi="ar-SA"/>
    </w:rPr>
  </w:style>
  <w:style w:type="character" w:styleId="ListLabel31" w:customStyle="1">
    <w:name w:val="ListLabel 31"/>
    <w:qFormat/>
    <w:rPr>
      <w:lang w:val="ru-RU" w:eastAsia="en-US" w:bidi="ar-SA"/>
    </w:rPr>
  </w:style>
  <w:style w:type="character" w:styleId="ListLabel32" w:customStyle="1">
    <w:name w:val="ListLabel 32"/>
    <w:qFormat/>
    <w:rPr>
      <w:lang w:val="ru-RU" w:eastAsia="en-US" w:bidi="ar-SA"/>
    </w:rPr>
  </w:style>
  <w:style w:type="character" w:styleId="ListLabel33" w:customStyle="1">
    <w:name w:val="ListLabel 33"/>
    <w:qFormat/>
    <w:rPr>
      <w:lang w:val="ru-RU" w:eastAsia="en-US" w:bidi="ar-SA"/>
    </w:rPr>
  </w:style>
  <w:style w:type="character" w:styleId="ListLabel34" w:customStyle="1">
    <w:name w:val="ListLabel 34"/>
    <w:qFormat/>
    <w:rPr>
      <w:lang w:val="ru-RU" w:eastAsia="en-US" w:bidi="ar-SA"/>
    </w:rPr>
  </w:style>
  <w:style w:type="character" w:styleId="ListLabel35" w:customStyle="1">
    <w:name w:val="ListLabel 35"/>
    <w:qFormat/>
    <w:rPr>
      <w:lang w:val="ru-RU" w:eastAsia="en-US" w:bidi="ar-SA"/>
    </w:rPr>
  </w:style>
  <w:style w:type="character" w:styleId="ListLabel36" w:customStyle="1">
    <w:name w:val="ListLabel 36"/>
    <w:qFormat/>
    <w:rPr>
      <w:lang w:val="ru-RU" w:eastAsia="en-US" w:bidi="ar-SA"/>
    </w:rPr>
  </w:style>
  <w:style w:type="character" w:styleId="ListLabel37" w:customStyle="1">
    <w:name w:val="ListLabel 37"/>
    <w:qFormat/>
    <w:rPr>
      <w:lang w:val="ru-RU" w:eastAsia="en-US" w:bidi="ar-SA"/>
    </w:rPr>
  </w:style>
  <w:style w:type="character" w:styleId="ListLabel38" w:customStyle="1">
    <w:name w:val="ListLabel 38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39" w:customStyle="1">
    <w:name w:val="ListLabel 39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40" w:customStyle="1">
    <w:name w:val="ListLabel 40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41" w:customStyle="1">
    <w:name w:val="ListLabel 41"/>
    <w:qFormat/>
    <w:rPr>
      <w:lang w:val="ru-RU" w:eastAsia="en-US" w:bidi="ar-SA"/>
    </w:rPr>
  </w:style>
  <w:style w:type="character" w:styleId="ListLabel42" w:customStyle="1">
    <w:name w:val="ListLabel 42"/>
    <w:qFormat/>
    <w:rPr>
      <w:lang w:val="ru-RU" w:eastAsia="en-US" w:bidi="ar-SA"/>
    </w:rPr>
  </w:style>
  <w:style w:type="character" w:styleId="ListLabel43" w:customStyle="1">
    <w:name w:val="ListLabel 43"/>
    <w:qFormat/>
    <w:rPr>
      <w:lang w:val="ru-RU" w:eastAsia="en-US" w:bidi="ar-SA"/>
    </w:rPr>
  </w:style>
  <w:style w:type="character" w:styleId="ListLabel44" w:customStyle="1">
    <w:name w:val="ListLabel 44"/>
    <w:qFormat/>
    <w:rPr>
      <w:lang w:val="ru-RU" w:eastAsia="en-US" w:bidi="ar-SA"/>
    </w:rPr>
  </w:style>
  <w:style w:type="character" w:styleId="ListLabel45" w:customStyle="1">
    <w:name w:val="ListLabel 45"/>
    <w:qFormat/>
    <w:rPr>
      <w:lang w:val="ru-RU" w:eastAsia="en-US" w:bidi="ar-SA"/>
    </w:rPr>
  </w:style>
  <w:style w:type="character" w:styleId="ListLabel46" w:customStyle="1">
    <w:name w:val="ListLabel 46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47" w:customStyle="1">
    <w:name w:val="ListLabel 47"/>
    <w:qFormat/>
    <w:rPr>
      <w:lang w:val="ru-RU" w:eastAsia="en-US" w:bidi="ar-SA"/>
    </w:rPr>
  </w:style>
  <w:style w:type="character" w:styleId="ListLabel48" w:customStyle="1">
    <w:name w:val="ListLabel 48"/>
    <w:qFormat/>
    <w:rPr>
      <w:lang w:val="ru-RU" w:eastAsia="en-US" w:bidi="ar-SA"/>
    </w:rPr>
  </w:style>
  <w:style w:type="character" w:styleId="ListLabel49" w:customStyle="1">
    <w:name w:val="ListLabel 49"/>
    <w:qFormat/>
    <w:rPr>
      <w:lang w:val="ru-RU" w:eastAsia="en-US" w:bidi="ar-SA"/>
    </w:rPr>
  </w:style>
  <w:style w:type="character" w:styleId="ListLabel50" w:customStyle="1">
    <w:name w:val="ListLabel 50"/>
    <w:qFormat/>
    <w:rPr>
      <w:lang w:val="ru-RU" w:eastAsia="en-US" w:bidi="ar-SA"/>
    </w:rPr>
  </w:style>
  <w:style w:type="character" w:styleId="ListLabel51" w:customStyle="1">
    <w:name w:val="ListLabel 51"/>
    <w:qFormat/>
    <w:rPr>
      <w:lang w:val="ru-RU" w:eastAsia="en-US" w:bidi="ar-SA"/>
    </w:rPr>
  </w:style>
  <w:style w:type="character" w:styleId="ListLabel52" w:customStyle="1">
    <w:name w:val="ListLabel 52"/>
    <w:qFormat/>
    <w:rPr>
      <w:lang w:val="ru-RU" w:eastAsia="en-US" w:bidi="ar-SA"/>
    </w:rPr>
  </w:style>
  <w:style w:type="character" w:styleId="ListLabel53" w:customStyle="1">
    <w:name w:val="ListLabel 53"/>
    <w:qFormat/>
    <w:rPr>
      <w:lang w:val="ru-RU" w:eastAsia="en-US" w:bidi="ar-SA"/>
    </w:rPr>
  </w:style>
  <w:style w:type="character" w:styleId="ListLabel54" w:customStyle="1">
    <w:name w:val="ListLabel 54"/>
    <w:qFormat/>
    <w:rPr>
      <w:lang w:val="ru-RU" w:eastAsia="en-US" w:bidi="ar-SA"/>
    </w:rPr>
  </w:style>
  <w:style w:type="character" w:styleId="ListLabel55" w:customStyle="1">
    <w:name w:val="ListLabel 55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56" w:customStyle="1">
    <w:name w:val="ListLabel 56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57" w:customStyle="1">
    <w:name w:val="ListLabel 57"/>
    <w:qFormat/>
    <w:rPr>
      <w:lang w:val="ru-RU" w:eastAsia="en-US" w:bidi="ar-SA"/>
    </w:rPr>
  </w:style>
  <w:style w:type="character" w:styleId="ListLabel58" w:customStyle="1">
    <w:name w:val="ListLabel 58"/>
    <w:qFormat/>
    <w:rPr>
      <w:lang w:val="ru-RU" w:eastAsia="en-US" w:bidi="ar-SA"/>
    </w:rPr>
  </w:style>
  <w:style w:type="character" w:styleId="ListLabel59" w:customStyle="1">
    <w:name w:val="ListLabel 59"/>
    <w:qFormat/>
    <w:rPr>
      <w:lang w:val="ru-RU" w:eastAsia="en-US" w:bidi="ar-SA"/>
    </w:rPr>
  </w:style>
  <w:style w:type="character" w:styleId="ListLabel60" w:customStyle="1">
    <w:name w:val="ListLabel 60"/>
    <w:qFormat/>
    <w:rPr>
      <w:lang w:val="ru-RU" w:eastAsia="en-US" w:bidi="ar-SA"/>
    </w:rPr>
  </w:style>
  <w:style w:type="character" w:styleId="ListLabel61" w:customStyle="1">
    <w:name w:val="ListLabel 61"/>
    <w:qFormat/>
    <w:rPr>
      <w:lang w:val="ru-RU" w:eastAsia="en-US" w:bidi="ar-SA"/>
    </w:rPr>
  </w:style>
  <w:style w:type="character" w:styleId="ListLabel62" w:customStyle="1">
    <w:name w:val="ListLabel 62"/>
    <w:qFormat/>
    <w:rPr>
      <w:lang w:val="ru-RU" w:eastAsia="en-US" w:bidi="ar-SA"/>
    </w:rPr>
  </w:style>
  <w:style w:type="character" w:styleId="ListLabel63" w:customStyle="1">
    <w:name w:val="ListLabel 63"/>
    <w:qFormat/>
    <w:rPr>
      <w:lang w:val="ru-RU" w:eastAsia="en-US" w:bidi="ar-SA"/>
    </w:rPr>
  </w:style>
  <w:style w:type="character" w:styleId="ListLabel64" w:customStyle="1">
    <w:name w:val="ListLabel 64"/>
    <w:qFormat/>
    <w:rPr>
      <w:lang w:val="ru-RU" w:eastAsia="en-US" w:bidi="ar-SA"/>
    </w:rPr>
  </w:style>
  <w:style w:type="character" w:styleId="ListLabel65" w:customStyle="1">
    <w:name w:val="ListLabel 65"/>
    <w:qFormat/>
    <w:rPr>
      <w:rFonts w:eastAsia="Times New Roman" w:cs="Times New Roman"/>
      <w:color w:val="003052"/>
      <w:w w:val="70"/>
      <w:sz w:val="24"/>
      <w:szCs w:val="24"/>
      <w:lang w:val="ru-RU" w:eastAsia="en-US" w:bidi="ar-SA"/>
    </w:rPr>
  </w:style>
  <w:style w:type="character" w:styleId="ListLabel66" w:customStyle="1">
    <w:name w:val="ListLabel 66"/>
    <w:qFormat/>
    <w:rPr>
      <w:lang w:val="ru-RU" w:eastAsia="en-US" w:bidi="ar-SA"/>
    </w:rPr>
  </w:style>
  <w:style w:type="character" w:styleId="ListLabel67" w:customStyle="1">
    <w:name w:val="ListLabel 67"/>
    <w:qFormat/>
    <w:rPr>
      <w:lang w:val="ru-RU" w:eastAsia="en-US" w:bidi="ar-SA"/>
    </w:rPr>
  </w:style>
  <w:style w:type="character" w:styleId="ListLabel68" w:customStyle="1">
    <w:name w:val="ListLabel 68"/>
    <w:qFormat/>
    <w:rPr>
      <w:lang w:val="ru-RU" w:eastAsia="en-US" w:bidi="ar-SA"/>
    </w:rPr>
  </w:style>
  <w:style w:type="character" w:styleId="ListLabel69" w:customStyle="1">
    <w:name w:val="ListLabel 69"/>
    <w:qFormat/>
    <w:rPr>
      <w:lang w:val="ru-RU" w:eastAsia="en-US" w:bidi="ar-SA"/>
    </w:rPr>
  </w:style>
  <w:style w:type="character" w:styleId="ListLabel70" w:customStyle="1">
    <w:name w:val="ListLabel 70"/>
    <w:qFormat/>
    <w:rPr>
      <w:lang w:val="ru-RU" w:eastAsia="en-US" w:bidi="ar-SA"/>
    </w:rPr>
  </w:style>
  <w:style w:type="character" w:styleId="ListLabel71" w:customStyle="1">
    <w:name w:val="ListLabel 71"/>
    <w:qFormat/>
    <w:rPr>
      <w:lang w:val="ru-RU" w:eastAsia="en-US" w:bidi="ar-SA"/>
    </w:rPr>
  </w:style>
  <w:style w:type="character" w:styleId="ListLabel72" w:customStyle="1">
    <w:name w:val="ListLabel 72"/>
    <w:qFormat/>
    <w:rPr>
      <w:lang w:val="ru-RU" w:eastAsia="en-US" w:bidi="ar-SA"/>
    </w:rPr>
  </w:style>
  <w:style w:type="character" w:styleId="ListLabel73" w:customStyle="1">
    <w:name w:val="ListLabel 73"/>
    <w:qFormat/>
    <w:rPr>
      <w:rFonts w:eastAsia="Times New Roman" w:cs="Times New Roman"/>
      <w:b/>
      <w:bCs/>
      <w:color w:val="003052"/>
      <w:w w:val="98"/>
      <w:sz w:val="24"/>
      <w:szCs w:val="24"/>
      <w:lang w:val="ru-RU" w:eastAsia="en-US" w:bidi="ar-SA"/>
    </w:rPr>
  </w:style>
  <w:style w:type="character" w:styleId="ListLabel74" w:customStyle="1">
    <w:name w:val="ListLabel 74"/>
    <w:qFormat/>
    <w:rPr>
      <w:rFonts w:eastAsia="Times New Roman" w:cs="Times New Roman"/>
      <w:color w:val="003052"/>
      <w:w w:val="98"/>
      <w:sz w:val="24"/>
      <w:szCs w:val="24"/>
      <w:lang w:val="ru-RU" w:eastAsia="en-US" w:bidi="ar-SA"/>
    </w:rPr>
  </w:style>
  <w:style w:type="character" w:styleId="ListLabel75" w:customStyle="1">
    <w:name w:val="ListLabel 75"/>
    <w:qFormat/>
    <w:rPr>
      <w:lang w:val="ru-RU" w:eastAsia="en-US" w:bidi="ar-SA"/>
    </w:rPr>
  </w:style>
  <w:style w:type="character" w:styleId="ListLabel76" w:customStyle="1">
    <w:name w:val="ListLabel 76"/>
    <w:qFormat/>
    <w:rPr>
      <w:lang w:val="ru-RU" w:eastAsia="en-US" w:bidi="ar-SA"/>
    </w:rPr>
  </w:style>
  <w:style w:type="character" w:styleId="ListLabel77" w:customStyle="1">
    <w:name w:val="ListLabel 77"/>
    <w:qFormat/>
    <w:rPr>
      <w:lang w:val="ru-RU" w:eastAsia="en-US" w:bidi="ar-SA"/>
    </w:rPr>
  </w:style>
  <w:style w:type="character" w:styleId="ListLabel78" w:customStyle="1">
    <w:name w:val="ListLabel 78"/>
    <w:qFormat/>
    <w:rPr>
      <w:lang w:val="ru-RU" w:eastAsia="en-US" w:bidi="ar-SA"/>
    </w:rPr>
  </w:style>
  <w:style w:type="character" w:styleId="ListLabel79" w:customStyle="1">
    <w:name w:val="ListLabel 79"/>
    <w:qFormat/>
    <w:rPr>
      <w:lang w:val="ru-RU" w:eastAsia="en-US" w:bidi="ar-SA"/>
    </w:rPr>
  </w:style>
  <w:style w:type="character" w:styleId="ListLabel80" w:customStyle="1">
    <w:name w:val="ListLabel 80"/>
    <w:qFormat/>
    <w:rPr>
      <w:lang w:val="ru-RU" w:eastAsia="en-US" w:bidi="ar-SA"/>
    </w:rPr>
  </w:style>
  <w:style w:type="character" w:styleId="ListLabel81" w:customStyle="1">
    <w:name w:val="ListLabel 81"/>
    <w:qFormat/>
    <w:rPr>
      <w:lang w:val="ru-RU" w:eastAsia="en-US" w:bidi="ar-SA"/>
    </w:rPr>
  </w:style>
  <w:style w:type="character" w:styleId="Style11" w:customStyle="1">
    <w:name w:val="Интернет-ссылка"/>
    <w:rPr>
      <w:color w:val="000080"/>
      <w:u w:val="single"/>
    </w:rPr>
  </w:style>
  <w:style w:type="character" w:styleId="ListLabel82" w:customStyle="1">
    <w:name w:val="ListLabel 82"/>
    <w:qFormat/>
    <w:rPr>
      <w:color w:val="003052"/>
    </w:rPr>
  </w:style>
  <w:style w:type="character" w:styleId="ListLabel83" w:customStyle="1">
    <w:name w:val="ListLabel 83"/>
    <w:qFormat/>
    <w:rPr>
      <w:color w:val="003052"/>
      <w:sz w:val="24"/>
    </w:rPr>
  </w:style>
  <w:style w:type="character" w:styleId="ListLabel84" w:customStyle="1">
    <w:name w:val="ListLabel 84"/>
    <w:qFormat/>
    <w:rPr>
      <w:color w:val="003052"/>
      <w:spacing w:val="-4"/>
    </w:rPr>
  </w:style>
  <w:style w:type="character" w:styleId="ListLabel85" w:customStyle="1">
    <w:name w:val="ListLabel 85"/>
    <w:qFormat/>
    <w:rPr>
      <w:sz w:val="24"/>
    </w:rPr>
  </w:style>
  <w:style w:type="character" w:styleId="Style12" w:customStyle="1">
    <w:name w:val="Ссылка указателя"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81a35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f"/>
    <w:uiPriority w:val="99"/>
    <w:semiHidden/>
    <w:qFormat/>
    <w:rsid w:val="00b81a35"/>
    <w:rPr>
      <w:rFonts w:ascii="Times New Roman" w:hAnsi="Times New Roman" w:eastAsia="Times New Roman" w:cs="Times New Roman"/>
      <w:sz w:val="20"/>
      <w:szCs w:val="20"/>
      <w:lang w:val="ru-RU"/>
    </w:rPr>
  </w:style>
  <w:style w:type="character" w:styleId="Style14" w:customStyle="1">
    <w:name w:val="Тема примечания Знак"/>
    <w:basedOn w:val="Style13"/>
    <w:link w:val="af1"/>
    <w:uiPriority w:val="99"/>
    <w:semiHidden/>
    <w:qFormat/>
    <w:rsid w:val="00b81a35"/>
    <w:rPr>
      <w:rFonts w:ascii="Times New Roman" w:hAnsi="Times New Roman" w:eastAsia="Times New Roman" w:cs="Times New Roman"/>
      <w:b/>
      <w:bCs/>
      <w:sz w:val="20"/>
      <w:szCs w:val="20"/>
      <w:lang w:val="ru-RU"/>
    </w:rPr>
  </w:style>
  <w:style w:type="character" w:styleId="Style15" w:customStyle="1">
    <w:name w:val="Текст выноски Знак"/>
    <w:basedOn w:val="DefaultParagraphFont"/>
    <w:link w:val="af3"/>
    <w:uiPriority w:val="99"/>
    <w:semiHidden/>
    <w:qFormat/>
    <w:rsid w:val="00b81a35"/>
    <w:rPr>
      <w:rFonts w:ascii="Segoe UI" w:hAnsi="Segoe UI" w:eastAsia="Times New Roman" w:cs="Segoe UI"/>
      <w:sz w:val="18"/>
      <w:szCs w:val="18"/>
      <w:lang w:val="ru-RU"/>
    </w:rPr>
  </w:style>
  <w:style w:type="character" w:styleId="ListLabel86">
    <w:name w:val="ListLabel 86"/>
    <w:qFormat/>
    <w:rPr>
      <w:rFonts w:eastAsia="Times New Roman" w:cs="Times New Roman"/>
      <w:b/>
      <w:bCs/>
      <w:spacing w:val="-1"/>
      <w:w w:val="101"/>
      <w:sz w:val="34"/>
      <w:szCs w:val="34"/>
      <w:lang w:val="ru-RU" w:eastAsia="en-US" w:bidi="ar-SA"/>
    </w:rPr>
  </w:style>
  <w:style w:type="character" w:styleId="ListLabel87">
    <w:name w:val="ListLabel 87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88">
    <w:name w:val="ListLabel 88"/>
    <w:qFormat/>
    <w:rPr>
      <w:rFonts w:cs="Symbol"/>
      <w:lang w:val="ru-RU" w:eastAsia="en-US" w:bidi="ar-SA"/>
    </w:rPr>
  </w:style>
  <w:style w:type="character" w:styleId="ListLabel89">
    <w:name w:val="ListLabel 89"/>
    <w:qFormat/>
    <w:rPr>
      <w:rFonts w:cs="Symbol"/>
      <w:lang w:val="ru-RU" w:eastAsia="en-US" w:bidi="ar-SA"/>
    </w:rPr>
  </w:style>
  <w:style w:type="character" w:styleId="ListLabel90">
    <w:name w:val="ListLabel 90"/>
    <w:qFormat/>
    <w:rPr>
      <w:rFonts w:cs="Symbol"/>
      <w:lang w:val="ru-RU" w:eastAsia="en-US" w:bidi="ar-SA"/>
    </w:rPr>
  </w:style>
  <w:style w:type="character" w:styleId="ListLabel91">
    <w:name w:val="ListLabel 91"/>
    <w:qFormat/>
    <w:rPr>
      <w:rFonts w:cs="Symbol"/>
      <w:lang w:val="ru-RU" w:eastAsia="en-US" w:bidi="ar-SA"/>
    </w:rPr>
  </w:style>
  <w:style w:type="character" w:styleId="ListLabel92">
    <w:name w:val="ListLabel 92"/>
    <w:qFormat/>
    <w:rPr>
      <w:rFonts w:cs="Symbol"/>
      <w:lang w:val="ru-RU" w:eastAsia="en-US" w:bidi="ar-SA"/>
    </w:rPr>
  </w:style>
  <w:style w:type="character" w:styleId="ListLabel93">
    <w:name w:val="ListLabel 93"/>
    <w:qFormat/>
    <w:rPr>
      <w:rFonts w:cs="Symbol"/>
      <w:lang w:val="ru-RU" w:eastAsia="en-US" w:bidi="ar-SA"/>
    </w:rPr>
  </w:style>
  <w:style w:type="character" w:styleId="ListLabel94">
    <w:name w:val="ListLabel 94"/>
    <w:qFormat/>
    <w:rPr>
      <w:rFonts w:cs="Symbol"/>
      <w:lang w:val="ru-RU" w:eastAsia="en-US" w:bidi="ar-SA"/>
    </w:rPr>
  </w:style>
  <w:style w:type="character" w:styleId="ListLabel95">
    <w:name w:val="ListLabel 95"/>
    <w:qFormat/>
    <w:rPr>
      <w:rFonts w:eastAsia="Times New Roman" w:cs="Times New Roman"/>
      <w:w w:val="96"/>
      <w:sz w:val="24"/>
      <w:szCs w:val="24"/>
      <w:lang w:val="ru-RU" w:eastAsia="en-US" w:bidi="ar-SA"/>
    </w:rPr>
  </w:style>
  <w:style w:type="character" w:styleId="ListLabel96">
    <w:name w:val="ListLabel 96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97">
    <w:name w:val="ListLabel 97"/>
    <w:qFormat/>
    <w:rPr>
      <w:rFonts w:cs="Symbol"/>
      <w:lang w:val="ru-RU" w:eastAsia="en-US" w:bidi="ar-SA"/>
    </w:rPr>
  </w:style>
  <w:style w:type="character" w:styleId="ListLabel98">
    <w:name w:val="ListLabel 98"/>
    <w:qFormat/>
    <w:rPr>
      <w:rFonts w:cs="Symbol"/>
      <w:lang w:val="ru-RU" w:eastAsia="en-US" w:bidi="ar-SA"/>
    </w:rPr>
  </w:style>
  <w:style w:type="character" w:styleId="ListLabel99">
    <w:name w:val="ListLabel 99"/>
    <w:qFormat/>
    <w:rPr>
      <w:rFonts w:cs="Symbol"/>
      <w:lang w:val="ru-RU" w:eastAsia="en-US" w:bidi="ar-SA"/>
    </w:rPr>
  </w:style>
  <w:style w:type="character" w:styleId="ListLabel100">
    <w:name w:val="ListLabel 100"/>
    <w:qFormat/>
    <w:rPr>
      <w:rFonts w:cs="Symbol"/>
      <w:lang w:val="ru-RU" w:eastAsia="en-US" w:bidi="ar-SA"/>
    </w:rPr>
  </w:style>
  <w:style w:type="character" w:styleId="ListLabel101">
    <w:name w:val="ListLabel 101"/>
    <w:qFormat/>
    <w:rPr>
      <w:rFonts w:cs="Symbol"/>
      <w:lang w:val="ru-RU" w:eastAsia="en-US" w:bidi="ar-SA"/>
    </w:rPr>
  </w:style>
  <w:style w:type="character" w:styleId="ListLabel102">
    <w:name w:val="ListLabel 102"/>
    <w:qFormat/>
    <w:rPr>
      <w:rFonts w:cs="Symbol"/>
      <w:lang w:val="ru-RU" w:eastAsia="en-US" w:bidi="ar-SA"/>
    </w:rPr>
  </w:style>
  <w:style w:type="character" w:styleId="ListLabel103">
    <w:name w:val="ListLabel 103"/>
    <w:qFormat/>
    <w:rPr>
      <w:rFonts w:cs="Symbol"/>
      <w:lang w:val="ru-RU" w:eastAsia="en-US" w:bidi="ar-SA"/>
    </w:rPr>
  </w:style>
  <w:style w:type="character" w:styleId="ListLabel104">
    <w:name w:val="ListLabel 104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05">
    <w:name w:val="ListLabel 105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06">
    <w:name w:val="ListLabel 106"/>
    <w:qFormat/>
    <w:rPr>
      <w:rFonts w:cs="Symbol"/>
      <w:lang w:val="ru-RU" w:eastAsia="en-US" w:bidi="ar-SA"/>
    </w:rPr>
  </w:style>
  <w:style w:type="character" w:styleId="ListLabel107">
    <w:name w:val="ListLabel 107"/>
    <w:qFormat/>
    <w:rPr>
      <w:rFonts w:cs="Symbol"/>
      <w:lang w:val="ru-RU" w:eastAsia="en-US" w:bidi="ar-SA"/>
    </w:rPr>
  </w:style>
  <w:style w:type="character" w:styleId="ListLabel108">
    <w:name w:val="ListLabel 108"/>
    <w:qFormat/>
    <w:rPr>
      <w:rFonts w:cs="Symbol"/>
      <w:lang w:val="ru-RU" w:eastAsia="en-US" w:bidi="ar-SA"/>
    </w:rPr>
  </w:style>
  <w:style w:type="character" w:styleId="ListLabel109">
    <w:name w:val="ListLabel 109"/>
    <w:qFormat/>
    <w:rPr>
      <w:rFonts w:cs="Symbol"/>
      <w:lang w:val="ru-RU" w:eastAsia="en-US" w:bidi="ar-SA"/>
    </w:rPr>
  </w:style>
  <w:style w:type="character" w:styleId="ListLabel110">
    <w:name w:val="ListLabel 110"/>
    <w:qFormat/>
    <w:rPr>
      <w:rFonts w:cs="Symbol"/>
      <w:lang w:val="ru-RU" w:eastAsia="en-US" w:bidi="ar-SA"/>
    </w:rPr>
  </w:style>
  <w:style w:type="character" w:styleId="ListLabel111">
    <w:name w:val="ListLabel 111"/>
    <w:qFormat/>
    <w:rPr>
      <w:rFonts w:cs="Symbol"/>
      <w:lang w:val="ru-RU" w:eastAsia="en-US" w:bidi="ar-SA"/>
    </w:rPr>
  </w:style>
  <w:style w:type="character" w:styleId="ListLabel112">
    <w:name w:val="ListLabel 112"/>
    <w:qFormat/>
    <w:rPr>
      <w:rFonts w:cs="Symbol"/>
      <w:lang w:val="ru-RU" w:eastAsia="en-US" w:bidi="ar-SA"/>
    </w:rPr>
  </w:style>
  <w:style w:type="character" w:styleId="ListLabel113">
    <w:name w:val="ListLabel 113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14">
    <w:name w:val="ListLabel 114"/>
    <w:qFormat/>
    <w:rPr>
      <w:rFonts w:cs="Symbol"/>
      <w:lang w:val="ru-RU" w:eastAsia="en-US" w:bidi="ar-SA"/>
    </w:rPr>
  </w:style>
  <w:style w:type="character" w:styleId="ListLabel115">
    <w:name w:val="ListLabel 115"/>
    <w:qFormat/>
    <w:rPr>
      <w:rFonts w:cs="Symbol"/>
      <w:lang w:val="ru-RU" w:eastAsia="en-US" w:bidi="ar-SA"/>
    </w:rPr>
  </w:style>
  <w:style w:type="character" w:styleId="ListLabel116">
    <w:name w:val="ListLabel 116"/>
    <w:qFormat/>
    <w:rPr>
      <w:rFonts w:cs="Symbol"/>
      <w:lang w:val="ru-RU" w:eastAsia="en-US" w:bidi="ar-SA"/>
    </w:rPr>
  </w:style>
  <w:style w:type="character" w:styleId="ListLabel117">
    <w:name w:val="ListLabel 117"/>
    <w:qFormat/>
    <w:rPr>
      <w:rFonts w:cs="Symbol"/>
      <w:lang w:val="ru-RU" w:eastAsia="en-US" w:bidi="ar-SA"/>
    </w:rPr>
  </w:style>
  <w:style w:type="character" w:styleId="ListLabel118">
    <w:name w:val="ListLabel 118"/>
    <w:qFormat/>
    <w:rPr>
      <w:rFonts w:cs="Symbol"/>
      <w:lang w:val="ru-RU" w:eastAsia="en-US" w:bidi="ar-SA"/>
    </w:rPr>
  </w:style>
  <w:style w:type="character" w:styleId="ListLabel119">
    <w:name w:val="ListLabel 119"/>
    <w:qFormat/>
    <w:rPr>
      <w:rFonts w:cs="Symbol"/>
      <w:lang w:val="ru-RU" w:eastAsia="en-US" w:bidi="ar-SA"/>
    </w:rPr>
  </w:style>
  <w:style w:type="character" w:styleId="ListLabel120">
    <w:name w:val="ListLabel 120"/>
    <w:qFormat/>
    <w:rPr>
      <w:rFonts w:cs="Symbol"/>
      <w:lang w:val="ru-RU" w:eastAsia="en-US" w:bidi="ar-SA"/>
    </w:rPr>
  </w:style>
  <w:style w:type="character" w:styleId="ListLabel121">
    <w:name w:val="ListLabel 121"/>
    <w:qFormat/>
    <w:rPr>
      <w:rFonts w:cs="Symbol"/>
      <w:lang w:val="ru-RU" w:eastAsia="en-US" w:bidi="ar-SA"/>
    </w:rPr>
  </w:style>
  <w:style w:type="character" w:styleId="ListLabel122">
    <w:name w:val="ListLabel 122"/>
    <w:qFormat/>
    <w:rPr>
      <w:lang w:val="ru-RU" w:eastAsia="en-US" w:bidi="ar-SA"/>
    </w:rPr>
  </w:style>
  <w:style w:type="character" w:styleId="ListLabel123">
    <w:name w:val="ListLabel 123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124">
    <w:name w:val="ListLabel 124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25">
    <w:name w:val="ListLabel 125"/>
    <w:qFormat/>
    <w:rPr>
      <w:rFonts w:cs="Times New Roman"/>
      <w:w w:val="98"/>
      <w:sz w:val="24"/>
      <w:szCs w:val="24"/>
      <w:lang w:val="ru-RU" w:eastAsia="en-US" w:bidi="ar-SA"/>
    </w:rPr>
  </w:style>
  <w:style w:type="character" w:styleId="ListLabel126">
    <w:name w:val="ListLabel 126"/>
    <w:qFormat/>
    <w:rPr>
      <w:rFonts w:cs="Symbol"/>
      <w:lang w:val="ru-RU" w:eastAsia="en-US" w:bidi="ar-SA"/>
    </w:rPr>
  </w:style>
  <w:style w:type="character" w:styleId="ListLabel127">
    <w:name w:val="ListLabel 127"/>
    <w:qFormat/>
    <w:rPr>
      <w:rFonts w:cs="Symbol"/>
      <w:lang w:val="ru-RU" w:eastAsia="en-US" w:bidi="ar-SA"/>
    </w:rPr>
  </w:style>
  <w:style w:type="character" w:styleId="ListLabel128">
    <w:name w:val="ListLabel 128"/>
    <w:qFormat/>
    <w:rPr>
      <w:rFonts w:cs="Symbol"/>
      <w:lang w:val="ru-RU" w:eastAsia="en-US" w:bidi="ar-SA"/>
    </w:rPr>
  </w:style>
  <w:style w:type="character" w:styleId="ListLabel129">
    <w:name w:val="ListLabel 129"/>
    <w:qFormat/>
    <w:rPr>
      <w:rFonts w:cs="Symbol"/>
      <w:lang w:val="ru-RU" w:eastAsia="en-US" w:bidi="ar-SA"/>
    </w:rPr>
  </w:style>
  <w:style w:type="character" w:styleId="ListLabel130">
    <w:name w:val="ListLabel 130"/>
    <w:qFormat/>
    <w:rPr>
      <w:rFonts w:cs="Symbol"/>
      <w:lang w:val="ru-RU" w:eastAsia="en-US" w:bidi="ar-SA"/>
    </w:rPr>
  </w:style>
  <w:style w:type="character" w:styleId="ListLabel131">
    <w:name w:val="ListLabel 131"/>
    <w:qFormat/>
    <w:rPr>
      <w:rFonts w:eastAsia="Times New Roman" w:cs="Times New Roman"/>
      <w:w w:val="98"/>
      <w:sz w:val="24"/>
      <w:szCs w:val="24"/>
      <w:lang w:val="ru-RU" w:eastAsia="en-US" w:bidi="ar-SA"/>
    </w:rPr>
  </w:style>
  <w:style w:type="character" w:styleId="ListLabel132">
    <w:name w:val="ListLabel 132"/>
    <w:qFormat/>
    <w:rPr>
      <w:rFonts w:cs="Symbol"/>
      <w:lang w:val="ru-RU" w:eastAsia="en-US" w:bidi="ar-SA"/>
    </w:rPr>
  </w:style>
  <w:style w:type="character" w:styleId="ListLabel133">
    <w:name w:val="ListLabel 133"/>
    <w:qFormat/>
    <w:rPr>
      <w:rFonts w:cs="Symbol"/>
      <w:lang w:val="ru-RU" w:eastAsia="en-US" w:bidi="ar-SA"/>
    </w:rPr>
  </w:style>
  <w:style w:type="character" w:styleId="ListLabel134">
    <w:name w:val="ListLabel 134"/>
    <w:qFormat/>
    <w:rPr>
      <w:rFonts w:cs="Symbol"/>
      <w:lang w:val="ru-RU" w:eastAsia="en-US" w:bidi="ar-SA"/>
    </w:rPr>
  </w:style>
  <w:style w:type="character" w:styleId="ListLabel135">
    <w:name w:val="ListLabel 135"/>
    <w:qFormat/>
    <w:rPr>
      <w:rFonts w:cs="Symbol"/>
      <w:lang w:val="ru-RU" w:eastAsia="en-US" w:bidi="ar-SA"/>
    </w:rPr>
  </w:style>
  <w:style w:type="character" w:styleId="ListLabel136">
    <w:name w:val="ListLabel 136"/>
    <w:qFormat/>
    <w:rPr>
      <w:rFonts w:cs="Symbol"/>
      <w:lang w:val="ru-RU" w:eastAsia="en-US" w:bidi="ar-SA"/>
    </w:rPr>
  </w:style>
  <w:style w:type="character" w:styleId="ListLabel137">
    <w:name w:val="ListLabel 137"/>
    <w:qFormat/>
    <w:rPr>
      <w:rFonts w:cs="Symbol"/>
      <w:lang w:val="ru-RU" w:eastAsia="en-US" w:bidi="ar-SA"/>
    </w:rPr>
  </w:style>
  <w:style w:type="character" w:styleId="ListLabel138">
    <w:name w:val="ListLabel 138"/>
    <w:qFormat/>
    <w:rPr>
      <w:rFonts w:cs="Symbol"/>
      <w:lang w:val="ru-RU" w:eastAsia="en-US" w:bidi="ar-SA"/>
    </w:rPr>
  </w:style>
  <w:style w:type="character" w:styleId="ListLabel139">
    <w:name w:val="ListLabel 139"/>
    <w:qFormat/>
    <w:rPr>
      <w:rFonts w:cs="Symbol"/>
      <w:lang w:val="ru-RU" w:eastAsia="en-US" w:bidi="ar-SA"/>
    </w:rPr>
  </w:style>
  <w:style w:type="character" w:styleId="ListLabel140">
    <w:name w:val="ListLabel 140"/>
    <w:qFormat/>
    <w:rPr>
      <w:rFonts w:eastAsia="Times New Roman" w:cs="Times New Roman"/>
      <w:b/>
      <w:bCs/>
      <w:w w:val="101"/>
      <w:sz w:val="34"/>
      <w:szCs w:val="34"/>
      <w:lang w:val="ru-RU" w:eastAsia="en-US" w:bidi="ar-SA"/>
    </w:rPr>
  </w:style>
  <w:style w:type="character" w:styleId="ListLabel141">
    <w:name w:val="ListLabel 141"/>
    <w:qFormat/>
    <w:rPr>
      <w:rFonts w:eastAsia="Times New Roman" w:cs="Times New Roman"/>
      <w:b/>
      <w:bCs/>
      <w:w w:val="101"/>
      <w:sz w:val="28"/>
      <w:szCs w:val="28"/>
      <w:lang w:val="ru-RU" w:eastAsia="en-US" w:bidi="ar-SA"/>
    </w:rPr>
  </w:style>
  <w:style w:type="character" w:styleId="ListLabel142">
    <w:name w:val="ListLabel 142"/>
    <w:qFormat/>
    <w:rPr>
      <w:rFonts w:cs="Symbol"/>
      <w:lang w:val="ru-RU" w:eastAsia="en-US" w:bidi="ar-SA"/>
    </w:rPr>
  </w:style>
  <w:style w:type="character" w:styleId="ListLabel143">
    <w:name w:val="ListLabel 143"/>
    <w:qFormat/>
    <w:rPr>
      <w:rFonts w:cs="Symbol"/>
      <w:lang w:val="ru-RU" w:eastAsia="en-US" w:bidi="ar-SA"/>
    </w:rPr>
  </w:style>
  <w:style w:type="character" w:styleId="ListLabel144">
    <w:name w:val="ListLabel 144"/>
    <w:qFormat/>
    <w:rPr>
      <w:rFonts w:cs="Symbol"/>
      <w:lang w:val="ru-RU" w:eastAsia="en-US" w:bidi="ar-SA"/>
    </w:rPr>
  </w:style>
  <w:style w:type="character" w:styleId="ListLabel145">
    <w:name w:val="ListLabel 145"/>
    <w:qFormat/>
    <w:rPr>
      <w:rFonts w:cs="Symbol"/>
      <w:lang w:val="ru-RU" w:eastAsia="en-US" w:bidi="ar-SA"/>
    </w:rPr>
  </w:style>
  <w:style w:type="character" w:styleId="ListLabel146">
    <w:name w:val="ListLabel 146"/>
    <w:qFormat/>
    <w:rPr>
      <w:rFonts w:cs="Symbol"/>
      <w:lang w:val="ru-RU" w:eastAsia="en-US" w:bidi="ar-SA"/>
    </w:rPr>
  </w:style>
  <w:style w:type="character" w:styleId="ListLabel147">
    <w:name w:val="ListLabel 147"/>
    <w:qFormat/>
    <w:rPr>
      <w:rFonts w:cs="Symbol"/>
      <w:lang w:val="ru-RU" w:eastAsia="en-US" w:bidi="ar-SA"/>
    </w:rPr>
  </w:style>
  <w:style w:type="character" w:styleId="ListLabel148">
    <w:name w:val="ListLabel 148"/>
    <w:qFormat/>
    <w:rPr>
      <w:rFonts w:cs="Symbol"/>
      <w:lang w:val="ru-RU" w:eastAsia="en-US" w:bidi="ar-SA"/>
    </w:rPr>
  </w:style>
  <w:style w:type="character" w:styleId="ListLabel149">
    <w:name w:val="ListLabel 149"/>
    <w:qFormat/>
    <w:rPr>
      <w:lang w:val="ru-RU" w:eastAsia="en-US" w:bidi="ar-SA"/>
    </w:rPr>
  </w:style>
  <w:style w:type="character" w:styleId="ListLabel150">
    <w:name w:val="ListLabel 150"/>
    <w:qFormat/>
    <w:rPr>
      <w:rFonts w:eastAsia="Times New Roman" w:cs="Times New Roman"/>
      <w:color w:val="003052"/>
      <w:w w:val="70"/>
      <w:sz w:val="24"/>
      <w:szCs w:val="24"/>
      <w:lang w:val="ru-RU" w:eastAsia="en-US" w:bidi="ar-SA"/>
    </w:rPr>
  </w:style>
  <w:style w:type="character" w:styleId="ListLabel151">
    <w:name w:val="ListLabel 151"/>
    <w:qFormat/>
    <w:rPr>
      <w:rFonts w:cs="Symbol"/>
      <w:lang w:val="ru-RU" w:eastAsia="en-US" w:bidi="ar-SA"/>
    </w:rPr>
  </w:style>
  <w:style w:type="character" w:styleId="ListLabel152">
    <w:name w:val="ListLabel 152"/>
    <w:qFormat/>
    <w:rPr>
      <w:rFonts w:cs="Symbol"/>
      <w:lang w:val="ru-RU" w:eastAsia="en-US" w:bidi="ar-SA"/>
    </w:rPr>
  </w:style>
  <w:style w:type="character" w:styleId="ListLabel153">
    <w:name w:val="ListLabel 153"/>
    <w:qFormat/>
    <w:rPr>
      <w:rFonts w:cs="Symbol"/>
      <w:lang w:val="ru-RU" w:eastAsia="en-US" w:bidi="ar-SA"/>
    </w:rPr>
  </w:style>
  <w:style w:type="character" w:styleId="ListLabel154">
    <w:name w:val="ListLabel 154"/>
    <w:qFormat/>
    <w:rPr>
      <w:rFonts w:cs="Symbol"/>
      <w:lang w:val="ru-RU" w:eastAsia="en-US" w:bidi="ar-SA"/>
    </w:rPr>
  </w:style>
  <w:style w:type="character" w:styleId="ListLabel155">
    <w:name w:val="ListLabel 155"/>
    <w:qFormat/>
    <w:rPr>
      <w:rFonts w:cs="Symbol"/>
      <w:lang w:val="ru-RU" w:eastAsia="en-US" w:bidi="ar-SA"/>
    </w:rPr>
  </w:style>
  <w:style w:type="character" w:styleId="ListLabel156">
    <w:name w:val="ListLabel 156"/>
    <w:qFormat/>
    <w:rPr>
      <w:rFonts w:cs="Symbol"/>
      <w:lang w:val="ru-RU" w:eastAsia="en-US" w:bidi="ar-SA"/>
    </w:rPr>
  </w:style>
  <w:style w:type="character" w:styleId="ListLabel157">
    <w:name w:val="ListLabel 157"/>
    <w:qFormat/>
    <w:rPr>
      <w:rFonts w:cs="Symbol"/>
      <w:lang w:val="ru-RU" w:eastAsia="en-US" w:bidi="ar-SA"/>
    </w:rPr>
  </w:style>
  <w:style w:type="character" w:styleId="ListLabel158">
    <w:name w:val="ListLabel 158"/>
    <w:qFormat/>
    <w:rPr>
      <w:rFonts w:eastAsia="Times New Roman" w:cs="Times New Roman"/>
      <w:b/>
      <w:bCs/>
      <w:color w:val="003052"/>
      <w:w w:val="98"/>
      <w:sz w:val="24"/>
      <w:szCs w:val="24"/>
      <w:lang w:val="ru-RU" w:eastAsia="en-US" w:bidi="ar-SA"/>
    </w:rPr>
  </w:style>
  <w:style w:type="character" w:styleId="ListLabel159">
    <w:name w:val="ListLabel 159"/>
    <w:qFormat/>
    <w:rPr>
      <w:rFonts w:eastAsia="Times New Roman" w:cs="Times New Roman"/>
      <w:color w:val="003052"/>
      <w:w w:val="98"/>
      <w:sz w:val="24"/>
      <w:szCs w:val="24"/>
      <w:lang w:val="ru-RU" w:eastAsia="en-US" w:bidi="ar-SA"/>
    </w:rPr>
  </w:style>
  <w:style w:type="character" w:styleId="ListLabel160">
    <w:name w:val="ListLabel 160"/>
    <w:qFormat/>
    <w:rPr>
      <w:rFonts w:cs="Symbol"/>
      <w:lang w:val="ru-RU" w:eastAsia="en-US" w:bidi="ar-SA"/>
    </w:rPr>
  </w:style>
  <w:style w:type="character" w:styleId="ListLabel161">
    <w:name w:val="ListLabel 161"/>
    <w:qFormat/>
    <w:rPr>
      <w:rFonts w:cs="Symbol"/>
      <w:lang w:val="ru-RU" w:eastAsia="en-US" w:bidi="ar-SA"/>
    </w:rPr>
  </w:style>
  <w:style w:type="character" w:styleId="ListLabel162">
    <w:name w:val="ListLabel 162"/>
    <w:qFormat/>
    <w:rPr>
      <w:rFonts w:cs="Symbol"/>
      <w:lang w:val="ru-RU" w:eastAsia="en-US" w:bidi="ar-SA"/>
    </w:rPr>
  </w:style>
  <w:style w:type="character" w:styleId="ListLabel163">
    <w:name w:val="ListLabel 163"/>
    <w:qFormat/>
    <w:rPr>
      <w:rFonts w:cs="Symbol"/>
      <w:lang w:val="ru-RU" w:eastAsia="en-US" w:bidi="ar-SA"/>
    </w:rPr>
  </w:style>
  <w:style w:type="character" w:styleId="ListLabel164">
    <w:name w:val="ListLabel 164"/>
    <w:qFormat/>
    <w:rPr>
      <w:rFonts w:cs="Symbol"/>
      <w:lang w:val="ru-RU" w:eastAsia="en-US" w:bidi="ar-SA"/>
    </w:rPr>
  </w:style>
  <w:style w:type="character" w:styleId="ListLabel165">
    <w:name w:val="ListLabel 165"/>
    <w:qFormat/>
    <w:rPr>
      <w:rFonts w:cs="Symbol"/>
      <w:lang w:val="ru-RU" w:eastAsia="en-US" w:bidi="ar-SA"/>
    </w:rPr>
  </w:style>
  <w:style w:type="character" w:styleId="ListLabel166">
    <w:name w:val="ListLabel 166"/>
    <w:qFormat/>
    <w:rPr>
      <w:rFonts w:cs="Symbol"/>
      <w:lang w:val="ru-RU" w:eastAsia="en-US" w:bidi="ar-SA"/>
    </w:rPr>
  </w:style>
  <w:style w:type="character" w:styleId="ListLabel167">
    <w:name w:val="ListLabel 167"/>
    <w:qFormat/>
    <w:rPr/>
  </w:style>
  <w:style w:type="character" w:styleId="ListLabel168">
    <w:name w:val="ListLabel 168"/>
    <w:qFormat/>
    <w:rPr>
      <w:lang w:val="en-US"/>
    </w:rPr>
  </w:style>
  <w:style w:type="character" w:styleId="ListLabel169">
    <w:name w:val="ListLabel 169"/>
    <w:qFormat/>
    <w:rPr/>
  </w:style>
  <w:style w:type="character" w:styleId="ListLabel170">
    <w:name w:val="ListLabel 170"/>
    <w:qFormat/>
    <w:rPr/>
  </w:style>
  <w:style w:type="character" w:styleId="ListLabel171">
    <w:name w:val="ListLabel 171"/>
    <w:qFormat/>
    <w:rPr>
      <w:lang w:val="en-US"/>
    </w:rPr>
  </w:style>
  <w:style w:type="character" w:styleId="ListLabel172">
    <w:name w:val="ListLabel 172"/>
    <w:qFormat/>
    <w:rPr/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uiPriority w:val="1"/>
    <w:qFormat/>
    <w:pPr/>
    <w:rPr>
      <w:sz w:val="24"/>
      <w:szCs w:val="24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1">
    <w:name w:val="TOC 1"/>
    <w:basedOn w:val="Normal"/>
    <w:uiPriority w:val="1"/>
    <w:qFormat/>
    <w:pPr>
      <w:spacing w:before="252" w:after="0"/>
      <w:ind w:left="759" w:hanging="360"/>
    </w:pPr>
    <w:rPr>
      <w:b/>
      <w:bCs/>
      <w:sz w:val="24"/>
      <w:szCs w:val="24"/>
    </w:rPr>
  </w:style>
  <w:style w:type="paragraph" w:styleId="21">
    <w:name w:val="TOC 2"/>
    <w:basedOn w:val="Normal"/>
    <w:uiPriority w:val="1"/>
    <w:qFormat/>
    <w:pPr>
      <w:spacing w:before="13" w:after="0"/>
      <w:ind w:left="1309" w:hanging="551"/>
    </w:pPr>
    <w:rPr>
      <w:sz w:val="24"/>
      <w:szCs w:val="24"/>
    </w:rPr>
  </w:style>
  <w:style w:type="paragraph" w:styleId="Style21">
    <w:name w:val="Title"/>
    <w:basedOn w:val="Normal"/>
    <w:uiPriority w:val="1"/>
    <w:qFormat/>
    <w:pPr>
      <w:ind w:left="2007" w:right="3328" w:hanging="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96" w:after="0"/>
      <w:ind w:left="715" w:hanging="518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before="78" w:after="0"/>
      <w:ind w:left="122" w:hanging="0"/>
    </w:pPr>
    <w:rPr/>
  </w:style>
  <w:style w:type="paragraph" w:styleId="Style22">
    <w:name w:val="Header"/>
    <w:basedOn w:val="Normal"/>
    <w:pPr/>
    <w:rPr/>
  </w:style>
  <w:style w:type="paragraph" w:styleId="Style23" w:customStyle="1">
    <w:name w:val="Содержимое врезки"/>
    <w:basedOn w:val="Normal"/>
    <w:qFormat/>
    <w:pPr/>
    <w:rPr/>
  </w:style>
  <w:style w:type="paragraph" w:styleId="Style24" w:customStyle="1">
    <w:name w:val="Верхний колонтитул слева"/>
    <w:basedOn w:val="Normal"/>
    <w:qFormat/>
    <w:pPr/>
    <w:rPr/>
  </w:style>
  <w:style w:type="paragraph" w:styleId="Annotationtext">
    <w:name w:val="annotation text"/>
    <w:basedOn w:val="Normal"/>
    <w:link w:val="af0"/>
    <w:uiPriority w:val="99"/>
    <w:semiHidden/>
    <w:unhideWhenUsed/>
    <w:qFormat/>
    <w:rsid w:val="00b81a35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2"/>
    <w:uiPriority w:val="99"/>
    <w:semiHidden/>
    <w:unhideWhenUsed/>
    <w:qFormat/>
    <w:rsid w:val="00b81a35"/>
    <w:pPr/>
    <w:rPr>
      <w:b/>
      <w:bCs/>
    </w:rPr>
  </w:style>
  <w:style w:type="paragraph" w:styleId="BalloonText">
    <w:name w:val="Balloon Text"/>
    <w:basedOn w:val="Normal"/>
    <w:link w:val="af4"/>
    <w:uiPriority w:val="99"/>
    <w:semiHidden/>
    <w:unhideWhenUsed/>
    <w:qFormat/>
    <w:rsid w:val="00b81a35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header" Target="header4.xml"/><Relationship Id="rId6" Type="http://schemas.openxmlformats.org/officeDocument/2006/relationships/header" Target="header5.xml"/><Relationship Id="rId7" Type="http://schemas.openxmlformats.org/officeDocument/2006/relationships/header" Target="header6.xml"/><Relationship Id="rId8" Type="http://schemas.openxmlformats.org/officeDocument/2006/relationships/header" Target="header7.xml"/><Relationship Id="rId9" Type="http://schemas.openxmlformats.org/officeDocument/2006/relationships/header" Target="header8.xml"/><Relationship Id="rId10" Type="http://schemas.openxmlformats.org/officeDocument/2006/relationships/header" Target="header9.xml"/><Relationship Id="rId11" Type="http://schemas.openxmlformats.org/officeDocument/2006/relationships/header" Target="header10.xml"/><Relationship Id="rId12" Type="http://schemas.openxmlformats.org/officeDocument/2006/relationships/header" Target="header11.xml"/><Relationship Id="rId13" Type="http://schemas.openxmlformats.org/officeDocument/2006/relationships/header" Target="header12.xml"/><Relationship Id="rId14" Type="http://schemas.openxmlformats.org/officeDocument/2006/relationships/header" Target="header13.xml"/><Relationship Id="rId15" Type="http://schemas.openxmlformats.org/officeDocument/2006/relationships/header" Target="header14.xml"/><Relationship Id="rId16" Type="http://schemas.openxmlformats.org/officeDocument/2006/relationships/header" Target="header15.xml"/><Relationship Id="rId17" Type="http://schemas.openxmlformats.org/officeDocument/2006/relationships/header" Target="header16.xml"/><Relationship Id="rId18" Type="http://schemas.openxmlformats.org/officeDocument/2006/relationships/header" Target="header17.xml"/><Relationship Id="rId19" Type="http://schemas.openxmlformats.org/officeDocument/2006/relationships/header" Target="header18.xml"/><Relationship Id="rId20" Type="http://schemas.openxmlformats.org/officeDocument/2006/relationships/header" Target="header19.xml"/><Relationship Id="rId21" Type="http://schemas.openxmlformats.org/officeDocument/2006/relationships/header" Target="header20.xml"/><Relationship Id="rId22" Type="http://schemas.openxmlformats.org/officeDocument/2006/relationships/header" Target="header21.xml"/><Relationship Id="rId23" Type="http://schemas.openxmlformats.org/officeDocument/2006/relationships/header" Target="header22.xml"/><Relationship Id="rId24" Type="http://schemas.openxmlformats.org/officeDocument/2006/relationships/header" Target="header23.xml"/><Relationship Id="rId25" Type="http://schemas.openxmlformats.org/officeDocument/2006/relationships/header" Target="header24.xml"/><Relationship Id="rId26" Type="http://schemas.openxmlformats.org/officeDocument/2006/relationships/hyperlink" Target="https://www.genecards.org/" TargetMode="External"/><Relationship Id="rId27" Type="http://schemas.openxmlformats.org/officeDocument/2006/relationships/hyperlink" Target="https://www.ncbi.nlm.nih.gov/clinvar/" TargetMode="External"/><Relationship Id="rId28" Type="http://schemas.openxmlformats.org/officeDocument/2006/relationships/hyperlink" Target="https://www.ncbi.nlm.nih.gov/snp/" TargetMode="External"/><Relationship Id="rId29" Type="http://schemas.openxmlformats.org/officeDocument/2006/relationships/hyperlink" Target="https://www.internationalgenome.org/" TargetMode="External"/><Relationship Id="rId30" Type="http://schemas.openxmlformats.org/officeDocument/2006/relationships/header" Target="header25.xml"/><Relationship Id="rId31" Type="http://schemas.openxmlformats.org/officeDocument/2006/relationships/header" Target="header26.xml"/><Relationship Id="rId32" Type="http://schemas.openxmlformats.org/officeDocument/2006/relationships/header" Target="header27.xml"/><Relationship Id="rId33" Type="http://schemas.openxmlformats.org/officeDocument/2006/relationships/header" Target="header28.xml"/><Relationship Id="rId34" Type="http://schemas.openxmlformats.org/officeDocument/2006/relationships/header" Target="header29.xml"/><Relationship Id="rId35" Type="http://schemas.openxmlformats.org/officeDocument/2006/relationships/header" Target="header30.xml"/><Relationship Id="rId36" Type="http://schemas.openxmlformats.org/officeDocument/2006/relationships/header" Target="header31.xml"/><Relationship Id="rId37" Type="http://schemas.openxmlformats.org/officeDocument/2006/relationships/header" Target="header32.xml"/><Relationship Id="rId38" Type="http://schemas.openxmlformats.org/officeDocument/2006/relationships/hyperlink" Target="http://www.bioinformatics.babraham.ac.uk/projects/fastqc/" TargetMode="External"/><Relationship Id="rId39" Type="http://schemas.openxmlformats.org/officeDocument/2006/relationships/header" Target="header33.xml"/><Relationship Id="rId40" Type="http://schemas.openxmlformats.org/officeDocument/2006/relationships/header" Target="header34.xml"/><Relationship Id="rId41" Type="http://schemas.openxmlformats.org/officeDocument/2006/relationships/hyperlink" Target="http://broadinstitute.github.io/picard/%3B" TargetMode="External"/><Relationship Id="rId42" Type="http://schemas.openxmlformats.org/officeDocument/2006/relationships/header" Target="header35.xml"/><Relationship Id="rId43" Type="http://schemas.openxmlformats.org/officeDocument/2006/relationships/header" Target="header36.xml"/><Relationship Id="rId44" Type="http://schemas.openxmlformats.org/officeDocument/2006/relationships/header" Target="header37.xml"/><Relationship Id="rId45" Type="http://schemas.openxmlformats.org/officeDocument/2006/relationships/header" Target="header38.xml"/><Relationship Id="rId46" Type="http://schemas.openxmlformats.org/officeDocument/2006/relationships/hyperlink" Target="http://www.ncbi.nlm.nih.gov/snp/" TargetMode="External"/><Relationship Id="rId47" Type="http://schemas.openxmlformats.org/officeDocument/2006/relationships/header" Target="header39.xml"/><Relationship Id="rId48" Type="http://schemas.openxmlformats.org/officeDocument/2006/relationships/header" Target="header40.xml"/><Relationship Id="rId49" Type="http://schemas.openxmlformats.org/officeDocument/2006/relationships/comments" Target="comments.xml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<Relationship Id="rId5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50AC7-9FDF-4512-B807-39DA3B70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9284</TotalTime>
  <Application>LibreOffice/6.2.8.2$Linux_X86_64 LibreOffice_project/20$Build-2</Application>
  <Pages>22</Pages>
  <Words>5915</Words>
  <Characters>40416</Characters>
  <CharactersWithSpaces>46107</CharactersWithSpaces>
  <Paragraphs>436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2020-11-30T21:46:00Z</dcterms:created>
  <dc:creator/>
  <dc:description/>
  <dc:language>ru-RU</dc:language>
  <cp:lastModifiedBy/>
  <dcterms:modified xsi:type="dcterms:W3CDTF">2021-01-10T21:40:42Z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astSaved">
    <vt:filetime>2020-12-19T00:00:00Z</vt:filetime>
  </property>
  <property fmtid="{D5CDD505-2E9C-101B-9397-08002B2CF9AE}" pid="6" name="LinksUpToDate">
    <vt:bool>0</vt:bool>
  </property>
  <property fmtid="{D5CDD505-2E9C-101B-9397-08002B2CF9AE}" pid="7" name="Mendeley Recent Style Id 0_1">
    <vt:lpwstr>http://www.zotero.org/styles/chromosome-research</vt:lpwstr>
  </property>
  <property fmtid="{D5CDD505-2E9C-101B-9397-08002B2CF9AE}" pid="8" name="Mendeley Recent Style Id 1_1">
    <vt:lpwstr>http://www.zotero.org/styles/epigenetics-and-chromatin</vt:lpwstr>
  </property>
  <property fmtid="{D5CDD505-2E9C-101B-9397-08002B2CF9AE}" pid="9" name="Mendeley Recent Style Id 2_1">
    <vt:lpwstr>http://www.zotero.org/styles/genes-and-development</vt:lpwstr>
  </property>
  <property fmtid="{D5CDD505-2E9C-101B-9397-08002B2CF9AE}" pid="10" name="Mendeley Recent Style Id 3_1">
    <vt:lpwstr>http://www.zotero.org/styles/genome-research</vt:lpwstr>
  </property>
  <property fmtid="{D5CDD505-2E9C-101B-9397-08002B2CF9AE}" pid="11" name="Mendeley Recent Style Id 4_1">
    <vt:lpwstr>http://www.zotero.org/styles/molecular-cell</vt:lpwstr>
  </property>
  <property fmtid="{D5CDD505-2E9C-101B-9397-08002B2CF9AE}" pid="12" name="Mendeley Recent Style Id 5_1">
    <vt:lpwstr>http://www.zotero.org/styles/nature</vt:lpwstr>
  </property>
  <property fmtid="{D5CDD505-2E9C-101B-9397-08002B2CF9AE}" pid="13" name="Mendeley Recent Style Id 6_1">
    <vt:lpwstr>http://www.zotero.org/styles/nucleic-acids-research</vt:lpwstr>
  </property>
  <property fmtid="{D5CDD505-2E9C-101B-9397-08002B2CF9AE}" pid="14" name="Mendeley Recent Style Id 7_1">
    <vt:lpwstr>http://www.zotero.org/styles/GOST-R-7.0.5-2008 numeric alphabetic</vt:lpwstr>
  </property>
  <property fmtid="{D5CDD505-2E9C-101B-9397-08002B2CF9AE}" pid="15" name="Mendeley Recent Style Id 8_1">
    <vt:lpwstr>http://www.zotero.org/styles/GOST-R-7.0.5-2008 numeric</vt:lpwstr>
  </property>
  <property fmtid="{D5CDD505-2E9C-101B-9397-08002B2CF9AE}" pid="16" name="Mendeley Recent Style Id 9_1">
    <vt:lpwstr>http://www.zotero.org/styles/rossiiskii-fiziologicheskii-zhurnal-imeni-i-m-sechenova</vt:lpwstr>
  </property>
  <property fmtid="{D5CDD505-2E9C-101B-9397-08002B2CF9AE}" pid="17" name="Mendeley Recent Style Name 0_1">
    <vt:lpwstr>Chromosome Research</vt:lpwstr>
  </property>
  <property fmtid="{D5CDD505-2E9C-101B-9397-08002B2CF9AE}" pid="18" name="Mendeley Recent Style Name 1_1">
    <vt:lpwstr>Epigenetics &amp; Chromatin</vt:lpwstr>
  </property>
  <property fmtid="{D5CDD505-2E9C-101B-9397-08002B2CF9AE}" pid="19" name="Mendeley Recent Style Name 2_1">
    <vt:lpwstr>Genes &amp; Development</vt:lpwstr>
  </property>
  <property fmtid="{D5CDD505-2E9C-101B-9397-08002B2CF9AE}" pid="20" name="Mendeley Recent Style Name 3_1">
    <vt:lpwstr>Genome Research</vt:lpwstr>
  </property>
  <property fmtid="{D5CDD505-2E9C-101B-9397-08002B2CF9AE}" pid="21" name="Mendeley Recent Style Name 4_1">
    <vt:lpwstr>Molecular Cell</vt:lpwstr>
  </property>
  <property fmtid="{D5CDD505-2E9C-101B-9397-08002B2CF9AE}" pid="22" name="Mendeley Recent Style Name 5_1">
    <vt:lpwstr>Nature</vt:lpwstr>
  </property>
  <property fmtid="{D5CDD505-2E9C-101B-9397-08002B2CF9AE}" pid="23" name="Mendeley Recent Style Name 6_1">
    <vt:lpwstr>Nucleic Acids Research</vt:lpwstr>
  </property>
  <property fmtid="{D5CDD505-2E9C-101B-9397-08002B2CF9AE}" pid="24" name="Mendeley Recent Style Name 7_1">
    <vt:lpwstr>Russian GOST R 7.0.11-2011 numeric citations with aplhabetic sorting (***)</vt:lpwstr>
  </property>
  <property fmtid="{D5CDD505-2E9C-101B-9397-08002B2CF9AE}" pid="25" name="Mendeley Recent Style Name 8_1">
    <vt:lpwstr>Russian GOST R 7.0.5-2008 numeric citation sorted in order of appearance(dev)</vt:lpwstr>
  </property>
  <property fmtid="{D5CDD505-2E9C-101B-9397-08002B2CF9AE}" pid="26" name="Mendeley Recent Style Name 9_1">
    <vt:lpwstr>Российский физиологический журнал им. И.М. Сеченова (Russian)</vt:lpwstr>
  </property>
  <property fmtid="{D5CDD505-2E9C-101B-9397-08002B2CF9AE}" pid="27" name="ScaleCrop">
    <vt:bool>0</vt:bool>
  </property>
  <property fmtid="{D5CDD505-2E9C-101B-9397-08002B2CF9AE}" pid="28" name="ShareDoc">
    <vt:bool>0</vt:bool>
  </property>
</Properties>
</file>