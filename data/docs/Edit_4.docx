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51707" w14:textId="77777777" w:rsidR="00147D99" w:rsidRDefault="00CE5153">
      <w:pPr>
        <w:spacing w:before="136" w:line="254" w:lineRule="auto"/>
        <w:ind w:left="262" w:right="1844" w:hanging="1"/>
        <w:jc w:val="center"/>
      </w:pPr>
      <w:r>
        <w:rPr>
          <w:spacing w:val="-3"/>
        </w:rPr>
        <w:t xml:space="preserve">ФЕДЕРАЛЬНОЕ </w:t>
      </w:r>
      <w:r>
        <w:t xml:space="preserve">ГОСУДАРСТВЕННОЕ АВТОНОМНОЕ </w:t>
      </w:r>
      <w:r>
        <w:rPr>
          <w:spacing w:val="-6"/>
        </w:rPr>
        <w:t xml:space="preserve">ОБРАЗОВАТЕЛЬНОЕ </w:t>
      </w:r>
      <w:r>
        <w:t xml:space="preserve">УЧРЕЖДЕНИЕ ВЫСШЕГО </w:t>
      </w:r>
      <w:r>
        <w:rPr>
          <w:spacing w:val="-5"/>
        </w:rPr>
        <w:t xml:space="preserve">ОБРАЗОВАНИЯ </w:t>
      </w:r>
      <w:r>
        <w:t xml:space="preserve">«НОВОСИБИРСКИЙ НАЦИОНАЛЬНЫЙ </w:t>
      </w:r>
      <w:r>
        <w:rPr>
          <w:spacing w:val="-4"/>
        </w:rPr>
        <w:t>ИССЛЕДОВАТЕЛЬСКИЙ</w:t>
      </w:r>
      <w:r>
        <w:rPr>
          <w:spacing w:val="-27"/>
        </w:rPr>
        <w:t xml:space="preserve"> </w:t>
      </w:r>
      <w:r>
        <w:t>ГОСУДАРСТВЕННЫЙ</w:t>
      </w:r>
      <w:r>
        <w:rPr>
          <w:spacing w:val="-26"/>
        </w:rPr>
        <w:t xml:space="preserve"> </w:t>
      </w:r>
      <w:r>
        <w:t>УНИВЕРСИТЕТ»</w:t>
      </w:r>
      <w:r>
        <w:rPr>
          <w:spacing w:val="-27"/>
        </w:rPr>
        <w:t xml:space="preserve"> </w:t>
      </w:r>
      <w:r>
        <w:t>(НОВОСИБИРСКИЙ ГОСУДАРСТВЕННЫЙ УНИВЕРСИТЕТ,</w:t>
      </w:r>
      <w:r>
        <w:rPr>
          <w:spacing w:val="-5"/>
        </w:rPr>
        <w:t xml:space="preserve"> </w:t>
      </w:r>
      <w:r>
        <w:t>НГУ)</w:t>
      </w:r>
    </w:p>
    <w:p w14:paraId="43316233" w14:textId="77777777" w:rsidR="00147D99" w:rsidRDefault="00147D99">
      <w:pPr>
        <w:pStyle w:val="a5"/>
        <w:spacing w:before="3"/>
        <w:rPr>
          <w:sz w:val="25"/>
        </w:rPr>
      </w:pPr>
    </w:p>
    <w:p w14:paraId="589125A1" w14:textId="77777777" w:rsidR="00147D99" w:rsidRDefault="00CE5153">
      <w:pPr>
        <w:ind w:left="2007" w:right="3643"/>
        <w:jc w:val="center"/>
      </w:pPr>
      <w:r>
        <w:t>Институт медицины и психологии В. Зельмана НГУ</w:t>
      </w:r>
    </w:p>
    <w:p w14:paraId="535D68EE" w14:textId="77777777" w:rsidR="00147D99" w:rsidRDefault="00147D99">
      <w:pPr>
        <w:pStyle w:val="a5"/>
      </w:pPr>
    </w:p>
    <w:p w14:paraId="418F4B53" w14:textId="77777777" w:rsidR="00147D99" w:rsidRDefault="00147D99">
      <w:pPr>
        <w:pStyle w:val="a5"/>
      </w:pPr>
    </w:p>
    <w:p w14:paraId="31499954" w14:textId="77777777" w:rsidR="00147D99" w:rsidRDefault="00147D99">
      <w:pPr>
        <w:pStyle w:val="a5"/>
      </w:pPr>
    </w:p>
    <w:p w14:paraId="6F8BEDC0" w14:textId="77777777" w:rsidR="00147D99" w:rsidRDefault="00147D99">
      <w:pPr>
        <w:pStyle w:val="a5"/>
      </w:pPr>
    </w:p>
    <w:p w14:paraId="662CCE77" w14:textId="77777777" w:rsidR="00147D99" w:rsidRDefault="00147D99">
      <w:pPr>
        <w:pStyle w:val="a5"/>
      </w:pPr>
    </w:p>
    <w:p w14:paraId="5FF9A4D6" w14:textId="77777777" w:rsidR="00147D99" w:rsidRDefault="00147D99">
      <w:pPr>
        <w:pStyle w:val="a5"/>
      </w:pPr>
    </w:p>
    <w:p w14:paraId="07359E61" w14:textId="77777777" w:rsidR="00147D99" w:rsidRDefault="00147D99">
      <w:pPr>
        <w:pStyle w:val="a5"/>
      </w:pPr>
    </w:p>
    <w:p w14:paraId="2F09B3A6" w14:textId="77777777" w:rsidR="00147D99" w:rsidRDefault="00147D99">
      <w:pPr>
        <w:pStyle w:val="a5"/>
      </w:pPr>
    </w:p>
    <w:p w14:paraId="223DBAED" w14:textId="77777777" w:rsidR="00147D99" w:rsidRDefault="00147D99">
      <w:pPr>
        <w:pStyle w:val="a5"/>
      </w:pPr>
    </w:p>
    <w:p w14:paraId="3538E4D9" w14:textId="77777777" w:rsidR="00147D99" w:rsidRDefault="00147D99">
      <w:pPr>
        <w:pStyle w:val="a5"/>
        <w:spacing w:before="8"/>
        <w:rPr>
          <w:sz w:val="22"/>
        </w:rPr>
      </w:pPr>
    </w:p>
    <w:p w14:paraId="62B02EFF" w14:textId="77777777" w:rsidR="00147D99" w:rsidRDefault="00CE5153">
      <w:pPr>
        <w:pStyle w:val="a9"/>
      </w:pPr>
      <w:r>
        <w:t>КУРСОВАЯ РАБОТА</w:t>
      </w:r>
    </w:p>
    <w:p w14:paraId="1C07E87F" w14:textId="77777777" w:rsidR="00147D99" w:rsidRDefault="00CE5153">
      <w:pPr>
        <w:pStyle w:val="a5"/>
        <w:spacing w:before="260" w:line="252" w:lineRule="auto"/>
        <w:ind w:left="3096" w:right="4678"/>
        <w:jc w:val="center"/>
      </w:pPr>
      <w:r>
        <w:t>Валеев Эмиль Салаватович Группа 12452</w:t>
      </w:r>
    </w:p>
    <w:p w14:paraId="766F0D46" w14:textId="77777777" w:rsidR="00147D99" w:rsidRDefault="00147D99">
      <w:pPr>
        <w:pStyle w:val="a5"/>
        <w:spacing w:before="5"/>
      </w:pPr>
    </w:p>
    <w:p w14:paraId="1D5D3F07" w14:textId="77777777" w:rsidR="00147D99" w:rsidRDefault="00CE5153">
      <w:pPr>
        <w:pStyle w:val="a5"/>
        <w:spacing w:before="1" w:line="252" w:lineRule="auto"/>
        <w:ind w:left="178" w:right="1735" w:hanging="25"/>
        <w:jc w:val="center"/>
      </w:pPr>
      <w:r>
        <w:rPr>
          <w:spacing w:val="-3"/>
        </w:rPr>
        <w:t xml:space="preserve">Тема </w:t>
      </w:r>
      <w:r>
        <w:t>работы: «Разработка инструментов для поиска клинически значимых полиморфизмов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геноме</w:t>
      </w:r>
      <w:r>
        <w:rPr>
          <w:spacing w:val="-9"/>
        </w:rPr>
        <w:t xml:space="preserve"> </w:t>
      </w:r>
      <w:r>
        <w:t>человека</w:t>
      </w:r>
      <w:r>
        <w:rPr>
          <w:spacing w:val="-9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основе</w:t>
      </w:r>
      <w:r>
        <w:rPr>
          <w:spacing w:val="-8"/>
        </w:rPr>
        <w:t xml:space="preserve"> </w:t>
      </w:r>
      <w:r>
        <w:t>данных</w:t>
      </w:r>
      <w:r>
        <w:rPr>
          <w:spacing w:val="-9"/>
        </w:rPr>
        <w:t xml:space="preserve"> </w:t>
      </w:r>
      <w:r>
        <w:t>секвенирования</w:t>
      </w:r>
      <w:r>
        <w:rPr>
          <w:spacing w:val="-9"/>
        </w:rPr>
        <w:t xml:space="preserve"> </w:t>
      </w:r>
      <w:r>
        <w:t>3C-библиотек»</w:t>
      </w:r>
    </w:p>
    <w:p w14:paraId="1D47A81E" w14:textId="77777777" w:rsidR="00147D99" w:rsidRDefault="00147D99">
      <w:pPr>
        <w:pStyle w:val="a5"/>
        <w:rPr>
          <w:sz w:val="26"/>
        </w:rPr>
      </w:pPr>
    </w:p>
    <w:p w14:paraId="61093FB1" w14:textId="77777777" w:rsidR="00147D99" w:rsidRDefault="00147D99">
      <w:pPr>
        <w:pStyle w:val="a5"/>
        <w:rPr>
          <w:sz w:val="26"/>
        </w:rPr>
      </w:pPr>
    </w:p>
    <w:p w14:paraId="3ADD5D5E" w14:textId="77777777" w:rsidR="00147D99" w:rsidRDefault="00147D99">
      <w:pPr>
        <w:pStyle w:val="a5"/>
        <w:rPr>
          <w:sz w:val="26"/>
        </w:rPr>
      </w:pPr>
    </w:p>
    <w:p w14:paraId="5953A07C" w14:textId="77777777" w:rsidR="00147D99" w:rsidRDefault="00147D99">
      <w:pPr>
        <w:pStyle w:val="a5"/>
        <w:rPr>
          <w:sz w:val="26"/>
        </w:rPr>
      </w:pPr>
    </w:p>
    <w:p w14:paraId="78409DDE" w14:textId="77777777" w:rsidR="00147D99" w:rsidRDefault="00147D99">
      <w:pPr>
        <w:pStyle w:val="a5"/>
        <w:spacing w:before="9"/>
        <w:rPr>
          <w:sz w:val="21"/>
        </w:rPr>
      </w:pPr>
    </w:p>
    <w:p w14:paraId="61F55245" w14:textId="77777777" w:rsidR="00147D99" w:rsidRDefault="00CE5153">
      <w:pPr>
        <w:pStyle w:val="3"/>
      </w:pPr>
      <w:r>
        <w:t>Научный руководитель:</w:t>
      </w:r>
    </w:p>
    <w:p w14:paraId="1B620E64" w14:textId="77777777" w:rsidR="00147D99" w:rsidRDefault="00CE5153">
      <w:pPr>
        <w:pStyle w:val="a5"/>
        <w:spacing w:before="13"/>
        <w:ind w:left="4774"/>
      </w:pPr>
      <w:r>
        <w:t>Фишман Вениамин Семенович,</w:t>
      </w:r>
    </w:p>
    <w:p w14:paraId="1BCEC655" w14:textId="77777777" w:rsidR="00147D99" w:rsidRDefault="00CE5153">
      <w:pPr>
        <w:pStyle w:val="a5"/>
        <w:spacing w:before="13" w:line="252" w:lineRule="auto"/>
        <w:ind w:left="4774" w:right="1415"/>
      </w:pPr>
      <w:r>
        <w:t>к.б.н., ведущий научный сотрудник, заведующий Сектором геномных</w:t>
      </w:r>
    </w:p>
    <w:p w14:paraId="669B609A" w14:textId="77777777" w:rsidR="00147D99" w:rsidRDefault="00CE5153">
      <w:pPr>
        <w:pStyle w:val="a5"/>
        <w:spacing w:line="274" w:lineRule="exact"/>
        <w:ind w:left="4774"/>
      </w:pPr>
      <w:r>
        <w:t>механизмов онтогенеза, ИЦиГ СО РАН</w:t>
      </w:r>
    </w:p>
    <w:p w14:paraId="71D5D6D9" w14:textId="77777777" w:rsidR="00147D99" w:rsidRDefault="00147D99">
      <w:pPr>
        <w:pStyle w:val="a5"/>
        <w:rPr>
          <w:sz w:val="26"/>
        </w:rPr>
      </w:pPr>
    </w:p>
    <w:p w14:paraId="33A03A0B" w14:textId="77777777" w:rsidR="00147D99" w:rsidRDefault="00147D99">
      <w:pPr>
        <w:pStyle w:val="a5"/>
        <w:spacing w:before="5"/>
      </w:pPr>
    </w:p>
    <w:p w14:paraId="24DF918A" w14:textId="77777777" w:rsidR="00147D99" w:rsidRDefault="00CE5153">
      <w:pPr>
        <w:pStyle w:val="a5"/>
        <w:tabs>
          <w:tab w:val="left" w:pos="7136"/>
          <w:tab w:val="left" w:pos="8959"/>
        </w:tabs>
        <w:ind w:left="4774"/>
      </w:pPr>
      <w:r>
        <w:t>ФИО: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FDF10EF" w14:textId="77777777" w:rsidR="00147D99" w:rsidRDefault="00CE5153">
      <w:pPr>
        <w:pStyle w:val="a5"/>
        <w:tabs>
          <w:tab w:val="left" w:pos="5348"/>
          <w:tab w:val="left" w:pos="8038"/>
          <w:tab w:val="left" w:pos="8810"/>
        </w:tabs>
        <w:spacing w:before="13"/>
        <w:ind w:left="4750"/>
      </w:pPr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>г.</w:t>
      </w:r>
    </w:p>
    <w:p w14:paraId="1B996456" w14:textId="77777777" w:rsidR="00147D99" w:rsidRDefault="00147D99">
      <w:pPr>
        <w:pStyle w:val="a5"/>
        <w:rPr>
          <w:sz w:val="26"/>
        </w:rPr>
      </w:pPr>
    </w:p>
    <w:p w14:paraId="66AB03F7" w14:textId="77777777" w:rsidR="00147D99" w:rsidRDefault="00147D99">
      <w:pPr>
        <w:pStyle w:val="a5"/>
        <w:spacing w:before="5"/>
      </w:pPr>
    </w:p>
    <w:p w14:paraId="49C41AEF" w14:textId="77777777" w:rsidR="00147D99" w:rsidRDefault="00CE5153">
      <w:pPr>
        <w:pStyle w:val="a5"/>
        <w:tabs>
          <w:tab w:val="left" w:pos="8959"/>
        </w:tabs>
        <w:ind w:left="4774"/>
      </w:pPr>
      <w:r>
        <w:t>Оценка: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034A1480" w14:textId="77777777" w:rsidR="00147D99" w:rsidRDefault="00147D99">
      <w:pPr>
        <w:pStyle w:val="a5"/>
        <w:rPr>
          <w:sz w:val="20"/>
        </w:rPr>
      </w:pPr>
    </w:p>
    <w:p w14:paraId="4C012587" w14:textId="77777777" w:rsidR="00147D99" w:rsidRDefault="00147D99">
      <w:pPr>
        <w:pStyle w:val="a5"/>
        <w:rPr>
          <w:sz w:val="20"/>
        </w:rPr>
      </w:pPr>
    </w:p>
    <w:p w14:paraId="63097A45" w14:textId="77777777" w:rsidR="00147D99" w:rsidRDefault="00147D99">
      <w:pPr>
        <w:pStyle w:val="a5"/>
        <w:rPr>
          <w:sz w:val="20"/>
        </w:rPr>
      </w:pPr>
    </w:p>
    <w:p w14:paraId="7DA48BD2" w14:textId="77777777" w:rsidR="00147D99" w:rsidRDefault="00147D99">
      <w:pPr>
        <w:pStyle w:val="a5"/>
        <w:rPr>
          <w:sz w:val="20"/>
        </w:rPr>
      </w:pPr>
    </w:p>
    <w:p w14:paraId="2C94E091" w14:textId="77777777" w:rsidR="00147D99" w:rsidRDefault="00147D99">
      <w:pPr>
        <w:pStyle w:val="a5"/>
        <w:spacing w:before="3"/>
        <w:rPr>
          <w:sz w:val="17"/>
        </w:rPr>
      </w:pPr>
    </w:p>
    <w:p w14:paraId="6677D618" w14:textId="77777777" w:rsidR="00147D99" w:rsidRDefault="00CE5153">
      <w:pPr>
        <w:spacing w:before="90"/>
        <w:ind w:left="2007" w:right="3588"/>
        <w:jc w:val="center"/>
      </w:pPr>
      <w:r>
        <w:t>Новосибирск, 2020</w:t>
      </w:r>
    </w:p>
    <w:p w14:paraId="1E5D3222" w14:textId="77777777" w:rsidR="00147D99" w:rsidRDefault="00147D99">
      <w:pPr>
        <w:sectPr w:rsidR="00147D99">
          <w:pgSz w:w="11906" w:h="16838"/>
          <w:pgMar w:top="1580" w:right="0" w:bottom="280" w:left="1300" w:header="0" w:footer="0" w:gutter="0"/>
          <w:cols w:space="720"/>
          <w:formProt w:val="0"/>
        </w:sectPr>
      </w:pPr>
    </w:p>
    <w:p w14:paraId="78590CE7" w14:textId="77777777" w:rsidR="00147D99" w:rsidRDefault="00CE5153">
      <w:pPr>
        <w:spacing w:before="79"/>
        <w:ind w:left="400"/>
        <w:rPr>
          <w:b/>
          <w:sz w:val="34"/>
        </w:rPr>
      </w:pPr>
      <w:r>
        <w:rPr>
          <w:b/>
          <w:sz w:val="34"/>
        </w:rPr>
        <w:lastRenderedPageBreak/>
        <w:t>Содержание</w:t>
      </w:r>
    </w:p>
    <w:sdt>
      <w:sdtPr>
        <w:id w:val="-701624383"/>
        <w:docPartObj>
          <w:docPartGallery w:val="Table of Contents"/>
          <w:docPartUnique/>
        </w:docPartObj>
      </w:sdtPr>
      <w:sdtContent>
        <w:p w14:paraId="0B50EFDC" w14:textId="77777777" w:rsidR="00147D99" w:rsidRDefault="00CE5153">
          <w:pPr>
            <w:pStyle w:val="10"/>
            <w:numPr>
              <w:ilvl w:val="0"/>
              <w:numId w:val="16"/>
            </w:numPr>
            <w:tabs>
              <w:tab w:val="left" w:pos="759"/>
              <w:tab w:val="left" w:pos="760"/>
              <w:tab w:val="right" w:pos="9188"/>
            </w:tabs>
            <w:spacing w:before="244"/>
            <w:ind w:hanging="360"/>
            <w:rPr>
              <w:sz w:val="22"/>
            </w:rPr>
          </w:pPr>
          <w:r>
            <w:fldChar w:fldCharType="begin"/>
          </w:r>
          <w:r>
            <w:rPr>
              <w:webHidden/>
              <w:color w:val="003052"/>
            </w:rPr>
            <w:instrText>TOC \z \o "1-2" \u \h</w:instrText>
          </w:r>
          <w:r>
            <w:rPr>
              <w:color w:val="003052"/>
            </w:rPr>
            <w:fldChar w:fldCharType="separate"/>
          </w:r>
          <w:hyperlink w:anchor="_bookmark0">
            <w:r>
              <w:rPr>
                <w:webHidden/>
                <w:color w:val="003052"/>
              </w:rPr>
              <w:t>Введение</w:t>
            </w:r>
          </w:hyperlink>
          <w:r>
            <w:rPr>
              <w:color w:val="003052"/>
            </w:rPr>
            <w:tab/>
          </w:r>
          <w:r>
            <w:t>5</w:t>
          </w:r>
        </w:p>
        <w:p w14:paraId="3B0E7ACD" w14:textId="77777777" w:rsidR="00147D99" w:rsidRDefault="00CE5153">
          <w:pPr>
            <w:pStyle w:val="20"/>
            <w:tabs>
              <w:tab w:val="left" w:pos="1309"/>
              <w:tab w:val="right" w:pos="9188"/>
            </w:tabs>
            <w:ind w:left="759" w:firstLine="0"/>
            <w:rPr>
              <w:sz w:val="22"/>
            </w:rPr>
          </w:pPr>
          <w:hyperlink w:anchor="_bookmark1">
            <w:r>
              <w:rPr>
                <w:webHidden/>
                <w:color w:val="003052"/>
              </w:rPr>
              <w:t>1.1</w:t>
            </w:r>
            <w:r>
              <w:rPr>
                <w:webHidden/>
                <w:color w:val="003052"/>
              </w:rPr>
              <w:tab/>
              <w:t xml:space="preserve">Актуальность </w:t>
            </w:r>
          </w:hyperlink>
          <w:r>
            <w:t>.  .  .  .  .  .  .  .  .  .  .  .  .  .  .  .  .  .  .  .  .  .  .  .  .  .  .  .  .  .  .</w:t>
          </w:r>
          <w:r>
            <w:rPr>
              <w:spacing w:val="20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tab/>
            <w:t>5</w:t>
          </w:r>
        </w:p>
        <w:p w14:paraId="3589E6EF" w14:textId="77777777" w:rsidR="00147D99" w:rsidRDefault="00CE5153">
          <w:pPr>
            <w:pStyle w:val="20"/>
            <w:tabs>
              <w:tab w:val="left" w:pos="1309"/>
              <w:tab w:val="left" w:pos="2074"/>
              <w:tab w:val="right" w:pos="9188"/>
            </w:tabs>
            <w:ind w:left="759" w:firstLine="0"/>
            <w:rPr>
              <w:sz w:val="22"/>
            </w:rPr>
          </w:pPr>
          <w:hyperlink w:anchor="_bookmark2">
            <w:r>
              <w:rPr>
                <w:webHidden/>
                <w:color w:val="003052"/>
              </w:rPr>
              <w:t>1.2</w:t>
            </w:r>
            <w:r>
              <w:rPr>
                <w:webHidden/>
                <w:color w:val="003052"/>
              </w:rPr>
              <w:tab/>
              <w:t>Цели</w:t>
            </w:r>
          </w:hyperlink>
          <w:r>
            <w:rPr>
              <w:color w:val="003052"/>
            </w:rPr>
            <w:tab/>
          </w:r>
          <w:r>
            <w:t>.  .  .  .  .  .  .  .  .  .  .  .  .  .  .  .  .  .  .  .  .  .  .  .  .  .  .  .  .  .  .  .  .  .  .</w:t>
          </w:r>
          <w:r>
            <w:rPr>
              <w:spacing w:val="17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tab/>
            <w:t>5</w:t>
          </w:r>
        </w:p>
        <w:p w14:paraId="066D3E36" w14:textId="77777777" w:rsidR="00147D99" w:rsidRDefault="00CE5153">
          <w:pPr>
            <w:pStyle w:val="20"/>
            <w:tabs>
              <w:tab w:val="left" w:pos="1309"/>
              <w:tab w:val="right" w:pos="9188"/>
            </w:tabs>
            <w:ind w:left="759" w:firstLine="0"/>
            <w:rPr>
              <w:sz w:val="22"/>
            </w:rPr>
          </w:pPr>
          <w:hyperlink w:anchor="_bookmark3">
            <w:r>
              <w:rPr>
                <w:webHidden/>
                <w:color w:val="003052"/>
              </w:rPr>
              <w:t>1.3</w:t>
            </w:r>
            <w:r>
              <w:rPr>
                <w:webHidden/>
                <w:color w:val="003052"/>
              </w:rPr>
              <w:tab/>
              <w:t xml:space="preserve">Задачи </w:t>
            </w:r>
          </w:hyperlink>
          <w:r>
            <w:t>.  .  .  .  .  .  .  .  .  .  .  .  .  .  .  .  .  .  .  .  .  .  .  .  .  .  .  .  .  .  .  .  .  .  .</w:t>
          </w:r>
          <w:r>
            <w:rPr>
              <w:spacing w:val="1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tab/>
            <w:t>5</w:t>
          </w:r>
        </w:p>
        <w:p w14:paraId="27F859DD" w14:textId="77777777" w:rsidR="00147D99" w:rsidRDefault="00CE5153">
          <w:pPr>
            <w:pStyle w:val="10"/>
            <w:numPr>
              <w:ilvl w:val="0"/>
              <w:numId w:val="16"/>
            </w:numPr>
            <w:tabs>
              <w:tab w:val="left" w:pos="759"/>
              <w:tab w:val="left" w:pos="760"/>
              <w:tab w:val="right" w:pos="9188"/>
            </w:tabs>
            <w:ind w:hanging="360"/>
            <w:rPr>
              <w:sz w:val="22"/>
            </w:rPr>
          </w:pPr>
          <w:hyperlink w:anchor="_bookmark4">
            <w:r>
              <w:rPr>
                <w:webHidden/>
                <w:color w:val="003052"/>
              </w:rPr>
              <w:t>Обзор</w:t>
            </w:r>
            <w:r>
              <w:rPr>
                <w:color w:val="003052"/>
                <w:spacing w:val="-2"/>
              </w:rPr>
              <w:t xml:space="preserve"> </w:t>
            </w:r>
            <w:r>
              <w:rPr>
                <w:color w:val="003052"/>
              </w:rPr>
              <w:t>литературы</w:t>
            </w:r>
          </w:hyperlink>
          <w:r>
            <w:rPr>
              <w:color w:val="003052"/>
            </w:rPr>
            <w:tab/>
          </w:r>
          <w:r>
            <w:t>5</w:t>
          </w:r>
        </w:p>
        <w:p w14:paraId="7D9C2842" w14:textId="77777777" w:rsidR="00147D99" w:rsidRDefault="00CE5153">
          <w:pPr>
            <w:pStyle w:val="20"/>
            <w:numPr>
              <w:ilvl w:val="1"/>
              <w:numId w:val="16"/>
            </w:numPr>
            <w:tabs>
              <w:tab w:val="left" w:pos="1309"/>
              <w:tab w:val="left" w:pos="1310"/>
              <w:tab w:val="left" w:pos="6198"/>
              <w:tab w:val="right" w:pos="9188"/>
            </w:tabs>
            <w:ind w:hanging="551"/>
            <w:rPr>
              <w:sz w:val="22"/>
            </w:rPr>
          </w:pPr>
          <w:hyperlink w:anchor="_bookmark5">
            <w:r>
              <w:rPr>
                <w:webHidden/>
                <w:color w:val="003052"/>
              </w:rPr>
              <w:t>Механизмы развития</w:t>
            </w:r>
            <w:r>
              <w:rPr>
                <w:color w:val="003052"/>
                <w:spacing w:val="-20"/>
              </w:rPr>
              <w:t xml:space="preserve"> </w:t>
            </w:r>
            <w:r>
              <w:rPr>
                <w:color w:val="003052"/>
              </w:rPr>
              <w:t>генетических</w:t>
            </w:r>
            <w:r>
              <w:rPr>
                <w:color w:val="003052"/>
                <w:spacing w:val="-10"/>
              </w:rPr>
              <w:t xml:space="preserve"> </w:t>
            </w:r>
            <w:r>
              <w:rPr>
                <w:color w:val="003052"/>
              </w:rPr>
              <w:t>патологий</w:t>
            </w:r>
          </w:hyperlink>
          <w:r>
            <w:rPr>
              <w:color w:val="003052"/>
            </w:rPr>
            <w:tab/>
          </w:r>
          <w:r>
            <w:t>. . . . . . . . . . . .</w:t>
          </w:r>
          <w:r>
            <w:rPr>
              <w:spacing w:val="46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tab/>
            <w:t>6</w:t>
          </w:r>
        </w:p>
        <w:p w14:paraId="6AC155EC" w14:textId="77777777" w:rsidR="00147D99" w:rsidRDefault="00CE5153">
          <w:pPr>
            <w:pStyle w:val="20"/>
            <w:numPr>
              <w:ilvl w:val="1"/>
              <w:numId w:val="16"/>
            </w:numPr>
            <w:tabs>
              <w:tab w:val="left" w:pos="1309"/>
              <w:tab w:val="left" w:pos="1310"/>
              <w:tab w:val="right" w:pos="9188"/>
            </w:tabs>
            <w:ind w:hanging="551"/>
            <w:rPr>
              <w:sz w:val="22"/>
            </w:rPr>
          </w:pPr>
          <w:hyperlink w:anchor="_bookmark6">
            <w:r>
              <w:rPr>
                <w:webHidden/>
                <w:color w:val="003052"/>
              </w:rPr>
              <w:t>Типы</w:t>
            </w:r>
            <w:r>
              <w:rPr>
                <w:color w:val="003052"/>
                <w:spacing w:val="-10"/>
              </w:rPr>
              <w:t xml:space="preserve"> </w:t>
            </w:r>
            <w:r>
              <w:rPr>
                <w:color w:val="003052"/>
              </w:rPr>
              <w:t>генетических</w:t>
            </w:r>
            <w:r>
              <w:rPr>
                <w:color w:val="003052"/>
                <w:spacing w:val="-8"/>
              </w:rPr>
              <w:t xml:space="preserve"> </w:t>
            </w:r>
            <w:r>
              <w:rPr>
                <w:color w:val="003052"/>
              </w:rPr>
              <w:t>аномалий,</w:t>
            </w:r>
            <w:r>
              <w:rPr>
                <w:color w:val="003052"/>
                <w:spacing w:val="-8"/>
              </w:rPr>
              <w:t xml:space="preserve"> </w:t>
            </w:r>
            <w:r>
              <w:rPr>
                <w:color w:val="003052"/>
              </w:rPr>
              <w:t>лежащих</w:t>
            </w:r>
            <w:r>
              <w:rPr>
                <w:color w:val="003052"/>
                <w:spacing w:val="-9"/>
              </w:rPr>
              <w:t xml:space="preserve"> </w:t>
            </w:r>
            <w:r>
              <w:rPr>
                <w:color w:val="003052"/>
              </w:rPr>
              <w:t>в</w:t>
            </w:r>
            <w:r>
              <w:rPr>
                <w:color w:val="003052"/>
                <w:spacing w:val="-8"/>
              </w:rPr>
              <w:t xml:space="preserve"> </w:t>
            </w:r>
            <w:r>
              <w:rPr>
                <w:color w:val="003052"/>
              </w:rPr>
              <w:t>основе</w:t>
            </w:r>
            <w:r>
              <w:rPr>
                <w:color w:val="003052"/>
                <w:spacing w:val="-9"/>
              </w:rPr>
              <w:t xml:space="preserve"> </w:t>
            </w:r>
            <w:r>
              <w:rPr>
                <w:color w:val="003052"/>
              </w:rPr>
              <w:t>генетических</w:t>
            </w:r>
            <w:r>
              <w:rPr>
                <w:color w:val="003052"/>
                <w:spacing w:val="-8"/>
              </w:rPr>
              <w:t xml:space="preserve"> </w:t>
            </w:r>
            <w:r>
              <w:rPr>
                <w:color w:val="003052"/>
              </w:rPr>
              <w:t>патологий</w:t>
            </w:r>
          </w:hyperlink>
          <w:r>
            <w:rPr>
              <w:color w:val="003052"/>
            </w:rPr>
            <w:tab/>
          </w:r>
          <w:r>
            <w:t>7</w:t>
          </w:r>
        </w:p>
        <w:p w14:paraId="160A38F2" w14:textId="77777777" w:rsidR="00147D99" w:rsidRDefault="00CE5153">
          <w:pPr>
            <w:pStyle w:val="20"/>
            <w:numPr>
              <w:ilvl w:val="1"/>
              <w:numId w:val="16"/>
            </w:numPr>
            <w:tabs>
              <w:tab w:val="left" w:pos="1309"/>
              <w:tab w:val="left" w:pos="1310"/>
              <w:tab w:val="right" w:pos="9188"/>
            </w:tabs>
            <w:spacing w:before="12"/>
            <w:ind w:hanging="551"/>
            <w:rPr>
              <w:sz w:val="22"/>
            </w:rPr>
          </w:pPr>
          <w:hyperlink w:anchor="_bookmark7">
            <w:r>
              <w:rPr>
                <w:webHidden/>
                <w:color w:val="003052"/>
              </w:rPr>
              <w:t>Функциональные классы генетических вариантов</w:t>
            </w:r>
          </w:hyperlink>
          <w:r>
            <w:rPr>
              <w:color w:val="003052"/>
            </w:rPr>
            <w:t xml:space="preserve">   </w:t>
          </w:r>
          <w:r>
            <w:t>.  .  .  .  .  .  .  .  .  .</w:t>
          </w:r>
          <w:r>
            <w:rPr>
              <w:spacing w:val="13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tab/>
            <w:t>9</w:t>
          </w:r>
        </w:p>
        <w:p w14:paraId="21375935" w14:textId="77777777" w:rsidR="00147D99" w:rsidRDefault="00CE5153">
          <w:pPr>
            <w:pStyle w:val="20"/>
            <w:numPr>
              <w:ilvl w:val="1"/>
              <w:numId w:val="16"/>
            </w:numPr>
            <w:tabs>
              <w:tab w:val="left" w:pos="1309"/>
              <w:tab w:val="left" w:pos="1310"/>
              <w:tab w:val="right" w:pos="9188"/>
            </w:tabs>
            <w:ind w:hanging="551"/>
            <w:rPr>
              <w:sz w:val="22"/>
            </w:rPr>
          </w:pPr>
          <w:hyperlink w:anchor="_bookmark8">
            <w:r>
              <w:rPr>
                <w:webHidden/>
                <w:color w:val="003052"/>
                <w:spacing w:val="-3"/>
              </w:rPr>
              <w:t xml:space="preserve">Методы </w:t>
            </w:r>
            <w:r>
              <w:rPr>
                <w:color w:val="003052"/>
              </w:rPr>
              <w:t>детекции генетических вариантов</w:t>
            </w:r>
          </w:hyperlink>
          <w:r>
            <w:rPr>
              <w:color w:val="003052"/>
            </w:rPr>
            <w:t xml:space="preserve">   </w:t>
          </w:r>
          <w:r>
            <w:t>.  .  .  .  .  .  .  .  .  .  .  .  .  .</w:t>
          </w:r>
          <w:r>
            <w:rPr>
              <w:spacing w:val="4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tab/>
            <w:t>9</w:t>
          </w:r>
        </w:p>
        <w:p w14:paraId="6366100E" w14:textId="77777777" w:rsidR="00147D99" w:rsidRDefault="00CE5153">
          <w:pPr>
            <w:pStyle w:val="20"/>
            <w:numPr>
              <w:ilvl w:val="1"/>
              <w:numId w:val="16"/>
            </w:numPr>
            <w:tabs>
              <w:tab w:val="left" w:pos="1309"/>
              <w:tab w:val="left" w:pos="1310"/>
              <w:tab w:val="right" w:leader="dot" w:pos="9188"/>
            </w:tabs>
            <w:ind w:hanging="551"/>
            <w:rPr>
              <w:sz w:val="22"/>
            </w:rPr>
          </w:pPr>
          <w:hyperlink w:anchor="_bookmark9">
            <w:r>
              <w:rPr>
                <w:webHidden/>
                <w:color w:val="003052"/>
              </w:rPr>
              <w:t>Виды</w:t>
            </w:r>
            <w:r>
              <w:rPr>
                <w:color w:val="003052"/>
                <w:spacing w:val="-2"/>
              </w:rPr>
              <w:t xml:space="preserve"> </w:t>
            </w:r>
            <w:r>
              <w:rPr>
                <w:color w:val="003052"/>
              </w:rPr>
              <w:t>NGS</w:t>
            </w:r>
          </w:hyperlink>
          <w:r>
            <w:rPr>
              <w:color w:val="003052"/>
            </w:rPr>
            <w:tab/>
          </w:r>
          <w:r>
            <w:t>14</w:t>
          </w:r>
        </w:p>
        <w:p w14:paraId="5D82E611" w14:textId="77777777" w:rsidR="00147D99" w:rsidRDefault="00CE5153">
          <w:pPr>
            <w:pStyle w:val="20"/>
            <w:numPr>
              <w:ilvl w:val="1"/>
              <w:numId w:val="16"/>
            </w:numPr>
            <w:tabs>
              <w:tab w:val="left" w:pos="1309"/>
              <w:tab w:val="left" w:pos="1310"/>
              <w:tab w:val="right" w:leader="dot" w:pos="9188"/>
            </w:tabs>
            <w:ind w:hanging="551"/>
            <w:rPr>
              <w:sz w:val="22"/>
            </w:rPr>
          </w:pPr>
          <w:hyperlink w:anchor="_bookmark10">
            <w:r>
              <w:rPr>
                <w:webHidden/>
                <w:color w:val="003052"/>
              </w:rPr>
              <w:t xml:space="preserve">Базовая </w:t>
            </w:r>
            <w:r>
              <w:rPr>
                <w:color w:val="003052"/>
                <w:spacing w:val="-3"/>
              </w:rPr>
              <w:t xml:space="preserve">схема </w:t>
            </w:r>
            <w:r>
              <w:rPr>
                <w:color w:val="003052"/>
              </w:rPr>
              <w:t>обработки</w:t>
            </w:r>
            <w:r>
              <w:rPr>
                <w:color w:val="003052"/>
                <w:spacing w:val="-3"/>
              </w:rPr>
              <w:t xml:space="preserve"> результатов</w:t>
            </w:r>
            <w:r>
              <w:rPr>
                <w:color w:val="003052"/>
                <w:spacing w:val="-1"/>
              </w:rPr>
              <w:t xml:space="preserve"> </w:t>
            </w:r>
            <w:r>
              <w:rPr>
                <w:color w:val="003052"/>
              </w:rPr>
              <w:t>секвенирования</w:t>
            </w:r>
          </w:hyperlink>
          <w:r>
            <w:rPr>
              <w:color w:val="003052"/>
            </w:rPr>
            <w:tab/>
          </w:r>
          <w:r>
            <w:t>16</w:t>
          </w:r>
        </w:p>
        <w:p w14:paraId="01C0F31F" w14:textId="77777777" w:rsidR="00147D99" w:rsidRDefault="00CE5153">
          <w:pPr>
            <w:pStyle w:val="20"/>
            <w:numPr>
              <w:ilvl w:val="1"/>
              <w:numId w:val="16"/>
            </w:numPr>
            <w:tabs>
              <w:tab w:val="left" w:pos="1309"/>
              <w:tab w:val="left" w:pos="1310"/>
              <w:tab w:val="right" w:leader="dot" w:pos="9188"/>
            </w:tabs>
            <w:ind w:hanging="551"/>
            <w:rPr>
              <w:sz w:val="22"/>
            </w:rPr>
          </w:pPr>
          <w:hyperlink w:anchor="_bookmark14">
            <w:r>
              <w:rPr>
                <w:webHidden/>
                <w:color w:val="003052"/>
              </w:rPr>
              <w:t>Аннотация, фильтрация и</w:t>
            </w:r>
            <w:r>
              <w:rPr>
                <w:color w:val="003052"/>
                <w:spacing w:val="-6"/>
              </w:rPr>
              <w:t xml:space="preserve"> </w:t>
            </w:r>
            <w:r>
              <w:rPr>
                <w:color w:val="003052"/>
              </w:rPr>
              <w:t>интерпретация</w:t>
            </w:r>
            <w:r>
              <w:rPr>
                <w:color w:val="003052"/>
                <w:spacing w:val="-2"/>
              </w:rPr>
              <w:t xml:space="preserve"> </w:t>
            </w:r>
            <w:r>
              <w:rPr>
                <w:color w:val="003052"/>
                <w:spacing w:val="-3"/>
              </w:rPr>
              <w:t>результатов</w:t>
            </w:r>
          </w:hyperlink>
          <w:r>
            <w:rPr>
              <w:color w:val="003052"/>
              <w:spacing w:val="-3"/>
            </w:rPr>
            <w:tab/>
          </w:r>
          <w:r>
            <w:t>20</w:t>
          </w:r>
        </w:p>
        <w:p w14:paraId="623B90AD" w14:textId="77777777" w:rsidR="00147D99" w:rsidRDefault="00CE5153">
          <w:pPr>
            <w:pStyle w:val="20"/>
            <w:numPr>
              <w:ilvl w:val="1"/>
              <w:numId w:val="16"/>
            </w:numPr>
            <w:tabs>
              <w:tab w:val="left" w:pos="1309"/>
              <w:tab w:val="left" w:pos="1310"/>
              <w:tab w:val="right" w:leader="dot" w:pos="9188"/>
            </w:tabs>
            <w:ind w:hanging="551"/>
            <w:rPr>
              <w:sz w:val="22"/>
            </w:rPr>
          </w:pPr>
          <w:hyperlink w:anchor="_bookmark15">
            <w:r>
              <w:rPr>
                <w:webHidden/>
                <w:color w:val="003052"/>
              </w:rPr>
              <w:t>Exo-C:</w:t>
            </w:r>
            <w:r>
              <w:rPr>
                <w:color w:val="003052"/>
                <w:spacing w:val="-2"/>
              </w:rPr>
              <w:t xml:space="preserve"> </w:t>
            </w:r>
            <w:r>
              <w:rPr>
                <w:color w:val="003052"/>
              </w:rPr>
              <w:t>суть</w:t>
            </w:r>
            <w:r>
              <w:rPr>
                <w:color w:val="003052"/>
                <w:spacing w:val="-1"/>
              </w:rPr>
              <w:t xml:space="preserve"> </w:t>
            </w:r>
            <w:r>
              <w:rPr>
                <w:color w:val="003052"/>
              </w:rPr>
              <w:t>метода</w:t>
            </w:r>
          </w:hyperlink>
          <w:r>
            <w:rPr>
              <w:color w:val="003052"/>
            </w:rPr>
            <w:tab/>
          </w:r>
          <w:r>
            <w:t>23</w:t>
          </w:r>
        </w:p>
        <w:p w14:paraId="222A2155" w14:textId="77777777" w:rsidR="00147D99" w:rsidRDefault="00CE5153">
          <w:pPr>
            <w:pStyle w:val="10"/>
            <w:numPr>
              <w:ilvl w:val="0"/>
              <w:numId w:val="16"/>
            </w:numPr>
            <w:tabs>
              <w:tab w:val="left" w:pos="759"/>
              <w:tab w:val="left" w:pos="760"/>
              <w:tab w:val="right" w:pos="9188"/>
            </w:tabs>
            <w:ind w:hanging="360"/>
            <w:rPr>
              <w:sz w:val="22"/>
            </w:rPr>
          </w:pPr>
          <w:hyperlink w:anchor="_bookmark16">
            <w:r>
              <w:rPr>
                <w:webHidden/>
                <w:color w:val="003052"/>
              </w:rPr>
              <w:t>Материалы</w:t>
            </w:r>
            <w:r>
              <w:rPr>
                <w:color w:val="003052"/>
                <w:spacing w:val="-2"/>
              </w:rPr>
              <w:t xml:space="preserve"> </w:t>
            </w:r>
            <w:r>
              <w:rPr>
                <w:color w:val="003052"/>
              </w:rPr>
              <w:t>и</w:t>
            </w:r>
            <w:r>
              <w:rPr>
                <w:color w:val="003052"/>
                <w:spacing w:val="-1"/>
              </w:rPr>
              <w:t xml:space="preserve"> </w:t>
            </w:r>
            <w:r>
              <w:rPr>
                <w:color w:val="003052"/>
              </w:rPr>
              <w:t>методы</w:t>
            </w:r>
          </w:hyperlink>
          <w:r>
            <w:rPr>
              <w:color w:val="003052"/>
            </w:rPr>
            <w:tab/>
          </w:r>
          <w:r>
            <w:t>24</w:t>
          </w:r>
        </w:p>
        <w:p w14:paraId="454D7440" w14:textId="77777777" w:rsidR="00147D99" w:rsidRDefault="00CE5153">
          <w:pPr>
            <w:pStyle w:val="10"/>
            <w:numPr>
              <w:ilvl w:val="0"/>
              <w:numId w:val="16"/>
            </w:numPr>
            <w:tabs>
              <w:tab w:val="left" w:pos="759"/>
              <w:tab w:val="left" w:pos="760"/>
              <w:tab w:val="right" w:pos="9188"/>
            </w:tabs>
            <w:ind w:hanging="360"/>
            <w:rPr>
              <w:sz w:val="22"/>
            </w:rPr>
          </w:pPr>
          <w:hyperlink w:anchor="_bookmark17">
            <w:r>
              <w:rPr>
                <w:webHidden/>
                <w:color w:val="003052"/>
                <w:spacing w:val="-4"/>
              </w:rPr>
              <w:t>Результаты</w:t>
            </w:r>
          </w:hyperlink>
          <w:r>
            <w:rPr>
              <w:color w:val="003052"/>
              <w:spacing w:val="-4"/>
            </w:rPr>
            <w:tab/>
          </w:r>
          <w:r>
            <w:t>28</w:t>
          </w:r>
        </w:p>
        <w:p w14:paraId="477181D5" w14:textId="77777777" w:rsidR="00147D99" w:rsidRDefault="00CE5153">
          <w:pPr>
            <w:pStyle w:val="20"/>
            <w:numPr>
              <w:ilvl w:val="1"/>
              <w:numId w:val="16"/>
            </w:numPr>
            <w:tabs>
              <w:tab w:val="left" w:pos="1309"/>
              <w:tab w:val="left" w:pos="1310"/>
              <w:tab w:val="right" w:leader="dot" w:pos="9188"/>
            </w:tabs>
            <w:ind w:hanging="551"/>
            <w:rPr>
              <w:sz w:val="22"/>
            </w:rPr>
          </w:pPr>
          <w:hyperlink w:anchor="_bookmark18">
            <w:r>
              <w:rPr>
                <w:webHidden/>
                <w:color w:val="003052"/>
                <w:spacing w:val="-4"/>
              </w:rPr>
              <w:t xml:space="preserve">Результаты </w:t>
            </w:r>
            <w:r>
              <w:rPr>
                <w:color w:val="003052"/>
              </w:rPr>
              <w:t>секвенирования</w:t>
            </w:r>
            <w:r>
              <w:rPr>
                <w:color w:val="003052"/>
                <w:spacing w:val="1"/>
              </w:rPr>
              <w:t xml:space="preserve"> </w:t>
            </w:r>
            <w:r>
              <w:rPr>
                <w:color w:val="003052"/>
              </w:rPr>
              <w:t>Exo-C</w:t>
            </w:r>
            <w:r>
              <w:rPr>
                <w:color w:val="003052"/>
                <w:spacing w:val="-2"/>
              </w:rPr>
              <w:t xml:space="preserve"> </w:t>
            </w:r>
            <w:r>
              <w:rPr>
                <w:color w:val="003052"/>
              </w:rPr>
              <w:t>библиотек</w:t>
            </w:r>
          </w:hyperlink>
          <w:r>
            <w:rPr>
              <w:color w:val="003052"/>
            </w:rPr>
            <w:tab/>
          </w:r>
          <w:r>
            <w:t>29</w:t>
          </w:r>
        </w:p>
        <w:p w14:paraId="688EA643" w14:textId="77777777" w:rsidR="00147D99" w:rsidRDefault="00CE5153">
          <w:pPr>
            <w:pStyle w:val="20"/>
            <w:numPr>
              <w:ilvl w:val="1"/>
              <w:numId w:val="16"/>
            </w:numPr>
            <w:tabs>
              <w:tab w:val="left" w:pos="1309"/>
              <w:tab w:val="left" w:pos="1310"/>
              <w:tab w:val="right" w:leader="dot" w:pos="9188"/>
            </w:tabs>
            <w:ind w:hanging="551"/>
            <w:rPr>
              <w:sz w:val="22"/>
            </w:rPr>
          </w:pPr>
          <w:hyperlink w:anchor="_bookmark19">
            <w:r>
              <w:rPr>
                <w:webHidden/>
                <w:color w:val="003052"/>
              </w:rPr>
              <w:t>Сравнение данных секвенирования клеточной</w:t>
            </w:r>
            <w:r>
              <w:rPr>
                <w:color w:val="003052"/>
                <w:spacing w:val="-9"/>
              </w:rPr>
              <w:t xml:space="preserve"> </w:t>
            </w:r>
            <w:r>
              <w:rPr>
                <w:color w:val="003052"/>
              </w:rPr>
              <w:t>линии</w:t>
            </w:r>
            <w:r>
              <w:rPr>
                <w:color w:val="003052"/>
                <w:spacing w:val="-3"/>
              </w:rPr>
              <w:t xml:space="preserve"> </w:t>
            </w:r>
            <w:r>
              <w:rPr>
                <w:color w:val="003052"/>
              </w:rPr>
              <w:t>K562</w:t>
            </w:r>
          </w:hyperlink>
          <w:r>
            <w:rPr>
              <w:color w:val="003052"/>
            </w:rPr>
            <w:tab/>
          </w:r>
          <w:r>
            <w:t>29</w:t>
          </w:r>
        </w:p>
        <w:p w14:paraId="438D4908" w14:textId="77777777" w:rsidR="00147D99" w:rsidRDefault="00CE5153">
          <w:pPr>
            <w:pStyle w:val="20"/>
            <w:numPr>
              <w:ilvl w:val="1"/>
              <w:numId w:val="16"/>
            </w:numPr>
            <w:tabs>
              <w:tab w:val="left" w:pos="1309"/>
              <w:tab w:val="left" w:pos="1310"/>
              <w:tab w:val="right" w:leader="dot" w:pos="9188"/>
            </w:tabs>
            <w:ind w:hanging="551"/>
            <w:rPr>
              <w:sz w:val="22"/>
            </w:rPr>
          </w:pPr>
          <w:hyperlink w:anchor="_bookmark20">
            <w:r>
              <w:rPr>
                <w:webHidden/>
                <w:color w:val="003052"/>
              </w:rPr>
              <w:t>Автоматизация обработки</w:t>
            </w:r>
            <w:r>
              <w:rPr>
                <w:color w:val="003052"/>
                <w:spacing w:val="-5"/>
              </w:rPr>
              <w:t xml:space="preserve"> </w:t>
            </w:r>
            <w:r>
              <w:rPr>
                <w:color w:val="003052"/>
              </w:rPr>
              <w:t>данных</w:t>
            </w:r>
            <w:r>
              <w:rPr>
                <w:color w:val="003052"/>
                <w:spacing w:val="-2"/>
              </w:rPr>
              <w:t xml:space="preserve"> </w:t>
            </w:r>
            <w:r>
              <w:rPr>
                <w:color w:val="003052"/>
              </w:rPr>
              <w:t>секвенирования</w:t>
            </w:r>
          </w:hyperlink>
          <w:r>
            <w:rPr>
              <w:color w:val="003052"/>
            </w:rPr>
            <w:tab/>
          </w:r>
          <w:r>
            <w:t>31</w:t>
          </w:r>
        </w:p>
        <w:p w14:paraId="1E3798F1" w14:textId="77777777" w:rsidR="00147D99" w:rsidRDefault="00CE5153">
          <w:pPr>
            <w:pStyle w:val="10"/>
            <w:numPr>
              <w:ilvl w:val="0"/>
              <w:numId w:val="16"/>
            </w:numPr>
            <w:tabs>
              <w:tab w:val="left" w:pos="759"/>
              <w:tab w:val="left" w:pos="760"/>
              <w:tab w:val="right" w:pos="9188"/>
            </w:tabs>
            <w:ind w:hanging="360"/>
            <w:rPr>
              <w:sz w:val="22"/>
            </w:rPr>
          </w:pPr>
          <w:hyperlink w:anchor="_bookmark21">
            <w:r>
              <w:rPr>
                <w:webHidden/>
                <w:color w:val="003052"/>
              </w:rPr>
              <w:t>Обсуждение</w:t>
            </w:r>
            <w:r>
              <w:rPr>
                <w:color w:val="003052"/>
                <w:spacing w:val="-2"/>
              </w:rPr>
              <w:t xml:space="preserve"> </w:t>
            </w:r>
            <w:r>
              <w:rPr>
                <w:color w:val="003052"/>
                <w:spacing w:val="-4"/>
              </w:rPr>
              <w:t>результатов</w:t>
            </w:r>
          </w:hyperlink>
          <w:r>
            <w:rPr>
              <w:color w:val="003052"/>
              <w:spacing w:val="-4"/>
            </w:rPr>
            <w:tab/>
          </w:r>
          <w:r>
            <w:t>32</w:t>
          </w:r>
        </w:p>
        <w:p w14:paraId="55F311A4" w14:textId="77777777" w:rsidR="00147D99" w:rsidRDefault="00CE5153">
          <w:pPr>
            <w:pStyle w:val="20"/>
            <w:numPr>
              <w:ilvl w:val="1"/>
              <w:numId w:val="16"/>
            </w:numPr>
            <w:tabs>
              <w:tab w:val="left" w:pos="1309"/>
              <w:tab w:val="left" w:pos="1310"/>
              <w:tab w:val="right" w:leader="dot" w:pos="9188"/>
            </w:tabs>
            <w:ind w:hanging="551"/>
            <w:rPr>
              <w:sz w:val="22"/>
            </w:rPr>
          </w:pPr>
          <w:hyperlink w:anchor="_bookmark22">
            <w:r>
              <w:rPr>
                <w:webHidden/>
                <w:color w:val="003052"/>
              </w:rPr>
              <w:t>Контрольные</w:t>
            </w:r>
            <w:r>
              <w:rPr>
                <w:color w:val="003052"/>
                <w:spacing w:val="-2"/>
              </w:rPr>
              <w:t xml:space="preserve"> </w:t>
            </w:r>
            <w:r>
              <w:rPr>
                <w:color w:val="003052"/>
              </w:rPr>
              <w:t>образцы</w:t>
            </w:r>
          </w:hyperlink>
          <w:r>
            <w:rPr>
              <w:color w:val="003052"/>
            </w:rPr>
            <w:tab/>
          </w:r>
          <w:r>
            <w:t>32</w:t>
          </w:r>
        </w:p>
        <w:p w14:paraId="68F8B457" w14:textId="77777777" w:rsidR="00147D99" w:rsidRDefault="00CE5153">
          <w:pPr>
            <w:pStyle w:val="20"/>
            <w:numPr>
              <w:ilvl w:val="1"/>
              <w:numId w:val="16"/>
            </w:numPr>
            <w:tabs>
              <w:tab w:val="left" w:pos="1309"/>
              <w:tab w:val="left" w:pos="1310"/>
              <w:tab w:val="right" w:leader="dot" w:pos="9188"/>
            </w:tabs>
            <w:ind w:hanging="551"/>
            <w:rPr>
              <w:sz w:val="22"/>
            </w:rPr>
          </w:pPr>
          <w:hyperlink w:anchor="_bookmark23">
            <w:r>
              <w:rPr>
                <w:webHidden/>
                <w:color w:val="003052"/>
              </w:rPr>
              <w:t>Оценка</w:t>
            </w:r>
            <w:r>
              <w:rPr>
                <w:color w:val="003052"/>
                <w:spacing w:val="-2"/>
              </w:rPr>
              <w:t xml:space="preserve"> </w:t>
            </w:r>
            <w:r>
              <w:rPr>
                <w:color w:val="003052"/>
              </w:rPr>
              <w:t>наших</w:t>
            </w:r>
            <w:r>
              <w:rPr>
                <w:color w:val="003052"/>
                <w:spacing w:val="-1"/>
              </w:rPr>
              <w:t xml:space="preserve"> </w:t>
            </w:r>
            <w:r>
              <w:rPr>
                <w:color w:val="003052"/>
              </w:rPr>
              <w:t>библиотек</w:t>
            </w:r>
          </w:hyperlink>
          <w:r>
            <w:rPr>
              <w:color w:val="003052"/>
            </w:rPr>
            <w:tab/>
          </w:r>
          <w:r>
            <w:t>32</w:t>
          </w:r>
        </w:p>
        <w:p w14:paraId="282B5FCC" w14:textId="77777777" w:rsidR="00147D99" w:rsidRDefault="00CE5153">
          <w:pPr>
            <w:pStyle w:val="10"/>
            <w:numPr>
              <w:ilvl w:val="0"/>
              <w:numId w:val="16"/>
            </w:numPr>
            <w:tabs>
              <w:tab w:val="left" w:pos="759"/>
              <w:tab w:val="left" w:pos="760"/>
              <w:tab w:val="right" w:pos="9188"/>
            </w:tabs>
            <w:ind w:hanging="360"/>
            <w:rPr>
              <w:sz w:val="22"/>
            </w:rPr>
          </w:pPr>
          <w:hyperlink w:anchor="_bookmark24">
            <w:r>
              <w:rPr>
                <w:webHidden/>
                <w:color w:val="003052"/>
              </w:rPr>
              <w:t>Предварительные</w:t>
            </w:r>
            <w:r>
              <w:rPr>
                <w:color w:val="003052"/>
                <w:spacing w:val="-2"/>
              </w:rPr>
              <w:t xml:space="preserve"> </w:t>
            </w:r>
            <w:r>
              <w:rPr>
                <w:color w:val="003052"/>
              </w:rPr>
              <w:t>выводы</w:t>
            </w:r>
          </w:hyperlink>
          <w:r>
            <w:rPr>
              <w:color w:val="003052"/>
            </w:rPr>
            <w:tab/>
          </w:r>
          <w:r>
            <w:t>33</w:t>
          </w:r>
        </w:p>
        <w:p w14:paraId="2306E80F" w14:textId="77777777" w:rsidR="00147D99" w:rsidRDefault="00CE5153">
          <w:pPr>
            <w:pStyle w:val="10"/>
            <w:numPr>
              <w:ilvl w:val="0"/>
              <w:numId w:val="16"/>
            </w:numPr>
            <w:tabs>
              <w:tab w:val="left" w:pos="759"/>
              <w:tab w:val="left" w:pos="760"/>
              <w:tab w:val="right" w:pos="9188"/>
            </w:tabs>
            <w:ind w:hanging="360"/>
            <w:rPr>
              <w:sz w:val="22"/>
            </w:rPr>
          </w:pPr>
          <w:hyperlink w:anchor="_bookmark25">
            <w:r>
              <w:rPr>
                <w:webHidden/>
                <w:color w:val="003052"/>
              </w:rPr>
              <w:t>План</w:t>
            </w:r>
            <w:r>
              <w:rPr>
                <w:color w:val="003052"/>
                <w:spacing w:val="-2"/>
              </w:rPr>
              <w:t xml:space="preserve"> </w:t>
            </w:r>
            <w:r>
              <w:rPr>
                <w:color w:val="003052"/>
              </w:rPr>
              <w:t>работы</w:t>
            </w:r>
          </w:hyperlink>
          <w:r>
            <w:rPr>
              <w:color w:val="003052"/>
            </w:rPr>
            <w:tab/>
          </w:r>
          <w:r>
            <w:t>33</w:t>
          </w:r>
        </w:p>
        <w:p w14:paraId="5B013DD9" w14:textId="77777777" w:rsidR="00147D99" w:rsidRDefault="00CE5153">
          <w:pPr>
            <w:pStyle w:val="10"/>
            <w:tabs>
              <w:tab w:val="right" w:pos="9188"/>
            </w:tabs>
            <w:ind w:left="400" w:firstLine="0"/>
            <w:rPr>
              <w:sz w:val="22"/>
            </w:rPr>
          </w:pPr>
          <w:hyperlink w:anchor="_bookmark26">
            <w:r>
              <w:rPr>
                <w:webHidden/>
                <w:color w:val="003052"/>
              </w:rPr>
              <w:t>A   Данные секвенирования клеточной</w:t>
            </w:r>
            <w:r>
              <w:rPr>
                <w:color w:val="003052"/>
                <w:spacing w:val="-2"/>
              </w:rPr>
              <w:t xml:space="preserve"> </w:t>
            </w:r>
            <w:r>
              <w:rPr>
                <w:color w:val="003052"/>
              </w:rPr>
              <w:t>линии</w:t>
            </w:r>
            <w:r>
              <w:rPr>
                <w:color w:val="003052"/>
                <w:spacing w:val="-2"/>
              </w:rPr>
              <w:t xml:space="preserve"> </w:t>
            </w:r>
            <w:r>
              <w:rPr>
                <w:color w:val="003052"/>
              </w:rPr>
              <w:t>K562</w:t>
            </w:r>
          </w:hyperlink>
          <w:r>
            <w:rPr>
              <w:color w:val="003052"/>
            </w:rPr>
            <w:tab/>
          </w:r>
          <w:r>
            <w:t>34</w:t>
          </w:r>
          <w:r>
            <w:fldChar w:fldCharType="end"/>
          </w:r>
        </w:p>
      </w:sdtContent>
    </w:sdt>
    <w:p w14:paraId="59AE82B9" w14:textId="77777777" w:rsidR="00147D99" w:rsidRDefault="00147D99">
      <w:pPr>
        <w:sectPr w:rsidR="00147D99">
          <w:pgSz w:w="11906" w:h="16838"/>
          <w:pgMar w:top="1540" w:right="0" w:bottom="280" w:left="1300" w:header="953" w:footer="0" w:gutter="0"/>
          <w:pgNumType w:start="2"/>
          <w:cols w:space="720"/>
          <w:formProt w:val="0"/>
          <w:docGrid w:linePitch="100" w:charSpace="4096"/>
        </w:sectPr>
      </w:pPr>
    </w:p>
    <w:p w14:paraId="16D9EBB2" w14:textId="77777777" w:rsidR="00147D99" w:rsidRDefault="00CE5153">
      <w:pPr>
        <w:spacing w:before="129"/>
        <w:ind w:left="117"/>
        <w:rPr>
          <w:b/>
          <w:sz w:val="34"/>
        </w:rPr>
      </w:pPr>
      <w:r>
        <w:rPr>
          <w:b/>
          <w:sz w:val="34"/>
        </w:rPr>
        <w:lastRenderedPageBreak/>
        <w:t>Список сокращений</w:t>
      </w:r>
    </w:p>
    <w:p w14:paraId="4133C223" w14:textId="77777777" w:rsidR="00147D99" w:rsidRDefault="00CE5153">
      <w:pPr>
        <w:pStyle w:val="a5"/>
        <w:spacing w:before="244"/>
        <w:ind w:left="117"/>
      </w:pPr>
      <w:r>
        <w:rPr>
          <w:b/>
        </w:rPr>
        <w:t xml:space="preserve">3C </w:t>
      </w:r>
      <w:r>
        <w:t>(</w:t>
      </w:r>
      <w:r>
        <w:rPr>
          <w:i/>
        </w:rPr>
        <w:t xml:space="preserve">англ. </w:t>
      </w:r>
      <w:r>
        <w:t>Chromosome Conformation Capture) –– определение конформации хромосом</w:t>
      </w:r>
    </w:p>
    <w:p w14:paraId="79AB9493" w14:textId="77777777" w:rsidR="00147D99" w:rsidRDefault="00CE5153">
      <w:pPr>
        <w:pStyle w:val="a5"/>
        <w:spacing w:before="212" w:line="252" w:lineRule="auto"/>
        <w:ind w:left="715" w:right="1415" w:hanging="598"/>
      </w:pPr>
      <w:r>
        <w:rPr>
          <w:b/>
        </w:rPr>
        <w:t xml:space="preserve">BAM </w:t>
      </w:r>
      <w:r>
        <w:t>(</w:t>
      </w:r>
      <w:r>
        <w:rPr>
          <w:i/>
        </w:rPr>
        <w:t xml:space="preserve">англ. </w:t>
      </w:r>
      <w:r>
        <w:t>Binary sequence Alignment/Map) –– бинарный файловый формат, предназначенный для хранения информации о картированных прочтениях</w:t>
      </w:r>
    </w:p>
    <w:p w14:paraId="466FBFC4" w14:textId="77777777" w:rsidR="00147D99" w:rsidRDefault="00CE5153">
      <w:pPr>
        <w:pStyle w:val="a5"/>
        <w:spacing w:before="197"/>
        <w:ind w:left="117"/>
      </w:pPr>
      <w:r>
        <w:rPr>
          <w:b/>
        </w:rPr>
        <w:t xml:space="preserve">BQSR </w:t>
      </w:r>
      <w:r>
        <w:t>(</w:t>
      </w:r>
      <w:r>
        <w:rPr>
          <w:i/>
        </w:rPr>
        <w:t xml:space="preserve">англ. </w:t>
      </w:r>
      <w:r>
        <w:t>Base Quality Score Recalibration) –– рекалибровка качества прочтений</w:t>
      </w:r>
    </w:p>
    <w:p w14:paraId="481C9F7D" w14:textId="77777777" w:rsidR="00147D99" w:rsidRDefault="00CE5153">
      <w:pPr>
        <w:spacing w:before="213"/>
        <w:ind w:left="117"/>
        <w:rPr>
          <w:sz w:val="24"/>
        </w:rPr>
      </w:pPr>
      <w:r>
        <w:rPr>
          <w:b/>
          <w:sz w:val="24"/>
        </w:rPr>
        <w:t xml:space="preserve">cffDNA </w:t>
      </w:r>
      <w:r>
        <w:rPr>
          <w:sz w:val="24"/>
        </w:rPr>
        <w:t>(</w:t>
      </w:r>
      <w:r>
        <w:rPr>
          <w:i/>
          <w:sz w:val="24"/>
        </w:rPr>
        <w:t xml:space="preserve">англ. </w:t>
      </w:r>
      <w:r>
        <w:rPr>
          <w:sz w:val="24"/>
        </w:rPr>
        <w:t>Cell-Free Fetal DNA) –– свободная ДНК плода</w:t>
      </w:r>
    </w:p>
    <w:p w14:paraId="0D1F5DB9" w14:textId="77777777" w:rsidR="00147D99" w:rsidRDefault="00CE5153">
      <w:pPr>
        <w:pStyle w:val="a5"/>
        <w:spacing w:before="212" w:line="252" w:lineRule="auto"/>
        <w:ind w:left="715" w:right="1415" w:hanging="598"/>
      </w:pPr>
      <w:r>
        <w:rPr>
          <w:b/>
        </w:rPr>
        <w:t xml:space="preserve">CGH </w:t>
      </w:r>
      <w:r>
        <w:t>(</w:t>
      </w:r>
      <w:r>
        <w:rPr>
          <w:i/>
        </w:rPr>
        <w:t xml:space="preserve">англ. </w:t>
      </w:r>
      <w:r>
        <w:t xml:space="preserve">Comparative Genomic Hybridization) </w:t>
      </w:r>
      <w:r>
        <w:rPr>
          <w:spacing w:val="-24"/>
        </w:rPr>
        <w:t xml:space="preserve">–– </w:t>
      </w:r>
      <w:r>
        <w:t>сравнительная геномная гибридизация</w:t>
      </w:r>
    </w:p>
    <w:p w14:paraId="075B377C" w14:textId="77777777" w:rsidR="00147D99" w:rsidRDefault="00CE5153">
      <w:pPr>
        <w:pStyle w:val="a5"/>
        <w:spacing w:before="197"/>
        <w:ind w:left="117"/>
      </w:pPr>
      <w:r>
        <w:rPr>
          <w:b/>
        </w:rPr>
        <w:t xml:space="preserve">CNV </w:t>
      </w:r>
      <w:r>
        <w:t>(</w:t>
      </w:r>
      <w:r>
        <w:rPr>
          <w:i/>
        </w:rPr>
        <w:t xml:space="preserve">англ. </w:t>
      </w:r>
      <w:r>
        <w:t>Copy Number Variation) –– вариация числа копий</w:t>
      </w:r>
    </w:p>
    <w:p w14:paraId="516C4924" w14:textId="77777777" w:rsidR="00147D99" w:rsidRDefault="00CE5153">
      <w:pPr>
        <w:pStyle w:val="a5"/>
        <w:spacing w:before="113" w:line="252" w:lineRule="auto"/>
        <w:ind w:left="715" w:right="1415" w:hanging="598"/>
      </w:pPr>
      <w:r>
        <w:rPr>
          <w:b/>
        </w:rPr>
        <w:t xml:space="preserve">Exo-C </w:t>
      </w:r>
      <w:r>
        <w:t>–– метод приготовления NGS-библиотек, сочетающий таргетное обогащение экзома и технологии определения конформации хромосом</w:t>
      </w:r>
    </w:p>
    <w:p w14:paraId="423ED3A7" w14:textId="77777777" w:rsidR="00147D99" w:rsidRPr="00CE5153" w:rsidRDefault="00CE5153">
      <w:pPr>
        <w:spacing w:before="197"/>
        <w:ind w:left="117"/>
        <w:rPr>
          <w:sz w:val="24"/>
          <w:lang w:val="en-US"/>
        </w:rPr>
      </w:pPr>
      <w:r w:rsidRPr="00CE5153">
        <w:rPr>
          <w:b/>
          <w:sz w:val="24"/>
          <w:lang w:val="en-US"/>
        </w:rPr>
        <w:t xml:space="preserve">FISH </w:t>
      </w:r>
      <w:r w:rsidRPr="00CE5153">
        <w:rPr>
          <w:sz w:val="24"/>
          <w:lang w:val="en-US"/>
        </w:rPr>
        <w:t>(</w:t>
      </w:r>
      <w:r>
        <w:rPr>
          <w:i/>
          <w:sz w:val="24"/>
        </w:rPr>
        <w:t>англ</w:t>
      </w:r>
      <w:r w:rsidRPr="00CE5153">
        <w:rPr>
          <w:i/>
          <w:sz w:val="24"/>
          <w:lang w:val="en-US"/>
        </w:rPr>
        <w:t xml:space="preserve">. </w:t>
      </w:r>
      <w:r w:rsidRPr="00CE5153">
        <w:rPr>
          <w:sz w:val="24"/>
          <w:lang w:val="en-US"/>
        </w:rPr>
        <w:t xml:space="preserve">Fluorescence </w:t>
      </w:r>
      <w:proofErr w:type="gramStart"/>
      <w:r w:rsidRPr="00CE5153">
        <w:rPr>
          <w:sz w:val="24"/>
          <w:lang w:val="en-US"/>
        </w:rPr>
        <w:t>In</w:t>
      </w:r>
      <w:proofErr w:type="gramEnd"/>
      <w:r w:rsidRPr="00CE5153">
        <w:rPr>
          <w:sz w:val="24"/>
          <w:lang w:val="en-US"/>
        </w:rPr>
        <w:t xml:space="preserve"> Situ Hybridization) –– </w:t>
      </w:r>
      <w:r>
        <w:rPr>
          <w:sz w:val="24"/>
        </w:rPr>
        <w:t>флуоресцентная</w:t>
      </w:r>
      <w:r w:rsidRPr="00CE5153">
        <w:rPr>
          <w:sz w:val="24"/>
          <w:lang w:val="en-US"/>
        </w:rPr>
        <w:t xml:space="preserve"> </w:t>
      </w:r>
      <w:r w:rsidRPr="00CE5153">
        <w:rPr>
          <w:i/>
          <w:sz w:val="24"/>
          <w:lang w:val="en-US"/>
        </w:rPr>
        <w:t xml:space="preserve">in situ </w:t>
      </w:r>
      <w:r>
        <w:rPr>
          <w:sz w:val="24"/>
        </w:rPr>
        <w:t>гибридизация</w:t>
      </w:r>
    </w:p>
    <w:p w14:paraId="7F4A84E2" w14:textId="77777777" w:rsidR="00147D99" w:rsidRPr="00CE5153" w:rsidRDefault="00CE5153">
      <w:pPr>
        <w:pStyle w:val="a5"/>
        <w:spacing w:before="213" w:line="252" w:lineRule="auto"/>
        <w:ind w:left="715" w:right="1415" w:hanging="598"/>
        <w:rPr>
          <w:lang w:val="en-US"/>
        </w:rPr>
      </w:pPr>
      <w:r w:rsidRPr="00CE5153">
        <w:rPr>
          <w:b/>
          <w:lang w:val="en-US"/>
        </w:rPr>
        <w:t xml:space="preserve">GATK </w:t>
      </w:r>
      <w:r w:rsidRPr="00CE5153">
        <w:rPr>
          <w:lang w:val="en-US"/>
        </w:rPr>
        <w:t>(</w:t>
      </w:r>
      <w:r>
        <w:rPr>
          <w:i/>
        </w:rPr>
        <w:t>англ</w:t>
      </w:r>
      <w:r w:rsidRPr="00CE5153">
        <w:rPr>
          <w:i/>
          <w:lang w:val="en-US"/>
        </w:rPr>
        <w:t xml:space="preserve">. </w:t>
      </w:r>
      <w:r w:rsidRPr="00CE5153">
        <w:rPr>
          <w:lang w:val="en-US"/>
        </w:rPr>
        <w:t xml:space="preserve">Genome Analysis ToolKit) –– </w:t>
      </w:r>
      <w:r>
        <w:t>набор</w:t>
      </w:r>
      <w:r w:rsidRPr="00CE5153">
        <w:rPr>
          <w:lang w:val="en-US"/>
        </w:rPr>
        <w:t xml:space="preserve"> </w:t>
      </w:r>
      <w:r>
        <w:t>инструментов</w:t>
      </w:r>
      <w:r w:rsidRPr="00CE5153">
        <w:rPr>
          <w:lang w:val="en-US"/>
        </w:rPr>
        <w:t xml:space="preserve"> </w:t>
      </w:r>
      <w:r>
        <w:t>для</w:t>
      </w:r>
      <w:r w:rsidRPr="00CE5153">
        <w:rPr>
          <w:lang w:val="en-US"/>
        </w:rPr>
        <w:t xml:space="preserve"> </w:t>
      </w:r>
      <w:r>
        <w:t>биоинформационного</w:t>
      </w:r>
      <w:r w:rsidRPr="00CE5153">
        <w:rPr>
          <w:lang w:val="en-US"/>
        </w:rPr>
        <w:t xml:space="preserve"> </w:t>
      </w:r>
      <w:r>
        <w:t>анализа</w:t>
      </w:r>
      <w:r w:rsidRPr="00CE5153">
        <w:rPr>
          <w:lang w:val="en-US"/>
        </w:rPr>
        <w:t xml:space="preserve">, </w:t>
      </w:r>
      <w:r>
        <w:t>созданный</w:t>
      </w:r>
      <w:r w:rsidRPr="00CE5153">
        <w:rPr>
          <w:lang w:val="en-US"/>
        </w:rPr>
        <w:t xml:space="preserve"> Broad Institute</w:t>
      </w:r>
    </w:p>
    <w:p w14:paraId="68D8BC6C" w14:textId="77777777" w:rsidR="00147D99" w:rsidRDefault="00CE5153">
      <w:pPr>
        <w:pStyle w:val="a5"/>
        <w:spacing w:before="97"/>
        <w:ind w:left="117"/>
      </w:pPr>
      <w:r>
        <w:rPr>
          <w:b/>
        </w:rPr>
        <w:t xml:space="preserve">Hi-C </w:t>
      </w:r>
      <w:r>
        <w:t>–– метод определения конформации хромосом «все-против-всех»</w:t>
      </w:r>
    </w:p>
    <w:p w14:paraId="5DC171D8" w14:textId="77777777" w:rsidR="00147D99" w:rsidRDefault="00CE5153">
      <w:pPr>
        <w:pStyle w:val="a5"/>
        <w:spacing w:before="213"/>
        <w:ind w:left="117"/>
      </w:pPr>
      <w:r>
        <w:rPr>
          <w:b/>
        </w:rPr>
        <w:t xml:space="preserve">LoF </w:t>
      </w:r>
      <w:r>
        <w:t>(</w:t>
      </w:r>
      <w:r>
        <w:rPr>
          <w:i/>
        </w:rPr>
        <w:t xml:space="preserve">англ. </w:t>
      </w:r>
      <w:r>
        <w:t>Loss of Function) –– потеря функции гена</w:t>
      </w:r>
    </w:p>
    <w:p w14:paraId="613959E9" w14:textId="77777777" w:rsidR="00147D99" w:rsidRDefault="00CE5153">
      <w:pPr>
        <w:spacing w:before="212"/>
        <w:ind w:left="117"/>
        <w:rPr>
          <w:sz w:val="24"/>
        </w:rPr>
      </w:pPr>
      <w:r>
        <w:rPr>
          <w:b/>
          <w:sz w:val="24"/>
        </w:rPr>
        <w:t xml:space="preserve">MAPQ </w:t>
      </w:r>
      <w:r>
        <w:rPr>
          <w:sz w:val="24"/>
        </w:rPr>
        <w:t>(</w:t>
      </w:r>
      <w:r>
        <w:rPr>
          <w:i/>
          <w:sz w:val="24"/>
        </w:rPr>
        <w:t xml:space="preserve">англ. </w:t>
      </w:r>
      <w:r>
        <w:rPr>
          <w:sz w:val="24"/>
        </w:rPr>
        <w:t>MAPping Quality) –– качество картирования</w:t>
      </w:r>
    </w:p>
    <w:p w14:paraId="703B35CE" w14:textId="77777777" w:rsidR="00147D99" w:rsidRDefault="00CE5153">
      <w:pPr>
        <w:pStyle w:val="a5"/>
        <w:spacing w:before="212" w:line="252" w:lineRule="auto"/>
        <w:ind w:left="715" w:right="1415" w:hanging="598"/>
      </w:pPr>
      <w:r>
        <w:rPr>
          <w:b/>
        </w:rPr>
        <w:t xml:space="preserve">MIP </w:t>
      </w:r>
      <w:r>
        <w:t>(</w:t>
      </w:r>
      <w:r>
        <w:rPr>
          <w:i/>
        </w:rPr>
        <w:t xml:space="preserve">англ. </w:t>
      </w:r>
      <w:r>
        <w:t>Molecularly Imprinted Polymers) –– молекулярно импринтированные полимеры</w:t>
      </w:r>
    </w:p>
    <w:p w14:paraId="2A8C0AD6" w14:textId="77777777" w:rsidR="00147D99" w:rsidRDefault="00CE5153">
      <w:pPr>
        <w:pStyle w:val="a5"/>
        <w:spacing w:before="198" w:line="252" w:lineRule="auto"/>
        <w:ind w:left="715" w:right="1415" w:hanging="598"/>
      </w:pPr>
      <w:r>
        <w:rPr>
          <w:b/>
          <w:spacing w:val="-5"/>
        </w:rPr>
        <w:t>MLPA</w:t>
      </w:r>
      <w:r>
        <w:rPr>
          <w:b/>
          <w:spacing w:val="36"/>
        </w:rPr>
        <w:t xml:space="preserve"> </w:t>
      </w:r>
      <w:r>
        <w:t>(</w:t>
      </w:r>
      <w:r>
        <w:rPr>
          <w:i/>
        </w:rPr>
        <w:t>англ.</w:t>
      </w:r>
      <w:r>
        <w:rPr>
          <w:i/>
          <w:spacing w:val="-29"/>
        </w:rPr>
        <w:t xml:space="preserve"> </w:t>
      </w:r>
      <w:r>
        <w:t>Multiplex</w:t>
      </w:r>
      <w:r>
        <w:rPr>
          <w:spacing w:val="-28"/>
        </w:rPr>
        <w:t xml:space="preserve"> </w:t>
      </w:r>
      <w:r>
        <w:t>Ligation-dependent</w:t>
      </w:r>
      <w:r>
        <w:rPr>
          <w:spacing w:val="-29"/>
        </w:rPr>
        <w:t xml:space="preserve"> </w:t>
      </w:r>
      <w:r>
        <w:t>Probe</w:t>
      </w:r>
      <w:r>
        <w:rPr>
          <w:spacing w:val="-28"/>
        </w:rPr>
        <w:t xml:space="preserve"> </w:t>
      </w:r>
      <w:r>
        <w:t>Amplification)</w:t>
      </w:r>
      <w:r>
        <w:rPr>
          <w:spacing w:val="-22"/>
        </w:rPr>
        <w:t xml:space="preserve"> </w:t>
      </w:r>
      <w:r>
        <w:rPr>
          <w:spacing w:val="-24"/>
        </w:rPr>
        <w:t>––</w:t>
      </w:r>
      <w:r>
        <w:rPr>
          <w:spacing w:val="-22"/>
        </w:rPr>
        <w:t xml:space="preserve"> </w:t>
      </w:r>
      <w:r>
        <w:t>мультиплексная</w:t>
      </w:r>
      <w:r>
        <w:rPr>
          <w:spacing w:val="-28"/>
        </w:rPr>
        <w:t xml:space="preserve"> </w:t>
      </w:r>
      <w:r>
        <w:t>лигазазависимая амплификация</w:t>
      </w:r>
      <w:r>
        <w:rPr>
          <w:spacing w:val="-3"/>
        </w:rPr>
        <w:t xml:space="preserve"> </w:t>
      </w:r>
      <w:r>
        <w:t>зонда</w:t>
      </w:r>
    </w:p>
    <w:p w14:paraId="598875E7" w14:textId="77777777" w:rsidR="00147D99" w:rsidRDefault="00CE5153">
      <w:pPr>
        <w:pStyle w:val="a5"/>
        <w:spacing w:before="197"/>
        <w:ind w:left="117"/>
      </w:pPr>
      <w:r>
        <w:rPr>
          <w:b/>
        </w:rPr>
        <w:t xml:space="preserve">NGS </w:t>
      </w:r>
      <w:r>
        <w:t>(</w:t>
      </w:r>
      <w:r>
        <w:rPr>
          <w:i/>
        </w:rPr>
        <w:t xml:space="preserve">англ. </w:t>
      </w:r>
      <w:r>
        <w:t>New Generation Sequencing) –– секвенирование нового поколения</w:t>
      </w:r>
    </w:p>
    <w:p w14:paraId="632007AA" w14:textId="77777777" w:rsidR="00147D99" w:rsidRDefault="00CE5153">
      <w:pPr>
        <w:pStyle w:val="a5"/>
        <w:spacing w:before="212"/>
        <w:ind w:left="117"/>
      </w:pPr>
      <w:r>
        <w:rPr>
          <w:b/>
        </w:rPr>
        <w:t xml:space="preserve">NIPT </w:t>
      </w:r>
      <w:r>
        <w:t>(</w:t>
      </w:r>
      <w:r>
        <w:rPr>
          <w:i/>
        </w:rPr>
        <w:t xml:space="preserve">англ. </w:t>
      </w:r>
      <w:r>
        <w:t>Non-Invasive Prenatal Testing) –– неинвазивное пренатальное тестирование</w:t>
      </w:r>
    </w:p>
    <w:p w14:paraId="5ED30269" w14:textId="77777777" w:rsidR="00147D99" w:rsidRPr="00CE5153" w:rsidRDefault="00CE5153">
      <w:pPr>
        <w:pStyle w:val="a5"/>
        <w:spacing w:before="212"/>
        <w:ind w:left="117"/>
        <w:rPr>
          <w:lang w:val="en-US"/>
        </w:rPr>
      </w:pPr>
      <w:r w:rsidRPr="00CE5153">
        <w:rPr>
          <w:b/>
          <w:lang w:val="en-US"/>
        </w:rPr>
        <w:t xml:space="preserve">NOR </w:t>
      </w:r>
      <w:r w:rsidRPr="00CE5153">
        <w:rPr>
          <w:lang w:val="en-US"/>
        </w:rPr>
        <w:t>(</w:t>
      </w:r>
      <w:r>
        <w:rPr>
          <w:i/>
        </w:rPr>
        <w:t>англ</w:t>
      </w:r>
      <w:r w:rsidRPr="00CE5153">
        <w:rPr>
          <w:i/>
          <w:lang w:val="en-US"/>
        </w:rPr>
        <w:t xml:space="preserve">. </w:t>
      </w:r>
      <w:r w:rsidRPr="00CE5153">
        <w:rPr>
          <w:lang w:val="en-US"/>
        </w:rPr>
        <w:t xml:space="preserve">Nucleolus Organizer Region) –– </w:t>
      </w:r>
      <w:r>
        <w:t>ядрышковый</w:t>
      </w:r>
      <w:r w:rsidRPr="00CE5153">
        <w:rPr>
          <w:lang w:val="en-US"/>
        </w:rPr>
        <w:t xml:space="preserve"> </w:t>
      </w:r>
      <w:r>
        <w:t>организатор</w:t>
      </w:r>
    </w:p>
    <w:p w14:paraId="6010676F" w14:textId="77777777" w:rsidR="00147D99" w:rsidRDefault="00CE5153">
      <w:pPr>
        <w:pStyle w:val="a5"/>
        <w:spacing w:before="213"/>
        <w:ind w:left="117"/>
      </w:pPr>
      <w:r>
        <w:rPr>
          <w:b/>
        </w:rPr>
        <w:t xml:space="preserve">PEC </w:t>
      </w:r>
      <w:r>
        <w:t>(</w:t>
      </w:r>
      <w:r>
        <w:rPr>
          <w:i/>
        </w:rPr>
        <w:t xml:space="preserve">англ. </w:t>
      </w:r>
      <w:r>
        <w:t>Primer Extension Capture) –– захват с помощью расширения праймера</w:t>
      </w:r>
    </w:p>
    <w:p w14:paraId="705CFFBD" w14:textId="77777777" w:rsidR="00147D99" w:rsidRDefault="00CE5153">
      <w:pPr>
        <w:spacing w:before="212"/>
        <w:ind w:left="117"/>
        <w:rPr>
          <w:sz w:val="24"/>
        </w:rPr>
      </w:pPr>
      <w:r>
        <w:rPr>
          <w:b/>
          <w:sz w:val="24"/>
        </w:rPr>
        <w:t xml:space="preserve">RG </w:t>
      </w:r>
      <w:r>
        <w:rPr>
          <w:sz w:val="24"/>
        </w:rPr>
        <w:t>(</w:t>
      </w:r>
      <w:r>
        <w:rPr>
          <w:i/>
          <w:sz w:val="24"/>
        </w:rPr>
        <w:t xml:space="preserve">англ. </w:t>
      </w:r>
      <w:r>
        <w:rPr>
          <w:sz w:val="24"/>
        </w:rPr>
        <w:t>Read Group) –– группа прочтения</w:t>
      </w:r>
    </w:p>
    <w:p w14:paraId="3ACBDD83" w14:textId="77777777" w:rsidR="00147D99" w:rsidRDefault="00CE5153">
      <w:pPr>
        <w:pStyle w:val="a5"/>
        <w:spacing w:before="112"/>
        <w:ind w:left="117"/>
      </w:pPr>
      <w:r>
        <w:rPr>
          <w:b/>
        </w:rPr>
        <w:t xml:space="preserve">SMART </w:t>
      </w:r>
      <w:r>
        <w:t>–– анализ транскриптома одной клетки</w:t>
      </w:r>
    </w:p>
    <w:p w14:paraId="39FDBB23" w14:textId="77777777" w:rsidR="00147D99" w:rsidRDefault="00CE5153">
      <w:pPr>
        <w:pStyle w:val="a5"/>
        <w:spacing w:before="213"/>
        <w:ind w:left="117"/>
      </w:pPr>
      <w:r>
        <w:rPr>
          <w:b/>
        </w:rPr>
        <w:t xml:space="preserve">SNV </w:t>
      </w:r>
      <w:r>
        <w:t>(</w:t>
      </w:r>
      <w:r>
        <w:rPr>
          <w:i/>
        </w:rPr>
        <w:t xml:space="preserve">англ. </w:t>
      </w:r>
      <w:r>
        <w:t>Single Nucleotide Variant) –– однонуклеотидный генетический вариант</w:t>
      </w:r>
    </w:p>
    <w:p w14:paraId="560111AB" w14:textId="77777777" w:rsidR="00147D99" w:rsidRDefault="00CE5153">
      <w:pPr>
        <w:pStyle w:val="a5"/>
        <w:spacing w:before="212"/>
        <w:ind w:left="117"/>
        <w:sectPr w:rsidR="00147D99">
          <w:pgSz w:w="11906" w:h="16838"/>
          <w:pgMar w:top="1540" w:right="0" w:bottom="280" w:left="1300" w:header="953" w:footer="0" w:gutter="0"/>
          <w:cols w:space="720"/>
          <w:formProt w:val="0"/>
          <w:docGrid w:linePitch="100" w:charSpace="4096"/>
        </w:sectPr>
      </w:pPr>
      <w:r>
        <w:rPr>
          <w:b/>
        </w:rPr>
        <w:t xml:space="preserve">UTR </w:t>
      </w:r>
      <w:r>
        <w:t>(</w:t>
      </w:r>
      <w:r>
        <w:rPr>
          <w:i/>
        </w:rPr>
        <w:t xml:space="preserve">англ. </w:t>
      </w:r>
      <w:r>
        <w:t>UnTranslated Regions) –– нетранслируемая область</w:t>
      </w:r>
    </w:p>
    <w:p w14:paraId="020FB2CE" w14:textId="77777777" w:rsidR="00147D99" w:rsidRDefault="00147D99">
      <w:pPr>
        <w:pStyle w:val="a5"/>
        <w:spacing w:before="7"/>
        <w:rPr>
          <w:sz w:val="11"/>
        </w:rPr>
      </w:pPr>
    </w:p>
    <w:p w14:paraId="2F4B289B" w14:textId="77777777" w:rsidR="00147D99" w:rsidRDefault="00CE5153">
      <w:pPr>
        <w:pStyle w:val="a5"/>
        <w:spacing w:before="89" w:line="252" w:lineRule="auto"/>
        <w:ind w:left="998" w:right="1415" w:hanging="598"/>
      </w:pPr>
      <w:r>
        <w:rPr>
          <w:b/>
        </w:rPr>
        <w:t xml:space="preserve">VCF </w:t>
      </w:r>
      <w:r>
        <w:t>(</w:t>
      </w:r>
      <w:r>
        <w:rPr>
          <w:i/>
        </w:rPr>
        <w:t xml:space="preserve">англ. </w:t>
      </w:r>
      <w:r>
        <w:rPr>
          <w:spacing w:val="-4"/>
        </w:rPr>
        <w:t xml:space="preserve">Variant </w:t>
      </w:r>
      <w:r>
        <w:t xml:space="preserve">Call Format) </w:t>
      </w:r>
      <w:r>
        <w:rPr>
          <w:spacing w:val="-24"/>
        </w:rPr>
        <w:t xml:space="preserve">–– </w:t>
      </w:r>
      <w:r>
        <w:rPr>
          <w:spacing w:val="-3"/>
        </w:rPr>
        <w:t xml:space="preserve">формат </w:t>
      </w:r>
      <w:r>
        <w:t xml:space="preserve">записи генетических вариантов, найденных в </w:t>
      </w:r>
      <w:r>
        <w:rPr>
          <w:spacing w:val="-3"/>
        </w:rPr>
        <w:t xml:space="preserve">результатах </w:t>
      </w:r>
      <w:r>
        <w:t>секвенирования</w:t>
      </w:r>
    </w:p>
    <w:p w14:paraId="71619CBF" w14:textId="77777777" w:rsidR="00147D99" w:rsidRDefault="00CE5153">
      <w:pPr>
        <w:pStyle w:val="a5"/>
        <w:spacing w:before="197"/>
        <w:ind w:left="400"/>
      </w:pPr>
      <w:r>
        <w:rPr>
          <w:b/>
        </w:rPr>
        <w:t xml:space="preserve">WES </w:t>
      </w:r>
      <w:r>
        <w:t>(</w:t>
      </w:r>
      <w:r>
        <w:rPr>
          <w:i/>
        </w:rPr>
        <w:t xml:space="preserve">англ. </w:t>
      </w:r>
      <w:r>
        <w:t>Whole Exome Sequencing) –– полноэкзомное секвенирование</w:t>
      </w:r>
    </w:p>
    <w:p w14:paraId="48C74572" w14:textId="77777777" w:rsidR="00147D99" w:rsidRDefault="00CE5153">
      <w:pPr>
        <w:pStyle w:val="a5"/>
        <w:spacing w:before="212"/>
        <w:ind w:left="400"/>
      </w:pPr>
      <w:r>
        <w:rPr>
          <w:b/>
        </w:rPr>
        <w:t xml:space="preserve">WGS </w:t>
      </w:r>
      <w:r>
        <w:t>(</w:t>
      </w:r>
      <w:r>
        <w:rPr>
          <w:i/>
        </w:rPr>
        <w:t xml:space="preserve">англ. </w:t>
      </w:r>
      <w:r>
        <w:t>Whole Genome Sequencing) –– полногеномное секвенирование</w:t>
      </w:r>
    </w:p>
    <w:p w14:paraId="1FBFFC36" w14:textId="77777777" w:rsidR="00147D99" w:rsidRDefault="00CE5153">
      <w:pPr>
        <w:pStyle w:val="a5"/>
        <w:spacing w:before="113"/>
        <w:ind w:left="400"/>
      </w:pPr>
      <w:r>
        <w:rPr>
          <w:b/>
        </w:rPr>
        <w:t xml:space="preserve">ДНК </w:t>
      </w:r>
      <w:r>
        <w:t>–– дезоксирибонуклеиновая кислота</w:t>
      </w:r>
    </w:p>
    <w:p w14:paraId="233B5645" w14:textId="77777777" w:rsidR="00147D99" w:rsidRDefault="00CE5153">
      <w:pPr>
        <w:spacing w:before="113"/>
        <w:ind w:left="400"/>
        <w:rPr>
          <w:sz w:val="24"/>
        </w:rPr>
      </w:pPr>
      <w:r>
        <w:rPr>
          <w:b/>
          <w:sz w:val="24"/>
        </w:rPr>
        <w:t xml:space="preserve">п.о. </w:t>
      </w:r>
      <w:r>
        <w:rPr>
          <w:sz w:val="24"/>
        </w:rPr>
        <w:t>–– пары оснований</w:t>
      </w:r>
    </w:p>
    <w:p w14:paraId="366966D0" w14:textId="77777777" w:rsidR="00147D99" w:rsidRDefault="00CE5153">
      <w:pPr>
        <w:pStyle w:val="a5"/>
        <w:spacing w:before="112"/>
        <w:ind w:left="400"/>
      </w:pPr>
      <w:r>
        <w:rPr>
          <w:b/>
        </w:rPr>
        <w:t xml:space="preserve">ПЦР </w:t>
      </w:r>
      <w:r>
        <w:t>–– полимеразная цепная реакция</w:t>
      </w:r>
    </w:p>
    <w:p w14:paraId="049A19ED" w14:textId="77777777" w:rsidR="00147D99" w:rsidRDefault="00CE5153">
      <w:pPr>
        <w:pStyle w:val="a5"/>
        <w:spacing w:before="113"/>
        <w:ind w:left="400"/>
      </w:pPr>
      <w:r>
        <w:rPr>
          <w:b/>
        </w:rPr>
        <w:t xml:space="preserve">РНК </w:t>
      </w:r>
      <w:r>
        <w:t>–– рибонуклеиновая кислота</w:t>
      </w:r>
    </w:p>
    <w:p w14:paraId="26E13CD7" w14:textId="77777777" w:rsidR="00147D99" w:rsidRDefault="00CE5153">
      <w:pPr>
        <w:pStyle w:val="a5"/>
        <w:spacing w:before="112"/>
        <w:ind w:left="400"/>
      </w:pPr>
      <w:r>
        <w:rPr>
          <w:b/>
        </w:rPr>
        <w:t xml:space="preserve">ТАД </w:t>
      </w:r>
      <w:r>
        <w:t>–– топологически ассоциированные домены</w:t>
      </w:r>
    </w:p>
    <w:p w14:paraId="29E7D03C" w14:textId="77777777" w:rsidR="00147D99" w:rsidRDefault="00CE5153">
      <w:pPr>
        <w:pStyle w:val="a5"/>
        <w:spacing w:before="113"/>
        <w:ind w:left="400"/>
        <w:sectPr w:rsidR="00147D99">
          <w:pgSz w:w="11906" w:h="16838"/>
          <w:pgMar w:top="1540" w:right="0" w:bottom="280" w:left="1300" w:header="953" w:footer="0" w:gutter="0"/>
          <w:cols w:space="720"/>
          <w:formProt w:val="0"/>
          <w:docGrid w:linePitch="100" w:charSpace="4096"/>
        </w:sectPr>
      </w:pPr>
      <w:r>
        <w:rPr>
          <w:b/>
        </w:rPr>
        <w:t xml:space="preserve">ХМА </w:t>
      </w:r>
      <w:r>
        <w:t>–– хромосомный микроматричный анализ</w:t>
      </w:r>
    </w:p>
    <w:p w14:paraId="3D2C5641" w14:textId="77777777" w:rsidR="00147D99" w:rsidRDefault="00CE5153">
      <w:pPr>
        <w:pStyle w:val="1"/>
        <w:numPr>
          <w:ilvl w:val="0"/>
          <w:numId w:val="15"/>
        </w:numPr>
        <w:tabs>
          <w:tab w:val="left" w:pos="548"/>
        </w:tabs>
        <w:spacing w:before="129"/>
      </w:pPr>
      <w:bookmarkStart w:id="0" w:name="_bookmark01"/>
      <w:bookmarkStart w:id="1" w:name="_bookmark0"/>
      <w:bookmarkStart w:id="2" w:name="Введение"/>
      <w:bookmarkEnd w:id="0"/>
      <w:bookmarkEnd w:id="1"/>
      <w:bookmarkEnd w:id="2"/>
      <w:commentRangeStart w:id="3"/>
      <w:r>
        <w:lastRenderedPageBreak/>
        <w:t>Введение</w:t>
      </w:r>
      <w:commentRangeEnd w:id="3"/>
      <w:r w:rsidR="00954220">
        <w:rPr>
          <w:rStyle w:val="af"/>
          <w:b w:val="0"/>
          <w:bCs w:val="0"/>
        </w:rPr>
        <w:commentReference w:id="3"/>
      </w:r>
    </w:p>
    <w:p w14:paraId="68F5C7E3" w14:textId="77777777" w:rsidR="00147D99" w:rsidRDefault="00CE5153">
      <w:pPr>
        <w:pStyle w:val="2"/>
        <w:numPr>
          <w:ilvl w:val="1"/>
          <w:numId w:val="15"/>
        </w:numPr>
        <w:tabs>
          <w:tab w:val="left" w:pos="692"/>
        </w:tabs>
        <w:spacing w:before="276"/>
        <w:ind w:hanging="575"/>
      </w:pPr>
      <w:bookmarkStart w:id="4" w:name="_bookmark11"/>
      <w:bookmarkStart w:id="5" w:name="_bookmark1"/>
      <w:bookmarkStart w:id="6" w:name="Актуальность"/>
      <w:bookmarkEnd w:id="4"/>
      <w:bookmarkEnd w:id="5"/>
      <w:bookmarkEnd w:id="6"/>
      <w:r>
        <w:t>Актуальность</w:t>
      </w:r>
    </w:p>
    <w:p w14:paraId="38024C39" w14:textId="77777777" w:rsidR="00147D99" w:rsidRDefault="00CE5153">
      <w:pPr>
        <w:pStyle w:val="2"/>
        <w:numPr>
          <w:ilvl w:val="1"/>
          <w:numId w:val="15"/>
        </w:numPr>
        <w:tabs>
          <w:tab w:val="left" w:pos="692"/>
        </w:tabs>
        <w:spacing w:before="201"/>
        <w:ind w:hanging="575"/>
      </w:pPr>
      <w:bookmarkStart w:id="7" w:name="_bookmark21"/>
      <w:bookmarkStart w:id="8" w:name="_bookmark2"/>
      <w:bookmarkStart w:id="9" w:name="Цели"/>
      <w:bookmarkEnd w:id="7"/>
      <w:bookmarkEnd w:id="8"/>
      <w:bookmarkEnd w:id="9"/>
      <w:commentRangeStart w:id="10"/>
      <w:r>
        <w:t>Цели</w:t>
      </w:r>
    </w:p>
    <w:p w14:paraId="4B32EABE" w14:textId="77777777" w:rsidR="00CE5153" w:rsidRDefault="00CE5153" w:rsidP="00CE5153">
      <w:pPr>
        <w:pStyle w:val="2"/>
        <w:tabs>
          <w:tab w:val="left" w:pos="692"/>
        </w:tabs>
        <w:spacing w:before="201"/>
        <w:ind w:left="116" w:firstLine="0"/>
      </w:pPr>
      <w:r>
        <w:t xml:space="preserve">Целью нашей работы является сравнение эффективности методов </w:t>
      </w:r>
      <w:r>
        <w:rPr>
          <w:lang w:val="en-US"/>
        </w:rPr>
        <w:t>Exo</w:t>
      </w:r>
      <w:r w:rsidRPr="00CE5153">
        <w:t>-</w:t>
      </w:r>
      <w:r>
        <w:rPr>
          <w:lang w:val="en-US"/>
        </w:rPr>
        <w:t>C</w:t>
      </w:r>
      <w:r>
        <w:t xml:space="preserve">, полногеномного секвенирования и экзомного секвенирования для поиска </w:t>
      </w:r>
      <w:r w:rsidR="00D4721C">
        <w:t>однонуклеотидных</w:t>
      </w:r>
      <w:r>
        <w:t xml:space="preserve"> полиморфизмов в геномах клеток</w:t>
      </w:r>
      <w:r w:rsidR="00D4721C">
        <w:t xml:space="preserve"> человека</w:t>
      </w:r>
      <w:r>
        <w:t>.</w:t>
      </w:r>
    </w:p>
    <w:p w14:paraId="7B645229" w14:textId="77777777" w:rsidR="00CE5153" w:rsidRDefault="00CE5153" w:rsidP="00CE5153">
      <w:pPr>
        <w:pStyle w:val="2"/>
        <w:tabs>
          <w:tab w:val="left" w:pos="692"/>
        </w:tabs>
        <w:spacing w:before="201"/>
        <w:ind w:left="116" w:firstLine="0"/>
      </w:pPr>
      <w:r>
        <w:t>Задачи:</w:t>
      </w:r>
    </w:p>
    <w:p w14:paraId="52B0F89D" w14:textId="77777777" w:rsidR="00CE5153" w:rsidRPr="00360D2F" w:rsidRDefault="00CE5153" w:rsidP="00CE5153">
      <w:pPr>
        <w:pStyle w:val="2"/>
        <w:tabs>
          <w:tab w:val="left" w:pos="692"/>
        </w:tabs>
        <w:spacing w:before="201"/>
        <w:ind w:left="116" w:firstLine="0"/>
      </w:pPr>
      <w:r w:rsidRPr="00360D2F">
        <w:t xml:space="preserve">1. Разработать биоинформационный протокол анализа </w:t>
      </w:r>
      <w:r w:rsidR="00D4721C" w:rsidRPr="00360D2F">
        <w:t>данных</w:t>
      </w:r>
      <w:r w:rsidRPr="00360D2F">
        <w:t xml:space="preserve"> секвенирования </w:t>
      </w:r>
      <w:r w:rsidRPr="00360D2F">
        <w:rPr>
          <w:lang w:val="en-US"/>
        </w:rPr>
        <w:t>Exo</w:t>
      </w:r>
      <w:r w:rsidRPr="00360D2F">
        <w:t>-</w:t>
      </w:r>
      <w:r w:rsidRPr="00360D2F">
        <w:rPr>
          <w:lang w:val="en-US"/>
        </w:rPr>
        <w:t>C</w:t>
      </w:r>
      <w:r w:rsidRPr="00360D2F">
        <w:t>-библиотек.</w:t>
      </w:r>
    </w:p>
    <w:p w14:paraId="6A3E737A" w14:textId="77777777" w:rsidR="00CE5153" w:rsidRPr="00360D2F" w:rsidRDefault="00CE5153" w:rsidP="00CE5153">
      <w:pPr>
        <w:pStyle w:val="2"/>
        <w:tabs>
          <w:tab w:val="left" w:pos="692"/>
        </w:tabs>
        <w:spacing w:before="201"/>
        <w:ind w:left="116" w:firstLine="0"/>
      </w:pPr>
      <w:r w:rsidRPr="00360D2F">
        <w:t xml:space="preserve">2. </w:t>
      </w:r>
      <w:r w:rsidR="00360D2F" w:rsidRPr="00360D2F">
        <w:t xml:space="preserve">Проанализировать доступные данные полногеномного, полноэкзомного и </w:t>
      </w:r>
      <w:r w:rsidR="00360D2F" w:rsidRPr="00360D2F">
        <w:rPr>
          <w:lang w:val="en-US"/>
        </w:rPr>
        <w:t>Exo</w:t>
      </w:r>
      <w:r w:rsidR="00360D2F" w:rsidRPr="00360D2F">
        <w:t>-</w:t>
      </w:r>
      <w:r w:rsidR="00360D2F" w:rsidRPr="00360D2F">
        <w:rPr>
          <w:lang w:val="en-US"/>
        </w:rPr>
        <w:t>C</w:t>
      </w:r>
      <w:r w:rsidR="00360D2F" w:rsidRPr="00360D2F">
        <w:t xml:space="preserve">-секвенирования для клеток </w:t>
      </w:r>
      <w:r w:rsidR="00360D2F" w:rsidRPr="00360D2F">
        <w:t>человека</w:t>
      </w:r>
      <w:r w:rsidR="00360D2F" w:rsidRPr="00360D2F">
        <w:t xml:space="preserve"> линии </w:t>
      </w:r>
      <w:r w:rsidR="00360D2F" w:rsidRPr="00360D2F">
        <w:rPr>
          <w:lang w:val="en-US"/>
        </w:rPr>
        <w:t>K</w:t>
      </w:r>
      <w:r w:rsidR="00360D2F" w:rsidRPr="00360D2F">
        <w:t>562.</w:t>
      </w:r>
    </w:p>
    <w:p w14:paraId="78E1045B" w14:textId="77777777" w:rsidR="00360D2F" w:rsidRPr="00360D2F" w:rsidRDefault="00360D2F" w:rsidP="00CE5153">
      <w:pPr>
        <w:pStyle w:val="2"/>
        <w:tabs>
          <w:tab w:val="left" w:pos="692"/>
        </w:tabs>
        <w:spacing w:before="201"/>
        <w:ind w:left="116" w:firstLine="0"/>
      </w:pPr>
      <w:r w:rsidRPr="00360D2F">
        <w:t xml:space="preserve">3. Сравнить долю однонуклеотидных полиморфизмов </w:t>
      </w:r>
      <w:r w:rsidRPr="00360D2F">
        <w:t xml:space="preserve">в геноме клеток </w:t>
      </w:r>
      <w:r w:rsidRPr="00360D2F">
        <w:rPr>
          <w:lang w:val="en-US"/>
        </w:rPr>
        <w:t>K</w:t>
      </w:r>
      <w:r w:rsidRPr="00360D2F">
        <w:t>562</w:t>
      </w:r>
      <w:r w:rsidRPr="00360D2F">
        <w:t xml:space="preserve">, детектируемых при использовании метода </w:t>
      </w:r>
      <w:r w:rsidRPr="00360D2F">
        <w:rPr>
          <w:lang w:val="en-US"/>
        </w:rPr>
        <w:t>Exo</w:t>
      </w:r>
      <w:r w:rsidRPr="00360D2F">
        <w:t>-</w:t>
      </w:r>
      <w:r w:rsidRPr="00360D2F">
        <w:rPr>
          <w:lang w:val="en-US"/>
        </w:rPr>
        <w:t>C</w:t>
      </w:r>
      <w:r w:rsidRPr="00360D2F">
        <w:t>.</w:t>
      </w:r>
      <w:commentRangeEnd w:id="10"/>
      <w:r>
        <w:rPr>
          <w:rStyle w:val="af"/>
          <w:b w:val="0"/>
          <w:bCs w:val="0"/>
        </w:rPr>
        <w:commentReference w:id="10"/>
      </w:r>
    </w:p>
    <w:p w14:paraId="6B710C9E" w14:textId="77777777" w:rsidR="00147D99" w:rsidRDefault="00CE5153">
      <w:pPr>
        <w:pStyle w:val="2"/>
        <w:numPr>
          <w:ilvl w:val="1"/>
          <w:numId w:val="15"/>
        </w:numPr>
        <w:tabs>
          <w:tab w:val="left" w:pos="692"/>
        </w:tabs>
        <w:spacing w:before="202"/>
        <w:ind w:hanging="575"/>
      </w:pPr>
      <w:bookmarkStart w:id="11" w:name="_bookmark31"/>
      <w:bookmarkStart w:id="12" w:name="_bookmark3"/>
      <w:bookmarkStart w:id="13" w:name="Задачи"/>
      <w:bookmarkEnd w:id="11"/>
      <w:bookmarkEnd w:id="12"/>
      <w:bookmarkEnd w:id="13"/>
      <w:r>
        <w:t>Задачи</w:t>
      </w:r>
    </w:p>
    <w:p w14:paraId="6AFE0973" w14:textId="77777777" w:rsidR="00147D99" w:rsidRDefault="00CE5153">
      <w:pPr>
        <w:pStyle w:val="1"/>
        <w:numPr>
          <w:ilvl w:val="0"/>
          <w:numId w:val="15"/>
        </w:numPr>
        <w:tabs>
          <w:tab w:val="left" w:pos="548"/>
        </w:tabs>
        <w:spacing w:before="225"/>
      </w:pPr>
      <w:bookmarkStart w:id="14" w:name="_bookmark41"/>
      <w:bookmarkStart w:id="15" w:name="_bookmark4"/>
      <w:bookmarkStart w:id="16" w:name="Обзор_литературы"/>
      <w:bookmarkEnd w:id="14"/>
      <w:bookmarkEnd w:id="15"/>
      <w:bookmarkEnd w:id="16"/>
      <w:r>
        <w:t>Обзор литературы</w:t>
      </w:r>
    </w:p>
    <w:p w14:paraId="2EBD6AF4" w14:textId="77777777" w:rsidR="00147D99" w:rsidRDefault="00CE5153">
      <w:pPr>
        <w:pStyle w:val="a5"/>
        <w:spacing w:before="243" w:line="252" w:lineRule="auto"/>
        <w:ind w:left="117" w:right="1657"/>
        <w:jc w:val="both"/>
      </w:pPr>
      <w:r>
        <w:t xml:space="preserve">Генетические варианты, их взаимодействие друг с </w:t>
      </w:r>
      <w:r>
        <w:rPr>
          <w:spacing w:val="-3"/>
        </w:rPr>
        <w:t xml:space="preserve">другом </w:t>
      </w:r>
      <w:r>
        <w:t>и со средой определяет течение</w:t>
      </w:r>
      <w:r>
        <w:rPr>
          <w:spacing w:val="-9"/>
        </w:rPr>
        <w:t xml:space="preserve"> </w:t>
      </w:r>
      <w:r>
        <w:t>болезней.</w:t>
      </w:r>
      <w:r>
        <w:rPr>
          <w:spacing w:val="-7"/>
        </w:rPr>
        <w:t xml:space="preserve"> </w:t>
      </w:r>
      <w:r>
        <w:t>Существуют</w:t>
      </w:r>
      <w:r>
        <w:rPr>
          <w:spacing w:val="-8"/>
        </w:rPr>
        <w:t xml:space="preserve"> </w:t>
      </w:r>
      <w:r>
        <w:t>генетические</w:t>
      </w:r>
      <w:r>
        <w:rPr>
          <w:spacing w:val="-7"/>
        </w:rPr>
        <w:t xml:space="preserve"> </w:t>
      </w:r>
      <w:r>
        <w:t>варианты,</w:t>
      </w:r>
      <w:r>
        <w:rPr>
          <w:spacing w:val="-8"/>
        </w:rPr>
        <w:t xml:space="preserve"> </w:t>
      </w:r>
      <w:r>
        <w:rPr>
          <w:spacing w:val="-3"/>
        </w:rPr>
        <w:t>которые</w:t>
      </w:r>
      <w:r>
        <w:rPr>
          <w:spacing w:val="-8"/>
        </w:rPr>
        <w:t xml:space="preserve"> </w:t>
      </w:r>
      <w:r>
        <w:t>определяют</w:t>
      </w:r>
      <w:r>
        <w:rPr>
          <w:spacing w:val="-8"/>
        </w:rPr>
        <w:t xml:space="preserve"> </w:t>
      </w:r>
      <w:r>
        <w:t>предрасположенность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проявляются</w:t>
      </w:r>
      <w:r>
        <w:rPr>
          <w:spacing w:val="-6"/>
        </w:rPr>
        <w:t xml:space="preserve"> </w:t>
      </w:r>
      <w:r>
        <w:rPr>
          <w:spacing w:val="-4"/>
        </w:rPr>
        <w:t>только</w:t>
      </w:r>
      <w:r>
        <w:rPr>
          <w:spacing w:val="-6"/>
        </w:rPr>
        <w:t xml:space="preserve"> </w:t>
      </w:r>
      <w:r>
        <w:t>во</w:t>
      </w:r>
      <w:r>
        <w:rPr>
          <w:spacing w:val="-6"/>
        </w:rPr>
        <w:t xml:space="preserve"> </w:t>
      </w:r>
      <w:r>
        <w:t>взаимодействии</w:t>
      </w:r>
      <w:r>
        <w:rPr>
          <w:spacing w:val="-6"/>
        </w:rPr>
        <w:t xml:space="preserve"> </w:t>
      </w:r>
      <w:r>
        <w:t>со</w:t>
      </w:r>
      <w:r>
        <w:rPr>
          <w:spacing w:val="-6"/>
        </w:rPr>
        <w:t xml:space="preserve"> </w:t>
      </w:r>
      <w:r>
        <w:t>средой;</w:t>
      </w:r>
      <w:r>
        <w:rPr>
          <w:spacing w:val="-6"/>
        </w:rPr>
        <w:t xml:space="preserve"> </w:t>
      </w:r>
      <w:r>
        <w:t>примером</w:t>
      </w:r>
      <w:r>
        <w:rPr>
          <w:spacing w:val="-6"/>
        </w:rPr>
        <w:t xml:space="preserve"> </w:t>
      </w:r>
      <w:r>
        <w:t>могут</w:t>
      </w:r>
      <w:r>
        <w:rPr>
          <w:spacing w:val="-6"/>
        </w:rPr>
        <w:t xml:space="preserve"> </w:t>
      </w:r>
      <w:r>
        <w:t xml:space="preserve">служить варианты, определяющие предрасположенность к аддикциям (никотин, героин, </w:t>
      </w:r>
      <w:r>
        <w:rPr>
          <w:spacing w:val="-3"/>
        </w:rPr>
        <w:t>алкоголь</w:t>
      </w:r>
      <w:r>
        <w:rPr>
          <w:spacing w:val="-15"/>
        </w:rPr>
        <w:t xml:space="preserve"> </w:t>
      </w:r>
      <w:r>
        <w:t>и</w:t>
      </w:r>
      <w:r>
        <w:rPr>
          <w:spacing w:val="-14"/>
        </w:rPr>
        <w:t xml:space="preserve"> </w:t>
      </w:r>
      <w:proofErr w:type="gramStart"/>
      <w:r>
        <w:t>пр.)[</w:t>
      </w:r>
      <w:proofErr w:type="gramEnd"/>
      <w:r>
        <w:rPr>
          <w:color w:val="003052"/>
        </w:rPr>
        <w:fldChar w:fldCharType="begin"/>
      </w:r>
      <w:r>
        <w:rPr>
          <w:color w:val="003052"/>
        </w:rPr>
        <w:instrText xml:space="preserve"> HYPERLINK \l "_bookmark29" \h </w:instrText>
      </w:r>
      <w:r>
        <w:rPr>
          <w:color w:val="003052"/>
        </w:rPr>
        <w:fldChar w:fldCharType="separate"/>
      </w:r>
      <w:r>
        <w:rPr>
          <w:color w:val="003052"/>
        </w:rPr>
        <w:t>1</w:t>
      </w:r>
      <w:r>
        <w:rPr>
          <w:color w:val="003052"/>
        </w:rPr>
        <w:fldChar w:fldCharType="end"/>
      </w:r>
      <w:r>
        <w:t>].</w:t>
      </w:r>
      <w:r>
        <w:rPr>
          <w:spacing w:val="-14"/>
        </w:rPr>
        <w:t xml:space="preserve"> </w:t>
      </w:r>
      <w:r>
        <w:t>Бывают</w:t>
      </w:r>
      <w:r>
        <w:rPr>
          <w:spacing w:val="-15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такие</w:t>
      </w:r>
      <w:r>
        <w:rPr>
          <w:spacing w:val="-14"/>
        </w:rPr>
        <w:t xml:space="preserve"> </w:t>
      </w:r>
      <w:r>
        <w:t>генетические</w:t>
      </w:r>
      <w:r>
        <w:rPr>
          <w:spacing w:val="-14"/>
        </w:rPr>
        <w:t xml:space="preserve"> </w:t>
      </w:r>
      <w:r>
        <w:t>варианты,</w:t>
      </w:r>
      <w:r>
        <w:rPr>
          <w:spacing w:val="-15"/>
        </w:rPr>
        <w:t xml:space="preserve"> </w:t>
      </w:r>
      <w:r>
        <w:rPr>
          <w:spacing w:val="-3"/>
        </w:rPr>
        <w:t>которые</w:t>
      </w:r>
      <w:r>
        <w:rPr>
          <w:spacing w:val="-14"/>
        </w:rPr>
        <w:t xml:space="preserve"> </w:t>
      </w:r>
      <w:r>
        <w:t>повышают</w:t>
      </w:r>
      <w:r>
        <w:rPr>
          <w:spacing w:val="-14"/>
        </w:rPr>
        <w:t xml:space="preserve"> </w:t>
      </w:r>
      <w:r>
        <w:t>восприимчивость</w:t>
      </w:r>
      <w:r>
        <w:rPr>
          <w:spacing w:val="-22"/>
        </w:rPr>
        <w:t xml:space="preserve"> </w:t>
      </w:r>
      <w:r>
        <w:t>к</w:t>
      </w:r>
      <w:r>
        <w:rPr>
          <w:spacing w:val="-22"/>
        </w:rPr>
        <w:t xml:space="preserve"> </w:t>
      </w:r>
      <w:r>
        <w:t>одному</w:t>
      </w:r>
      <w:r>
        <w:rPr>
          <w:spacing w:val="-23"/>
        </w:rPr>
        <w:t xml:space="preserve"> </w:t>
      </w:r>
      <w:r>
        <w:t>фактору</w:t>
      </w:r>
      <w:r>
        <w:rPr>
          <w:spacing w:val="-22"/>
        </w:rPr>
        <w:t xml:space="preserve"> </w:t>
      </w:r>
      <w:r>
        <w:t>среды</w:t>
      </w:r>
      <w:r>
        <w:rPr>
          <w:spacing w:val="-23"/>
        </w:rPr>
        <w:t xml:space="preserve"> </w:t>
      </w:r>
      <w:r>
        <w:t>и</w:t>
      </w:r>
      <w:r>
        <w:rPr>
          <w:spacing w:val="-23"/>
        </w:rPr>
        <w:t xml:space="preserve"> </w:t>
      </w:r>
      <w:r>
        <w:t>повышают</w:t>
      </w:r>
      <w:r>
        <w:rPr>
          <w:spacing w:val="-22"/>
        </w:rPr>
        <w:t xml:space="preserve"> </w:t>
      </w:r>
      <w:r>
        <w:t>устойчивость</w:t>
      </w:r>
      <w:r>
        <w:rPr>
          <w:spacing w:val="-22"/>
        </w:rPr>
        <w:t xml:space="preserve"> </w:t>
      </w:r>
      <w:r>
        <w:t>к</w:t>
      </w:r>
      <w:r>
        <w:rPr>
          <w:spacing w:val="-22"/>
        </w:rPr>
        <w:t xml:space="preserve"> </w:t>
      </w:r>
      <w:r>
        <w:rPr>
          <w:spacing w:val="-5"/>
        </w:rPr>
        <w:t>другому,</w:t>
      </w:r>
      <w:r>
        <w:rPr>
          <w:spacing w:val="-23"/>
        </w:rPr>
        <w:t xml:space="preserve"> </w:t>
      </w:r>
      <w:r>
        <w:t>либо</w:t>
      </w:r>
      <w:r>
        <w:rPr>
          <w:spacing w:val="-22"/>
        </w:rPr>
        <w:t xml:space="preserve"> </w:t>
      </w:r>
      <w:r>
        <w:t>дают</w:t>
      </w:r>
      <w:r>
        <w:rPr>
          <w:spacing w:val="-23"/>
        </w:rPr>
        <w:t xml:space="preserve"> </w:t>
      </w:r>
      <w:r>
        <w:t>позитивный</w:t>
      </w:r>
      <w:r>
        <w:rPr>
          <w:spacing w:val="-21"/>
        </w:rPr>
        <w:t xml:space="preserve"> </w:t>
      </w:r>
      <w:r>
        <w:t>эффект</w:t>
      </w:r>
      <w:r>
        <w:rPr>
          <w:spacing w:val="-21"/>
        </w:rPr>
        <w:t xml:space="preserve"> </w:t>
      </w:r>
      <w:r>
        <w:t>в</w:t>
      </w:r>
      <w:r>
        <w:rPr>
          <w:spacing w:val="-21"/>
        </w:rPr>
        <w:t xml:space="preserve"> </w:t>
      </w:r>
      <w:r>
        <w:t>сочетании</w:t>
      </w:r>
      <w:r>
        <w:rPr>
          <w:spacing w:val="-21"/>
        </w:rPr>
        <w:t xml:space="preserve"> </w:t>
      </w:r>
      <w:r>
        <w:t>и</w:t>
      </w:r>
      <w:r>
        <w:rPr>
          <w:spacing w:val="-21"/>
        </w:rPr>
        <w:t xml:space="preserve"> </w:t>
      </w:r>
      <w:r>
        <w:t>негативный</w:t>
      </w:r>
      <w:r>
        <w:rPr>
          <w:spacing w:val="-21"/>
        </w:rPr>
        <w:t xml:space="preserve"> </w:t>
      </w:r>
      <w:r>
        <w:t>по</w:t>
      </w:r>
      <w:r>
        <w:rPr>
          <w:spacing w:val="-21"/>
        </w:rPr>
        <w:t xml:space="preserve"> </w:t>
      </w:r>
      <w:r>
        <w:t>отдельности.</w:t>
      </w:r>
      <w:r>
        <w:rPr>
          <w:spacing w:val="-21"/>
        </w:rPr>
        <w:t xml:space="preserve"> </w:t>
      </w:r>
      <w:r>
        <w:t>Примером</w:t>
      </w:r>
      <w:r>
        <w:rPr>
          <w:spacing w:val="-21"/>
        </w:rPr>
        <w:t xml:space="preserve"> </w:t>
      </w:r>
      <w:r>
        <w:t>может</w:t>
      </w:r>
      <w:r>
        <w:rPr>
          <w:spacing w:val="-21"/>
        </w:rPr>
        <w:t xml:space="preserve"> </w:t>
      </w:r>
      <w:r>
        <w:t>служить бета-талассемия[</w:t>
      </w:r>
      <w:hyperlink w:anchor="_bookmark30">
        <w:r>
          <w:rPr>
            <w:color w:val="003052"/>
          </w:rPr>
          <w:t>2</w:t>
        </w:r>
      </w:hyperlink>
      <w:r>
        <w:t xml:space="preserve">]. </w:t>
      </w:r>
      <w:r>
        <w:rPr>
          <w:spacing w:val="-3"/>
        </w:rPr>
        <w:t xml:space="preserve">Особняком </w:t>
      </w:r>
      <w:r>
        <w:t xml:space="preserve">стоят те варианты, </w:t>
      </w:r>
      <w:r>
        <w:rPr>
          <w:spacing w:val="-3"/>
        </w:rPr>
        <w:t xml:space="preserve">которые </w:t>
      </w:r>
      <w:r>
        <w:t>вне зависимости от средового</w:t>
      </w:r>
      <w:r>
        <w:rPr>
          <w:spacing w:val="-19"/>
        </w:rPr>
        <w:t xml:space="preserve"> </w:t>
      </w:r>
      <w:r>
        <w:t>компонента</w:t>
      </w:r>
      <w:r>
        <w:rPr>
          <w:spacing w:val="-18"/>
        </w:rPr>
        <w:t xml:space="preserve"> </w:t>
      </w:r>
      <w:r>
        <w:t>и</w:t>
      </w:r>
      <w:r>
        <w:rPr>
          <w:spacing w:val="-19"/>
        </w:rPr>
        <w:t xml:space="preserve"> </w:t>
      </w:r>
      <w:r>
        <w:t>генетического</w:t>
      </w:r>
      <w:r>
        <w:rPr>
          <w:spacing w:val="-18"/>
        </w:rPr>
        <w:t xml:space="preserve"> </w:t>
      </w:r>
      <w:r>
        <w:t>окружения</w:t>
      </w:r>
      <w:r>
        <w:rPr>
          <w:spacing w:val="-19"/>
        </w:rPr>
        <w:t xml:space="preserve"> </w:t>
      </w:r>
      <w:r>
        <w:t>приводят</w:t>
      </w:r>
      <w:r>
        <w:rPr>
          <w:spacing w:val="-18"/>
        </w:rPr>
        <w:t xml:space="preserve"> </w:t>
      </w:r>
      <w:r>
        <w:t>к</w:t>
      </w:r>
      <w:r>
        <w:rPr>
          <w:spacing w:val="-19"/>
        </w:rPr>
        <w:t xml:space="preserve"> </w:t>
      </w:r>
      <w:r>
        <w:t>развитию</w:t>
      </w:r>
      <w:r>
        <w:rPr>
          <w:spacing w:val="-18"/>
        </w:rPr>
        <w:t xml:space="preserve"> </w:t>
      </w:r>
      <w:r>
        <w:t>заболевания</w:t>
      </w:r>
      <w:r>
        <w:rPr>
          <w:spacing w:val="-19"/>
        </w:rPr>
        <w:t xml:space="preserve"> </w:t>
      </w:r>
      <w:r>
        <w:t>(например,</w:t>
      </w:r>
      <w:r>
        <w:rPr>
          <w:spacing w:val="-10"/>
        </w:rPr>
        <w:t xml:space="preserve"> </w:t>
      </w:r>
      <w:r>
        <w:t>нейрофиброматоз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типа,</w:t>
      </w:r>
      <w:r>
        <w:rPr>
          <w:spacing w:val="-9"/>
        </w:rPr>
        <w:t xml:space="preserve"> </w:t>
      </w:r>
      <w:r>
        <w:rPr>
          <w:spacing w:val="-3"/>
        </w:rPr>
        <w:t>который</w:t>
      </w:r>
      <w:r>
        <w:rPr>
          <w:spacing w:val="-9"/>
        </w:rPr>
        <w:t xml:space="preserve"> </w:t>
      </w:r>
      <w:r>
        <w:t>наследуется</w:t>
      </w:r>
      <w:r>
        <w:rPr>
          <w:spacing w:val="-8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аутосомно-доминантному</w:t>
      </w:r>
      <w:r>
        <w:rPr>
          <w:spacing w:val="-9"/>
        </w:rPr>
        <w:t xml:space="preserve"> </w:t>
      </w:r>
      <w:r>
        <w:t>типу и имеет 100%</w:t>
      </w:r>
      <w:r>
        <w:rPr>
          <w:spacing w:val="-4"/>
        </w:rPr>
        <w:t xml:space="preserve"> </w:t>
      </w:r>
      <w:r>
        <w:t>пенетрантность[</w:t>
      </w:r>
      <w:hyperlink w:anchor="_bookmark31">
        <w:r>
          <w:rPr>
            <w:color w:val="003052"/>
          </w:rPr>
          <w:t>3</w:t>
        </w:r>
      </w:hyperlink>
      <w:r>
        <w:t>]).</w:t>
      </w:r>
    </w:p>
    <w:p w14:paraId="33BCD4F4" w14:textId="77777777" w:rsidR="00147D99" w:rsidRDefault="00CE5153">
      <w:pPr>
        <w:pStyle w:val="a5"/>
        <w:spacing w:line="252" w:lineRule="auto"/>
        <w:ind w:left="117" w:right="1656" w:firstLine="358"/>
        <w:jc w:val="both"/>
      </w:pPr>
      <w:r>
        <w:t>Генетические заболевания остаются одной из основных причин младенческой и детской</w:t>
      </w:r>
      <w:r>
        <w:rPr>
          <w:spacing w:val="-23"/>
        </w:rPr>
        <w:t xml:space="preserve"> </w:t>
      </w:r>
      <w:r>
        <w:t>смертности</w:t>
      </w:r>
      <w:r>
        <w:rPr>
          <w:spacing w:val="-21"/>
        </w:rPr>
        <w:t xml:space="preserve"> </w:t>
      </w:r>
      <w:r>
        <w:t>в</w:t>
      </w:r>
      <w:r>
        <w:rPr>
          <w:spacing w:val="-21"/>
        </w:rPr>
        <w:t xml:space="preserve"> </w:t>
      </w:r>
      <w:r>
        <w:t>развитых</w:t>
      </w:r>
      <w:r>
        <w:rPr>
          <w:spacing w:val="-21"/>
        </w:rPr>
        <w:t xml:space="preserve"> </w:t>
      </w:r>
      <w:r>
        <w:t>странах.</w:t>
      </w:r>
      <w:r>
        <w:rPr>
          <w:spacing w:val="-22"/>
        </w:rPr>
        <w:t xml:space="preserve"> </w:t>
      </w:r>
      <w:r>
        <w:t>От</w:t>
      </w:r>
      <w:r>
        <w:rPr>
          <w:spacing w:val="-21"/>
        </w:rPr>
        <w:t xml:space="preserve"> </w:t>
      </w:r>
      <w:r>
        <w:t>врождённых</w:t>
      </w:r>
      <w:r>
        <w:rPr>
          <w:spacing w:val="-21"/>
        </w:rPr>
        <w:t xml:space="preserve"> </w:t>
      </w:r>
      <w:r>
        <w:t>аномалий</w:t>
      </w:r>
      <w:r>
        <w:rPr>
          <w:spacing w:val="-21"/>
        </w:rPr>
        <w:t xml:space="preserve"> </w:t>
      </w:r>
      <w:r>
        <w:t>в</w:t>
      </w:r>
      <w:r>
        <w:rPr>
          <w:spacing w:val="-22"/>
        </w:rPr>
        <w:t xml:space="preserve"> </w:t>
      </w:r>
      <w:r>
        <w:t>младенческом</w:t>
      </w:r>
      <w:r>
        <w:rPr>
          <w:spacing w:val="-21"/>
        </w:rPr>
        <w:t xml:space="preserve"> </w:t>
      </w:r>
      <w:r>
        <w:t>возрасте</w:t>
      </w:r>
      <w:r>
        <w:rPr>
          <w:spacing w:val="-24"/>
        </w:rPr>
        <w:t xml:space="preserve"> </w:t>
      </w:r>
      <w:r>
        <w:t>умирают</w:t>
      </w:r>
      <w:r>
        <w:rPr>
          <w:spacing w:val="-23"/>
        </w:rPr>
        <w:t xml:space="preserve"> </w:t>
      </w:r>
      <w:r>
        <w:rPr>
          <w:spacing w:val="-4"/>
        </w:rPr>
        <w:t>около</w:t>
      </w:r>
      <w:r>
        <w:rPr>
          <w:spacing w:val="-24"/>
        </w:rPr>
        <w:t xml:space="preserve"> </w:t>
      </w:r>
      <w:r>
        <w:t>20%</w:t>
      </w:r>
      <w:r>
        <w:rPr>
          <w:spacing w:val="-23"/>
        </w:rPr>
        <w:t xml:space="preserve"> </w:t>
      </w:r>
      <w:r>
        <w:t>от</w:t>
      </w:r>
      <w:r>
        <w:rPr>
          <w:spacing w:val="-23"/>
        </w:rPr>
        <w:t xml:space="preserve"> </w:t>
      </w:r>
      <w:r>
        <w:t>числа</w:t>
      </w:r>
      <w:r>
        <w:rPr>
          <w:spacing w:val="-24"/>
        </w:rPr>
        <w:t xml:space="preserve"> </w:t>
      </w:r>
      <w:r>
        <w:t>всех</w:t>
      </w:r>
      <w:r>
        <w:rPr>
          <w:spacing w:val="-23"/>
        </w:rPr>
        <w:t xml:space="preserve"> </w:t>
      </w:r>
      <w:r>
        <w:t>случаев</w:t>
      </w:r>
      <w:r>
        <w:rPr>
          <w:spacing w:val="-24"/>
        </w:rPr>
        <w:t xml:space="preserve"> </w:t>
      </w:r>
      <w:r>
        <w:t>смертности,</w:t>
      </w:r>
      <w:r>
        <w:rPr>
          <w:spacing w:val="-23"/>
        </w:rPr>
        <w:t xml:space="preserve"> </w:t>
      </w:r>
      <w:r>
        <w:t>а</w:t>
      </w:r>
      <w:r>
        <w:rPr>
          <w:spacing w:val="-23"/>
        </w:rPr>
        <w:t xml:space="preserve"> </w:t>
      </w:r>
      <w:r>
        <w:t>также</w:t>
      </w:r>
      <w:r>
        <w:rPr>
          <w:spacing w:val="-24"/>
        </w:rPr>
        <w:t xml:space="preserve"> </w:t>
      </w:r>
      <w:r>
        <w:t>порядка</w:t>
      </w:r>
      <w:r>
        <w:rPr>
          <w:spacing w:val="-23"/>
        </w:rPr>
        <w:t xml:space="preserve"> </w:t>
      </w:r>
      <w:r>
        <w:t>10%</w:t>
      </w:r>
      <w:r>
        <w:rPr>
          <w:spacing w:val="-23"/>
        </w:rPr>
        <w:t xml:space="preserve"> </w:t>
      </w:r>
      <w:r>
        <w:t xml:space="preserve">детей в возрасте 1–4 </w:t>
      </w:r>
      <w:r>
        <w:rPr>
          <w:spacing w:val="-4"/>
        </w:rPr>
        <w:t xml:space="preserve">года </w:t>
      </w:r>
      <w:r>
        <w:t xml:space="preserve">и 6% детей в возрасте 5–9 </w:t>
      </w:r>
      <w:r>
        <w:rPr>
          <w:spacing w:val="-5"/>
        </w:rPr>
        <w:t xml:space="preserve">лет. </w:t>
      </w:r>
      <w:r>
        <w:t xml:space="preserve">Злокачественные новообразования являются причиной смерти 8% детей в возрасте 1–4 </w:t>
      </w:r>
      <w:r>
        <w:rPr>
          <w:spacing w:val="-5"/>
        </w:rPr>
        <w:t xml:space="preserve">лет, </w:t>
      </w:r>
      <w:r>
        <w:t>15% детей в возрасте 5–9</w:t>
      </w:r>
      <w:r>
        <w:rPr>
          <w:spacing w:val="-28"/>
        </w:rPr>
        <w:t xml:space="preserve"> </w:t>
      </w:r>
      <w:r>
        <w:rPr>
          <w:spacing w:val="-5"/>
        </w:rPr>
        <w:t xml:space="preserve">лет. </w:t>
      </w:r>
      <w:r>
        <w:t>Порядка 3% детей в возрасте 1–9 лет умирают от сердечных патологий[</w:t>
      </w:r>
      <w:hyperlink w:anchor="_bookmark32">
        <w:r>
          <w:rPr>
            <w:color w:val="003052"/>
          </w:rPr>
          <w:t>4</w:t>
        </w:r>
      </w:hyperlink>
      <w:r>
        <w:t xml:space="preserve">]. Взрослые </w:t>
      </w:r>
      <w:r>
        <w:rPr>
          <w:spacing w:val="-3"/>
        </w:rPr>
        <w:t xml:space="preserve">люди </w:t>
      </w:r>
      <w:r>
        <w:t xml:space="preserve">с генетическими патологиями требуют огромных затрат средств </w:t>
      </w:r>
      <w:r>
        <w:rPr>
          <w:spacing w:val="-24"/>
        </w:rPr>
        <w:t xml:space="preserve">–– </w:t>
      </w:r>
      <w:r>
        <w:t>на радикальные и паллиативные операции, медикаментозную поддержку (иногда пожизненную), создание условий, учреждений и обучение персонала для обеспечения специализированного</w:t>
      </w:r>
      <w:r>
        <w:rPr>
          <w:spacing w:val="-2"/>
        </w:rPr>
        <w:t xml:space="preserve"> </w:t>
      </w:r>
      <w:r>
        <w:rPr>
          <w:spacing w:val="-3"/>
        </w:rPr>
        <w:t>ухода.</w:t>
      </w:r>
    </w:p>
    <w:p w14:paraId="6E4264F6" w14:textId="77777777" w:rsidR="00147D99" w:rsidRDefault="00CE5153">
      <w:pPr>
        <w:pStyle w:val="a5"/>
        <w:spacing w:line="252" w:lineRule="auto"/>
        <w:ind w:left="117" w:right="1657" w:firstLine="358"/>
        <w:jc w:val="both"/>
      </w:pPr>
      <w:r>
        <w:t>Таким образом, доступные и точные методы диагностики генетических заболеваний могут помочь в сокращении заболеваемости и смертности, а также повысить экономическое благополучие населения.</w:t>
      </w:r>
    </w:p>
    <w:p w14:paraId="042826C9" w14:textId="77777777" w:rsidR="00147D99" w:rsidRDefault="00147D99">
      <w:pPr>
        <w:pStyle w:val="a5"/>
        <w:spacing w:before="3"/>
        <w:rPr>
          <w:sz w:val="29"/>
        </w:rPr>
      </w:pPr>
    </w:p>
    <w:p w14:paraId="13649269" w14:textId="77777777" w:rsidR="00147D99" w:rsidRDefault="00CE5153">
      <w:pPr>
        <w:pStyle w:val="a5"/>
        <w:spacing w:line="252" w:lineRule="auto"/>
        <w:ind w:left="111" w:right="1658" w:firstLine="5"/>
        <w:jc w:val="both"/>
        <w:sectPr w:rsidR="00147D99">
          <w:pgSz w:w="11906" w:h="16838"/>
          <w:pgMar w:top="1540" w:right="0" w:bottom="280" w:left="1300" w:header="953" w:footer="0" w:gutter="0"/>
          <w:cols w:space="720"/>
          <w:formProt w:val="0"/>
          <w:docGrid w:linePitch="100" w:charSpace="4096"/>
        </w:sectPr>
      </w:pPr>
      <w:r>
        <w:rPr>
          <w:b/>
        </w:rPr>
        <w:t xml:space="preserve">Частые и редкие (орфанные) патологии. </w:t>
      </w:r>
      <w:r>
        <w:t>Генетические патологии делятся на</w:t>
      </w:r>
      <w:r>
        <w:rPr>
          <w:spacing w:val="-29"/>
        </w:rPr>
        <w:t xml:space="preserve"> </w:t>
      </w:r>
      <w:r>
        <w:lastRenderedPageBreak/>
        <w:t>группы</w:t>
      </w:r>
      <w:r>
        <w:rPr>
          <w:spacing w:val="-23"/>
        </w:rPr>
        <w:t xml:space="preserve"> </w:t>
      </w:r>
      <w:r>
        <w:t>по</w:t>
      </w:r>
      <w:r>
        <w:rPr>
          <w:spacing w:val="-22"/>
        </w:rPr>
        <w:t xml:space="preserve"> </w:t>
      </w:r>
      <w:r>
        <w:t>частоте</w:t>
      </w:r>
      <w:r>
        <w:rPr>
          <w:spacing w:val="-22"/>
        </w:rPr>
        <w:t xml:space="preserve"> </w:t>
      </w:r>
      <w:r>
        <w:t>встречаемости</w:t>
      </w:r>
      <w:r>
        <w:rPr>
          <w:spacing w:val="-22"/>
        </w:rPr>
        <w:t xml:space="preserve"> </w:t>
      </w:r>
      <w:r>
        <w:t>в</w:t>
      </w:r>
      <w:r>
        <w:rPr>
          <w:spacing w:val="-23"/>
        </w:rPr>
        <w:t xml:space="preserve"> </w:t>
      </w:r>
      <w:r>
        <w:t>популяции.</w:t>
      </w:r>
      <w:r>
        <w:rPr>
          <w:spacing w:val="-22"/>
        </w:rPr>
        <w:t xml:space="preserve"> </w:t>
      </w:r>
      <w:r>
        <w:t>Выделяют</w:t>
      </w:r>
      <w:r>
        <w:rPr>
          <w:spacing w:val="-22"/>
        </w:rPr>
        <w:t xml:space="preserve"> </w:t>
      </w:r>
      <w:r>
        <w:t>частые</w:t>
      </w:r>
      <w:r>
        <w:rPr>
          <w:spacing w:val="-22"/>
        </w:rPr>
        <w:t xml:space="preserve"> </w:t>
      </w:r>
      <w:r>
        <w:t>и</w:t>
      </w:r>
      <w:r>
        <w:rPr>
          <w:spacing w:val="-23"/>
        </w:rPr>
        <w:t xml:space="preserve"> </w:t>
      </w:r>
      <w:r>
        <w:t>редкие</w:t>
      </w:r>
      <w:r>
        <w:rPr>
          <w:spacing w:val="-22"/>
        </w:rPr>
        <w:t xml:space="preserve"> </w:t>
      </w:r>
      <w:r>
        <w:t>(орфанные)</w:t>
      </w:r>
      <w:r>
        <w:rPr>
          <w:spacing w:val="-22"/>
        </w:rPr>
        <w:t xml:space="preserve"> </w:t>
      </w:r>
      <w:r>
        <w:t>заболевания.</w:t>
      </w:r>
      <w:r>
        <w:rPr>
          <w:spacing w:val="-7"/>
        </w:rPr>
        <w:t xml:space="preserve"> </w:t>
      </w:r>
      <w:r>
        <w:t>Определения</w:t>
      </w:r>
      <w:r>
        <w:rPr>
          <w:spacing w:val="-7"/>
        </w:rPr>
        <w:t xml:space="preserve"> </w:t>
      </w:r>
      <w:r>
        <w:t>орфанных</w:t>
      </w:r>
      <w:r>
        <w:rPr>
          <w:spacing w:val="-7"/>
        </w:rPr>
        <w:t xml:space="preserve"> </w:t>
      </w:r>
      <w:r>
        <w:t>заболеваний</w:t>
      </w:r>
      <w:r>
        <w:rPr>
          <w:spacing w:val="-8"/>
        </w:rPr>
        <w:t xml:space="preserve"> </w:t>
      </w:r>
      <w:r>
        <w:t>могут</w:t>
      </w:r>
      <w:r>
        <w:rPr>
          <w:spacing w:val="-7"/>
        </w:rPr>
        <w:t xml:space="preserve"> </w:t>
      </w:r>
      <w:r>
        <w:t>различаться</w:t>
      </w:r>
      <w:r>
        <w:rPr>
          <w:spacing w:val="-19"/>
        </w:rPr>
        <w:t xml:space="preserve"> </w:t>
      </w:r>
      <w:r>
        <w:rPr>
          <w:spacing w:val="-24"/>
        </w:rPr>
        <w:t>––</w:t>
      </w:r>
      <w:r>
        <w:rPr>
          <w:spacing w:val="-18"/>
        </w:rPr>
        <w:t xml:space="preserve"> </w:t>
      </w:r>
      <w:r>
        <w:t>например,</w:t>
      </w:r>
      <w:r>
        <w:rPr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 xml:space="preserve">США, согласно “Health Promotion and Disease Prevention Amendments of 1984”, редкими считаются патологии, поражающие менее 200 тыс. населения страны (примерно </w:t>
      </w:r>
      <w:proofErr w:type="gramStart"/>
      <w:r>
        <w:t>1 :</w:t>
      </w:r>
      <w:proofErr w:type="gramEnd"/>
      <w:r>
        <w:t xml:space="preserve"> 1630 при</w:t>
      </w:r>
      <w:r>
        <w:rPr>
          <w:spacing w:val="-19"/>
        </w:rPr>
        <w:t xml:space="preserve"> </w:t>
      </w:r>
      <w:r>
        <w:t>текущей</w:t>
      </w:r>
      <w:r>
        <w:rPr>
          <w:spacing w:val="-18"/>
        </w:rPr>
        <w:t xml:space="preserve"> </w:t>
      </w:r>
      <w:r>
        <w:t>численности</w:t>
      </w:r>
      <w:r>
        <w:rPr>
          <w:spacing w:val="-18"/>
        </w:rPr>
        <w:t xml:space="preserve"> </w:t>
      </w:r>
      <w:r>
        <w:t>населения</w:t>
      </w:r>
      <w:r>
        <w:rPr>
          <w:spacing w:val="-18"/>
        </w:rPr>
        <w:t xml:space="preserve"> </w:t>
      </w:r>
      <w:r>
        <w:t>в</w:t>
      </w:r>
      <w:r>
        <w:rPr>
          <w:spacing w:val="-18"/>
        </w:rPr>
        <w:t xml:space="preserve"> </w:t>
      </w:r>
      <w:r>
        <w:t>326</w:t>
      </w:r>
      <w:r>
        <w:rPr>
          <w:spacing w:val="-18"/>
        </w:rPr>
        <w:t xml:space="preserve"> </w:t>
      </w:r>
      <w:r>
        <w:t>млн</w:t>
      </w:r>
      <w:r>
        <w:rPr>
          <w:spacing w:val="-18"/>
        </w:rPr>
        <w:t xml:space="preserve"> </w:t>
      </w:r>
      <w:r>
        <w:t>человек)[</w:t>
      </w:r>
      <w:hyperlink w:anchor="_bookmark33">
        <w:r>
          <w:rPr>
            <w:color w:val="003052"/>
          </w:rPr>
          <w:t>5</w:t>
        </w:r>
      </w:hyperlink>
      <w:r>
        <w:t>].</w:t>
      </w:r>
      <w:r>
        <w:rPr>
          <w:spacing w:val="-18"/>
        </w:rPr>
        <w:t xml:space="preserve"> </w:t>
      </w:r>
      <w:r>
        <w:t>Европейское</w:t>
      </w:r>
      <w:r>
        <w:rPr>
          <w:spacing w:val="-17"/>
        </w:rPr>
        <w:t xml:space="preserve"> </w:t>
      </w:r>
      <w:r>
        <w:t xml:space="preserve">Медицинское Агентство определяет границу как </w:t>
      </w:r>
      <w:proofErr w:type="gramStart"/>
      <w:r>
        <w:t>1 :</w:t>
      </w:r>
      <w:proofErr w:type="gramEnd"/>
      <w:r>
        <w:t xml:space="preserve"> 2000. Систематический анализ показал, что существует более 290 определений, и среднее значение находится в интервале 40–50 на 100 тыс.</w:t>
      </w:r>
      <w:r>
        <w:rPr>
          <w:spacing w:val="-3"/>
        </w:rPr>
        <w:t xml:space="preserve"> </w:t>
      </w:r>
      <w:r>
        <w:t>населения[</w:t>
      </w:r>
      <w:hyperlink w:anchor="_bookmark34">
        <w:r>
          <w:rPr>
            <w:color w:val="003052"/>
          </w:rPr>
          <w:t>6</w:t>
        </w:r>
      </w:hyperlink>
      <w:r>
        <w:t>].</w:t>
      </w:r>
    </w:p>
    <w:p w14:paraId="14519220" w14:textId="77777777" w:rsidR="00147D99" w:rsidRDefault="00147D99">
      <w:pPr>
        <w:pStyle w:val="a5"/>
        <w:spacing w:before="7"/>
        <w:rPr>
          <w:sz w:val="11"/>
        </w:rPr>
      </w:pPr>
    </w:p>
    <w:p w14:paraId="185F9026" w14:textId="77777777" w:rsidR="00147D99" w:rsidRDefault="00CE5153">
      <w:pPr>
        <w:pStyle w:val="a5"/>
        <w:spacing w:before="89" w:line="252" w:lineRule="auto"/>
        <w:ind w:left="400" w:right="1311" w:firstLine="358"/>
      </w:pPr>
      <w:r>
        <w:t>Также</w:t>
      </w:r>
      <w:r>
        <w:rPr>
          <w:spacing w:val="-11"/>
        </w:rPr>
        <w:t xml:space="preserve"> </w:t>
      </w:r>
      <w:r>
        <w:t>сложности</w:t>
      </w:r>
      <w:r>
        <w:rPr>
          <w:spacing w:val="-10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определении</w:t>
      </w:r>
      <w:r>
        <w:rPr>
          <w:spacing w:val="-11"/>
        </w:rPr>
        <w:t xml:space="preserve"> </w:t>
      </w:r>
      <w:r>
        <w:t>орфанных</w:t>
      </w:r>
      <w:r>
        <w:rPr>
          <w:spacing w:val="-11"/>
        </w:rPr>
        <w:t xml:space="preserve"> </w:t>
      </w:r>
      <w:r>
        <w:t>заболеваний</w:t>
      </w:r>
      <w:r>
        <w:rPr>
          <w:spacing w:val="-10"/>
        </w:rPr>
        <w:t xml:space="preserve"> </w:t>
      </w:r>
      <w:r>
        <w:t>представляет</w:t>
      </w:r>
      <w:r>
        <w:rPr>
          <w:spacing w:val="-11"/>
        </w:rPr>
        <w:t xml:space="preserve"> </w:t>
      </w:r>
      <w:r>
        <w:t xml:space="preserve">неравномерность их распространённости в тех или иных регионах. </w:t>
      </w:r>
      <w:r>
        <w:rPr>
          <w:spacing w:val="-3"/>
        </w:rPr>
        <w:t xml:space="preserve">Некоторые </w:t>
      </w:r>
      <w:r>
        <w:t>заболевания могут быть орфанными в одной популяции и частыми в другой (эффект основателя, а также</w:t>
      </w:r>
      <w:r>
        <w:rPr>
          <w:spacing w:val="-14"/>
        </w:rPr>
        <w:t xml:space="preserve"> </w:t>
      </w:r>
      <w:r>
        <w:t>сверхдоминирование).</w:t>
      </w:r>
      <w:r>
        <w:rPr>
          <w:spacing w:val="-14"/>
        </w:rPr>
        <w:t xml:space="preserve"> </w:t>
      </w:r>
      <w:r>
        <w:t>Частным</w:t>
      </w:r>
      <w:r>
        <w:rPr>
          <w:spacing w:val="-13"/>
        </w:rPr>
        <w:t xml:space="preserve"> </w:t>
      </w:r>
      <w:r>
        <w:t>случаем</w:t>
      </w:r>
      <w:r>
        <w:rPr>
          <w:spacing w:val="-13"/>
        </w:rPr>
        <w:t xml:space="preserve"> </w:t>
      </w:r>
      <w:r>
        <w:t>эффекта</w:t>
      </w:r>
      <w:r>
        <w:rPr>
          <w:spacing w:val="-12"/>
        </w:rPr>
        <w:t xml:space="preserve"> </w:t>
      </w:r>
      <w:r>
        <w:t>основателя</w:t>
      </w:r>
      <w:r>
        <w:rPr>
          <w:spacing w:val="-14"/>
        </w:rPr>
        <w:t xml:space="preserve"> </w:t>
      </w:r>
      <w:r>
        <w:t>является</w:t>
      </w:r>
      <w:r>
        <w:rPr>
          <w:spacing w:val="-14"/>
        </w:rPr>
        <w:t xml:space="preserve"> </w:t>
      </w:r>
      <w:r>
        <w:t>атаксия</w:t>
      </w:r>
      <w:r>
        <w:rPr>
          <w:spacing w:val="-14"/>
        </w:rPr>
        <w:t xml:space="preserve"> </w:t>
      </w:r>
      <w:r>
        <w:t xml:space="preserve">Каймановых островов, связанная с гипоплазией </w:t>
      </w:r>
      <w:r>
        <w:rPr>
          <w:spacing w:val="-3"/>
        </w:rPr>
        <w:t xml:space="preserve">мозжечка </w:t>
      </w:r>
      <w:r>
        <w:t>и сопутствующими неврологическими проявлениями (задержка развития, дизартрия, нистагм, интенционное дрожание).</w:t>
      </w:r>
      <w:r>
        <w:rPr>
          <w:spacing w:val="-23"/>
        </w:rPr>
        <w:t xml:space="preserve"> </w:t>
      </w:r>
      <w:r>
        <w:t>Это</w:t>
      </w:r>
      <w:r>
        <w:rPr>
          <w:spacing w:val="-22"/>
        </w:rPr>
        <w:t xml:space="preserve"> </w:t>
      </w:r>
      <w:r>
        <w:t>аутосомно-рецессивное</w:t>
      </w:r>
      <w:r>
        <w:rPr>
          <w:spacing w:val="-22"/>
        </w:rPr>
        <w:t xml:space="preserve"> </w:t>
      </w:r>
      <w:r>
        <w:t>заболевание</w:t>
      </w:r>
      <w:r>
        <w:rPr>
          <w:spacing w:val="-22"/>
        </w:rPr>
        <w:t xml:space="preserve"> </w:t>
      </w:r>
      <w:r>
        <w:t>распространено</w:t>
      </w:r>
      <w:r>
        <w:rPr>
          <w:spacing w:val="-23"/>
        </w:rPr>
        <w:t xml:space="preserve"> </w:t>
      </w:r>
      <w:r>
        <w:t>исключительно</w:t>
      </w:r>
      <w:r>
        <w:rPr>
          <w:spacing w:val="-22"/>
        </w:rPr>
        <w:t xml:space="preserve"> </w:t>
      </w:r>
      <w:r>
        <w:t>в</w:t>
      </w:r>
      <w:r>
        <w:rPr>
          <w:spacing w:val="-22"/>
        </w:rPr>
        <w:t xml:space="preserve"> </w:t>
      </w:r>
      <w:r>
        <w:rPr>
          <w:spacing w:val="-3"/>
        </w:rPr>
        <w:t xml:space="preserve">одном </w:t>
      </w:r>
      <w:r>
        <w:t>регионе</w:t>
      </w:r>
      <w:r>
        <w:rPr>
          <w:spacing w:val="-17"/>
        </w:rPr>
        <w:t xml:space="preserve"> </w:t>
      </w:r>
      <w:r>
        <w:rPr>
          <w:spacing w:val="-24"/>
        </w:rPr>
        <w:t>––</w:t>
      </w:r>
      <w:r>
        <w:rPr>
          <w:spacing w:val="-17"/>
        </w:rPr>
        <w:t xml:space="preserve"> </w:t>
      </w:r>
      <w:r>
        <w:t>Большой</w:t>
      </w:r>
      <w:r>
        <w:rPr>
          <w:spacing w:val="-18"/>
        </w:rPr>
        <w:t xml:space="preserve"> </w:t>
      </w:r>
      <w:r>
        <w:t>Кайманов</w:t>
      </w:r>
      <w:r>
        <w:rPr>
          <w:spacing w:val="-19"/>
        </w:rPr>
        <w:t xml:space="preserve"> </w:t>
      </w:r>
      <w:r>
        <w:t>остров,</w:t>
      </w:r>
      <w:r>
        <w:rPr>
          <w:spacing w:val="-18"/>
        </w:rPr>
        <w:t xml:space="preserve"> </w:t>
      </w:r>
      <w:r>
        <w:t>гетерозиготные</w:t>
      </w:r>
      <w:r>
        <w:rPr>
          <w:spacing w:val="-19"/>
        </w:rPr>
        <w:t xml:space="preserve"> </w:t>
      </w:r>
      <w:r>
        <w:t>носители</w:t>
      </w:r>
      <w:r>
        <w:rPr>
          <w:spacing w:val="-18"/>
        </w:rPr>
        <w:t xml:space="preserve"> </w:t>
      </w:r>
      <w:r>
        <w:t>составляют</w:t>
      </w:r>
      <w:r>
        <w:rPr>
          <w:spacing w:val="-19"/>
        </w:rPr>
        <w:t xml:space="preserve"> </w:t>
      </w:r>
      <w:r>
        <w:rPr>
          <w:spacing w:val="-4"/>
        </w:rPr>
        <w:t>около</w:t>
      </w:r>
      <w:r>
        <w:rPr>
          <w:spacing w:val="-18"/>
        </w:rPr>
        <w:t xml:space="preserve"> </w:t>
      </w:r>
      <w:r>
        <w:t>18% местного населения[</w:t>
      </w:r>
      <w:hyperlink w:anchor="_bookmark35">
        <w:r>
          <w:rPr>
            <w:color w:val="003052"/>
          </w:rPr>
          <w:t>7</w:t>
        </w:r>
      </w:hyperlink>
      <w:r>
        <w:t xml:space="preserve">]. Примером позитивного отбора является бета-талассемия </w:t>
      </w:r>
      <w:r>
        <w:rPr>
          <w:spacing w:val="-24"/>
        </w:rPr>
        <w:t xml:space="preserve">–– </w:t>
      </w:r>
      <w:r>
        <w:t>заболевание, связанное с нарушением структуры гемоглобина. Несмотря на то, что у эритроцитов носителей в значительной степени снижена способность переносить кислород,</w:t>
      </w:r>
      <w:r>
        <w:rPr>
          <w:spacing w:val="-25"/>
        </w:rPr>
        <w:t xml:space="preserve"> </w:t>
      </w:r>
      <w:r>
        <w:t>дефектный</w:t>
      </w:r>
      <w:r>
        <w:rPr>
          <w:spacing w:val="-25"/>
        </w:rPr>
        <w:t xml:space="preserve"> </w:t>
      </w:r>
      <w:r>
        <w:t>гемоглобин</w:t>
      </w:r>
      <w:r>
        <w:rPr>
          <w:spacing w:val="-24"/>
        </w:rPr>
        <w:t xml:space="preserve"> </w:t>
      </w:r>
      <w:r>
        <w:t>представляет</w:t>
      </w:r>
      <w:r>
        <w:rPr>
          <w:spacing w:val="-25"/>
        </w:rPr>
        <w:t xml:space="preserve"> </w:t>
      </w:r>
      <w:r>
        <w:t>сложность</w:t>
      </w:r>
      <w:r>
        <w:rPr>
          <w:spacing w:val="-24"/>
        </w:rPr>
        <w:t xml:space="preserve"> </w:t>
      </w:r>
      <w:r>
        <w:t>для</w:t>
      </w:r>
      <w:r>
        <w:rPr>
          <w:spacing w:val="-24"/>
        </w:rPr>
        <w:t xml:space="preserve"> </w:t>
      </w:r>
      <w:r>
        <w:t>развития</w:t>
      </w:r>
      <w:r>
        <w:rPr>
          <w:spacing w:val="-23"/>
        </w:rPr>
        <w:t xml:space="preserve"> </w:t>
      </w:r>
      <w:r>
        <w:t>малярийного</w:t>
      </w:r>
      <w:r>
        <w:rPr>
          <w:spacing w:val="-25"/>
        </w:rPr>
        <w:t xml:space="preserve"> </w:t>
      </w:r>
      <w:r>
        <w:t>плазмодия</w:t>
      </w:r>
      <w:r>
        <w:rPr>
          <w:spacing w:val="-26"/>
        </w:rPr>
        <w:t xml:space="preserve"> </w:t>
      </w:r>
      <w:r>
        <w:t>и</w:t>
      </w:r>
      <w:r>
        <w:rPr>
          <w:spacing w:val="-26"/>
        </w:rPr>
        <w:t xml:space="preserve"> </w:t>
      </w:r>
      <w:r>
        <w:t>таким</w:t>
      </w:r>
      <w:r>
        <w:rPr>
          <w:spacing w:val="-25"/>
        </w:rPr>
        <w:t xml:space="preserve"> </w:t>
      </w:r>
      <w:r>
        <w:t>образом</w:t>
      </w:r>
      <w:r>
        <w:rPr>
          <w:spacing w:val="-26"/>
        </w:rPr>
        <w:t xml:space="preserve"> </w:t>
      </w:r>
      <w:r>
        <w:t>повышает</w:t>
      </w:r>
      <w:r>
        <w:rPr>
          <w:spacing w:val="-25"/>
        </w:rPr>
        <w:t xml:space="preserve"> </w:t>
      </w:r>
      <w:r>
        <w:t>устойчивость</w:t>
      </w:r>
      <w:r>
        <w:rPr>
          <w:spacing w:val="-26"/>
        </w:rPr>
        <w:t xml:space="preserve"> </w:t>
      </w:r>
      <w:r>
        <w:t>носителя</w:t>
      </w:r>
      <w:r>
        <w:rPr>
          <w:spacing w:val="-25"/>
        </w:rPr>
        <w:t xml:space="preserve"> </w:t>
      </w:r>
      <w:r>
        <w:t>бета-талассемии</w:t>
      </w:r>
      <w:r>
        <w:rPr>
          <w:spacing w:val="-26"/>
        </w:rPr>
        <w:t xml:space="preserve"> </w:t>
      </w:r>
      <w:r>
        <w:t>к</w:t>
      </w:r>
      <w:r>
        <w:rPr>
          <w:spacing w:val="-25"/>
        </w:rPr>
        <w:t xml:space="preserve"> </w:t>
      </w:r>
      <w:r>
        <w:t>малярии[</w:t>
      </w:r>
      <w:hyperlink w:anchor="_bookmark30">
        <w:r>
          <w:rPr>
            <w:color w:val="003052"/>
          </w:rPr>
          <w:t>2</w:t>
        </w:r>
      </w:hyperlink>
      <w:r>
        <w:t>]. Соответственно,</w:t>
      </w:r>
      <w:r>
        <w:rPr>
          <w:spacing w:val="-25"/>
        </w:rPr>
        <w:t xml:space="preserve"> </w:t>
      </w:r>
      <w:r>
        <w:t>бета-талассемия</w:t>
      </w:r>
      <w:r>
        <w:rPr>
          <w:spacing w:val="-24"/>
        </w:rPr>
        <w:t xml:space="preserve"> </w:t>
      </w:r>
      <w:r>
        <w:t>распространена</w:t>
      </w:r>
      <w:r>
        <w:rPr>
          <w:spacing w:val="-24"/>
        </w:rPr>
        <w:t xml:space="preserve"> </w:t>
      </w:r>
      <w:r>
        <w:t>в</w:t>
      </w:r>
      <w:r>
        <w:rPr>
          <w:spacing w:val="-24"/>
        </w:rPr>
        <w:t xml:space="preserve"> </w:t>
      </w:r>
      <w:r>
        <w:t>эпидемически</w:t>
      </w:r>
      <w:r>
        <w:rPr>
          <w:spacing w:val="-24"/>
        </w:rPr>
        <w:t xml:space="preserve"> </w:t>
      </w:r>
      <w:r>
        <w:t>опасных</w:t>
      </w:r>
      <w:r>
        <w:rPr>
          <w:spacing w:val="-24"/>
        </w:rPr>
        <w:t xml:space="preserve"> </w:t>
      </w:r>
      <w:r>
        <w:t>по</w:t>
      </w:r>
      <w:r>
        <w:rPr>
          <w:spacing w:val="-24"/>
        </w:rPr>
        <w:t xml:space="preserve"> </w:t>
      </w:r>
      <w:r>
        <w:t>малярии регионах</w:t>
      </w:r>
      <w:r>
        <w:rPr>
          <w:spacing w:val="-22"/>
        </w:rPr>
        <w:t xml:space="preserve"> </w:t>
      </w:r>
      <w:r>
        <w:rPr>
          <w:spacing w:val="-24"/>
        </w:rPr>
        <w:t>––</w:t>
      </w:r>
      <w:r>
        <w:rPr>
          <w:spacing w:val="-21"/>
        </w:rPr>
        <w:t xml:space="preserve"> </w:t>
      </w:r>
      <w:r>
        <w:t>Средиземноморье</w:t>
      </w:r>
      <w:r>
        <w:rPr>
          <w:spacing w:val="-24"/>
        </w:rPr>
        <w:t xml:space="preserve"> </w:t>
      </w:r>
      <w:r>
        <w:t>и</w:t>
      </w:r>
      <w:r>
        <w:rPr>
          <w:spacing w:val="-24"/>
        </w:rPr>
        <w:t xml:space="preserve"> </w:t>
      </w:r>
      <w:r>
        <w:t>Юго-Восточная</w:t>
      </w:r>
      <w:r>
        <w:rPr>
          <w:spacing w:val="-25"/>
        </w:rPr>
        <w:t xml:space="preserve"> </w:t>
      </w:r>
      <w:r>
        <w:t>Азия,</w:t>
      </w:r>
      <w:r>
        <w:rPr>
          <w:spacing w:val="-24"/>
        </w:rPr>
        <w:t xml:space="preserve"> </w:t>
      </w:r>
      <w:r>
        <w:t>наибольшая</w:t>
      </w:r>
      <w:r>
        <w:rPr>
          <w:spacing w:val="-24"/>
        </w:rPr>
        <w:t xml:space="preserve"> </w:t>
      </w:r>
      <w:r>
        <w:t>частота</w:t>
      </w:r>
      <w:r>
        <w:rPr>
          <w:spacing w:val="-25"/>
        </w:rPr>
        <w:t xml:space="preserve"> </w:t>
      </w:r>
      <w:r>
        <w:t>встречаемости наблюдается на Кипре (14%) и Сардинии (10,3%) при средней частоте по земному шару в</w:t>
      </w:r>
      <w:r>
        <w:rPr>
          <w:spacing w:val="-3"/>
        </w:rPr>
        <w:t xml:space="preserve"> </w:t>
      </w:r>
      <w:r>
        <w:t>1,5%.</w:t>
      </w:r>
    </w:p>
    <w:p w14:paraId="2529AFF6" w14:textId="77777777" w:rsidR="00147D99" w:rsidRDefault="00CE5153">
      <w:pPr>
        <w:pStyle w:val="a5"/>
        <w:spacing w:line="252" w:lineRule="auto"/>
        <w:ind w:left="400" w:right="1375" w:firstLine="358"/>
        <w:jc w:val="both"/>
      </w:pPr>
      <w:r>
        <w:t xml:space="preserve">Несмотря на то, что каждое из орфанных заболеваний само по себе встречается </w:t>
      </w:r>
      <w:r>
        <w:rPr>
          <w:spacing w:val="-3"/>
        </w:rPr>
        <w:t>редко,</w:t>
      </w:r>
      <w:r>
        <w:rPr>
          <w:spacing w:val="-13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сумме</w:t>
      </w:r>
      <w:r>
        <w:rPr>
          <w:spacing w:val="-12"/>
        </w:rPr>
        <w:t xml:space="preserve"> </w:t>
      </w:r>
      <w:r>
        <w:t>они</w:t>
      </w:r>
      <w:r>
        <w:rPr>
          <w:spacing w:val="-13"/>
        </w:rPr>
        <w:t xml:space="preserve"> </w:t>
      </w:r>
      <w:r>
        <w:t>поражают</w:t>
      </w:r>
      <w:r>
        <w:rPr>
          <w:spacing w:val="-12"/>
        </w:rPr>
        <w:t xml:space="preserve"> </w:t>
      </w:r>
      <w:r>
        <w:t>значительный</w:t>
      </w:r>
      <w:r>
        <w:rPr>
          <w:spacing w:val="-13"/>
        </w:rPr>
        <w:t xml:space="preserve"> </w:t>
      </w:r>
      <w:r>
        <w:t>процент</w:t>
      </w:r>
      <w:r>
        <w:rPr>
          <w:spacing w:val="-13"/>
        </w:rPr>
        <w:t xml:space="preserve"> </w:t>
      </w:r>
      <w:r>
        <w:t>населения</w:t>
      </w:r>
      <w:r>
        <w:rPr>
          <w:spacing w:val="-12"/>
        </w:rPr>
        <w:t xml:space="preserve"> </w:t>
      </w:r>
      <w:r>
        <w:t>(предположительно</w:t>
      </w:r>
      <w:r>
        <w:rPr>
          <w:spacing w:val="-13"/>
        </w:rPr>
        <w:t xml:space="preserve"> </w:t>
      </w:r>
      <w:r>
        <w:t>5– 8%</w:t>
      </w:r>
      <w:r>
        <w:rPr>
          <w:spacing w:val="-16"/>
        </w:rPr>
        <w:t xml:space="preserve"> </w:t>
      </w:r>
      <w:r>
        <w:t>европейской</w:t>
      </w:r>
      <w:r>
        <w:rPr>
          <w:spacing w:val="-16"/>
        </w:rPr>
        <w:t xml:space="preserve"> </w:t>
      </w:r>
      <w:r>
        <w:t>популяции).</w:t>
      </w:r>
      <w:r>
        <w:rPr>
          <w:spacing w:val="-16"/>
        </w:rPr>
        <w:t xml:space="preserve"> </w:t>
      </w:r>
      <w:r>
        <w:t>Общее</w:t>
      </w:r>
      <w:r>
        <w:rPr>
          <w:spacing w:val="-16"/>
        </w:rPr>
        <w:t xml:space="preserve"> </w:t>
      </w:r>
      <w:r>
        <w:t>число</w:t>
      </w:r>
      <w:r>
        <w:rPr>
          <w:spacing w:val="-15"/>
        </w:rPr>
        <w:t xml:space="preserve"> </w:t>
      </w:r>
      <w:r>
        <w:t>орфанных</w:t>
      </w:r>
      <w:r>
        <w:rPr>
          <w:spacing w:val="-16"/>
        </w:rPr>
        <w:t xml:space="preserve"> </w:t>
      </w:r>
      <w:r>
        <w:t>болезней</w:t>
      </w:r>
      <w:r>
        <w:rPr>
          <w:spacing w:val="-16"/>
        </w:rPr>
        <w:t xml:space="preserve"> </w:t>
      </w:r>
      <w:r>
        <w:t>неизвестно</w:t>
      </w:r>
      <w:r>
        <w:rPr>
          <w:spacing w:val="-15"/>
        </w:rPr>
        <w:t xml:space="preserve"> </w:t>
      </w:r>
      <w:r>
        <w:t>по</w:t>
      </w:r>
      <w:r>
        <w:rPr>
          <w:spacing w:val="-16"/>
        </w:rPr>
        <w:t xml:space="preserve"> </w:t>
      </w:r>
      <w:r>
        <w:t>причине недостатков</w:t>
      </w:r>
      <w:r>
        <w:rPr>
          <w:spacing w:val="-28"/>
        </w:rPr>
        <w:t xml:space="preserve"> </w:t>
      </w:r>
      <w:r>
        <w:t>стандартизации,</w:t>
      </w:r>
      <w:r>
        <w:rPr>
          <w:spacing w:val="-27"/>
        </w:rPr>
        <w:t xml:space="preserve"> </w:t>
      </w:r>
      <w:r>
        <w:t>наиболее</w:t>
      </w:r>
      <w:r>
        <w:rPr>
          <w:spacing w:val="-26"/>
        </w:rPr>
        <w:t xml:space="preserve"> </w:t>
      </w:r>
      <w:r>
        <w:t>частая</w:t>
      </w:r>
      <w:r>
        <w:rPr>
          <w:spacing w:val="-27"/>
        </w:rPr>
        <w:t xml:space="preserve"> </w:t>
      </w:r>
      <w:r>
        <w:t>оценка</w:t>
      </w:r>
      <w:r>
        <w:rPr>
          <w:spacing w:val="-22"/>
        </w:rPr>
        <w:t xml:space="preserve"> </w:t>
      </w:r>
      <w:r>
        <w:rPr>
          <w:spacing w:val="-24"/>
        </w:rPr>
        <w:t>––</w:t>
      </w:r>
      <w:r>
        <w:rPr>
          <w:spacing w:val="-22"/>
        </w:rPr>
        <w:t xml:space="preserve"> </w:t>
      </w:r>
      <w:r>
        <w:t>5000–8000[</w:t>
      </w:r>
      <w:hyperlink w:anchor="_bookmark36">
        <w:r>
          <w:rPr>
            <w:color w:val="003052"/>
          </w:rPr>
          <w:t>8</w:t>
        </w:r>
      </w:hyperlink>
      <w:r>
        <w:t>].</w:t>
      </w:r>
      <w:r>
        <w:rPr>
          <w:spacing w:val="-27"/>
        </w:rPr>
        <w:t xml:space="preserve"> </w:t>
      </w:r>
      <w:r>
        <w:t>Существуют</w:t>
      </w:r>
      <w:r>
        <w:rPr>
          <w:spacing w:val="-27"/>
        </w:rPr>
        <w:t xml:space="preserve"> </w:t>
      </w:r>
      <w:r>
        <w:t>различные</w:t>
      </w:r>
      <w:r>
        <w:rPr>
          <w:spacing w:val="-20"/>
        </w:rPr>
        <w:t xml:space="preserve"> </w:t>
      </w:r>
      <w:r>
        <w:t>базы</w:t>
      </w:r>
      <w:r>
        <w:rPr>
          <w:spacing w:val="-19"/>
        </w:rPr>
        <w:t xml:space="preserve"> </w:t>
      </w:r>
      <w:r>
        <w:t>данных,</w:t>
      </w:r>
      <w:r>
        <w:rPr>
          <w:spacing w:val="-19"/>
        </w:rPr>
        <w:t xml:space="preserve"> </w:t>
      </w:r>
      <w:r>
        <w:t>собирающие</w:t>
      </w:r>
      <w:r>
        <w:rPr>
          <w:spacing w:val="-19"/>
        </w:rPr>
        <w:t xml:space="preserve"> </w:t>
      </w:r>
      <w:r>
        <w:t>информацию</w:t>
      </w:r>
      <w:r>
        <w:rPr>
          <w:spacing w:val="-19"/>
        </w:rPr>
        <w:t xml:space="preserve"> </w:t>
      </w:r>
      <w:r>
        <w:t>по</w:t>
      </w:r>
      <w:r>
        <w:rPr>
          <w:spacing w:val="-19"/>
        </w:rPr>
        <w:t xml:space="preserve"> </w:t>
      </w:r>
      <w:r>
        <w:t>орфанным</w:t>
      </w:r>
      <w:r>
        <w:rPr>
          <w:spacing w:val="-20"/>
        </w:rPr>
        <w:t xml:space="preserve"> </w:t>
      </w:r>
      <w:r>
        <w:t>заболеваниям,</w:t>
      </w:r>
      <w:r>
        <w:rPr>
          <w:spacing w:val="-19"/>
        </w:rPr>
        <w:t xml:space="preserve"> </w:t>
      </w:r>
      <w:r>
        <w:t>наиболее известными и часто используемыми из них</w:t>
      </w:r>
      <w:r>
        <w:rPr>
          <w:spacing w:val="-11"/>
        </w:rPr>
        <w:t xml:space="preserve"> </w:t>
      </w:r>
      <w:r>
        <w:t>являются:</w:t>
      </w:r>
    </w:p>
    <w:p w14:paraId="4B504603" w14:textId="77777777" w:rsidR="00147D99" w:rsidRDefault="00147D99">
      <w:pPr>
        <w:pStyle w:val="a5"/>
        <w:spacing w:before="9"/>
        <w:rPr>
          <w:sz w:val="20"/>
        </w:rPr>
      </w:pPr>
    </w:p>
    <w:p w14:paraId="619AAC2B" w14:textId="77777777" w:rsidR="00147D99" w:rsidRDefault="00CE5153">
      <w:pPr>
        <w:pStyle w:val="aa"/>
        <w:numPr>
          <w:ilvl w:val="0"/>
          <w:numId w:val="14"/>
        </w:numPr>
        <w:tabs>
          <w:tab w:val="left" w:pos="999"/>
        </w:tabs>
        <w:ind w:hanging="300"/>
        <w:jc w:val="left"/>
        <w:rPr>
          <w:sz w:val="24"/>
        </w:rPr>
      </w:pPr>
      <w:r>
        <w:rPr>
          <w:sz w:val="24"/>
        </w:rPr>
        <w:t>Global</w:t>
      </w:r>
      <w:r>
        <w:rPr>
          <w:spacing w:val="-2"/>
          <w:sz w:val="24"/>
        </w:rPr>
        <w:t xml:space="preserve"> </w:t>
      </w:r>
      <w:r>
        <w:rPr>
          <w:sz w:val="24"/>
        </w:rPr>
        <w:t>Genes;</w:t>
      </w:r>
    </w:p>
    <w:p w14:paraId="05CBC79D" w14:textId="77777777" w:rsidR="00147D99" w:rsidRPr="00CE5153" w:rsidRDefault="00CE5153">
      <w:pPr>
        <w:pStyle w:val="aa"/>
        <w:numPr>
          <w:ilvl w:val="0"/>
          <w:numId w:val="14"/>
        </w:numPr>
        <w:tabs>
          <w:tab w:val="left" w:pos="999"/>
        </w:tabs>
        <w:spacing w:before="212"/>
        <w:ind w:hanging="300"/>
        <w:jc w:val="left"/>
        <w:rPr>
          <w:sz w:val="24"/>
          <w:lang w:val="en-US"/>
        </w:rPr>
      </w:pPr>
      <w:r w:rsidRPr="00CE5153">
        <w:rPr>
          <w:sz w:val="24"/>
          <w:lang w:val="en-US"/>
        </w:rPr>
        <w:t>Online Mendelian Inheritance in Man</w:t>
      </w:r>
      <w:r w:rsidRPr="00CE5153">
        <w:rPr>
          <w:spacing w:val="-8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(OMIM®)[</w:t>
      </w:r>
      <w:hyperlink w:anchor="_bookmark37">
        <w:r w:rsidRPr="00CE5153">
          <w:rPr>
            <w:color w:val="003052"/>
            <w:sz w:val="24"/>
            <w:lang w:val="en-US"/>
          </w:rPr>
          <w:t>9</w:t>
        </w:r>
      </w:hyperlink>
      <w:r w:rsidRPr="00CE5153">
        <w:rPr>
          <w:sz w:val="24"/>
          <w:lang w:val="en-US"/>
        </w:rPr>
        <w:t>];</w:t>
      </w:r>
    </w:p>
    <w:p w14:paraId="75B58B47" w14:textId="77777777" w:rsidR="00147D99" w:rsidRDefault="00CE5153">
      <w:pPr>
        <w:pStyle w:val="aa"/>
        <w:numPr>
          <w:ilvl w:val="0"/>
          <w:numId w:val="14"/>
        </w:numPr>
        <w:tabs>
          <w:tab w:val="left" w:pos="999"/>
        </w:tabs>
        <w:spacing w:before="212"/>
        <w:ind w:hanging="300"/>
        <w:jc w:val="left"/>
        <w:rPr>
          <w:sz w:val="24"/>
        </w:rPr>
      </w:pPr>
      <w:r>
        <w:rPr>
          <w:sz w:val="24"/>
        </w:rPr>
        <w:t>Orphanet[</w:t>
      </w:r>
      <w:hyperlink w:anchor="_bookmark38">
        <w:r>
          <w:rPr>
            <w:color w:val="003052"/>
            <w:sz w:val="24"/>
          </w:rPr>
          <w:t>10</w:t>
        </w:r>
      </w:hyperlink>
      <w:r>
        <w:rPr>
          <w:sz w:val="24"/>
        </w:rPr>
        <w:t>].</w:t>
      </w:r>
    </w:p>
    <w:p w14:paraId="50AD1A4E" w14:textId="77777777" w:rsidR="00147D99" w:rsidRDefault="00147D99">
      <w:pPr>
        <w:pStyle w:val="a5"/>
        <w:spacing w:before="8"/>
        <w:rPr>
          <w:sz w:val="23"/>
        </w:rPr>
      </w:pPr>
    </w:p>
    <w:p w14:paraId="1BD6F163" w14:textId="77777777" w:rsidR="00147D99" w:rsidRDefault="00CE5153">
      <w:pPr>
        <w:pStyle w:val="a5"/>
        <w:spacing w:line="252" w:lineRule="auto"/>
        <w:ind w:left="400" w:right="1374" w:firstLine="358"/>
        <w:jc w:val="both"/>
      </w:pPr>
      <w:r>
        <w:rPr>
          <w:spacing w:val="-4"/>
        </w:rPr>
        <w:t xml:space="preserve">Около </w:t>
      </w:r>
      <w:r>
        <w:t>80% редких болезней имеют генетическую природу и начинаются в раннем детстве[</w:t>
      </w:r>
      <w:hyperlink w:anchor="_bookmark36">
        <w:r>
          <w:rPr>
            <w:color w:val="003052"/>
          </w:rPr>
          <w:t>8</w:t>
        </w:r>
      </w:hyperlink>
      <w:r>
        <w:t>].</w:t>
      </w:r>
      <w:r>
        <w:rPr>
          <w:spacing w:val="-13"/>
        </w:rPr>
        <w:t xml:space="preserve"> </w:t>
      </w:r>
      <w:r>
        <w:t>Таким</w:t>
      </w:r>
      <w:r>
        <w:rPr>
          <w:spacing w:val="-13"/>
        </w:rPr>
        <w:t xml:space="preserve"> </w:t>
      </w:r>
      <w:r>
        <w:t>образом,</w:t>
      </w:r>
      <w:r>
        <w:rPr>
          <w:spacing w:val="-13"/>
        </w:rPr>
        <w:t xml:space="preserve"> </w:t>
      </w:r>
      <w:r>
        <w:t>ключевым</w:t>
      </w:r>
      <w:r>
        <w:rPr>
          <w:spacing w:val="-12"/>
        </w:rPr>
        <w:t xml:space="preserve"> </w:t>
      </w:r>
      <w:r>
        <w:t>моментом</w:t>
      </w:r>
      <w:r>
        <w:rPr>
          <w:spacing w:val="-13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изучения</w:t>
      </w:r>
      <w:r>
        <w:rPr>
          <w:spacing w:val="-13"/>
        </w:rPr>
        <w:t xml:space="preserve"> </w:t>
      </w:r>
      <w:r>
        <w:t>данных</w:t>
      </w:r>
      <w:r>
        <w:rPr>
          <w:spacing w:val="-12"/>
        </w:rPr>
        <w:t xml:space="preserve"> </w:t>
      </w:r>
      <w:r>
        <w:t>заболеваний</w:t>
      </w:r>
      <w:r>
        <w:rPr>
          <w:spacing w:val="-13"/>
        </w:rPr>
        <w:t xml:space="preserve"> </w:t>
      </w:r>
      <w:r>
        <w:t>является понимание механизмов, лежащих в основе их развития. Количество орфанных заболеваний</w:t>
      </w:r>
      <w:r>
        <w:rPr>
          <w:spacing w:val="-6"/>
        </w:rPr>
        <w:t xml:space="preserve"> </w:t>
      </w:r>
      <w:r>
        <w:t>делает</w:t>
      </w:r>
      <w:r>
        <w:rPr>
          <w:spacing w:val="-6"/>
        </w:rPr>
        <w:t xml:space="preserve"> </w:t>
      </w:r>
      <w:r>
        <w:t>эту</w:t>
      </w:r>
      <w:r>
        <w:rPr>
          <w:spacing w:val="-5"/>
        </w:rPr>
        <w:t xml:space="preserve"> </w:t>
      </w:r>
      <w:r>
        <w:t>задачу</w:t>
      </w:r>
      <w:r>
        <w:rPr>
          <w:spacing w:val="-6"/>
        </w:rPr>
        <w:t xml:space="preserve"> </w:t>
      </w:r>
      <w:r>
        <w:t>крайне</w:t>
      </w:r>
      <w:r>
        <w:rPr>
          <w:spacing w:val="-6"/>
        </w:rPr>
        <w:t xml:space="preserve"> </w:t>
      </w:r>
      <w:r>
        <w:t>непростой.</w:t>
      </w:r>
      <w:r>
        <w:rPr>
          <w:spacing w:val="-5"/>
        </w:rPr>
        <w:t xml:space="preserve"> </w:t>
      </w:r>
      <w:r>
        <w:rPr>
          <w:spacing w:val="-3"/>
        </w:rPr>
        <w:t>Тем</w:t>
      </w:r>
      <w:r>
        <w:rPr>
          <w:spacing w:val="-6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менее,</w:t>
      </w:r>
      <w:r>
        <w:rPr>
          <w:spacing w:val="-5"/>
        </w:rPr>
        <w:t xml:space="preserve"> </w:t>
      </w:r>
      <w:r>
        <w:t>многие</w:t>
      </w:r>
      <w:r>
        <w:rPr>
          <w:spacing w:val="-6"/>
        </w:rPr>
        <w:t xml:space="preserve"> </w:t>
      </w:r>
      <w:r>
        <w:t>механизмы</w:t>
      </w:r>
      <w:r>
        <w:rPr>
          <w:spacing w:val="-6"/>
        </w:rPr>
        <w:t xml:space="preserve"> </w:t>
      </w:r>
      <w:r>
        <w:t>на сегодняшний момент достаточно хорошо изучены. О них речь пойдёт</w:t>
      </w:r>
      <w:r>
        <w:rPr>
          <w:spacing w:val="-36"/>
        </w:rPr>
        <w:t xml:space="preserve"> </w:t>
      </w:r>
      <w:r>
        <w:t>далее.</w:t>
      </w:r>
    </w:p>
    <w:p w14:paraId="1FF72EA5" w14:textId="77777777" w:rsidR="00147D99" w:rsidRDefault="00147D99">
      <w:pPr>
        <w:pStyle w:val="a5"/>
        <w:spacing w:before="5"/>
        <w:rPr>
          <w:sz w:val="33"/>
        </w:rPr>
      </w:pPr>
    </w:p>
    <w:p w14:paraId="68C534F3" w14:textId="77777777" w:rsidR="00147D99" w:rsidRDefault="00CE5153">
      <w:pPr>
        <w:pStyle w:val="2"/>
        <w:numPr>
          <w:ilvl w:val="1"/>
          <w:numId w:val="13"/>
        </w:numPr>
        <w:tabs>
          <w:tab w:val="left" w:pos="975"/>
        </w:tabs>
        <w:ind w:hanging="575"/>
      </w:pPr>
      <w:bookmarkStart w:id="17" w:name="_bookmark51"/>
      <w:bookmarkStart w:id="18" w:name="_bookmark5"/>
      <w:bookmarkStart w:id="19" w:name="Механизмы_развития_генетических_патологи"/>
      <w:bookmarkEnd w:id="17"/>
      <w:bookmarkEnd w:id="18"/>
      <w:bookmarkEnd w:id="19"/>
      <w:r>
        <w:rPr>
          <w:spacing w:val="-3"/>
        </w:rPr>
        <w:t xml:space="preserve">Механизмы </w:t>
      </w:r>
      <w:r>
        <w:t>развития генетических</w:t>
      </w:r>
      <w:r>
        <w:rPr>
          <w:spacing w:val="14"/>
        </w:rPr>
        <w:t xml:space="preserve"> </w:t>
      </w:r>
      <w:r>
        <w:rPr>
          <w:spacing w:val="-3"/>
        </w:rPr>
        <w:t>патологий</w:t>
      </w:r>
    </w:p>
    <w:p w14:paraId="708D3347" w14:textId="77777777" w:rsidR="00147D99" w:rsidRDefault="00CE5153">
      <w:pPr>
        <w:pStyle w:val="a5"/>
        <w:spacing w:before="169" w:line="252" w:lineRule="auto"/>
        <w:ind w:left="400" w:right="1332"/>
        <w:jc w:val="both"/>
      </w:pPr>
      <w:r>
        <w:t>Механизмы</w:t>
      </w:r>
      <w:r>
        <w:rPr>
          <w:spacing w:val="-29"/>
        </w:rPr>
        <w:t xml:space="preserve"> </w:t>
      </w:r>
      <w:r>
        <w:t>развития</w:t>
      </w:r>
      <w:r>
        <w:rPr>
          <w:spacing w:val="-28"/>
        </w:rPr>
        <w:t xml:space="preserve"> </w:t>
      </w:r>
      <w:r>
        <w:t>генетических</w:t>
      </w:r>
      <w:r>
        <w:rPr>
          <w:spacing w:val="-29"/>
        </w:rPr>
        <w:t xml:space="preserve"> </w:t>
      </w:r>
      <w:r>
        <w:t>патологий</w:t>
      </w:r>
      <w:r>
        <w:rPr>
          <w:spacing w:val="-28"/>
        </w:rPr>
        <w:t xml:space="preserve"> </w:t>
      </w:r>
      <w:r>
        <w:t>делятся</w:t>
      </w:r>
      <w:r>
        <w:rPr>
          <w:spacing w:val="-29"/>
        </w:rPr>
        <w:t xml:space="preserve"> </w:t>
      </w:r>
      <w:r>
        <w:t>на</w:t>
      </w:r>
      <w:r>
        <w:rPr>
          <w:spacing w:val="-28"/>
        </w:rPr>
        <w:t xml:space="preserve"> </w:t>
      </w:r>
      <w:r>
        <w:t>две</w:t>
      </w:r>
      <w:r>
        <w:rPr>
          <w:spacing w:val="-28"/>
        </w:rPr>
        <w:t xml:space="preserve"> </w:t>
      </w:r>
      <w:r>
        <w:t>большие</w:t>
      </w:r>
      <w:r>
        <w:rPr>
          <w:spacing w:val="-29"/>
        </w:rPr>
        <w:t xml:space="preserve"> </w:t>
      </w:r>
      <w:r>
        <w:t>группы.</w:t>
      </w:r>
      <w:r>
        <w:rPr>
          <w:spacing w:val="-28"/>
        </w:rPr>
        <w:t xml:space="preserve"> </w:t>
      </w:r>
      <w:r>
        <w:t>В</w:t>
      </w:r>
      <w:r>
        <w:rPr>
          <w:spacing w:val="-29"/>
        </w:rPr>
        <w:t xml:space="preserve"> </w:t>
      </w:r>
      <w:r>
        <w:t xml:space="preserve">первую относят изменения белок-кодирующей последовательности гена, приводящие к прекращению синтеза белка либо к синтезу изменённого полипептида. </w:t>
      </w:r>
      <w:r>
        <w:rPr>
          <w:spacing w:val="-6"/>
        </w:rPr>
        <w:t xml:space="preserve">Ко </w:t>
      </w:r>
      <w:r>
        <w:t>второй группе относятся эпигенетические механизмы, не затрагивающие непосредственно белок</w:t>
      </w:r>
      <w:r>
        <w:rPr>
          <w:spacing w:val="-3"/>
        </w:rPr>
        <w:t xml:space="preserve">кодирующие </w:t>
      </w:r>
      <w:r>
        <w:t>последовательности генов.</w:t>
      </w:r>
    </w:p>
    <w:p w14:paraId="73F5254C" w14:textId="77777777" w:rsidR="00147D99" w:rsidRDefault="00CE5153">
      <w:pPr>
        <w:pStyle w:val="a5"/>
        <w:spacing w:line="252" w:lineRule="auto"/>
        <w:ind w:left="400" w:right="1144" w:firstLine="358"/>
        <w:jc w:val="both"/>
      </w:pPr>
      <w:r>
        <w:t>Изменения</w:t>
      </w:r>
      <w:r>
        <w:rPr>
          <w:spacing w:val="-33"/>
        </w:rPr>
        <w:t xml:space="preserve"> </w:t>
      </w:r>
      <w:r>
        <w:t>белок-кодирующей</w:t>
      </w:r>
      <w:r>
        <w:rPr>
          <w:spacing w:val="-33"/>
        </w:rPr>
        <w:t xml:space="preserve"> </w:t>
      </w:r>
      <w:r>
        <w:t>последовательности</w:t>
      </w:r>
      <w:r>
        <w:rPr>
          <w:spacing w:val="-33"/>
        </w:rPr>
        <w:t xml:space="preserve"> </w:t>
      </w:r>
      <w:r>
        <w:t>гена</w:t>
      </w:r>
      <w:r>
        <w:rPr>
          <w:spacing w:val="-33"/>
        </w:rPr>
        <w:t xml:space="preserve"> </w:t>
      </w:r>
      <w:r>
        <w:t>(экзонов</w:t>
      </w:r>
      <w:r>
        <w:rPr>
          <w:spacing w:val="-33"/>
        </w:rPr>
        <w:t xml:space="preserve"> </w:t>
      </w:r>
      <w:r>
        <w:t>и</w:t>
      </w:r>
      <w:r>
        <w:rPr>
          <w:spacing w:val="-33"/>
        </w:rPr>
        <w:t xml:space="preserve"> </w:t>
      </w:r>
      <w:r>
        <w:t>сплайсинг-сайтов) могут приводить к замене аминокислот, сдвигам рамки считывания, появлению</w:t>
      </w:r>
      <w:r>
        <w:rPr>
          <w:spacing w:val="-31"/>
        </w:rPr>
        <w:t xml:space="preserve"> </w:t>
      </w:r>
      <w:r>
        <w:t>преждевременных</w:t>
      </w:r>
      <w:r>
        <w:rPr>
          <w:spacing w:val="-29"/>
        </w:rPr>
        <w:t xml:space="preserve"> </w:t>
      </w:r>
      <w:r>
        <w:t>стоп-кодонов</w:t>
      </w:r>
      <w:r>
        <w:rPr>
          <w:spacing w:val="-29"/>
        </w:rPr>
        <w:t xml:space="preserve"> </w:t>
      </w:r>
      <w:r>
        <w:t>и</w:t>
      </w:r>
      <w:r>
        <w:rPr>
          <w:spacing w:val="-29"/>
        </w:rPr>
        <w:t xml:space="preserve"> </w:t>
      </w:r>
      <w:r>
        <w:t>нарушениям</w:t>
      </w:r>
      <w:r>
        <w:rPr>
          <w:spacing w:val="-29"/>
        </w:rPr>
        <w:t xml:space="preserve"> </w:t>
      </w:r>
      <w:r>
        <w:t>сплайсинга.</w:t>
      </w:r>
      <w:r>
        <w:rPr>
          <w:spacing w:val="-28"/>
        </w:rPr>
        <w:t xml:space="preserve"> </w:t>
      </w:r>
      <w:r>
        <w:t>Прекращение</w:t>
      </w:r>
      <w:r>
        <w:rPr>
          <w:spacing w:val="-29"/>
        </w:rPr>
        <w:t xml:space="preserve"> </w:t>
      </w:r>
      <w:r>
        <w:t>синтеза</w:t>
      </w:r>
      <w:r>
        <w:rPr>
          <w:spacing w:val="-29"/>
        </w:rPr>
        <w:t xml:space="preserve"> </w:t>
      </w:r>
      <w:r>
        <w:t>белка</w:t>
      </w:r>
      <w:r>
        <w:rPr>
          <w:spacing w:val="-29"/>
        </w:rPr>
        <w:t xml:space="preserve"> </w:t>
      </w:r>
      <w:r>
        <w:t>снижает дозу гена, а изменённый полипептид способен как потерять свою функцию,</w:t>
      </w:r>
      <w:r>
        <w:rPr>
          <w:spacing w:val="-29"/>
        </w:rPr>
        <w:t xml:space="preserve"> </w:t>
      </w:r>
      <w:r>
        <w:t xml:space="preserve">снизив таким образом дозу гена, так и приобрести новые свойства (токсичность). Классическим примером приобретения </w:t>
      </w:r>
      <w:r>
        <w:rPr>
          <w:spacing w:val="-4"/>
        </w:rPr>
        <w:t xml:space="preserve">белком </w:t>
      </w:r>
      <w:r>
        <w:t xml:space="preserve">токсичности являются </w:t>
      </w:r>
      <w:r>
        <w:rPr>
          <w:spacing w:val="-3"/>
        </w:rPr>
        <w:t xml:space="preserve">некоторые </w:t>
      </w:r>
      <w:r>
        <w:lastRenderedPageBreak/>
        <w:t xml:space="preserve">наследственные нейродегенеративные заболевания </w:t>
      </w:r>
      <w:r>
        <w:rPr>
          <w:spacing w:val="-24"/>
        </w:rPr>
        <w:t xml:space="preserve">–– </w:t>
      </w:r>
      <w:r>
        <w:t>в частности, аутосомно-доминантный вариант</w:t>
      </w:r>
      <w:r>
        <w:rPr>
          <w:spacing w:val="-26"/>
        </w:rPr>
        <w:t xml:space="preserve"> </w:t>
      </w:r>
      <w:r>
        <w:t>болезни</w:t>
      </w:r>
      <w:r>
        <w:rPr>
          <w:spacing w:val="-25"/>
        </w:rPr>
        <w:t xml:space="preserve"> </w:t>
      </w:r>
      <w:r>
        <w:t>Альцгеймера.</w:t>
      </w:r>
      <w:r>
        <w:rPr>
          <w:spacing w:val="-24"/>
        </w:rPr>
        <w:t xml:space="preserve"> </w:t>
      </w:r>
      <w:r>
        <w:t>Другое</w:t>
      </w:r>
      <w:r>
        <w:rPr>
          <w:spacing w:val="-25"/>
        </w:rPr>
        <w:t xml:space="preserve"> </w:t>
      </w:r>
      <w:r>
        <w:t>нейродегенеративное</w:t>
      </w:r>
      <w:r>
        <w:rPr>
          <w:spacing w:val="-25"/>
        </w:rPr>
        <w:t xml:space="preserve"> </w:t>
      </w:r>
      <w:r>
        <w:t>заболевание</w:t>
      </w:r>
      <w:r>
        <w:rPr>
          <w:spacing w:val="-25"/>
        </w:rPr>
        <w:t xml:space="preserve"> </w:t>
      </w:r>
      <w:r>
        <w:rPr>
          <w:spacing w:val="-24"/>
        </w:rPr>
        <w:t>––</w:t>
      </w:r>
      <w:r>
        <w:rPr>
          <w:spacing w:val="-26"/>
        </w:rPr>
        <w:t xml:space="preserve"> </w:t>
      </w:r>
      <w:r>
        <w:t xml:space="preserve">аутосомнорецессивная болезнь Паркинсона </w:t>
      </w:r>
      <w:r>
        <w:rPr>
          <w:spacing w:val="-24"/>
        </w:rPr>
        <w:t xml:space="preserve">–– </w:t>
      </w:r>
      <w:r>
        <w:t xml:space="preserve">может служить примером потери </w:t>
      </w:r>
      <w:r>
        <w:rPr>
          <w:spacing w:val="-4"/>
        </w:rPr>
        <w:t xml:space="preserve">белком </w:t>
      </w:r>
      <w:r>
        <w:t>протективной</w:t>
      </w:r>
      <w:r>
        <w:rPr>
          <w:spacing w:val="-2"/>
        </w:rPr>
        <w:t xml:space="preserve"> </w:t>
      </w:r>
      <w:r>
        <w:t>функции[</w:t>
      </w:r>
      <w:hyperlink w:anchor="_bookmark39">
        <w:r>
          <w:rPr>
            <w:color w:val="003052"/>
          </w:rPr>
          <w:t>11</w:t>
        </w:r>
      </w:hyperlink>
      <w:r>
        <w:t>].</w:t>
      </w:r>
    </w:p>
    <w:p w14:paraId="1EA4D437" w14:textId="77777777" w:rsidR="00147D99" w:rsidRDefault="00CE5153">
      <w:pPr>
        <w:pStyle w:val="a5"/>
        <w:spacing w:line="252" w:lineRule="auto"/>
        <w:ind w:left="117" w:right="1657" w:firstLine="358"/>
      </w:pPr>
      <w:r>
        <w:t>Также генетические патологии могут развиваться из-за эпигенетических механизмов,</w:t>
      </w:r>
      <w:r>
        <w:rPr>
          <w:spacing w:val="-10"/>
        </w:rPr>
        <w:t xml:space="preserve"> </w:t>
      </w:r>
      <w:r>
        <w:t>приводящих</w:t>
      </w:r>
      <w:r>
        <w:rPr>
          <w:spacing w:val="-9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изменению</w:t>
      </w:r>
      <w:r>
        <w:rPr>
          <w:spacing w:val="-9"/>
        </w:rPr>
        <w:t xml:space="preserve"> </w:t>
      </w:r>
      <w:r>
        <w:t>экспрессии</w:t>
      </w:r>
      <w:r>
        <w:rPr>
          <w:spacing w:val="-9"/>
        </w:rPr>
        <w:t xml:space="preserve"> </w:t>
      </w:r>
      <w:r>
        <w:t>генов.</w:t>
      </w:r>
      <w:r>
        <w:rPr>
          <w:spacing w:val="-10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таким</w:t>
      </w:r>
      <w:r>
        <w:rPr>
          <w:spacing w:val="-9"/>
        </w:rPr>
        <w:t xml:space="preserve"> </w:t>
      </w:r>
      <w:r>
        <w:t>механизмам</w:t>
      </w:r>
      <w:r>
        <w:rPr>
          <w:spacing w:val="-9"/>
        </w:rPr>
        <w:t xml:space="preserve"> </w:t>
      </w:r>
      <w:r>
        <w:t>можно</w:t>
      </w:r>
      <w:r>
        <w:rPr>
          <w:spacing w:val="-9"/>
        </w:rPr>
        <w:t xml:space="preserve"> </w:t>
      </w:r>
      <w:r>
        <w:t xml:space="preserve">отнести метилирование ДНК </w:t>
      </w:r>
      <w:r>
        <w:rPr>
          <w:spacing w:val="-24"/>
        </w:rPr>
        <w:t xml:space="preserve">–– </w:t>
      </w:r>
      <w:r>
        <w:t xml:space="preserve">изменение </w:t>
      </w:r>
      <w:r>
        <w:rPr>
          <w:spacing w:val="-3"/>
        </w:rPr>
        <w:t xml:space="preserve">молекулы </w:t>
      </w:r>
      <w:r>
        <w:t>ДНК без изменения нуклеотидной</w:t>
      </w:r>
      <w:r>
        <w:rPr>
          <w:spacing w:val="-39"/>
        </w:rPr>
        <w:t xml:space="preserve"> </w:t>
      </w:r>
      <w:r>
        <w:t>последовательности, а также ацетилирование</w:t>
      </w:r>
      <w:r>
        <w:rPr>
          <w:spacing w:val="-7"/>
        </w:rPr>
        <w:t xml:space="preserve"> </w:t>
      </w:r>
      <w:r>
        <w:t>гистонов.</w:t>
      </w:r>
    </w:p>
    <w:p w14:paraId="346E0258" w14:textId="77777777" w:rsidR="00147D99" w:rsidRDefault="00CE5153">
      <w:pPr>
        <w:pStyle w:val="a5"/>
        <w:spacing w:line="252" w:lineRule="auto"/>
        <w:ind w:left="117" w:right="1656" w:firstLine="358"/>
      </w:pPr>
      <w:r>
        <w:t>В частности, нарушение метилирования ДНК ответственно за развитие синдрома Беквита—Видемана. Экспрессия генов CDKN1C и IGF2 регулируется в зависимости от того, на материнской или отцовской хромосоме они находятся (явление геномного импринтинга). Потеря импринтинга, вызванная изменениями регуляторного района, ведёт к изменению экспрессии этих генов и, как следствие, к тяжёлым порокам развития,</w:t>
      </w:r>
      <w:r>
        <w:rPr>
          <w:spacing w:val="-13"/>
        </w:rPr>
        <w:t xml:space="preserve"> </w:t>
      </w:r>
      <w:r>
        <w:t>включающим</w:t>
      </w:r>
      <w:r>
        <w:rPr>
          <w:spacing w:val="-13"/>
        </w:rPr>
        <w:t xml:space="preserve"> </w:t>
      </w:r>
      <w:r>
        <w:t>висцеромегалию,</w:t>
      </w:r>
      <w:r>
        <w:rPr>
          <w:spacing w:val="-13"/>
        </w:rPr>
        <w:t xml:space="preserve"> </w:t>
      </w:r>
      <w:r>
        <w:t>виcцеральные</w:t>
      </w:r>
      <w:r>
        <w:rPr>
          <w:spacing w:val="-13"/>
        </w:rPr>
        <w:t xml:space="preserve"> </w:t>
      </w:r>
      <w:r>
        <w:t>грыжи,</w:t>
      </w:r>
      <w:r>
        <w:rPr>
          <w:spacing w:val="-13"/>
        </w:rPr>
        <w:t xml:space="preserve"> </w:t>
      </w:r>
      <w:r>
        <w:t>эмбриональные</w:t>
      </w:r>
      <w:r>
        <w:rPr>
          <w:spacing w:val="-13"/>
        </w:rPr>
        <w:t xml:space="preserve"> </w:t>
      </w:r>
      <w:r>
        <w:t>опухоли, пороки сердца и почек[</w:t>
      </w:r>
      <w:hyperlink w:anchor="_bookmark40">
        <w:r>
          <w:rPr>
            <w:color w:val="003052"/>
          </w:rPr>
          <w:t>12</w:t>
        </w:r>
      </w:hyperlink>
      <w:r>
        <w:t xml:space="preserve">]. Изменение ацетилирования гистонов </w:t>
      </w:r>
      <w:r>
        <w:rPr>
          <w:spacing w:val="-3"/>
        </w:rPr>
        <w:t xml:space="preserve">некоторых </w:t>
      </w:r>
      <w:r>
        <w:t>генов в клетках</w:t>
      </w:r>
      <w:r>
        <w:rPr>
          <w:spacing w:val="-12"/>
        </w:rPr>
        <w:t xml:space="preserve"> </w:t>
      </w:r>
      <w:r>
        <w:t>головного</w:t>
      </w:r>
      <w:r>
        <w:rPr>
          <w:spacing w:val="-12"/>
        </w:rPr>
        <w:t xml:space="preserve"> </w:t>
      </w:r>
      <w:r>
        <w:t>мозга</w:t>
      </w:r>
      <w:r>
        <w:rPr>
          <w:spacing w:val="-11"/>
        </w:rPr>
        <w:t xml:space="preserve"> </w:t>
      </w:r>
      <w:r>
        <w:t>связано</w:t>
      </w:r>
      <w:r>
        <w:rPr>
          <w:spacing w:val="-11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развитием</w:t>
      </w:r>
      <w:r>
        <w:rPr>
          <w:spacing w:val="-11"/>
        </w:rPr>
        <w:t xml:space="preserve"> </w:t>
      </w:r>
      <w:r>
        <w:rPr>
          <w:spacing w:val="-3"/>
        </w:rPr>
        <w:t>такого</w:t>
      </w:r>
      <w:r>
        <w:rPr>
          <w:spacing w:val="-12"/>
        </w:rPr>
        <w:t xml:space="preserve"> </w:t>
      </w:r>
      <w:r>
        <w:t>заболевания,</w:t>
      </w:r>
      <w:r>
        <w:rPr>
          <w:spacing w:val="-12"/>
        </w:rPr>
        <w:t xml:space="preserve"> </w:t>
      </w:r>
      <w:r>
        <w:t>как</w:t>
      </w:r>
      <w:r>
        <w:rPr>
          <w:spacing w:val="-11"/>
        </w:rPr>
        <w:t xml:space="preserve"> </w:t>
      </w:r>
      <w:r>
        <w:t>шизофрения[</w:t>
      </w:r>
      <w:hyperlink w:anchor="_bookmark41">
        <w:r>
          <w:rPr>
            <w:color w:val="003052"/>
          </w:rPr>
          <w:t>13</w:t>
        </w:r>
      </w:hyperlink>
      <w:r>
        <w:t>]. Кроме того, на экспрессию в значительной степени влияет трёхмерная структура хроматина.</w:t>
      </w:r>
      <w:r>
        <w:rPr>
          <w:spacing w:val="-12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rPr>
          <w:spacing w:val="-4"/>
        </w:rPr>
        <w:t>примеру,</w:t>
      </w:r>
      <w:r>
        <w:rPr>
          <w:spacing w:val="-11"/>
        </w:rPr>
        <w:t xml:space="preserve"> </w:t>
      </w:r>
      <w:r>
        <w:t>энхансерный</w:t>
      </w:r>
      <w:r>
        <w:rPr>
          <w:spacing w:val="-11"/>
        </w:rPr>
        <w:t xml:space="preserve"> </w:t>
      </w:r>
      <w:r>
        <w:t>район</w:t>
      </w:r>
      <w:r>
        <w:rPr>
          <w:spacing w:val="-10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обязательно</w:t>
      </w:r>
      <w:r>
        <w:rPr>
          <w:spacing w:val="-11"/>
        </w:rPr>
        <w:t xml:space="preserve"> </w:t>
      </w:r>
      <w:r>
        <w:t>находится</w:t>
      </w:r>
      <w:r>
        <w:rPr>
          <w:spacing w:val="-11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непосредственной</w:t>
      </w:r>
      <w:r>
        <w:rPr>
          <w:spacing w:val="-24"/>
        </w:rPr>
        <w:t xml:space="preserve"> </w:t>
      </w:r>
      <w:r>
        <w:t>близости</w:t>
      </w:r>
      <w:r>
        <w:rPr>
          <w:spacing w:val="-24"/>
        </w:rPr>
        <w:t xml:space="preserve"> </w:t>
      </w:r>
      <w:r>
        <w:t>от</w:t>
      </w:r>
      <w:r>
        <w:rPr>
          <w:spacing w:val="-23"/>
        </w:rPr>
        <w:t xml:space="preserve"> </w:t>
      </w:r>
      <w:r>
        <w:t>гена,</w:t>
      </w:r>
      <w:r>
        <w:rPr>
          <w:spacing w:val="-24"/>
        </w:rPr>
        <w:t xml:space="preserve"> </w:t>
      </w:r>
      <w:r>
        <w:t>для</w:t>
      </w:r>
      <w:r>
        <w:rPr>
          <w:spacing w:val="-23"/>
        </w:rPr>
        <w:t xml:space="preserve"> </w:t>
      </w:r>
      <w:r>
        <w:t>его</w:t>
      </w:r>
      <w:r>
        <w:rPr>
          <w:spacing w:val="-24"/>
        </w:rPr>
        <w:t xml:space="preserve"> </w:t>
      </w:r>
      <w:r>
        <w:t>работы</w:t>
      </w:r>
      <w:r>
        <w:rPr>
          <w:spacing w:val="-23"/>
        </w:rPr>
        <w:t xml:space="preserve"> </w:t>
      </w:r>
      <w:r>
        <w:rPr>
          <w:spacing w:val="-4"/>
        </w:rPr>
        <w:t>необходим</w:t>
      </w:r>
      <w:r>
        <w:rPr>
          <w:spacing w:val="-24"/>
        </w:rPr>
        <w:t xml:space="preserve"> </w:t>
      </w:r>
      <w:r>
        <w:t>физический</w:t>
      </w:r>
      <w:r>
        <w:rPr>
          <w:spacing w:val="-24"/>
        </w:rPr>
        <w:t xml:space="preserve"> </w:t>
      </w:r>
      <w:r>
        <w:t>контакт</w:t>
      </w:r>
      <w:r>
        <w:rPr>
          <w:spacing w:val="-23"/>
        </w:rPr>
        <w:t xml:space="preserve"> </w:t>
      </w:r>
      <w:r>
        <w:t>с</w:t>
      </w:r>
      <w:r>
        <w:rPr>
          <w:spacing w:val="-24"/>
        </w:rPr>
        <w:t xml:space="preserve"> </w:t>
      </w:r>
      <w:r>
        <w:t>промотором</w:t>
      </w:r>
      <w:r>
        <w:rPr>
          <w:spacing w:val="-23"/>
        </w:rPr>
        <w:t xml:space="preserve"> </w:t>
      </w:r>
      <w:r>
        <w:t>гена за</w:t>
      </w:r>
      <w:r>
        <w:rPr>
          <w:spacing w:val="-18"/>
        </w:rPr>
        <w:t xml:space="preserve"> </w:t>
      </w:r>
      <w:r>
        <w:t>счёт</w:t>
      </w:r>
      <w:r>
        <w:rPr>
          <w:spacing w:val="-17"/>
        </w:rPr>
        <w:t xml:space="preserve"> </w:t>
      </w:r>
      <w:r>
        <w:t>выпетливания</w:t>
      </w:r>
      <w:r>
        <w:rPr>
          <w:spacing w:val="-18"/>
        </w:rPr>
        <w:t xml:space="preserve"> </w:t>
      </w:r>
      <w:r>
        <w:t>ДНК.</w:t>
      </w:r>
      <w:r>
        <w:rPr>
          <w:spacing w:val="-17"/>
        </w:rPr>
        <w:t xml:space="preserve"> </w:t>
      </w:r>
      <w:r>
        <w:t>Белковый</w:t>
      </w:r>
      <w:r>
        <w:rPr>
          <w:spacing w:val="-18"/>
        </w:rPr>
        <w:t xml:space="preserve"> </w:t>
      </w:r>
      <w:r>
        <w:rPr>
          <w:spacing w:val="-3"/>
        </w:rPr>
        <w:t>комплекс,</w:t>
      </w:r>
      <w:r>
        <w:rPr>
          <w:spacing w:val="-17"/>
        </w:rPr>
        <w:t xml:space="preserve"> </w:t>
      </w:r>
      <w:r>
        <w:t>связанный</w:t>
      </w:r>
      <w:r>
        <w:rPr>
          <w:spacing w:val="-18"/>
        </w:rPr>
        <w:t xml:space="preserve"> </w:t>
      </w:r>
      <w:r>
        <w:t>с</w:t>
      </w:r>
      <w:r>
        <w:rPr>
          <w:spacing w:val="-17"/>
        </w:rPr>
        <w:t xml:space="preserve"> </w:t>
      </w:r>
      <w:r>
        <w:t>энхансером,</w:t>
      </w:r>
      <w:r>
        <w:rPr>
          <w:spacing w:val="-18"/>
        </w:rPr>
        <w:t xml:space="preserve"> </w:t>
      </w:r>
      <w:r>
        <w:t>привлекает</w:t>
      </w:r>
      <w:r>
        <w:rPr>
          <w:spacing w:val="-17"/>
        </w:rPr>
        <w:t xml:space="preserve"> </w:t>
      </w:r>
      <w:r>
        <w:t>в эту область РНК-полимеразу и увеличивает вероятность её связывания с</w:t>
      </w:r>
      <w:r>
        <w:rPr>
          <w:spacing w:val="-41"/>
        </w:rPr>
        <w:t xml:space="preserve"> </w:t>
      </w:r>
      <w:r>
        <w:t>промотором. Известно, что большая часть промотор-энхансерных взаимодействий находится</w:t>
      </w:r>
      <w:r>
        <w:rPr>
          <w:spacing w:val="-34"/>
        </w:rPr>
        <w:t xml:space="preserve"> </w:t>
      </w:r>
      <w:r>
        <w:t xml:space="preserve">внутри топологически ассоциированных доменов </w:t>
      </w:r>
      <w:r>
        <w:rPr>
          <w:spacing w:val="-3"/>
        </w:rPr>
        <w:t xml:space="preserve">(ТАД). </w:t>
      </w:r>
      <w:r>
        <w:t xml:space="preserve">В </w:t>
      </w:r>
      <w:r>
        <w:rPr>
          <w:spacing w:val="-3"/>
        </w:rPr>
        <w:t xml:space="preserve">результате </w:t>
      </w:r>
      <w:r>
        <w:t xml:space="preserve">разрушения старых или образования новых границ </w:t>
      </w:r>
      <w:r>
        <w:rPr>
          <w:spacing w:val="-5"/>
        </w:rPr>
        <w:t xml:space="preserve">ТАД </w:t>
      </w:r>
      <w:r>
        <w:t>формируются структурные варианты, характеризующиеся</w:t>
      </w:r>
      <w:r>
        <w:rPr>
          <w:spacing w:val="-19"/>
        </w:rPr>
        <w:t xml:space="preserve"> </w:t>
      </w:r>
      <w:r>
        <w:t>иными</w:t>
      </w:r>
      <w:r>
        <w:rPr>
          <w:spacing w:val="-19"/>
        </w:rPr>
        <w:t xml:space="preserve"> </w:t>
      </w:r>
      <w:r>
        <w:t>промотор-энхансерными</w:t>
      </w:r>
      <w:r>
        <w:rPr>
          <w:spacing w:val="-19"/>
        </w:rPr>
        <w:t xml:space="preserve"> </w:t>
      </w:r>
      <w:r>
        <w:t>взаимодействиями.</w:t>
      </w:r>
      <w:r>
        <w:rPr>
          <w:spacing w:val="-19"/>
        </w:rPr>
        <w:t xml:space="preserve"> </w:t>
      </w:r>
      <w:r>
        <w:t>Это</w:t>
      </w:r>
      <w:r>
        <w:rPr>
          <w:spacing w:val="-19"/>
        </w:rPr>
        <w:t xml:space="preserve"> </w:t>
      </w:r>
      <w:r>
        <w:t>является</w:t>
      </w:r>
      <w:r>
        <w:rPr>
          <w:spacing w:val="-19"/>
        </w:rPr>
        <w:t xml:space="preserve"> </w:t>
      </w:r>
      <w:r>
        <w:t>причиной таких</w:t>
      </w:r>
      <w:r>
        <w:rPr>
          <w:spacing w:val="-14"/>
        </w:rPr>
        <w:t xml:space="preserve"> </w:t>
      </w:r>
      <w:r>
        <w:t>состояний,</w:t>
      </w:r>
      <w:r>
        <w:rPr>
          <w:spacing w:val="-14"/>
        </w:rPr>
        <w:t xml:space="preserve"> </w:t>
      </w:r>
      <w:r>
        <w:t>как</w:t>
      </w:r>
      <w:r>
        <w:rPr>
          <w:spacing w:val="-13"/>
        </w:rPr>
        <w:t xml:space="preserve"> </w:t>
      </w:r>
      <w:r>
        <w:t>FtM-инверсия</w:t>
      </w:r>
      <w:r>
        <w:rPr>
          <w:spacing w:val="-14"/>
        </w:rPr>
        <w:t xml:space="preserve"> </w:t>
      </w:r>
      <w:r>
        <w:t>пола</w:t>
      </w:r>
      <w:r>
        <w:rPr>
          <w:spacing w:val="-13"/>
        </w:rPr>
        <w:t xml:space="preserve"> </w:t>
      </w:r>
      <w:r>
        <w:t>(ген</w:t>
      </w:r>
      <w:r>
        <w:rPr>
          <w:spacing w:val="-14"/>
        </w:rPr>
        <w:t xml:space="preserve"> </w:t>
      </w:r>
      <w:r>
        <w:t>SOX9)</w:t>
      </w:r>
      <w:r>
        <w:rPr>
          <w:spacing w:val="-14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синдром</w:t>
      </w:r>
      <w:r>
        <w:rPr>
          <w:spacing w:val="-14"/>
        </w:rPr>
        <w:t xml:space="preserve"> </w:t>
      </w:r>
      <w:r>
        <w:rPr>
          <w:spacing w:val="-5"/>
        </w:rPr>
        <w:t>Кукса</w:t>
      </w:r>
      <w:r>
        <w:rPr>
          <w:spacing w:val="-13"/>
        </w:rPr>
        <w:t xml:space="preserve"> </w:t>
      </w:r>
      <w:r>
        <w:t>(ген</w:t>
      </w:r>
      <w:r>
        <w:rPr>
          <w:spacing w:val="-14"/>
        </w:rPr>
        <w:t xml:space="preserve"> </w:t>
      </w:r>
      <w:r>
        <w:t>KCNJ</w:t>
      </w:r>
      <w:proofErr w:type="gramStart"/>
      <w:r>
        <w:t>2)[</w:t>
      </w:r>
      <w:proofErr w:type="gramEnd"/>
      <w:r>
        <w:rPr>
          <w:color w:val="003052"/>
        </w:rPr>
        <w:fldChar w:fldCharType="begin"/>
      </w:r>
      <w:r>
        <w:rPr>
          <w:color w:val="003052"/>
        </w:rPr>
        <w:instrText xml:space="preserve"> HYPERLINK \l "_bookmark42" \h </w:instrText>
      </w:r>
      <w:r>
        <w:rPr>
          <w:color w:val="003052"/>
        </w:rPr>
        <w:fldChar w:fldCharType="separate"/>
      </w:r>
      <w:r>
        <w:rPr>
          <w:color w:val="003052"/>
        </w:rPr>
        <w:t>14</w:t>
      </w:r>
      <w:r>
        <w:rPr>
          <w:color w:val="003052"/>
        </w:rPr>
        <w:fldChar w:fldCharType="end"/>
      </w:r>
      <w:r>
        <w:t>]. Несмотря</w:t>
      </w:r>
      <w:r>
        <w:rPr>
          <w:spacing w:val="-14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то,</w:t>
      </w:r>
      <w:r>
        <w:rPr>
          <w:spacing w:val="-15"/>
        </w:rPr>
        <w:t xml:space="preserve"> </w:t>
      </w:r>
      <w:r>
        <w:t>что</w:t>
      </w:r>
      <w:r>
        <w:rPr>
          <w:spacing w:val="-15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развитии</w:t>
      </w:r>
      <w:r>
        <w:rPr>
          <w:spacing w:val="-14"/>
        </w:rPr>
        <w:t xml:space="preserve"> </w:t>
      </w:r>
      <w:r>
        <w:t>наследственных</w:t>
      </w:r>
      <w:r>
        <w:rPr>
          <w:spacing w:val="-14"/>
        </w:rPr>
        <w:t xml:space="preserve"> </w:t>
      </w:r>
      <w:r>
        <w:t>заболеваний</w:t>
      </w:r>
      <w:r>
        <w:rPr>
          <w:spacing w:val="-14"/>
        </w:rPr>
        <w:t xml:space="preserve"> </w:t>
      </w:r>
      <w:r>
        <w:t>эпигенетика</w:t>
      </w:r>
      <w:r>
        <w:rPr>
          <w:spacing w:val="-14"/>
        </w:rPr>
        <w:t xml:space="preserve"> </w:t>
      </w:r>
      <w:r>
        <w:t>безусловно играет важную роль, в основе их всегда лежат изменения тех или иных участков</w:t>
      </w:r>
    </w:p>
    <w:p w14:paraId="7B5CC4EE" w14:textId="77777777" w:rsidR="00147D99" w:rsidRDefault="00CE5153">
      <w:pPr>
        <w:pStyle w:val="a5"/>
        <w:spacing w:before="2" w:line="252" w:lineRule="auto"/>
        <w:ind w:left="117" w:right="1658"/>
        <w:jc w:val="both"/>
      </w:pPr>
      <w:r>
        <w:t>ДНК.</w:t>
      </w:r>
      <w:r>
        <w:rPr>
          <w:spacing w:val="-6"/>
        </w:rPr>
        <w:t xml:space="preserve"> </w:t>
      </w:r>
      <w:r>
        <w:t>Эти</w:t>
      </w:r>
      <w:r>
        <w:rPr>
          <w:spacing w:val="-6"/>
        </w:rPr>
        <w:t xml:space="preserve"> </w:t>
      </w:r>
      <w:r>
        <w:t>генетические</w:t>
      </w:r>
      <w:r>
        <w:rPr>
          <w:spacing w:val="-6"/>
        </w:rPr>
        <w:t xml:space="preserve"> </w:t>
      </w:r>
      <w:r>
        <w:t>варианты</w:t>
      </w:r>
      <w:r>
        <w:rPr>
          <w:spacing w:val="-5"/>
        </w:rPr>
        <w:t xml:space="preserve"> </w:t>
      </w:r>
      <w:r>
        <w:t>существенно</w:t>
      </w:r>
      <w:r>
        <w:rPr>
          <w:spacing w:val="-6"/>
        </w:rPr>
        <w:t xml:space="preserve"> </w:t>
      </w:r>
      <w:r>
        <w:t>различаются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rPr>
          <w:spacing w:val="-4"/>
        </w:rPr>
        <w:t>размеру,</w:t>
      </w:r>
      <w:r>
        <w:rPr>
          <w:spacing w:val="-5"/>
        </w:rPr>
        <w:t xml:space="preserve"> </w:t>
      </w:r>
      <w:r>
        <w:t>характеру</w:t>
      </w:r>
      <w:r>
        <w:rPr>
          <w:spacing w:val="-6"/>
        </w:rPr>
        <w:t xml:space="preserve"> </w:t>
      </w:r>
      <w:r>
        <w:t xml:space="preserve">изменения, а также функциональному значению, </w:t>
      </w:r>
      <w:r>
        <w:rPr>
          <w:spacing w:val="-3"/>
        </w:rPr>
        <w:t xml:space="preserve">которое </w:t>
      </w:r>
      <w:r>
        <w:t>напрямую зависит от затрагиваемых вариантом районов</w:t>
      </w:r>
      <w:r>
        <w:rPr>
          <w:spacing w:val="-5"/>
        </w:rPr>
        <w:t xml:space="preserve"> </w:t>
      </w:r>
      <w:r>
        <w:t>генома.</w:t>
      </w:r>
    </w:p>
    <w:p w14:paraId="30FBCBEF" w14:textId="77777777" w:rsidR="00147D99" w:rsidRDefault="00147D99">
      <w:pPr>
        <w:pStyle w:val="a5"/>
        <w:spacing w:before="7"/>
        <w:rPr>
          <w:sz w:val="33"/>
        </w:rPr>
      </w:pPr>
    </w:p>
    <w:p w14:paraId="46CB51D6" w14:textId="77777777" w:rsidR="00147D99" w:rsidRDefault="00CE5153">
      <w:pPr>
        <w:pStyle w:val="2"/>
        <w:numPr>
          <w:ilvl w:val="1"/>
          <w:numId w:val="13"/>
        </w:numPr>
        <w:tabs>
          <w:tab w:val="left" w:pos="692"/>
        </w:tabs>
        <w:spacing w:line="264" w:lineRule="auto"/>
        <w:ind w:left="691" w:right="1698"/>
        <w:jc w:val="both"/>
      </w:pPr>
      <w:bookmarkStart w:id="20" w:name="_bookmark61"/>
      <w:bookmarkStart w:id="21" w:name="_bookmark6"/>
      <w:bookmarkStart w:id="22" w:name="Типы_генетических_аномалий,_лежащих_в_ос"/>
      <w:bookmarkEnd w:id="20"/>
      <w:bookmarkEnd w:id="21"/>
      <w:bookmarkEnd w:id="22"/>
      <w:r>
        <w:rPr>
          <w:spacing w:val="-3"/>
        </w:rPr>
        <w:t xml:space="preserve">Типы </w:t>
      </w:r>
      <w:r>
        <w:t xml:space="preserve">генетических аномалий, лежащих в основе генетических </w:t>
      </w:r>
      <w:r>
        <w:rPr>
          <w:spacing w:val="-3"/>
        </w:rPr>
        <w:t>патологий</w:t>
      </w:r>
    </w:p>
    <w:p w14:paraId="010F598F" w14:textId="77777777" w:rsidR="00147D99" w:rsidRDefault="00CE5153">
      <w:pPr>
        <w:pStyle w:val="a5"/>
        <w:spacing w:before="135" w:line="252" w:lineRule="auto"/>
        <w:ind w:left="117" w:right="1698"/>
        <w:jc w:val="both"/>
      </w:pPr>
      <w:r>
        <w:t>Самыми</w:t>
      </w:r>
      <w:r>
        <w:rPr>
          <w:spacing w:val="-20"/>
        </w:rPr>
        <w:t xml:space="preserve"> </w:t>
      </w:r>
      <w:r>
        <w:t>крупными</w:t>
      </w:r>
      <w:r>
        <w:rPr>
          <w:spacing w:val="-20"/>
        </w:rPr>
        <w:t xml:space="preserve"> </w:t>
      </w:r>
      <w:r>
        <w:t>являются</w:t>
      </w:r>
      <w:r>
        <w:rPr>
          <w:spacing w:val="-20"/>
        </w:rPr>
        <w:t xml:space="preserve"> </w:t>
      </w:r>
      <w:r>
        <w:t>хромосомные</w:t>
      </w:r>
      <w:r>
        <w:rPr>
          <w:spacing w:val="-20"/>
        </w:rPr>
        <w:t xml:space="preserve"> </w:t>
      </w:r>
      <w:r>
        <w:t>перестройки.</w:t>
      </w:r>
      <w:r>
        <w:rPr>
          <w:spacing w:val="-20"/>
        </w:rPr>
        <w:t xml:space="preserve"> </w:t>
      </w:r>
      <w:r>
        <w:t>Они</w:t>
      </w:r>
      <w:r>
        <w:rPr>
          <w:spacing w:val="-20"/>
        </w:rPr>
        <w:t xml:space="preserve"> </w:t>
      </w:r>
      <w:r>
        <w:t>делятся</w:t>
      </w:r>
      <w:r>
        <w:rPr>
          <w:spacing w:val="-20"/>
        </w:rPr>
        <w:t xml:space="preserve"> </w:t>
      </w:r>
      <w:r>
        <w:t>на</w:t>
      </w:r>
      <w:r>
        <w:rPr>
          <w:spacing w:val="-20"/>
        </w:rPr>
        <w:t xml:space="preserve"> </w:t>
      </w:r>
      <w:r>
        <w:t>две</w:t>
      </w:r>
      <w:r>
        <w:rPr>
          <w:spacing w:val="-20"/>
        </w:rPr>
        <w:t xml:space="preserve"> </w:t>
      </w:r>
      <w:r>
        <w:t>основных группы</w:t>
      </w:r>
      <w:r>
        <w:rPr>
          <w:spacing w:val="-20"/>
        </w:rPr>
        <w:t xml:space="preserve"> </w:t>
      </w:r>
      <w:r>
        <w:rPr>
          <w:spacing w:val="-24"/>
        </w:rPr>
        <w:t>––</w:t>
      </w:r>
      <w:r>
        <w:rPr>
          <w:spacing w:val="-21"/>
        </w:rPr>
        <w:t xml:space="preserve"> </w:t>
      </w:r>
      <w:r>
        <w:t>сбалансированные</w:t>
      </w:r>
      <w:r>
        <w:rPr>
          <w:spacing w:val="-5"/>
        </w:rPr>
        <w:t xml:space="preserve"> </w:t>
      </w:r>
      <w:r>
        <w:t>(без</w:t>
      </w:r>
      <w:r>
        <w:rPr>
          <w:spacing w:val="-5"/>
        </w:rPr>
        <w:t xml:space="preserve"> </w:t>
      </w:r>
      <w:r>
        <w:t>изменения</w:t>
      </w:r>
      <w:r>
        <w:rPr>
          <w:spacing w:val="-5"/>
        </w:rPr>
        <w:t xml:space="preserve"> </w:t>
      </w:r>
      <w:r>
        <w:t>количества</w:t>
      </w:r>
      <w:r>
        <w:rPr>
          <w:spacing w:val="-6"/>
        </w:rPr>
        <w:t xml:space="preserve"> </w:t>
      </w:r>
      <w:r>
        <w:t>генетической</w:t>
      </w:r>
      <w:r>
        <w:rPr>
          <w:spacing w:val="-5"/>
        </w:rPr>
        <w:t xml:space="preserve"> </w:t>
      </w:r>
      <w:r>
        <w:t>информации)</w:t>
      </w:r>
      <w:r>
        <w:rPr>
          <w:spacing w:val="-6"/>
        </w:rPr>
        <w:t xml:space="preserve"> </w:t>
      </w:r>
      <w:r>
        <w:t>и несбалансированные (с изменением количества генетической</w:t>
      </w:r>
      <w:r>
        <w:rPr>
          <w:spacing w:val="-19"/>
        </w:rPr>
        <w:t xml:space="preserve"> </w:t>
      </w:r>
      <w:r>
        <w:t>информации).</w:t>
      </w:r>
    </w:p>
    <w:p w14:paraId="44EB7C1F" w14:textId="77777777" w:rsidR="00147D99" w:rsidRDefault="00CE5153">
      <w:pPr>
        <w:pStyle w:val="a5"/>
        <w:spacing w:line="252" w:lineRule="auto"/>
        <w:ind w:left="117" w:right="1698" w:firstLine="358"/>
        <w:jc w:val="both"/>
        <w:sectPr w:rsidR="00147D99">
          <w:pgSz w:w="11906" w:h="16838"/>
          <w:pgMar w:top="1540" w:right="0" w:bottom="280" w:left="1300" w:header="953" w:footer="0" w:gutter="0"/>
          <w:cols w:space="720"/>
          <w:formProt w:val="0"/>
          <w:docGrid w:linePitch="100" w:charSpace="4096"/>
        </w:sectPr>
      </w:pPr>
      <w:r>
        <w:t>Несбалансированные перестройки в большинстве своём приводят к летальному исходу (в эмбриональном или детском периодах) и грубым изменениям фенотипа. К</w:t>
      </w:r>
    </w:p>
    <w:p w14:paraId="19057B72" w14:textId="77777777" w:rsidR="00147D99" w:rsidRDefault="00147D99">
      <w:pPr>
        <w:pStyle w:val="a5"/>
        <w:spacing w:before="7"/>
        <w:rPr>
          <w:sz w:val="11"/>
        </w:rPr>
      </w:pPr>
    </w:p>
    <w:p w14:paraId="025D7C9D" w14:textId="77777777" w:rsidR="00147D99" w:rsidRDefault="00CE5153">
      <w:pPr>
        <w:pStyle w:val="a5"/>
        <w:spacing w:before="89"/>
        <w:ind w:left="400"/>
      </w:pPr>
      <w:r>
        <w:t>несбалансированным относятся:</w:t>
      </w:r>
    </w:p>
    <w:p w14:paraId="57824F5A" w14:textId="77777777" w:rsidR="00147D99" w:rsidRDefault="00147D99">
      <w:pPr>
        <w:pStyle w:val="a5"/>
        <w:spacing w:before="7"/>
        <w:rPr>
          <w:sz w:val="23"/>
        </w:rPr>
      </w:pPr>
    </w:p>
    <w:p w14:paraId="3D2B1201" w14:textId="77777777" w:rsidR="00147D99" w:rsidRDefault="00CE5153">
      <w:pPr>
        <w:pStyle w:val="aa"/>
        <w:numPr>
          <w:ilvl w:val="2"/>
          <w:numId w:val="13"/>
        </w:numPr>
        <w:tabs>
          <w:tab w:val="left" w:pos="999"/>
        </w:tabs>
        <w:spacing w:line="252" w:lineRule="auto"/>
        <w:ind w:right="1374" w:hanging="196"/>
        <w:rPr>
          <w:sz w:val="24"/>
        </w:rPr>
      </w:pPr>
      <w:r>
        <w:rPr>
          <w:sz w:val="24"/>
        </w:rPr>
        <w:t>Анэуплоидии</w:t>
      </w:r>
      <w:r>
        <w:rPr>
          <w:spacing w:val="-20"/>
          <w:sz w:val="24"/>
        </w:rPr>
        <w:t xml:space="preserve"> </w:t>
      </w:r>
      <w:r>
        <w:rPr>
          <w:spacing w:val="-24"/>
          <w:sz w:val="24"/>
        </w:rPr>
        <w:t>––</w:t>
      </w:r>
      <w:r>
        <w:rPr>
          <w:spacing w:val="-19"/>
          <w:sz w:val="24"/>
        </w:rPr>
        <w:t xml:space="preserve"> </w:t>
      </w:r>
      <w:r>
        <w:rPr>
          <w:sz w:val="24"/>
        </w:rPr>
        <w:t>изменение</w:t>
      </w:r>
      <w:r>
        <w:rPr>
          <w:spacing w:val="-17"/>
          <w:sz w:val="24"/>
        </w:rPr>
        <w:t xml:space="preserve"> </w:t>
      </w:r>
      <w:r>
        <w:rPr>
          <w:sz w:val="24"/>
        </w:rPr>
        <w:t>числа</w:t>
      </w:r>
      <w:r>
        <w:rPr>
          <w:spacing w:val="-17"/>
          <w:sz w:val="24"/>
        </w:rPr>
        <w:t xml:space="preserve"> </w:t>
      </w:r>
      <w:r>
        <w:rPr>
          <w:sz w:val="24"/>
        </w:rPr>
        <w:t>хромосом.</w:t>
      </w:r>
      <w:r>
        <w:rPr>
          <w:spacing w:val="-16"/>
          <w:sz w:val="24"/>
        </w:rPr>
        <w:t xml:space="preserve"> </w:t>
      </w:r>
      <w:r>
        <w:rPr>
          <w:sz w:val="24"/>
        </w:rPr>
        <w:t>Примерами</w:t>
      </w:r>
      <w:r>
        <w:rPr>
          <w:spacing w:val="-17"/>
          <w:sz w:val="24"/>
        </w:rPr>
        <w:t xml:space="preserve"> </w:t>
      </w:r>
      <w:r>
        <w:rPr>
          <w:sz w:val="24"/>
        </w:rPr>
        <w:t>анэуплоидий</w:t>
      </w:r>
      <w:r>
        <w:rPr>
          <w:spacing w:val="-17"/>
          <w:sz w:val="24"/>
        </w:rPr>
        <w:t xml:space="preserve"> </w:t>
      </w:r>
      <w:r>
        <w:rPr>
          <w:sz w:val="24"/>
        </w:rPr>
        <w:t>могут</w:t>
      </w:r>
      <w:r>
        <w:rPr>
          <w:spacing w:val="-16"/>
          <w:sz w:val="24"/>
        </w:rPr>
        <w:t xml:space="preserve"> </w:t>
      </w:r>
      <w:r>
        <w:rPr>
          <w:sz w:val="24"/>
        </w:rPr>
        <w:t>служить</w:t>
      </w:r>
      <w:r>
        <w:rPr>
          <w:spacing w:val="-12"/>
          <w:sz w:val="24"/>
        </w:rPr>
        <w:t xml:space="preserve"> </w:t>
      </w:r>
      <w:r>
        <w:rPr>
          <w:sz w:val="24"/>
        </w:rPr>
        <w:t>синдром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Дауна</w:t>
      </w:r>
      <w:r>
        <w:rPr>
          <w:spacing w:val="-12"/>
          <w:sz w:val="24"/>
        </w:rPr>
        <w:t xml:space="preserve"> </w:t>
      </w:r>
      <w:r>
        <w:rPr>
          <w:sz w:val="24"/>
        </w:rPr>
        <w:t>(трисомия</w:t>
      </w:r>
      <w:r>
        <w:rPr>
          <w:spacing w:val="-11"/>
          <w:sz w:val="24"/>
        </w:rPr>
        <w:t xml:space="preserve"> </w:t>
      </w:r>
      <w:r>
        <w:rPr>
          <w:sz w:val="24"/>
        </w:rPr>
        <w:t>21</w:t>
      </w:r>
      <w:r>
        <w:rPr>
          <w:spacing w:val="-12"/>
          <w:sz w:val="24"/>
        </w:rPr>
        <w:t xml:space="preserve"> </w:t>
      </w:r>
      <w:r>
        <w:rPr>
          <w:sz w:val="24"/>
        </w:rPr>
        <w:t>хромосомы),</w:t>
      </w:r>
      <w:r>
        <w:rPr>
          <w:spacing w:val="-12"/>
          <w:sz w:val="24"/>
        </w:rPr>
        <w:t xml:space="preserve"> </w:t>
      </w:r>
      <w:r>
        <w:rPr>
          <w:sz w:val="24"/>
        </w:rPr>
        <w:t>Эдвардса</w:t>
      </w:r>
      <w:r>
        <w:rPr>
          <w:spacing w:val="-12"/>
          <w:sz w:val="24"/>
        </w:rPr>
        <w:t xml:space="preserve"> </w:t>
      </w:r>
      <w:r>
        <w:rPr>
          <w:sz w:val="24"/>
        </w:rPr>
        <w:t>(трисомия</w:t>
      </w:r>
      <w:r>
        <w:rPr>
          <w:spacing w:val="-11"/>
          <w:sz w:val="24"/>
        </w:rPr>
        <w:t xml:space="preserve"> </w:t>
      </w:r>
      <w:r>
        <w:rPr>
          <w:sz w:val="24"/>
        </w:rPr>
        <w:t>18</w:t>
      </w:r>
      <w:r>
        <w:rPr>
          <w:spacing w:val="-12"/>
          <w:sz w:val="24"/>
        </w:rPr>
        <w:t xml:space="preserve"> </w:t>
      </w:r>
      <w:r>
        <w:rPr>
          <w:sz w:val="24"/>
        </w:rPr>
        <w:t>хромосомы),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Патау</w:t>
      </w:r>
      <w:r>
        <w:rPr>
          <w:spacing w:val="-20"/>
          <w:sz w:val="24"/>
        </w:rPr>
        <w:t xml:space="preserve"> </w:t>
      </w:r>
      <w:r>
        <w:rPr>
          <w:sz w:val="24"/>
        </w:rPr>
        <w:t>(трисомия</w:t>
      </w:r>
      <w:r>
        <w:rPr>
          <w:spacing w:val="-21"/>
          <w:sz w:val="24"/>
        </w:rPr>
        <w:t xml:space="preserve"> </w:t>
      </w:r>
      <w:r>
        <w:rPr>
          <w:sz w:val="24"/>
        </w:rPr>
        <w:t>13</w:t>
      </w:r>
      <w:r>
        <w:rPr>
          <w:spacing w:val="-20"/>
          <w:sz w:val="24"/>
        </w:rPr>
        <w:t xml:space="preserve"> </w:t>
      </w:r>
      <w:r>
        <w:rPr>
          <w:sz w:val="24"/>
        </w:rPr>
        <w:t>хромосомы),</w:t>
      </w:r>
      <w:r>
        <w:rPr>
          <w:spacing w:val="-21"/>
          <w:sz w:val="24"/>
        </w:rPr>
        <w:t xml:space="preserve"> </w:t>
      </w:r>
      <w:r>
        <w:rPr>
          <w:sz w:val="24"/>
        </w:rPr>
        <w:t>а</w:t>
      </w:r>
      <w:r>
        <w:rPr>
          <w:spacing w:val="-20"/>
          <w:sz w:val="24"/>
        </w:rPr>
        <w:t xml:space="preserve"> </w:t>
      </w:r>
      <w:r>
        <w:rPr>
          <w:sz w:val="24"/>
        </w:rPr>
        <w:t>также</w:t>
      </w:r>
      <w:r>
        <w:rPr>
          <w:spacing w:val="-21"/>
          <w:sz w:val="24"/>
        </w:rPr>
        <w:t xml:space="preserve"> </w:t>
      </w:r>
      <w:r>
        <w:rPr>
          <w:sz w:val="24"/>
        </w:rPr>
        <w:t>вариации</w:t>
      </w:r>
      <w:r>
        <w:rPr>
          <w:spacing w:val="-21"/>
          <w:sz w:val="24"/>
        </w:rPr>
        <w:t xml:space="preserve"> </w:t>
      </w:r>
      <w:r>
        <w:rPr>
          <w:sz w:val="24"/>
        </w:rPr>
        <w:t>числа</w:t>
      </w:r>
      <w:r>
        <w:rPr>
          <w:spacing w:val="-20"/>
          <w:sz w:val="24"/>
        </w:rPr>
        <w:t xml:space="preserve"> </w:t>
      </w:r>
      <w:r>
        <w:rPr>
          <w:sz w:val="24"/>
        </w:rPr>
        <w:t>половых</w:t>
      </w:r>
      <w:r>
        <w:rPr>
          <w:spacing w:val="-21"/>
          <w:sz w:val="24"/>
        </w:rPr>
        <w:t xml:space="preserve"> </w:t>
      </w:r>
      <w:r>
        <w:rPr>
          <w:sz w:val="24"/>
        </w:rPr>
        <w:t>хромосом (синдромы</w:t>
      </w:r>
      <w:r>
        <w:rPr>
          <w:spacing w:val="-12"/>
          <w:sz w:val="24"/>
        </w:rPr>
        <w:t xml:space="preserve"> </w:t>
      </w:r>
      <w:r>
        <w:rPr>
          <w:sz w:val="24"/>
        </w:rPr>
        <w:t>Тёрнера,</w:t>
      </w:r>
      <w:r>
        <w:rPr>
          <w:spacing w:val="-12"/>
          <w:sz w:val="24"/>
        </w:rPr>
        <w:t xml:space="preserve"> </w:t>
      </w:r>
      <w:r>
        <w:rPr>
          <w:sz w:val="24"/>
        </w:rPr>
        <w:t>Клайнфельтера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2"/>
          <w:sz w:val="24"/>
        </w:rPr>
        <w:t xml:space="preserve"> </w:t>
      </w:r>
      <w:r>
        <w:rPr>
          <w:sz w:val="24"/>
        </w:rPr>
        <w:t>другие).</w:t>
      </w:r>
      <w:r>
        <w:rPr>
          <w:spacing w:val="-11"/>
          <w:sz w:val="24"/>
        </w:rPr>
        <w:t xml:space="preserve"> </w:t>
      </w:r>
      <w:r>
        <w:rPr>
          <w:sz w:val="24"/>
        </w:rPr>
        <w:t>Частичная</w:t>
      </w:r>
      <w:r>
        <w:rPr>
          <w:spacing w:val="-12"/>
          <w:sz w:val="24"/>
        </w:rPr>
        <w:t xml:space="preserve"> </w:t>
      </w:r>
      <w:r>
        <w:rPr>
          <w:sz w:val="24"/>
        </w:rPr>
        <w:t>моносомия</w:t>
      </w:r>
      <w:r>
        <w:rPr>
          <w:spacing w:val="-18"/>
          <w:sz w:val="24"/>
        </w:rPr>
        <w:t xml:space="preserve"> </w:t>
      </w:r>
      <w:r>
        <w:rPr>
          <w:spacing w:val="-24"/>
          <w:sz w:val="24"/>
        </w:rPr>
        <w:t>––</w:t>
      </w:r>
      <w:r>
        <w:rPr>
          <w:spacing w:val="-18"/>
          <w:sz w:val="24"/>
        </w:rPr>
        <w:t xml:space="preserve"> </w:t>
      </w:r>
      <w:r>
        <w:rPr>
          <w:sz w:val="24"/>
        </w:rPr>
        <w:t xml:space="preserve">синдром </w:t>
      </w:r>
      <w:r>
        <w:rPr>
          <w:spacing w:val="-4"/>
          <w:sz w:val="24"/>
        </w:rPr>
        <w:t xml:space="preserve">кошачьего </w:t>
      </w:r>
      <w:r>
        <w:rPr>
          <w:sz w:val="24"/>
        </w:rPr>
        <w:t>крика (связан с утратой плеча 5 хромосомы). Прочие анэуплоидии ведут к несовместимым с жизнью нарушениям эмбрионального развития и, как следствие, спонтанным</w:t>
      </w:r>
      <w:r>
        <w:rPr>
          <w:spacing w:val="-3"/>
          <w:sz w:val="24"/>
        </w:rPr>
        <w:t xml:space="preserve"> </w:t>
      </w:r>
      <w:r>
        <w:rPr>
          <w:sz w:val="24"/>
        </w:rPr>
        <w:t>абортам.</w:t>
      </w:r>
    </w:p>
    <w:p w14:paraId="385E86D5" w14:textId="77777777" w:rsidR="00147D99" w:rsidRDefault="00CE5153">
      <w:pPr>
        <w:pStyle w:val="aa"/>
        <w:numPr>
          <w:ilvl w:val="2"/>
          <w:numId w:val="13"/>
        </w:numPr>
        <w:tabs>
          <w:tab w:val="left" w:pos="999"/>
        </w:tabs>
        <w:spacing w:before="194" w:line="252" w:lineRule="auto"/>
        <w:ind w:left="998" w:right="1374"/>
        <w:rPr>
          <w:sz w:val="24"/>
        </w:rPr>
      </w:pPr>
      <w:r>
        <w:rPr>
          <w:sz w:val="24"/>
        </w:rPr>
        <w:t xml:space="preserve">Несбалансированные транслокации </w:t>
      </w:r>
      <w:r>
        <w:rPr>
          <w:spacing w:val="-24"/>
          <w:sz w:val="24"/>
        </w:rPr>
        <w:t xml:space="preserve">–– </w:t>
      </w:r>
      <w:r>
        <w:rPr>
          <w:sz w:val="24"/>
        </w:rPr>
        <w:t>перемещение фрагмента хромосомы с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од</w:t>
      </w:r>
      <w:r>
        <w:rPr>
          <w:sz w:val="24"/>
        </w:rPr>
        <w:t>ного</w:t>
      </w:r>
      <w:r>
        <w:rPr>
          <w:spacing w:val="-23"/>
          <w:sz w:val="24"/>
        </w:rPr>
        <w:t xml:space="preserve"> </w:t>
      </w:r>
      <w:r>
        <w:rPr>
          <w:sz w:val="24"/>
        </w:rPr>
        <w:t>места</w:t>
      </w:r>
      <w:r>
        <w:rPr>
          <w:spacing w:val="-22"/>
          <w:sz w:val="24"/>
        </w:rPr>
        <w:t xml:space="preserve"> </w:t>
      </w:r>
      <w:r>
        <w:rPr>
          <w:sz w:val="24"/>
        </w:rPr>
        <w:t>на</w:t>
      </w:r>
      <w:r>
        <w:rPr>
          <w:spacing w:val="-21"/>
          <w:sz w:val="24"/>
        </w:rPr>
        <w:t xml:space="preserve"> </w:t>
      </w:r>
      <w:r>
        <w:rPr>
          <w:sz w:val="24"/>
        </w:rPr>
        <w:t>другое</w:t>
      </w:r>
      <w:r>
        <w:rPr>
          <w:spacing w:val="-23"/>
          <w:sz w:val="24"/>
        </w:rPr>
        <w:t xml:space="preserve"> </w:t>
      </w:r>
      <w:r>
        <w:rPr>
          <w:sz w:val="24"/>
        </w:rPr>
        <w:t>с</w:t>
      </w:r>
      <w:r>
        <w:rPr>
          <w:spacing w:val="-22"/>
          <w:sz w:val="24"/>
        </w:rPr>
        <w:t xml:space="preserve"> </w:t>
      </w:r>
      <w:r>
        <w:rPr>
          <w:sz w:val="24"/>
        </w:rPr>
        <w:t>изменением</w:t>
      </w:r>
      <w:r>
        <w:rPr>
          <w:spacing w:val="-22"/>
          <w:sz w:val="24"/>
        </w:rPr>
        <w:t xml:space="preserve"> </w:t>
      </w:r>
      <w:r>
        <w:rPr>
          <w:sz w:val="24"/>
        </w:rPr>
        <w:t>количества</w:t>
      </w:r>
      <w:r>
        <w:rPr>
          <w:spacing w:val="-22"/>
          <w:sz w:val="24"/>
        </w:rPr>
        <w:t xml:space="preserve"> </w:t>
      </w:r>
      <w:r>
        <w:rPr>
          <w:sz w:val="24"/>
        </w:rPr>
        <w:t>генетической</w:t>
      </w:r>
      <w:r>
        <w:rPr>
          <w:spacing w:val="-22"/>
          <w:sz w:val="24"/>
        </w:rPr>
        <w:t xml:space="preserve"> </w:t>
      </w:r>
      <w:r>
        <w:rPr>
          <w:sz w:val="24"/>
        </w:rPr>
        <w:t>информации.</w:t>
      </w:r>
      <w:r>
        <w:rPr>
          <w:spacing w:val="-23"/>
          <w:sz w:val="24"/>
        </w:rPr>
        <w:t xml:space="preserve"> </w:t>
      </w:r>
      <w:r>
        <w:rPr>
          <w:sz w:val="24"/>
        </w:rPr>
        <w:t>Несбалансированные</w:t>
      </w:r>
      <w:r>
        <w:rPr>
          <w:spacing w:val="-11"/>
          <w:sz w:val="24"/>
        </w:rPr>
        <w:t xml:space="preserve"> </w:t>
      </w:r>
      <w:r>
        <w:rPr>
          <w:sz w:val="24"/>
        </w:rPr>
        <w:t>транслокации</w:t>
      </w:r>
      <w:r>
        <w:rPr>
          <w:spacing w:val="-11"/>
          <w:sz w:val="24"/>
        </w:rPr>
        <w:t xml:space="preserve"> </w:t>
      </w:r>
      <w:r>
        <w:rPr>
          <w:sz w:val="24"/>
        </w:rPr>
        <w:t>могут</w:t>
      </w:r>
      <w:r>
        <w:rPr>
          <w:spacing w:val="-11"/>
          <w:sz w:val="24"/>
        </w:rPr>
        <w:t xml:space="preserve"> </w:t>
      </w:r>
      <w:r>
        <w:rPr>
          <w:sz w:val="24"/>
        </w:rPr>
        <w:t>приводить</w:t>
      </w:r>
      <w:r>
        <w:rPr>
          <w:spacing w:val="-11"/>
          <w:sz w:val="24"/>
        </w:rPr>
        <w:t xml:space="preserve"> </w:t>
      </w:r>
      <w:r>
        <w:rPr>
          <w:sz w:val="24"/>
        </w:rPr>
        <w:t>к</w:t>
      </w:r>
      <w:r>
        <w:rPr>
          <w:spacing w:val="-11"/>
          <w:sz w:val="24"/>
        </w:rPr>
        <w:t xml:space="preserve"> </w:t>
      </w:r>
      <w:r>
        <w:rPr>
          <w:sz w:val="24"/>
        </w:rPr>
        <w:t>значимым</w:t>
      </w:r>
      <w:r>
        <w:rPr>
          <w:spacing w:val="-10"/>
          <w:sz w:val="24"/>
        </w:rPr>
        <w:t xml:space="preserve"> </w:t>
      </w:r>
      <w:r>
        <w:rPr>
          <w:sz w:val="24"/>
        </w:rPr>
        <w:t>изменениям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фенотипа (например, </w:t>
      </w:r>
      <w:proofErr w:type="gramStart"/>
      <w:r>
        <w:rPr>
          <w:sz w:val="24"/>
        </w:rPr>
        <w:t>46,XX</w:t>
      </w:r>
      <w:proofErr w:type="gramEnd"/>
      <w:r>
        <w:rPr>
          <w:sz w:val="24"/>
        </w:rPr>
        <w:t xml:space="preserve"> инверсия пола[</w:t>
      </w:r>
      <w:hyperlink w:anchor="_bookmark43">
        <w:r>
          <w:rPr>
            <w:color w:val="003052"/>
            <w:sz w:val="24"/>
          </w:rPr>
          <w:t>15</w:t>
        </w:r>
      </w:hyperlink>
      <w:r>
        <w:rPr>
          <w:sz w:val="24"/>
        </w:rPr>
        <w:t>]) и служить</w:t>
      </w:r>
      <w:r>
        <w:rPr>
          <w:spacing w:val="-23"/>
          <w:sz w:val="24"/>
        </w:rPr>
        <w:t xml:space="preserve"> </w:t>
      </w:r>
      <w:r>
        <w:rPr>
          <w:sz w:val="24"/>
        </w:rPr>
        <w:t>онкогенами[</w:t>
      </w:r>
      <w:hyperlink w:anchor="_bookmark44">
        <w:r>
          <w:rPr>
            <w:color w:val="003052"/>
            <w:sz w:val="24"/>
          </w:rPr>
          <w:t>16</w:t>
        </w:r>
      </w:hyperlink>
      <w:r>
        <w:rPr>
          <w:sz w:val="24"/>
        </w:rPr>
        <w:t>].</w:t>
      </w:r>
    </w:p>
    <w:p w14:paraId="1D676462" w14:textId="77777777" w:rsidR="00147D99" w:rsidRDefault="00CE5153">
      <w:pPr>
        <w:pStyle w:val="aa"/>
        <w:numPr>
          <w:ilvl w:val="2"/>
          <w:numId w:val="13"/>
        </w:numPr>
        <w:tabs>
          <w:tab w:val="left" w:pos="999"/>
        </w:tabs>
        <w:spacing w:before="195" w:line="252" w:lineRule="auto"/>
        <w:ind w:left="998" w:right="1374"/>
        <w:rPr>
          <w:sz w:val="24"/>
        </w:rPr>
      </w:pPr>
      <w:r>
        <w:rPr>
          <w:sz w:val="24"/>
        </w:rPr>
        <w:t xml:space="preserve">Вариации числа </w:t>
      </w:r>
      <w:r>
        <w:rPr>
          <w:spacing w:val="-3"/>
          <w:sz w:val="24"/>
        </w:rPr>
        <w:t xml:space="preserve">копий </w:t>
      </w:r>
      <w:r>
        <w:rPr>
          <w:sz w:val="24"/>
        </w:rPr>
        <w:t xml:space="preserve">(CNV) </w:t>
      </w:r>
      <w:r>
        <w:rPr>
          <w:spacing w:val="-24"/>
          <w:sz w:val="24"/>
        </w:rPr>
        <w:t xml:space="preserve">–– </w:t>
      </w:r>
      <w:r>
        <w:rPr>
          <w:sz w:val="24"/>
        </w:rPr>
        <w:t>дупликации (мультипликации) и делеции хромосомных сегментов размером от тысячи до нескольких миллионов пар оснований. Могут возникнуть из несбалансированных транслокаций, амплификаций и собственно делеций. CNV способны увеличивать или уменьшать дозу гена, в значительной</w:t>
      </w:r>
      <w:r>
        <w:rPr>
          <w:spacing w:val="-16"/>
          <w:sz w:val="24"/>
        </w:rPr>
        <w:t xml:space="preserve"> </w:t>
      </w:r>
      <w:r>
        <w:rPr>
          <w:sz w:val="24"/>
        </w:rPr>
        <w:t>степени</w:t>
      </w:r>
      <w:r>
        <w:rPr>
          <w:spacing w:val="-15"/>
          <w:sz w:val="24"/>
        </w:rPr>
        <w:t xml:space="preserve"> </w:t>
      </w:r>
      <w:r>
        <w:rPr>
          <w:sz w:val="24"/>
        </w:rPr>
        <w:t>влияя</w:t>
      </w:r>
      <w:r>
        <w:rPr>
          <w:spacing w:val="-16"/>
          <w:sz w:val="24"/>
        </w:rPr>
        <w:t xml:space="preserve"> </w:t>
      </w:r>
      <w:r>
        <w:rPr>
          <w:sz w:val="24"/>
        </w:rPr>
        <w:t>на</w:t>
      </w:r>
      <w:r>
        <w:rPr>
          <w:spacing w:val="-15"/>
          <w:sz w:val="24"/>
        </w:rPr>
        <w:t xml:space="preserve"> </w:t>
      </w:r>
      <w:r>
        <w:rPr>
          <w:sz w:val="24"/>
        </w:rPr>
        <w:t>его</w:t>
      </w:r>
      <w:r>
        <w:rPr>
          <w:spacing w:val="-15"/>
          <w:sz w:val="24"/>
        </w:rPr>
        <w:t xml:space="preserve"> </w:t>
      </w:r>
      <w:r>
        <w:rPr>
          <w:sz w:val="24"/>
        </w:rPr>
        <w:t>экспрессию.</w:t>
      </w:r>
      <w:r>
        <w:rPr>
          <w:spacing w:val="-16"/>
          <w:sz w:val="24"/>
        </w:rPr>
        <w:t xml:space="preserve"> </w:t>
      </w:r>
      <w:r>
        <w:rPr>
          <w:sz w:val="24"/>
        </w:rPr>
        <w:t>Различия</w:t>
      </w:r>
      <w:r>
        <w:rPr>
          <w:spacing w:val="-15"/>
          <w:sz w:val="24"/>
        </w:rPr>
        <w:t xml:space="preserve"> </w:t>
      </w:r>
      <w:r>
        <w:rPr>
          <w:sz w:val="24"/>
        </w:rPr>
        <w:t>в</w:t>
      </w:r>
      <w:r>
        <w:rPr>
          <w:spacing w:val="-15"/>
          <w:sz w:val="24"/>
        </w:rPr>
        <w:t xml:space="preserve"> </w:t>
      </w:r>
      <w:r>
        <w:rPr>
          <w:sz w:val="24"/>
        </w:rPr>
        <w:t>количестве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>копий</w:t>
      </w:r>
      <w:r>
        <w:rPr>
          <w:spacing w:val="-15"/>
          <w:sz w:val="24"/>
        </w:rPr>
        <w:t xml:space="preserve"> </w:t>
      </w:r>
      <w:r>
        <w:rPr>
          <w:sz w:val="24"/>
        </w:rPr>
        <w:t>могут</w:t>
      </w:r>
      <w:r>
        <w:rPr>
          <w:spacing w:val="-13"/>
          <w:sz w:val="24"/>
        </w:rPr>
        <w:t xml:space="preserve"> </w:t>
      </w:r>
      <w:r>
        <w:rPr>
          <w:sz w:val="24"/>
        </w:rPr>
        <w:t>носить</w:t>
      </w:r>
      <w:r>
        <w:rPr>
          <w:spacing w:val="-12"/>
          <w:sz w:val="24"/>
        </w:rPr>
        <w:t xml:space="preserve"> </w:t>
      </w:r>
      <w:r>
        <w:rPr>
          <w:sz w:val="24"/>
        </w:rPr>
        <w:t>как</w:t>
      </w:r>
      <w:r>
        <w:rPr>
          <w:spacing w:val="-12"/>
          <w:sz w:val="24"/>
        </w:rPr>
        <w:t xml:space="preserve"> </w:t>
      </w:r>
      <w:r>
        <w:rPr>
          <w:sz w:val="24"/>
        </w:rPr>
        <w:t>положительный</w:t>
      </w:r>
      <w:r>
        <w:rPr>
          <w:spacing w:val="-13"/>
          <w:sz w:val="24"/>
        </w:rPr>
        <w:t xml:space="preserve"> </w:t>
      </w:r>
      <w:r>
        <w:rPr>
          <w:sz w:val="24"/>
        </w:rPr>
        <w:t>характер,</w:t>
      </w:r>
      <w:r>
        <w:rPr>
          <w:spacing w:val="-12"/>
          <w:sz w:val="24"/>
        </w:rPr>
        <w:t xml:space="preserve"> </w:t>
      </w:r>
      <w:r>
        <w:rPr>
          <w:sz w:val="24"/>
        </w:rPr>
        <w:t>так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2"/>
          <w:sz w:val="24"/>
        </w:rPr>
        <w:t xml:space="preserve"> </w:t>
      </w:r>
      <w:r>
        <w:rPr>
          <w:sz w:val="24"/>
        </w:rPr>
        <w:t>отрицательный</w:t>
      </w:r>
      <w:r>
        <w:rPr>
          <w:spacing w:val="-17"/>
          <w:sz w:val="24"/>
        </w:rPr>
        <w:t xml:space="preserve"> </w:t>
      </w:r>
      <w:r>
        <w:rPr>
          <w:spacing w:val="-24"/>
          <w:sz w:val="24"/>
        </w:rPr>
        <w:t>––</w:t>
      </w:r>
      <w:r>
        <w:rPr>
          <w:spacing w:val="-17"/>
          <w:sz w:val="24"/>
        </w:rPr>
        <w:t xml:space="preserve"> </w:t>
      </w:r>
      <w:r>
        <w:rPr>
          <w:sz w:val="24"/>
        </w:rPr>
        <w:t>в</w:t>
      </w:r>
      <w:r>
        <w:rPr>
          <w:spacing w:val="-12"/>
          <w:sz w:val="24"/>
        </w:rPr>
        <w:t xml:space="preserve"> </w:t>
      </w:r>
      <w:r>
        <w:rPr>
          <w:sz w:val="24"/>
        </w:rPr>
        <w:t>частности,</w:t>
      </w:r>
      <w:r>
        <w:rPr>
          <w:spacing w:val="-13"/>
          <w:sz w:val="24"/>
        </w:rPr>
        <w:t xml:space="preserve"> </w:t>
      </w:r>
      <w:r>
        <w:rPr>
          <w:sz w:val="24"/>
        </w:rPr>
        <w:t>дупликации в гене CCL3L1 способны увеличить устойчивость к ВИЧ[</w:t>
      </w:r>
      <w:hyperlink w:anchor="_bookmark45">
        <w:r>
          <w:rPr>
            <w:color w:val="003052"/>
            <w:sz w:val="24"/>
          </w:rPr>
          <w:t>17</w:t>
        </w:r>
      </w:hyperlink>
      <w:r>
        <w:rPr>
          <w:sz w:val="24"/>
        </w:rPr>
        <w:t xml:space="preserve">], а крупные CNV в разных частях генома ассоциированы с расстройствами </w:t>
      </w:r>
      <w:r>
        <w:rPr>
          <w:spacing w:val="-3"/>
          <w:sz w:val="24"/>
        </w:rPr>
        <w:t xml:space="preserve">аутического </w:t>
      </w:r>
      <w:r>
        <w:rPr>
          <w:sz w:val="24"/>
        </w:rPr>
        <w:t>спектра[</w:t>
      </w:r>
      <w:hyperlink w:anchor="_bookmark46">
        <w:r>
          <w:rPr>
            <w:color w:val="003052"/>
            <w:sz w:val="24"/>
          </w:rPr>
          <w:t>18</w:t>
        </w:r>
      </w:hyperlink>
      <w:r>
        <w:rPr>
          <w:sz w:val="24"/>
        </w:rPr>
        <w:t>].</w:t>
      </w:r>
    </w:p>
    <w:p w14:paraId="2282D6A0" w14:textId="77777777" w:rsidR="00147D99" w:rsidRDefault="00147D99">
      <w:pPr>
        <w:pStyle w:val="a5"/>
        <w:spacing w:before="10"/>
        <w:rPr>
          <w:sz w:val="21"/>
        </w:rPr>
      </w:pPr>
    </w:p>
    <w:p w14:paraId="1070757F" w14:textId="77777777" w:rsidR="00147D99" w:rsidRDefault="00CE5153">
      <w:pPr>
        <w:pStyle w:val="a5"/>
        <w:spacing w:line="252" w:lineRule="auto"/>
        <w:ind w:left="400" w:right="1374" w:firstLine="358"/>
        <w:jc w:val="both"/>
      </w:pPr>
      <w:r>
        <w:t>Сбалансированные</w:t>
      </w:r>
      <w:r>
        <w:rPr>
          <w:spacing w:val="-11"/>
        </w:rPr>
        <w:t xml:space="preserve"> </w:t>
      </w:r>
      <w:r>
        <w:t>перестройки</w:t>
      </w:r>
      <w:r>
        <w:rPr>
          <w:spacing w:val="-11"/>
        </w:rPr>
        <w:t xml:space="preserve"> </w:t>
      </w:r>
      <w:r>
        <w:t>чаще</w:t>
      </w:r>
      <w:r>
        <w:rPr>
          <w:spacing w:val="-11"/>
        </w:rPr>
        <w:t xml:space="preserve"> </w:t>
      </w:r>
      <w:r>
        <w:t>всего</w:t>
      </w:r>
      <w:r>
        <w:rPr>
          <w:spacing w:val="-11"/>
        </w:rPr>
        <w:t xml:space="preserve"> </w:t>
      </w:r>
      <w:r>
        <w:t>характеризуются</w:t>
      </w:r>
      <w:r>
        <w:rPr>
          <w:spacing w:val="-11"/>
        </w:rPr>
        <w:t xml:space="preserve"> </w:t>
      </w:r>
      <w:r>
        <w:t>более</w:t>
      </w:r>
      <w:r>
        <w:rPr>
          <w:spacing w:val="-11"/>
        </w:rPr>
        <w:t xml:space="preserve"> </w:t>
      </w:r>
      <w:r>
        <w:t>мягкими</w:t>
      </w:r>
      <w:r>
        <w:rPr>
          <w:spacing w:val="-10"/>
        </w:rPr>
        <w:t xml:space="preserve"> </w:t>
      </w:r>
      <w:r>
        <w:t xml:space="preserve">фенотипическими проявлениями, а </w:t>
      </w:r>
      <w:r>
        <w:rPr>
          <w:spacing w:val="-3"/>
        </w:rPr>
        <w:t xml:space="preserve">иногда </w:t>
      </w:r>
      <w:r>
        <w:t>и их отсутствием. К сбалансированным перестройкам</w:t>
      </w:r>
      <w:r>
        <w:rPr>
          <w:spacing w:val="-2"/>
        </w:rPr>
        <w:t xml:space="preserve"> </w:t>
      </w:r>
      <w:r>
        <w:t>относятся</w:t>
      </w:r>
    </w:p>
    <w:p w14:paraId="4558338C" w14:textId="77777777" w:rsidR="00147D99" w:rsidRDefault="00147D99">
      <w:pPr>
        <w:pStyle w:val="a5"/>
        <w:spacing w:before="3"/>
        <w:rPr>
          <w:sz w:val="22"/>
        </w:rPr>
      </w:pPr>
    </w:p>
    <w:p w14:paraId="63BE545B" w14:textId="77777777" w:rsidR="00147D99" w:rsidRDefault="00CE5153">
      <w:pPr>
        <w:pStyle w:val="aa"/>
        <w:numPr>
          <w:ilvl w:val="2"/>
          <w:numId w:val="13"/>
        </w:numPr>
        <w:tabs>
          <w:tab w:val="left" w:pos="999"/>
        </w:tabs>
        <w:spacing w:before="1" w:line="252" w:lineRule="auto"/>
        <w:ind w:left="998" w:right="1292"/>
        <w:jc w:val="left"/>
        <w:rPr>
          <w:sz w:val="24"/>
        </w:rPr>
      </w:pPr>
      <w:r>
        <w:rPr>
          <w:sz w:val="24"/>
        </w:rPr>
        <w:t>Инверсии</w:t>
      </w:r>
      <w:r>
        <w:rPr>
          <w:spacing w:val="-21"/>
          <w:sz w:val="24"/>
        </w:rPr>
        <w:t xml:space="preserve"> </w:t>
      </w:r>
      <w:r>
        <w:rPr>
          <w:spacing w:val="-24"/>
          <w:sz w:val="24"/>
        </w:rPr>
        <w:t>––</w:t>
      </w:r>
      <w:r>
        <w:rPr>
          <w:spacing w:val="-20"/>
          <w:sz w:val="24"/>
        </w:rPr>
        <w:t xml:space="preserve"> </w:t>
      </w:r>
      <w:r>
        <w:rPr>
          <w:sz w:val="24"/>
        </w:rPr>
        <w:t>переворот</w:t>
      </w:r>
      <w:r>
        <w:rPr>
          <w:spacing w:val="-26"/>
          <w:sz w:val="24"/>
        </w:rPr>
        <w:t xml:space="preserve"> </w:t>
      </w:r>
      <w:r>
        <w:rPr>
          <w:sz w:val="24"/>
        </w:rPr>
        <w:t>фрагмента</w:t>
      </w:r>
      <w:r>
        <w:rPr>
          <w:spacing w:val="-27"/>
          <w:sz w:val="24"/>
        </w:rPr>
        <w:t xml:space="preserve"> </w:t>
      </w:r>
      <w:r>
        <w:rPr>
          <w:sz w:val="24"/>
        </w:rPr>
        <w:t>хромосомы.</w:t>
      </w:r>
      <w:r>
        <w:rPr>
          <w:spacing w:val="-27"/>
          <w:sz w:val="24"/>
        </w:rPr>
        <w:t xml:space="preserve"> </w:t>
      </w:r>
      <w:r>
        <w:rPr>
          <w:sz w:val="24"/>
        </w:rPr>
        <w:t>Крупные</w:t>
      </w:r>
      <w:r>
        <w:rPr>
          <w:spacing w:val="-27"/>
          <w:sz w:val="24"/>
        </w:rPr>
        <w:t xml:space="preserve"> </w:t>
      </w:r>
      <w:r>
        <w:rPr>
          <w:sz w:val="24"/>
        </w:rPr>
        <w:t>инверсии</w:t>
      </w:r>
      <w:r>
        <w:rPr>
          <w:spacing w:val="-27"/>
          <w:sz w:val="24"/>
        </w:rPr>
        <w:t xml:space="preserve"> </w:t>
      </w:r>
      <w:r>
        <w:rPr>
          <w:sz w:val="24"/>
        </w:rPr>
        <w:t>могут</w:t>
      </w:r>
      <w:r>
        <w:rPr>
          <w:spacing w:val="-27"/>
          <w:sz w:val="24"/>
        </w:rPr>
        <w:t xml:space="preserve"> </w:t>
      </w:r>
      <w:r>
        <w:rPr>
          <w:sz w:val="24"/>
        </w:rPr>
        <w:t>быть</w:t>
      </w:r>
      <w:r>
        <w:rPr>
          <w:spacing w:val="-27"/>
          <w:sz w:val="24"/>
        </w:rPr>
        <w:t xml:space="preserve"> </w:t>
      </w:r>
      <w:r>
        <w:rPr>
          <w:sz w:val="24"/>
        </w:rPr>
        <w:t xml:space="preserve">причиной изменения границы </w:t>
      </w:r>
      <w:r>
        <w:rPr>
          <w:spacing w:val="-4"/>
          <w:sz w:val="24"/>
        </w:rPr>
        <w:t xml:space="preserve">ТАД, </w:t>
      </w:r>
      <w:r>
        <w:rPr>
          <w:sz w:val="24"/>
        </w:rPr>
        <w:t>а также запирания кроссинговера и образования гаплогрупп.</w:t>
      </w:r>
    </w:p>
    <w:p w14:paraId="17B70060" w14:textId="77777777" w:rsidR="00147D99" w:rsidRDefault="00CE5153">
      <w:pPr>
        <w:pStyle w:val="aa"/>
        <w:numPr>
          <w:ilvl w:val="2"/>
          <w:numId w:val="13"/>
        </w:numPr>
        <w:tabs>
          <w:tab w:val="left" w:pos="999"/>
        </w:tabs>
        <w:spacing w:before="196" w:line="252" w:lineRule="auto"/>
        <w:ind w:left="998" w:right="1374"/>
        <w:rPr>
          <w:sz w:val="24"/>
        </w:rPr>
      </w:pPr>
      <w:r>
        <w:rPr>
          <w:sz w:val="24"/>
        </w:rPr>
        <w:t>Сбалансированные</w:t>
      </w:r>
      <w:r>
        <w:rPr>
          <w:spacing w:val="-8"/>
          <w:sz w:val="24"/>
        </w:rPr>
        <w:t xml:space="preserve"> </w:t>
      </w:r>
      <w:r>
        <w:rPr>
          <w:sz w:val="24"/>
        </w:rPr>
        <w:t>транслокации</w:t>
      </w:r>
      <w:r>
        <w:rPr>
          <w:spacing w:val="-19"/>
          <w:sz w:val="24"/>
        </w:rPr>
        <w:t xml:space="preserve"> </w:t>
      </w:r>
      <w:r>
        <w:rPr>
          <w:spacing w:val="-24"/>
          <w:sz w:val="24"/>
        </w:rPr>
        <w:t>––</w:t>
      </w:r>
      <w:r>
        <w:rPr>
          <w:spacing w:val="-19"/>
          <w:sz w:val="24"/>
        </w:rPr>
        <w:t xml:space="preserve"> </w:t>
      </w:r>
      <w:r>
        <w:rPr>
          <w:sz w:val="24"/>
        </w:rPr>
        <w:t>перемещение</w:t>
      </w:r>
      <w:r>
        <w:rPr>
          <w:spacing w:val="-8"/>
          <w:sz w:val="24"/>
        </w:rPr>
        <w:t xml:space="preserve"> </w:t>
      </w:r>
      <w:r>
        <w:rPr>
          <w:sz w:val="24"/>
        </w:rPr>
        <w:t>фрагмента</w:t>
      </w:r>
      <w:r>
        <w:rPr>
          <w:spacing w:val="-8"/>
          <w:sz w:val="24"/>
        </w:rPr>
        <w:t xml:space="preserve"> </w:t>
      </w:r>
      <w:r>
        <w:rPr>
          <w:sz w:val="24"/>
        </w:rPr>
        <w:t>хромосомы</w:t>
      </w:r>
      <w:r>
        <w:rPr>
          <w:spacing w:val="-8"/>
          <w:sz w:val="24"/>
        </w:rPr>
        <w:t xml:space="preserve"> </w:t>
      </w:r>
      <w:r>
        <w:rPr>
          <w:sz w:val="24"/>
        </w:rPr>
        <w:t>с</w:t>
      </w:r>
      <w:r>
        <w:rPr>
          <w:spacing w:val="-8"/>
          <w:sz w:val="24"/>
        </w:rPr>
        <w:t xml:space="preserve"> </w:t>
      </w:r>
      <w:r>
        <w:rPr>
          <w:sz w:val="24"/>
        </w:rPr>
        <w:t>одно</w:t>
      </w:r>
      <w:r>
        <w:rPr>
          <w:spacing w:val="-3"/>
          <w:sz w:val="24"/>
        </w:rPr>
        <w:t>го</w:t>
      </w:r>
      <w:r>
        <w:rPr>
          <w:spacing w:val="-10"/>
          <w:sz w:val="24"/>
        </w:rPr>
        <w:t xml:space="preserve"> </w:t>
      </w:r>
      <w:r>
        <w:rPr>
          <w:sz w:val="24"/>
        </w:rPr>
        <w:t>места</w:t>
      </w:r>
      <w:r>
        <w:rPr>
          <w:spacing w:val="-9"/>
          <w:sz w:val="24"/>
        </w:rPr>
        <w:t xml:space="preserve"> </w:t>
      </w:r>
      <w:r>
        <w:rPr>
          <w:sz w:val="24"/>
        </w:rPr>
        <w:t>на</w:t>
      </w:r>
      <w:r>
        <w:rPr>
          <w:spacing w:val="-9"/>
          <w:sz w:val="24"/>
        </w:rPr>
        <w:t xml:space="preserve"> </w:t>
      </w:r>
      <w:r>
        <w:rPr>
          <w:sz w:val="24"/>
        </w:rPr>
        <w:t>другое</w:t>
      </w:r>
      <w:r>
        <w:rPr>
          <w:spacing w:val="-10"/>
          <w:sz w:val="24"/>
        </w:rPr>
        <w:t xml:space="preserve"> </w:t>
      </w:r>
      <w:r>
        <w:rPr>
          <w:sz w:val="24"/>
        </w:rPr>
        <w:t>без</w:t>
      </w:r>
      <w:r>
        <w:rPr>
          <w:spacing w:val="-9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-9"/>
          <w:sz w:val="24"/>
        </w:rPr>
        <w:t xml:space="preserve"> </w:t>
      </w:r>
      <w:r>
        <w:rPr>
          <w:sz w:val="24"/>
        </w:rPr>
        <w:t>количества</w:t>
      </w:r>
      <w:r>
        <w:rPr>
          <w:spacing w:val="-10"/>
          <w:sz w:val="24"/>
        </w:rPr>
        <w:t xml:space="preserve"> </w:t>
      </w:r>
      <w:r>
        <w:rPr>
          <w:sz w:val="24"/>
        </w:rPr>
        <w:t>генетической</w:t>
      </w:r>
      <w:r>
        <w:rPr>
          <w:spacing w:val="-9"/>
          <w:sz w:val="24"/>
        </w:rPr>
        <w:t xml:space="preserve"> </w:t>
      </w:r>
      <w:r>
        <w:rPr>
          <w:sz w:val="24"/>
        </w:rPr>
        <w:t>информации.</w:t>
      </w:r>
      <w:r>
        <w:rPr>
          <w:spacing w:val="-9"/>
          <w:sz w:val="24"/>
        </w:rPr>
        <w:t xml:space="preserve"> </w:t>
      </w:r>
      <w:r>
        <w:rPr>
          <w:sz w:val="24"/>
        </w:rPr>
        <w:t>В</w:t>
      </w:r>
      <w:r>
        <w:rPr>
          <w:spacing w:val="-9"/>
          <w:sz w:val="24"/>
        </w:rPr>
        <w:t xml:space="preserve"> </w:t>
      </w:r>
      <w:r>
        <w:rPr>
          <w:sz w:val="24"/>
        </w:rPr>
        <w:t>свою очередь</w:t>
      </w:r>
      <w:r>
        <w:rPr>
          <w:spacing w:val="-16"/>
          <w:sz w:val="24"/>
        </w:rPr>
        <w:t xml:space="preserve"> </w:t>
      </w:r>
      <w:r>
        <w:rPr>
          <w:sz w:val="24"/>
        </w:rPr>
        <w:t>они</w:t>
      </w:r>
      <w:r>
        <w:rPr>
          <w:spacing w:val="-15"/>
          <w:sz w:val="24"/>
        </w:rPr>
        <w:t xml:space="preserve"> </w:t>
      </w:r>
      <w:r>
        <w:rPr>
          <w:sz w:val="24"/>
        </w:rPr>
        <w:t>делятся</w:t>
      </w:r>
      <w:r>
        <w:rPr>
          <w:spacing w:val="-15"/>
          <w:sz w:val="24"/>
        </w:rPr>
        <w:t xml:space="preserve"> </w:t>
      </w:r>
      <w:r>
        <w:rPr>
          <w:sz w:val="24"/>
        </w:rPr>
        <w:t>на</w:t>
      </w:r>
      <w:r>
        <w:rPr>
          <w:spacing w:val="-15"/>
          <w:sz w:val="24"/>
        </w:rPr>
        <w:t xml:space="preserve"> </w:t>
      </w:r>
      <w:r>
        <w:rPr>
          <w:sz w:val="24"/>
        </w:rPr>
        <w:t>реципрокные</w:t>
      </w:r>
      <w:r>
        <w:rPr>
          <w:spacing w:val="-15"/>
          <w:sz w:val="24"/>
        </w:rPr>
        <w:t xml:space="preserve"> </w:t>
      </w:r>
      <w:r>
        <w:rPr>
          <w:sz w:val="24"/>
        </w:rPr>
        <w:t>(взаимный</w:t>
      </w:r>
      <w:r>
        <w:rPr>
          <w:spacing w:val="-15"/>
          <w:sz w:val="24"/>
        </w:rPr>
        <w:t xml:space="preserve"> </w:t>
      </w:r>
      <w:r>
        <w:rPr>
          <w:sz w:val="24"/>
        </w:rPr>
        <w:t>обмен</w:t>
      </w:r>
      <w:r>
        <w:rPr>
          <w:spacing w:val="-15"/>
          <w:sz w:val="24"/>
        </w:rPr>
        <w:t xml:space="preserve"> </w:t>
      </w:r>
      <w:r>
        <w:rPr>
          <w:sz w:val="24"/>
        </w:rPr>
        <w:t>участками</w:t>
      </w:r>
      <w:r>
        <w:rPr>
          <w:spacing w:val="-15"/>
          <w:sz w:val="24"/>
        </w:rPr>
        <w:t xml:space="preserve"> </w:t>
      </w:r>
      <w:r>
        <w:rPr>
          <w:sz w:val="24"/>
        </w:rPr>
        <w:t>между</w:t>
      </w:r>
      <w:r>
        <w:rPr>
          <w:spacing w:val="-15"/>
          <w:sz w:val="24"/>
        </w:rPr>
        <w:t xml:space="preserve"> </w:t>
      </w:r>
      <w:r>
        <w:rPr>
          <w:sz w:val="24"/>
        </w:rPr>
        <w:t>негомологичными</w:t>
      </w:r>
      <w:r>
        <w:rPr>
          <w:spacing w:val="-26"/>
          <w:sz w:val="24"/>
        </w:rPr>
        <w:t xml:space="preserve"> </w:t>
      </w:r>
      <w:r>
        <w:rPr>
          <w:sz w:val="24"/>
        </w:rPr>
        <w:t>хромосомами)</w:t>
      </w:r>
      <w:r>
        <w:rPr>
          <w:spacing w:val="-26"/>
          <w:sz w:val="24"/>
        </w:rPr>
        <w:t xml:space="preserve"> </w:t>
      </w:r>
      <w:r>
        <w:rPr>
          <w:sz w:val="24"/>
        </w:rPr>
        <w:t>и</w:t>
      </w:r>
      <w:r>
        <w:rPr>
          <w:spacing w:val="-25"/>
          <w:sz w:val="24"/>
        </w:rPr>
        <w:t xml:space="preserve"> </w:t>
      </w:r>
      <w:r>
        <w:rPr>
          <w:sz w:val="24"/>
        </w:rPr>
        <w:t>Робертсоновские</w:t>
      </w:r>
      <w:r>
        <w:rPr>
          <w:spacing w:val="-26"/>
          <w:sz w:val="24"/>
        </w:rPr>
        <w:t xml:space="preserve"> </w:t>
      </w:r>
      <w:r>
        <w:rPr>
          <w:sz w:val="24"/>
        </w:rPr>
        <w:t>(слияние</w:t>
      </w:r>
      <w:r>
        <w:rPr>
          <w:spacing w:val="-25"/>
          <w:sz w:val="24"/>
        </w:rPr>
        <w:t xml:space="preserve"> </w:t>
      </w:r>
      <w:r>
        <w:rPr>
          <w:sz w:val="24"/>
        </w:rPr>
        <w:t>акроцентрических</w:t>
      </w:r>
      <w:r>
        <w:rPr>
          <w:spacing w:val="-26"/>
          <w:sz w:val="24"/>
        </w:rPr>
        <w:t xml:space="preserve"> </w:t>
      </w:r>
      <w:r>
        <w:rPr>
          <w:sz w:val="24"/>
        </w:rPr>
        <w:t>хромосом с образованием метацентрической или субметацентрической). Сбалансированные</w:t>
      </w:r>
      <w:r>
        <w:rPr>
          <w:spacing w:val="-22"/>
          <w:sz w:val="24"/>
        </w:rPr>
        <w:t xml:space="preserve"> </w:t>
      </w:r>
      <w:r>
        <w:rPr>
          <w:sz w:val="24"/>
        </w:rPr>
        <w:t>транслокации</w:t>
      </w:r>
      <w:r>
        <w:rPr>
          <w:spacing w:val="-21"/>
          <w:sz w:val="24"/>
        </w:rPr>
        <w:t xml:space="preserve"> </w:t>
      </w:r>
      <w:r>
        <w:rPr>
          <w:sz w:val="24"/>
        </w:rPr>
        <w:t>могут</w:t>
      </w:r>
      <w:r>
        <w:rPr>
          <w:spacing w:val="-20"/>
          <w:sz w:val="24"/>
        </w:rPr>
        <w:t xml:space="preserve"> </w:t>
      </w:r>
      <w:r>
        <w:rPr>
          <w:sz w:val="24"/>
        </w:rPr>
        <w:t>как</w:t>
      </w:r>
      <w:r>
        <w:rPr>
          <w:spacing w:val="-22"/>
          <w:sz w:val="24"/>
        </w:rPr>
        <w:t xml:space="preserve"> </w:t>
      </w:r>
      <w:r>
        <w:rPr>
          <w:sz w:val="24"/>
        </w:rPr>
        <w:t>не</w:t>
      </w:r>
      <w:r>
        <w:rPr>
          <w:spacing w:val="-21"/>
          <w:sz w:val="24"/>
        </w:rPr>
        <w:t xml:space="preserve"> </w:t>
      </w:r>
      <w:r>
        <w:rPr>
          <w:sz w:val="24"/>
        </w:rPr>
        <w:t>проявляться</w:t>
      </w:r>
      <w:r>
        <w:rPr>
          <w:spacing w:val="-21"/>
          <w:sz w:val="24"/>
        </w:rPr>
        <w:t xml:space="preserve"> </w:t>
      </w:r>
      <w:r>
        <w:rPr>
          <w:sz w:val="24"/>
        </w:rPr>
        <w:t>в</w:t>
      </w:r>
      <w:r>
        <w:rPr>
          <w:spacing w:val="-21"/>
          <w:sz w:val="24"/>
        </w:rPr>
        <w:t xml:space="preserve"> </w:t>
      </w:r>
      <w:r>
        <w:rPr>
          <w:sz w:val="24"/>
        </w:rPr>
        <w:t>фенотипе</w:t>
      </w:r>
      <w:r>
        <w:rPr>
          <w:spacing w:val="-22"/>
          <w:sz w:val="24"/>
        </w:rPr>
        <w:t xml:space="preserve"> </w:t>
      </w:r>
      <w:r>
        <w:rPr>
          <w:sz w:val="24"/>
        </w:rPr>
        <w:t>(сказываясь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только</w:t>
      </w:r>
      <w:r>
        <w:rPr>
          <w:spacing w:val="-21"/>
          <w:sz w:val="24"/>
        </w:rPr>
        <w:t xml:space="preserve"> </w:t>
      </w:r>
      <w:r>
        <w:rPr>
          <w:sz w:val="24"/>
        </w:rPr>
        <w:t>на фертильности[</w:t>
      </w:r>
      <w:hyperlink w:anchor="_bookmark47">
        <w:r>
          <w:rPr>
            <w:color w:val="003052"/>
            <w:sz w:val="24"/>
          </w:rPr>
          <w:t>19</w:t>
        </w:r>
      </w:hyperlink>
      <w:r>
        <w:rPr>
          <w:sz w:val="24"/>
        </w:rPr>
        <w:t>]),</w:t>
      </w:r>
      <w:r>
        <w:rPr>
          <w:spacing w:val="-15"/>
          <w:sz w:val="24"/>
        </w:rPr>
        <w:t xml:space="preserve"> </w:t>
      </w:r>
      <w:r>
        <w:rPr>
          <w:sz w:val="24"/>
        </w:rPr>
        <w:t>так</w:t>
      </w:r>
      <w:r>
        <w:rPr>
          <w:spacing w:val="-15"/>
          <w:sz w:val="24"/>
        </w:rPr>
        <w:t xml:space="preserve"> </w:t>
      </w:r>
      <w:r>
        <w:rPr>
          <w:sz w:val="24"/>
        </w:rPr>
        <w:t>и</w:t>
      </w:r>
      <w:r>
        <w:rPr>
          <w:spacing w:val="-15"/>
          <w:sz w:val="24"/>
        </w:rPr>
        <w:t xml:space="preserve"> </w:t>
      </w:r>
      <w:r>
        <w:rPr>
          <w:sz w:val="24"/>
        </w:rPr>
        <w:t>приводить</w:t>
      </w:r>
      <w:r>
        <w:rPr>
          <w:spacing w:val="-14"/>
          <w:sz w:val="24"/>
        </w:rPr>
        <w:t xml:space="preserve"> </w:t>
      </w:r>
      <w:r>
        <w:rPr>
          <w:sz w:val="24"/>
        </w:rPr>
        <w:t>к</w:t>
      </w:r>
      <w:r>
        <w:rPr>
          <w:spacing w:val="-15"/>
          <w:sz w:val="24"/>
        </w:rPr>
        <w:t xml:space="preserve"> </w:t>
      </w:r>
      <w:r>
        <w:rPr>
          <w:sz w:val="24"/>
        </w:rPr>
        <w:t>серьёзным</w:t>
      </w:r>
      <w:r>
        <w:rPr>
          <w:spacing w:val="-15"/>
          <w:sz w:val="24"/>
        </w:rPr>
        <w:t xml:space="preserve"> </w:t>
      </w:r>
      <w:r>
        <w:rPr>
          <w:sz w:val="24"/>
        </w:rPr>
        <w:t>последствиям</w:t>
      </w:r>
      <w:r>
        <w:rPr>
          <w:spacing w:val="-17"/>
          <w:sz w:val="24"/>
        </w:rPr>
        <w:t xml:space="preserve"> </w:t>
      </w:r>
      <w:r>
        <w:rPr>
          <w:spacing w:val="-24"/>
          <w:sz w:val="24"/>
        </w:rPr>
        <w:t>––</w:t>
      </w:r>
      <w:r>
        <w:rPr>
          <w:spacing w:val="-17"/>
          <w:sz w:val="24"/>
        </w:rPr>
        <w:t xml:space="preserve"> </w:t>
      </w:r>
      <w:r>
        <w:rPr>
          <w:sz w:val="24"/>
        </w:rPr>
        <w:t>например,</w:t>
      </w:r>
      <w:r>
        <w:rPr>
          <w:spacing w:val="-15"/>
          <w:sz w:val="24"/>
        </w:rPr>
        <w:t xml:space="preserve"> </w:t>
      </w:r>
      <w:r>
        <w:rPr>
          <w:sz w:val="24"/>
        </w:rPr>
        <w:t>синдрому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Дауна</w:t>
      </w:r>
      <w:r>
        <w:rPr>
          <w:spacing w:val="-23"/>
          <w:sz w:val="24"/>
        </w:rPr>
        <w:t xml:space="preserve"> </w:t>
      </w:r>
      <w:r>
        <w:rPr>
          <w:sz w:val="24"/>
        </w:rPr>
        <w:t>(робертсоновская</w:t>
      </w:r>
      <w:r>
        <w:rPr>
          <w:spacing w:val="-23"/>
          <w:sz w:val="24"/>
        </w:rPr>
        <w:t xml:space="preserve"> </w:t>
      </w:r>
      <w:r>
        <w:rPr>
          <w:sz w:val="24"/>
        </w:rPr>
        <w:t>транслокация</w:t>
      </w:r>
      <w:r>
        <w:rPr>
          <w:spacing w:val="-23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23"/>
          <w:sz w:val="24"/>
        </w:rPr>
        <w:t xml:space="preserve"> </w:t>
      </w:r>
      <w:r>
        <w:rPr>
          <w:sz w:val="24"/>
        </w:rPr>
        <w:t>причиной</w:t>
      </w:r>
      <w:r>
        <w:rPr>
          <w:spacing w:val="-23"/>
          <w:sz w:val="24"/>
        </w:rPr>
        <w:t xml:space="preserve"> </w:t>
      </w:r>
      <w:r>
        <w:rPr>
          <w:sz w:val="24"/>
        </w:rPr>
        <w:t>синдрома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 xml:space="preserve">Дауна </w:t>
      </w:r>
      <w:r>
        <w:rPr>
          <w:sz w:val="24"/>
        </w:rPr>
        <w:t>в 2–4%</w:t>
      </w:r>
      <w:r>
        <w:rPr>
          <w:spacing w:val="-3"/>
          <w:sz w:val="24"/>
        </w:rPr>
        <w:t xml:space="preserve"> </w:t>
      </w:r>
      <w:r>
        <w:rPr>
          <w:sz w:val="24"/>
        </w:rPr>
        <w:t>случаев[</w:t>
      </w:r>
      <w:hyperlink w:anchor="_bookmark48">
        <w:r>
          <w:rPr>
            <w:color w:val="003052"/>
            <w:sz w:val="24"/>
          </w:rPr>
          <w:t>20</w:t>
        </w:r>
      </w:hyperlink>
      <w:r>
        <w:rPr>
          <w:sz w:val="24"/>
        </w:rPr>
        <w:t>]).</w:t>
      </w:r>
    </w:p>
    <w:p w14:paraId="62962A21" w14:textId="77777777" w:rsidR="00147D99" w:rsidRDefault="00147D99">
      <w:pPr>
        <w:pStyle w:val="a5"/>
        <w:spacing w:before="10"/>
        <w:rPr>
          <w:sz w:val="21"/>
        </w:rPr>
      </w:pPr>
    </w:p>
    <w:p w14:paraId="35DB2A3A" w14:textId="77777777" w:rsidR="00147D99" w:rsidRDefault="00CE5153">
      <w:pPr>
        <w:pStyle w:val="a5"/>
        <w:spacing w:line="252" w:lineRule="auto"/>
        <w:ind w:left="400" w:right="1375" w:firstLine="358"/>
        <w:jc w:val="both"/>
      </w:pPr>
      <w:r>
        <w:t xml:space="preserve">Самыми небольшими </w:t>
      </w:r>
      <w:r>
        <w:rPr>
          <w:spacing w:val="-24"/>
        </w:rPr>
        <w:t xml:space="preserve">–– </w:t>
      </w:r>
      <w:r>
        <w:t xml:space="preserve">но не менее важными </w:t>
      </w:r>
      <w:r>
        <w:rPr>
          <w:spacing w:val="-24"/>
        </w:rPr>
        <w:t xml:space="preserve">–– </w:t>
      </w:r>
      <w:r>
        <w:t>являются точечные полиморфизмы (SNV) и короткие инсерции и делеции (indels) размером 20–50bp. Чаще всего эти генетические</w:t>
      </w:r>
      <w:r>
        <w:rPr>
          <w:spacing w:val="-19"/>
        </w:rPr>
        <w:t xml:space="preserve"> </w:t>
      </w:r>
      <w:r>
        <w:t>варианты</w:t>
      </w:r>
      <w:r>
        <w:rPr>
          <w:spacing w:val="-18"/>
        </w:rPr>
        <w:t xml:space="preserve"> </w:t>
      </w:r>
      <w:r>
        <w:t>нейтральные</w:t>
      </w:r>
      <w:r>
        <w:rPr>
          <w:spacing w:val="-18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не</w:t>
      </w:r>
      <w:r>
        <w:rPr>
          <w:spacing w:val="-18"/>
        </w:rPr>
        <w:t xml:space="preserve"> </w:t>
      </w:r>
      <w:r>
        <w:t>имеют</w:t>
      </w:r>
      <w:r>
        <w:rPr>
          <w:spacing w:val="-18"/>
        </w:rPr>
        <w:t xml:space="preserve"> </w:t>
      </w:r>
      <w:r>
        <w:t>фенотипических</w:t>
      </w:r>
      <w:r>
        <w:rPr>
          <w:spacing w:val="-18"/>
        </w:rPr>
        <w:t xml:space="preserve"> </w:t>
      </w:r>
      <w:r>
        <w:t>проявлений,</w:t>
      </w:r>
      <w:r>
        <w:rPr>
          <w:spacing w:val="-18"/>
        </w:rPr>
        <w:t xml:space="preserve"> </w:t>
      </w:r>
      <w:r>
        <w:t>но</w:t>
      </w:r>
      <w:r>
        <w:rPr>
          <w:spacing w:val="-18"/>
        </w:rPr>
        <w:t xml:space="preserve"> </w:t>
      </w:r>
      <w:r>
        <w:rPr>
          <w:spacing w:val="-3"/>
        </w:rPr>
        <w:t>неко</w:t>
      </w:r>
      <w:r>
        <w:t>торые</w:t>
      </w:r>
      <w:r>
        <w:rPr>
          <w:spacing w:val="-13"/>
        </w:rPr>
        <w:t xml:space="preserve"> </w:t>
      </w:r>
      <w:r>
        <w:t>могут</w:t>
      </w:r>
      <w:r>
        <w:rPr>
          <w:spacing w:val="-12"/>
        </w:rPr>
        <w:t xml:space="preserve"> </w:t>
      </w:r>
      <w:r>
        <w:t>приводить</w:t>
      </w:r>
      <w:r>
        <w:rPr>
          <w:spacing w:val="-12"/>
        </w:rPr>
        <w:t xml:space="preserve"> </w:t>
      </w:r>
      <w:r>
        <w:t>как</w:t>
      </w:r>
      <w:r>
        <w:rPr>
          <w:spacing w:val="-12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генетическим,</w:t>
      </w:r>
      <w:r>
        <w:rPr>
          <w:spacing w:val="-12"/>
        </w:rPr>
        <w:t xml:space="preserve"> </w:t>
      </w:r>
      <w:r>
        <w:t>так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к</w:t>
      </w:r>
      <w:r>
        <w:rPr>
          <w:spacing w:val="-13"/>
        </w:rPr>
        <w:t xml:space="preserve"> </w:t>
      </w:r>
      <w:r>
        <w:t>эпигенетическим</w:t>
      </w:r>
      <w:r>
        <w:rPr>
          <w:spacing w:val="-12"/>
        </w:rPr>
        <w:t xml:space="preserve"> </w:t>
      </w:r>
      <w:r>
        <w:t>изменениям.</w:t>
      </w:r>
      <w:r>
        <w:rPr>
          <w:spacing w:val="-12"/>
        </w:rPr>
        <w:t xml:space="preserve"> </w:t>
      </w:r>
      <w:r>
        <w:t xml:space="preserve">Также варианты делятся на наследуемые, </w:t>
      </w:r>
      <w:r>
        <w:rPr>
          <w:spacing w:val="-3"/>
        </w:rPr>
        <w:t xml:space="preserve">которые </w:t>
      </w:r>
      <w:r>
        <w:t xml:space="preserve">передаются от родителей к детям, и варианты </w:t>
      </w:r>
      <w:r>
        <w:rPr>
          <w:i/>
        </w:rPr>
        <w:t>de novo</w:t>
      </w:r>
      <w:r>
        <w:t>. Согласно оценкам, предоставленным [</w:t>
      </w:r>
      <w:hyperlink w:anchor="_bookmark49">
        <w:r>
          <w:rPr>
            <w:color w:val="003052"/>
          </w:rPr>
          <w:t>21</w:t>
        </w:r>
      </w:hyperlink>
      <w:r>
        <w:t>], в среднем в каждом по</w:t>
      </w:r>
      <w:r>
        <w:rPr>
          <w:spacing w:val="-3"/>
        </w:rPr>
        <w:t xml:space="preserve">колении </w:t>
      </w:r>
      <w:r>
        <w:t xml:space="preserve">у человека возникают 44–82 SNV </w:t>
      </w:r>
      <w:r>
        <w:rPr>
          <w:i/>
        </w:rPr>
        <w:t>de novo</w:t>
      </w:r>
      <w:r>
        <w:t>, из них 1–2 приходятся на белок</w:t>
      </w:r>
      <w:r>
        <w:rPr>
          <w:spacing w:val="-3"/>
        </w:rPr>
        <w:t xml:space="preserve">кодирующие </w:t>
      </w:r>
      <w:r>
        <w:t>регионы. Число небольших инсерций и делеций оценивается в 2.9–9 на геном,</w:t>
      </w:r>
      <w:r>
        <w:rPr>
          <w:spacing w:val="-19"/>
        </w:rPr>
        <w:t xml:space="preserve"> </w:t>
      </w:r>
      <w:r>
        <w:t>крупные</w:t>
      </w:r>
      <w:r>
        <w:rPr>
          <w:spacing w:val="-18"/>
        </w:rPr>
        <w:t xml:space="preserve"> </w:t>
      </w:r>
      <w:r>
        <w:t>перестройки</w:t>
      </w:r>
      <w:r>
        <w:rPr>
          <w:spacing w:val="-18"/>
        </w:rPr>
        <w:t xml:space="preserve"> </w:t>
      </w:r>
      <w:r>
        <w:t>встречаются</w:t>
      </w:r>
      <w:r>
        <w:rPr>
          <w:spacing w:val="-18"/>
        </w:rPr>
        <w:t xml:space="preserve"> </w:t>
      </w:r>
      <w:r>
        <w:lastRenderedPageBreak/>
        <w:t>значительно</w:t>
      </w:r>
      <w:r>
        <w:rPr>
          <w:spacing w:val="-18"/>
        </w:rPr>
        <w:t xml:space="preserve"> </w:t>
      </w:r>
      <w:r>
        <w:t>реже.</w:t>
      </w:r>
      <w:r>
        <w:rPr>
          <w:spacing w:val="-18"/>
        </w:rPr>
        <w:t xml:space="preserve"> </w:t>
      </w:r>
      <w:r>
        <w:t>Также</w:t>
      </w:r>
      <w:r>
        <w:rPr>
          <w:spacing w:val="-18"/>
        </w:rPr>
        <w:t xml:space="preserve"> </w:t>
      </w:r>
      <w:r>
        <w:t>известно,</w:t>
      </w:r>
      <w:r>
        <w:rPr>
          <w:spacing w:val="-18"/>
        </w:rPr>
        <w:t xml:space="preserve"> </w:t>
      </w:r>
      <w:r>
        <w:t>что</w:t>
      </w:r>
      <w:r>
        <w:rPr>
          <w:spacing w:val="-18"/>
        </w:rPr>
        <w:t xml:space="preserve"> </w:t>
      </w:r>
      <w:r>
        <w:rPr>
          <w:spacing w:val="-4"/>
        </w:rPr>
        <w:t>коли</w:t>
      </w:r>
      <w:r>
        <w:t>чество</w:t>
      </w:r>
      <w:r>
        <w:rPr>
          <w:spacing w:val="-6"/>
        </w:rPr>
        <w:t xml:space="preserve"> </w:t>
      </w:r>
      <w:r>
        <w:t>генетических</w:t>
      </w:r>
      <w:r>
        <w:rPr>
          <w:spacing w:val="-6"/>
        </w:rPr>
        <w:t xml:space="preserve"> </w:t>
      </w:r>
      <w:r>
        <w:t>вариантов</w:t>
      </w:r>
      <w:r>
        <w:rPr>
          <w:spacing w:val="-6"/>
        </w:rPr>
        <w:t xml:space="preserve"> </w:t>
      </w:r>
      <w:r>
        <w:rPr>
          <w:i/>
        </w:rPr>
        <w:t>de</w:t>
      </w:r>
      <w:r>
        <w:rPr>
          <w:i/>
          <w:spacing w:val="-6"/>
        </w:rPr>
        <w:t xml:space="preserve"> </w:t>
      </w:r>
      <w:r>
        <w:rPr>
          <w:i/>
        </w:rPr>
        <w:t>novo</w:t>
      </w:r>
      <w:r>
        <w:rPr>
          <w:i/>
          <w:spacing w:val="-5"/>
        </w:rPr>
        <w:t xml:space="preserve"> </w:t>
      </w:r>
      <w:r>
        <w:t>непрерывно</w:t>
      </w:r>
      <w:r>
        <w:rPr>
          <w:spacing w:val="-5"/>
        </w:rPr>
        <w:t xml:space="preserve"> </w:t>
      </w:r>
      <w:r>
        <w:t>растёт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течение</w:t>
      </w:r>
      <w:r>
        <w:rPr>
          <w:spacing w:val="-6"/>
        </w:rPr>
        <w:t xml:space="preserve"> </w:t>
      </w:r>
      <w:r>
        <w:t>жизни</w:t>
      </w:r>
      <w:r>
        <w:rPr>
          <w:spacing w:val="-6"/>
        </w:rPr>
        <w:t xml:space="preserve"> </w:t>
      </w:r>
      <w:r>
        <w:t>человека.</w:t>
      </w:r>
    </w:p>
    <w:p w14:paraId="33EFBEAD" w14:textId="77777777" w:rsidR="00147D99" w:rsidRDefault="00147D99">
      <w:pPr>
        <w:pStyle w:val="a5"/>
        <w:rPr>
          <w:sz w:val="32"/>
        </w:rPr>
      </w:pPr>
    </w:p>
    <w:p w14:paraId="0F72B0E4" w14:textId="77777777" w:rsidR="00147D99" w:rsidRDefault="00CE5153">
      <w:pPr>
        <w:pStyle w:val="2"/>
        <w:numPr>
          <w:ilvl w:val="1"/>
          <w:numId w:val="13"/>
        </w:numPr>
        <w:tabs>
          <w:tab w:val="left" w:pos="692"/>
        </w:tabs>
        <w:ind w:left="691" w:hanging="575"/>
      </w:pPr>
      <w:bookmarkStart w:id="23" w:name="_bookmark71"/>
      <w:bookmarkStart w:id="24" w:name="_bookmark7"/>
      <w:bookmarkStart w:id="25" w:name="Функциональные_классы_генетических_вариа"/>
      <w:bookmarkEnd w:id="23"/>
      <w:bookmarkEnd w:id="24"/>
      <w:bookmarkEnd w:id="25"/>
      <w:r>
        <w:t>Функциональные классы генетических</w:t>
      </w:r>
      <w:r>
        <w:rPr>
          <w:spacing w:val="10"/>
        </w:rPr>
        <w:t xml:space="preserve"> </w:t>
      </w:r>
      <w:r>
        <w:t>вариантов</w:t>
      </w:r>
    </w:p>
    <w:p w14:paraId="3DF8DD97" w14:textId="77777777" w:rsidR="00147D99" w:rsidRDefault="00CE5153">
      <w:pPr>
        <w:pStyle w:val="a5"/>
        <w:spacing w:before="169" w:line="252" w:lineRule="auto"/>
        <w:ind w:left="117" w:right="1658"/>
        <w:jc w:val="both"/>
      </w:pPr>
      <w:r>
        <w:t xml:space="preserve">Как </w:t>
      </w:r>
      <w:r>
        <w:rPr>
          <w:spacing w:val="-3"/>
        </w:rPr>
        <w:t xml:space="preserve">уже </w:t>
      </w:r>
      <w:r>
        <w:t>было упомянуто выше, значение генетических вариантов напрямую зависит от</w:t>
      </w:r>
      <w:r>
        <w:rPr>
          <w:spacing w:val="-11"/>
        </w:rPr>
        <w:t xml:space="preserve"> </w:t>
      </w:r>
      <w:r>
        <w:t>их</w:t>
      </w:r>
      <w:r>
        <w:rPr>
          <w:spacing w:val="-10"/>
        </w:rPr>
        <w:t xml:space="preserve"> </w:t>
      </w:r>
      <w:r>
        <w:t>положения</w:t>
      </w:r>
      <w:r>
        <w:rPr>
          <w:spacing w:val="-10"/>
        </w:rPr>
        <w:t xml:space="preserve"> </w:t>
      </w:r>
      <w:r>
        <w:t>относительно</w:t>
      </w:r>
      <w:r>
        <w:rPr>
          <w:spacing w:val="-11"/>
        </w:rPr>
        <w:t xml:space="preserve"> </w:t>
      </w:r>
      <w:r>
        <w:t>функциональных</w:t>
      </w:r>
      <w:r>
        <w:rPr>
          <w:spacing w:val="-10"/>
        </w:rPr>
        <w:t xml:space="preserve"> </w:t>
      </w:r>
      <w:r>
        <w:t>частей</w:t>
      </w:r>
      <w:r>
        <w:rPr>
          <w:spacing w:val="-10"/>
        </w:rPr>
        <w:t xml:space="preserve"> </w:t>
      </w:r>
      <w:r>
        <w:t>генома.</w:t>
      </w:r>
      <w:r>
        <w:rPr>
          <w:spacing w:val="-10"/>
        </w:rPr>
        <w:t xml:space="preserve"> </w:t>
      </w:r>
      <w:r>
        <w:t>Варианты</w:t>
      </w:r>
      <w:r>
        <w:rPr>
          <w:spacing w:val="-11"/>
        </w:rPr>
        <w:t xml:space="preserve"> </w:t>
      </w:r>
      <w:r>
        <w:t>могут</w:t>
      </w:r>
      <w:r>
        <w:rPr>
          <w:spacing w:val="-10"/>
        </w:rPr>
        <w:t xml:space="preserve"> </w:t>
      </w:r>
      <w:r>
        <w:rPr>
          <w:spacing w:val="-3"/>
        </w:rPr>
        <w:t>нахо</w:t>
      </w:r>
      <w:r>
        <w:t>диться как внутри генов, так и вне</w:t>
      </w:r>
      <w:r>
        <w:rPr>
          <w:spacing w:val="-9"/>
        </w:rPr>
        <w:t xml:space="preserve"> </w:t>
      </w:r>
      <w:r>
        <w:t>их.</w:t>
      </w:r>
    </w:p>
    <w:p w14:paraId="0F59BDA1" w14:textId="77777777" w:rsidR="00147D99" w:rsidRDefault="00CE5153">
      <w:pPr>
        <w:pStyle w:val="a5"/>
        <w:spacing w:line="273" w:lineRule="exact"/>
        <w:ind w:left="475"/>
        <w:jc w:val="both"/>
      </w:pPr>
      <w:r>
        <w:t>Области гена, в которые может попасть генетический вариант:</w:t>
      </w:r>
    </w:p>
    <w:p w14:paraId="00CC7FD1" w14:textId="77777777" w:rsidR="00147D99" w:rsidRDefault="00CE5153">
      <w:pPr>
        <w:pStyle w:val="aa"/>
        <w:numPr>
          <w:ilvl w:val="2"/>
          <w:numId w:val="13"/>
        </w:numPr>
        <w:tabs>
          <w:tab w:val="left" w:pos="716"/>
        </w:tabs>
        <w:spacing w:before="174" w:line="252" w:lineRule="auto"/>
        <w:ind w:left="715" w:right="1657"/>
        <w:rPr>
          <w:sz w:val="24"/>
        </w:rPr>
      </w:pPr>
      <w:r>
        <w:rPr>
          <w:sz w:val="24"/>
        </w:rPr>
        <w:t xml:space="preserve">Экзоны, непосредственно отвечающие за последовательность белка. </w:t>
      </w:r>
      <w:r>
        <w:rPr>
          <w:spacing w:val="-3"/>
          <w:sz w:val="24"/>
        </w:rPr>
        <w:t>Генетиче</w:t>
      </w:r>
      <w:r>
        <w:rPr>
          <w:sz w:val="24"/>
        </w:rPr>
        <w:t>ские</w:t>
      </w:r>
      <w:r>
        <w:rPr>
          <w:spacing w:val="-23"/>
          <w:sz w:val="24"/>
        </w:rPr>
        <w:t xml:space="preserve"> </w:t>
      </w:r>
      <w:r>
        <w:rPr>
          <w:sz w:val="24"/>
        </w:rPr>
        <w:t>варианты</w:t>
      </w:r>
      <w:r>
        <w:rPr>
          <w:spacing w:val="-22"/>
          <w:sz w:val="24"/>
        </w:rPr>
        <w:t xml:space="preserve"> </w:t>
      </w:r>
      <w:r>
        <w:rPr>
          <w:sz w:val="24"/>
        </w:rPr>
        <w:t>в</w:t>
      </w:r>
      <w:r>
        <w:rPr>
          <w:spacing w:val="-21"/>
          <w:sz w:val="24"/>
        </w:rPr>
        <w:t xml:space="preserve"> </w:t>
      </w:r>
      <w:r>
        <w:rPr>
          <w:sz w:val="24"/>
        </w:rPr>
        <w:t>экзонах</w:t>
      </w:r>
      <w:r>
        <w:rPr>
          <w:spacing w:val="-22"/>
          <w:sz w:val="24"/>
        </w:rPr>
        <w:t xml:space="preserve"> </w:t>
      </w:r>
      <w:r>
        <w:rPr>
          <w:sz w:val="24"/>
        </w:rPr>
        <w:t>могут</w:t>
      </w:r>
      <w:r>
        <w:rPr>
          <w:spacing w:val="-22"/>
          <w:sz w:val="24"/>
        </w:rPr>
        <w:t xml:space="preserve"> </w:t>
      </w:r>
      <w:r>
        <w:rPr>
          <w:sz w:val="24"/>
        </w:rPr>
        <w:t>быть</w:t>
      </w:r>
      <w:r>
        <w:rPr>
          <w:spacing w:val="-21"/>
          <w:sz w:val="24"/>
        </w:rPr>
        <w:t xml:space="preserve"> </w:t>
      </w:r>
      <w:r>
        <w:rPr>
          <w:sz w:val="24"/>
        </w:rPr>
        <w:t>синонимичными</w:t>
      </w:r>
      <w:r>
        <w:rPr>
          <w:spacing w:val="-22"/>
          <w:sz w:val="24"/>
        </w:rPr>
        <w:t xml:space="preserve"> </w:t>
      </w:r>
      <w:r>
        <w:rPr>
          <w:sz w:val="24"/>
        </w:rPr>
        <w:t>(без</w:t>
      </w:r>
      <w:r>
        <w:rPr>
          <w:spacing w:val="-22"/>
          <w:sz w:val="24"/>
        </w:rPr>
        <w:t xml:space="preserve"> </w:t>
      </w:r>
      <w:r>
        <w:rPr>
          <w:sz w:val="24"/>
        </w:rPr>
        <w:t>замены</w:t>
      </w:r>
      <w:r>
        <w:rPr>
          <w:spacing w:val="-22"/>
          <w:sz w:val="24"/>
        </w:rPr>
        <w:t xml:space="preserve"> </w:t>
      </w:r>
      <w:r>
        <w:rPr>
          <w:sz w:val="24"/>
        </w:rPr>
        <w:t xml:space="preserve">аминокислоты) и несинонимичными </w:t>
      </w:r>
      <w:r>
        <w:rPr>
          <w:spacing w:val="-24"/>
          <w:sz w:val="24"/>
        </w:rPr>
        <w:t xml:space="preserve">–– </w:t>
      </w:r>
      <w:r>
        <w:rPr>
          <w:sz w:val="24"/>
        </w:rPr>
        <w:t>миссенс (замена на другую аминокислоту), нонсенс (замена</w:t>
      </w:r>
      <w:r>
        <w:rPr>
          <w:spacing w:val="-22"/>
          <w:sz w:val="24"/>
        </w:rPr>
        <w:t xml:space="preserve"> </w:t>
      </w:r>
      <w:r>
        <w:rPr>
          <w:sz w:val="24"/>
        </w:rPr>
        <w:t>на</w:t>
      </w:r>
      <w:r>
        <w:rPr>
          <w:spacing w:val="-21"/>
          <w:sz w:val="24"/>
        </w:rPr>
        <w:t xml:space="preserve"> </w:t>
      </w:r>
      <w:r>
        <w:rPr>
          <w:spacing w:val="-3"/>
          <w:sz w:val="24"/>
        </w:rPr>
        <w:t>стоп-кодон)</w:t>
      </w:r>
      <w:r>
        <w:rPr>
          <w:spacing w:val="-23"/>
          <w:sz w:val="24"/>
        </w:rPr>
        <w:t xml:space="preserve"> </w:t>
      </w:r>
      <w:r>
        <w:rPr>
          <w:sz w:val="24"/>
        </w:rPr>
        <w:t>либо</w:t>
      </w:r>
      <w:r>
        <w:rPr>
          <w:spacing w:val="-21"/>
          <w:sz w:val="24"/>
        </w:rPr>
        <w:t xml:space="preserve"> </w:t>
      </w:r>
      <w:r>
        <w:rPr>
          <w:sz w:val="24"/>
        </w:rPr>
        <w:t>сдвиг</w:t>
      </w:r>
      <w:r>
        <w:rPr>
          <w:spacing w:val="-22"/>
          <w:sz w:val="24"/>
        </w:rPr>
        <w:t xml:space="preserve"> </w:t>
      </w:r>
      <w:r>
        <w:rPr>
          <w:sz w:val="24"/>
        </w:rPr>
        <w:t>рамки</w:t>
      </w:r>
      <w:r>
        <w:rPr>
          <w:spacing w:val="-21"/>
          <w:sz w:val="24"/>
        </w:rPr>
        <w:t xml:space="preserve"> </w:t>
      </w:r>
      <w:r>
        <w:rPr>
          <w:sz w:val="24"/>
        </w:rPr>
        <w:t>считывания,</w:t>
      </w:r>
      <w:r>
        <w:rPr>
          <w:spacing w:val="-22"/>
          <w:sz w:val="24"/>
        </w:rPr>
        <w:t xml:space="preserve"> </w:t>
      </w:r>
      <w:r>
        <w:rPr>
          <w:sz w:val="24"/>
        </w:rPr>
        <w:t>приводящий</w:t>
      </w:r>
      <w:r>
        <w:rPr>
          <w:spacing w:val="-22"/>
          <w:sz w:val="24"/>
        </w:rPr>
        <w:t xml:space="preserve"> </w:t>
      </w:r>
      <w:r>
        <w:rPr>
          <w:sz w:val="24"/>
        </w:rPr>
        <w:t>к</w:t>
      </w:r>
      <w:r>
        <w:rPr>
          <w:spacing w:val="-21"/>
          <w:sz w:val="24"/>
        </w:rPr>
        <w:t xml:space="preserve"> </w:t>
      </w:r>
      <w:r>
        <w:rPr>
          <w:sz w:val="24"/>
        </w:rPr>
        <w:t>изменению</w:t>
      </w:r>
      <w:r>
        <w:rPr>
          <w:spacing w:val="-23"/>
          <w:sz w:val="24"/>
        </w:rPr>
        <w:t xml:space="preserve"> </w:t>
      </w:r>
      <w:r>
        <w:rPr>
          <w:sz w:val="24"/>
        </w:rPr>
        <w:t>значительной</w:t>
      </w:r>
      <w:r>
        <w:rPr>
          <w:spacing w:val="-21"/>
          <w:sz w:val="24"/>
        </w:rPr>
        <w:t xml:space="preserve"> </w:t>
      </w:r>
      <w:r>
        <w:rPr>
          <w:sz w:val="24"/>
        </w:rPr>
        <w:t>части</w:t>
      </w:r>
      <w:r>
        <w:rPr>
          <w:spacing w:val="-21"/>
          <w:sz w:val="24"/>
        </w:rPr>
        <w:t xml:space="preserve"> </w:t>
      </w:r>
      <w:r>
        <w:rPr>
          <w:spacing w:val="-3"/>
          <w:sz w:val="24"/>
        </w:rPr>
        <w:t>белковой</w:t>
      </w:r>
      <w:r>
        <w:rPr>
          <w:spacing w:val="-21"/>
          <w:sz w:val="24"/>
        </w:rPr>
        <w:t xml:space="preserve"> </w:t>
      </w:r>
      <w:r>
        <w:rPr>
          <w:sz w:val="24"/>
        </w:rPr>
        <w:t>молекулы.</w:t>
      </w:r>
      <w:r>
        <w:rPr>
          <w:spacing w:val="-21"/>
          <w:sz w:val="24"/>
        </w:rPr>
        <w:t xml:space="preserve"> </w:t>
      </w:r>
      <w:r>
        <w:rPr>
          <w:sz w:val="24"/>
        </w:rPr>
        <w:t>Миссенс-варианты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редко</w:t>
      </w:r>
      <w:r>
        <w:rPr>
          <w:spacing w:val="-21"/>
          <w:sz w:val="24"/>
        </w:rPr>
        <w:t xml:space="preserve"> </w:t>
      </w:r>
      <w:r>
        <w:rPr>
          <w:sz w:val="24"/>
        </w:rPr>
        <w:t>приводят</w:t>
      </w:r>
      <w:r>
        <w:rPr>
          <w:spacing w:val="-21"/>
          <w:sz w:val="24"/>
        </w:rPr>
        <w:t xml:space="preserve"> </w:t>
      </w:r>
      <w:r>
        <w:rPr>
          <w:sz w:val="24"/>
        </w:rPr>
        <w:t>к</w:t>
      </w:r>
      <w:r>
        <w:rPr>
          <w:spacing w:val="-21"/>
          <w:sz w:val="24"/>
        </w:rPr>
        <w:t xml:space="preserve"> </w:t>
      </w:r>
      <w:r>
        <w:rPr>
          <w:sz w:val="24"/>
        </w:rPr>
        <w:t>утрате функции</w:t>
      </w:r>
      <w:r>
        <w:rPr>
          <w:spacing w:val="-26"/>
          <w:sz w:val="24"/>
        </w:rPr>
        <w:t xml:space="preserve"> </w:t>
      </w:r>
      <w:r>
        <w:rPr>
          <w:sz w:val="24"/>
        </w:rPr>
        <w:t>белка,</w:t>
      </w:r>
      <w:r>
        <w:rPr>
          <w:spacing w:val="-25"/>
          <w:sz w:val="24"/>
        </w:rPr>
        <w:t xml:space="preserve"> </w:t>
      </w:r>
      <w:r>
        <w:rPr>
          <w:sz w:val="24"/>
        </w:rPr>
        <w:t>но</w:t>
      </w:r>
      <w:r>
        <w:rPr>
          <w:spacing w:val="-25"/>
          <w:sz w:val="24"/>
        </w:rPr>
        <w:t xml:space="preserve"> </w:t>
      </w:r>
      <w:r>
        <w:rPr>
          <w:sz w:val="24"/>
        </w:rPr>
        <w:t>они</w:t>
      </w:r>
      <w:r>
        <w:rPr>
          <w:spacing w:val="-24"/>
          <w:sz w:val="24"/>
        </w:rPr>
        <w:t xml:space="preserve"> </w:t>
      </w:r>
      <w:r>
        <w:rPr>
          <w:sz w:val="24"/>
        </w:rPr>
        <w:t>могут</w:t>
      </w:r>
      <w:r>
        <w:rPr>
          <w:spacing w:val="-24"/>
          <w:sz w:val="24"/>
        </w:rPr>
        <w:t xml:space="preserve"> </w:t>
      </w:r>
      <w:r>
        <w:rPr>
          <w:sz w:val="24"/>
        </w:rPr>
        <w:t>повлиять</w:t>
      </w:r>
      <w:r>
        <w:rPr>
          <w:spacing w:val="-26"/>
          <w:sz w:val="24"/>
        </w:rPr>
        <w:t xml:space="preserve"> </w:t>
      </w:r>
      <w:r>
        <w:rPr>
          <w:sz w:val="24"/>
        </w:rPr>
        <w:t>на</w:t>
      </w:r>
      <w:r>
        <w:rPr>
          <w:spacing w:val="-24"/>
          <w:sz w:val="24"/>
        </w:rPr>
        <w:t xml:space="preserve"> </w:t>
      </w:r>
      <w:r>
        <w:rPr>
          <w:sz w:val="24"/>
        </w:rPr>
        <w:t>экспрессию</w:t>
      </w:r>
      <w:r>
        <w:rPr>
          <w:spacing w:val="-25"/>
          <w:sz w:val="24"/>
        </w:rPr>
        <w:t xml:space="preserve"> </w:t>
      </w:r>
      <w:r>
        <w:rPr>
          <w:sz w:val="24"/>
        </w:rPr>
        <w:t>гена,</w:t>
      </w:r>
      <w:r>
        <w:rPr>
          <w:spacing w:val="-25"/>
          <w:sz w:val="24"/>
        </w:rPr>
        <w:t xml:space="preserve"> </w:t>
      </w:r>
      <w:r>
        <w:rPr>
          <w:sz w:val="24"/>
        </w:rPr>
        <w:t>если</w:t>
      </w:r>
      <w:r>
        <w:rPr>
          <w:spacing w:val="-24"/>
          <w:sz w:val="24"/>
        </w:rPr>
        <w:t xml:space="preserve"> </w:t>
      </w:r>
      <w:r>
        <w:rPr>
          <w:sz w:val="24"/>
        </w:rPr>
        <w:t>замена</w:t>
      </w:r>
      <w:r>
        <w:rPr>
          <w:spacing w:val="-25"/>
          <w:sz w:val="24"/>
        </w:rPr>
        <w:t xml:space="preserve"> </w:t>
      </w:r>
      <w:r>
        <w:rPr>
          <w:sz w:val="24"/>
        </w:rPr>
        <w:t>пришлась на регуляторный</w:t>
      </w:r>
      <w:r>
        <w:rPr>
          <w:spacing w:val="-3"/>
          <w:sz w:val="24"/>
        </w:rPr>
        <w:t xml:space="preserve"> </w:t>
      </w:r>
      <w:r>
        <w:rPr>
          <w:sz w:val="24"/>
        </w:rPr>
        <w:t>мотив[</w:t>
      </w:r>
      <w:hyperlink w:anchor="_bookmark50">
        <w:r>
          <w:rPr>
            <w:color w:val="003052"/>
            <w:sz w:val="24"/>
          </w:rPr>
          <w:t>22</w:t>
        </w:r>
      </w:hyperlink>
      <w:r>
        <w:rPr>
          <w:sz w:val="24"/>
        </w:rPr>
        <w:t>].</w:t>
      </w:r>
    </w:p>
    <w:p w14:paraId="40501C7D" w14:textId="77777777" w:rsidR="00147D99" w:rsidRDefault="00CE5153">
      <w:pPr>
        <w:pStyle w:val="aa"/>
        <w:numPr>
          <w:ilvl w:val="2"/>
          <w:numId w:val="13"/>
        </w:numPr>
        <w:tabs>
          <w:tab w:val="left" w:pos="716"/>
        </w:tabs>
        <w:spacing w:before="169" w:line="252" w:lineRule="auto"/>
        <w:ind w:left="715" w:right="1657"/>
        <w:rPr>
          <w:sz w:val="24"/>
        </w:rPr>
      </w:pPr>
      <w:r>
        <w:rPr>
          <w:sz w:val="24"/>
        </w:rPr>
        <w:t>Интроны,</w:t>
      </w:r>
      <w:r>
        <w:rPr>
          <w:spacing w:val="-21"/>
          <w:sz w:val="24"/>
        </w:rPr>
        <w:t xml:space="preserve"> </w:t>
      </w:r>
      <w:r>
        <w:rPr>
          <w:spacing w:val="-3"/>
          <w:sz w:val="24"/>
        </w:rPr>
        <w:t>которые</w:t>
      </w:r>
      <w:r>
        <w:rPr>
          <w:spacing w:val="-20"/>
          <w:sz w:val="24"/>
        </w:rPr>
        <w:t xml:space="preserve"> </w:t>
      </w:r>
      <w:r>
        <w:rPr>
          <w:sz w:val="24"/>
        </w:rPr>
        <w:t>содержат</w:t>
      </w:r>
      <w:r>
        <w:rPr>
          <w:spacing w:val="-20"/>
          <w:sz w:val="24"/>
        </w:rPr>
        <w:t xml:space="preserve"> </w:t>
      </w:r>
      <w:r>
        <w:rPr>
          <w:sz w:val="24"/>
        </w:rPr>
        <w:t>регуляторные</w:t>
      </w:r>
      <w:r>
        <w:rPr>
          <w:spacing w:val="-20"/>
          <w:sz w:val="24"/>
        </w:rPr>
        <w:t xml:space="preserve"> </w:t>
      </w:r>
      <w:r>
        <w:rPr>
          <w:sz w:val="24"/>
        </w:rPr>
        <w:t>области</w:t>
      </w:r>
      <w:r>
        <w:rPr>
          <w:spacing w:val="-20"/>
          <w:sz w:val="24"/>
        </w:rPr>
        <w:t xml:space="preserve"> </w:t>
      </w:r>
      <w:r>
        <w:rPr>
          <w:sz w:val="24"/>
        </w:rPr>
        <w:t>и</w:t>
      </w:r>
      <w:r>
        <w:rPr>
          <w:spacing w:val="-21"/>
          <w:sz w:val="24"/>
        </w:rPr>
        <w:t xml:space="preserve"> </w:t>
      </w:r>
      <w:r>
        <w:rPr>
          <w:sz w:val="24"/>
        </w:rPr>
        <w:t>сплайсинг-сайты,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необходи</w:t>
      </w:r>
      <w:r>
        <w:rPr>
          <w:sz w:val="24"/>
        </w:rPr>
        <w:t xml:space="preserve">мые для процессинга транскрипта в </w:t>
      </w:r>
      <w:r>
        <w:rPr>
          <w:spacing w:val="-4"/>
          <w:sz w:val="24"/>
        </w:rPr>
        <w:t xml:space="preserve">готовую </w:t>
      </w:r>
      <w:r>
        <w:rPr>
          <w:sz w:val="24"/>
        </w:rPr>
        <w:t>мРНК, а также 3’-нетранслируемая область (3’ UTR) и 5’-нетранслируемая область (5’ UTR), вовлечённые в регуляцию транскрипции, трансляции и деградации транскрипта. Влияние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генетиче</w:t>
      </w:r>
      <w:r>
        <w:rPr>
          <w:sz w:val="24"/>
        </w:rPr>
        <w:t xml:space="preserve">ских вариантов в этих областях недостаточно изучено, и их связь с конкретной патологией у пациента порой достаточно </w:t>
      </w:r>
      <w:r>
        <w:rPr>
          <w:spacing w:val="-3"/>
          <w:sz w:val="24"/>
        </w:rPr>
        <w:t xml:space="preserve">трудно </w:t>
      </w:r>
      <w:r>
        <w:rPr>
          <w:sz w:val="24"/>
        </w:rPr>
        <w:t xml:space="preserve">доказать. </w:t>
      </w:r>
      <w:r>
        <w:rPr>
          <w:spacing w:val="-3"/>
          <w:sz w:val="24"/>
        </w:rPr>
        <w:t xml:space="preserve">Тем </w:t>
      </w:r>
      <w:r>
        <w:rPr>
          <w:sz w:val="24"/>
        </w:rPr>
        <w:t>не менее, суще</w:t>
      </w:r>
      <w:r>
        <w:rPr>
          <w:spacing w:val="-3"/>
          <w:sz w:val="24"/>
        </w:rPr>
        <w:t>ствуют</w:t>
      </w:r>
      <w:r>
        <w:rPr>
          <w:spacing w:val="-20"/>
          <w:sz w:val="24"/>
        </w:rPr>
        <w:t xml:space="preserve"> </w:t>
      </w:r>
      <w:r>
        <w:rPr>
          <w:sz w:val="24"/>
        </w:rPr>
        <w:t>специальные</w:t>
      </w:r>
      <w:r>
        <w:rPr>
          <w:spacing w:val="-20"/>
          <w:sz w:val="24"/>
        </w:rPr>
        <w:t xml:space="preserve"> </w:t>
      </w:r>
      <w:r>
        <w:rPr>
          <w:sz w:val="24"/>
        </w:rPr>
        <w:t>инструменты,</w:t>
      </w:r>
      <w:r>
        <w:rPr>
          <w:spacing w:val="-20"/>
          <w:sz w:val="24"/>
        </w:rPr>
        <w:t xml:space="preserve"> </w:t>
      </w:r>
      <w:r>
        <w:rPr>
          <w:sz w:val="24"/>
        </w:rPr>
        <w:t>позволяющие</w:t>
      </w:r>
      <w:r>
        <w:rPr>
          <w:spacing w:val="-20"/>
          <w:sz w:val="24"/>
        </w:rPr>
        <w:t xml:space="preserve"> </w:t>
      </w:r>
      <w:r>
        <w:rPr>
          <w:sz w:val="24"/>
        </w:rPr>
        <w:t>оценить</w:t>
      </w:r>
      <w:r>
        <w:rPr>
          <w:spacing w:val="-20"/>
          <w:sz w:val="24"/>
        </w:rPr>
        <w:t xml:space="preserve"> </w:t>
      </w:r>
      <w:r>
        <w:rPr>
          <w:sz w:val="24"/>
        </w:rPr>
        <w:t>патогенность</w:t>
      </w:r>
      <w:r>
        <w:rPr>
          <w:spacing w:val="-19"/>
          <w:sz w:val="24"/>
        </w:rPr>
        <w:t xml:space="preserve"> </w:t>
      </w:r>
      <w:r>
        <w:rPr>
          <w:sz w:val="24"/>
        </w:rPr>
        <w:t>таких</w:t>
      </w:r>
      <w:r>
        <w:rPr>
          <w:spacing w:val="-20"/>
          <w:sz w:val="24"/>
        </w:rPr>
        <w:t xml:space="preserve"> </w:t>
      </w:r>
      <w:r>
        <w:rPr>
          <w:sz w:val="24"/>
        </w:rPr>
        <w:t>вариантов. Интронные и UTR генетические варианты обычно рассматриваются в случае, если иного объяснения фенотипу пациента не было</w:t>
      </w:r>
      <w:r>
        <w:rPr>
          <w:spacing w:val="-24"/>
          <w:sz w:val="24"/>
        </w:rPr>
        <w:t xml:space="preserve"> </w:t>
      </w:r>
      <w:r>
        <w:rPr>
          <w:sz w:val="24"/>
        </w:rPr>
        <w:t>найдено.</w:t>
      </w:r>
    </w:p>
    <w:p w14:paraId="5C61BDA7" w14:textId="77777777" w:rsidR="00147D99" w:rsidRDefault="00CE5153">
      <w:pPr>
        <w:pStyle w:val="a5"/>
        <w:spacing w:before="153" w:line="252" w:lineRule="auto"/>
        <w:ind w:left="117" w:right="1657" w:firstLine="358"/>
        <w:jc w:val="both"/>
      </w:pPr>
      <w:r>
        <w:t>Внегенные варианты могут приходиться на различные регуляторные последовательности, например, энхансеры, сайленсеры, а также сайты связывания белков, отвечающих за процессы метилирования или трёхмерную организацию хроматина.</w:t>
      </w:r>
    </w:p>
    <w:p w14:paraId="2CB59798" w14:textId="77777777" w:rsidR="00147D99" w:rsidRDefault="00CE5153">
      <w:pPr>
        <w:pStyle w:val="a5"/>
        <w:spacing w:line="252" w:lineRule="auto"/>
        <w:ind w:left="117" w:right="1657" w:firstLine="358"/>
        <w:jc w:val="both"/>
      </w:pPr>
      <w:r>
        <w:t>Как</w:t>
      </w:r>
      <w:r>
        <w:rPr>
          <w:spacing w:val="-26"/>
        </w:rPr>
        <w:t xml:space="preserve"> </w:t>
      </w:r>
      <w:r>
        <w:t>мы</w:t>
      </w:r>
      <w:r>
        <w:rPr>
          <w:spacing w:val="-24"/>
        </w:rPr>
        <w:t xml:space="preserve"> </w:t>
      </w:r>
      <w:r>
        <w:t>видим,</w:t>
      </w:r>
      <w:r>
        <w:rPr>
          <w:spacing w:val="-25"/>
        </w:rPr>
        <w:t xml:space="preserve"> </w:t>
      </w:r>
      <w:r>
        <w:t>типов</w:t>
      </w:r>
      <w:r>
        <w:rPr>
          <w:spacing w:val="-24"/>
        </w:rPr>
        <w:t xml:space="preserve"> </w:t>
      </w:r>
      <w:r>
        <w:t>генетических</w:t>
      </w:r>
      <w:r>
        <w:rPr>
          <w:spacing w:val="-25"/>
        </w:rPr>
        <w:t xml:space="preserve"> </w:t>
      </w:r>
      <w:r>
        <w:t>вариантов</w:t>
      </w:r>
      <w:r>
        <w:rPr>
          <w:spacing w:val="-25"/>
        </w:rPr>
        <w:t xml:space="preserve"> </w:t>
      </w:r>
      <w:r>
        <w:t>существует</w:t>
      </w:r>
      <w:r>
        <w:rPr>
          <w:spacing w:val="-25"/>
        </w:rPr>
        <w:t xml:space="preserve"> </w:t>
      </w:r>
      <w:r>
        <w:t>огромное</w:t>
      </w:r>
      <w:r>
        <w:rPr>
          <w:spacing w:val="-24"/>
        </w:rPr>
        <w:t xml:space="preserve"> </w:t>
      </w:r>
      <w:r>
        <w:t>множество,</w:t>
      </w:r>
      <w:r>
        <w:rPr>
          <w:spacing w:val="-26"/>
        </w:rPr>
        <w:t xml:space="preserve"> </w:t>
      </w:r>
      <w:r>
        <w:t>они в значительной степени различаются между собой, и их определение может</w:t>
      </w:r>
      <w:r>
        <w:rPr>
          <w:spacing w:val="-30"/>
        </w:rPr>
        <w:t xml:space="preserve"> </w:t>
      </w:r>
      <w:r>
        <w:t>представлять</w:t>
      </w:r>
      <w:r>
        <w:rPr>
          <w:spacing w:val="-15"/>
        </w:rPr>
        <w:t xml:space="preserve"> </w:t>
      </w:r>
      <w:r>
        <w:t>трудность</w:t>
      </w:r>
      <w:r>
        <w:rPr>
          <w:spacing w:val="-14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исследователя.</w:t>
      </w:r>
      <w:r>
        <w:rPr>
          <w:spacing w:val="-15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сегодняшний</w:t>
      </w:r>
      <w:r>
        <w:rPr>
          <w:spacing w:val="-15"/>
        </w:rPr>
        <w:t xml:space="preserve"> </w:t>
      </w:r>
      <w:r>
        <w:t>день</w:t>
      </w:r>
      <w:r>
        <w:rPr>
          <w:spacing w:val="-14"/>
        </w:rPr>
        <w:t xml:space="preserve"> </w:t>
      </w:r>
      <w:r>
        <w:t>разработано</w:t>
      </w:r>
      <w:r>
        <w:rPr>
          <w:spacing w:val="-14"/>
        </w:rPr>
        <w:t xml:space="preserve"> </w:t>
      </w:r>
      <w:r>
        <w:t>множество</w:t>
      </w:r>
      <w:r>
        <w:rPr>
          <w:spacing w:val="-14"/>
        </w:rPr>
        <w:t xml:space="preserve"> </w:t>
      </w:r>
      <w:r>
        <w:t xml:space="preserve">методик, облегчающих эту </w:t>
      </w:r>
      <w:r>
        <w:rPr>
          <w:spacing w:val="-5"/>
        </w:rPr>
        <w:t xml:space="preserve">задачу. </w:t>
      </w:r>
      <w:r>
        <w:t>О них речь пойдёт</w:t>
      </w:r>
      <w:r>
        <w:rPr>
          <w:spacing w:val="-10"/>
        </w:rPr>
        <w:t xml:space="preserve"> </w:t>
      </w:r>
      <w:r>
        <w:t>ниже.</w:t>
      </w:r>
    </w:p>
    <w:p w14:paraId="4D857996" w14:textId="77777777" w:rsidR="00147D99" w:rsidRDefault="00147D99">
      <w:pPr>
        <w:pStyle w:val="a5"/>
        <w:spacing w:before="1"/>
        <w:rPr>
          <w:sz w:val="32"/>
        </w:rPr>
      </w:pPr>
    </w:p>
    <w:p w14:paraId="14964164" w14:textId="77777777" w:rsidR="00147D99" w:rsidRDefault="00CE5153">
      <w:pPr>
        <w:pStyle w:val="2"/>
        <w:numPr>
          <w:ilvl w:val="1"/>
          <w:numId w:val="13"/>
        </w:numPr>
        <w:tabs>
          <w:tab w:val="left" w:pos="692"/>
        </w:tabs>
        <w:ind w:left="691" w:hanging="575"/>
      </w:pPr>
      <w:bookmarkStart w:id="26" w:name="_bookmark81"/>
      <w:bookmarkStart w:id="27" w:name="_bookmark8"/>
      <w:bookmarkStart w:id="28" w:name="Методы_детекции_генетических_вариантов"/>
      <w:bookmarkEnd w:id="26"/>
      <w:bookmarkEnd w:id="27"/>
      <w:bookmarkEnd w:id="28"/>
      <w:r>
        <w:rPr>
          <w:spacing w:val="-3"/>
        </w:rPr>
        <w:t xml:space="preserve">Методы </w:t>
      </w:r>
      <w:r>
        <w:t>детекции генетических</w:t>
      </w:r>
      <w:r>
        <w:rPr>
          <w:spacing w:val="11"/>
        </w:rPr>
        <w:t xml:space="preserve"> </w:t>
      </w:r>
      <w:r>
        <w:t>вариантов</w:t>
      </w:r>
    </w:p>
    <w:p w14:paraId="63576142" w14:textId="77777777" w:rsidR="00147D99" w:rsidRDefault="00CE5153">
      <w:pPr>
        <w:pStyle w:val="a5"/>
        <w:spacing w:before="169" w:line="252" w:lineRule="auto"/>
        <w:ind w:left="117" w:right="1657"/>
        <w:jc w:val="both"/>
      </w:pPr>
      <w:r>
        <w:rPr>
          <w:b/>
        </w:rPr>
        <w:t xml:space="preserve">Кариотипирование. </w:t>
      </w:r>
      <w:r>
        <w:t>Данный метод представляет собой микроскопическое исследование клеток, синхронизированных на стадии метафазы митоза. Однако простое микроскопическое</w:t>
      </w:r>
      <w:r>
        <w:rPr>
          <w:spacing w:val="-24"/>
        </w:rPr>
        <w:t xml:space="preserve"> </w:t>
      </w:r>
      <w:r>
        <w:t>исследование</w:t>
      </w:r>
      <w:r>
        <w:rPr>
          <w:spacing w:val="-23"/>
        </w:rPr>
        <w:t xml:space="preserve"> </w:t>
      </w:r>
      <w:r>
        <w:t>хромосом</w:t>
      </w:r>
      <w:r>
        <w:rPr>
          <w:spacing w:val="-24"/>
        </w:rPr>
        <w:t xml:space="preserve"> </w:t>
      </w:r>
      <w:r>
        <w:rPr>
          <w:spacing w:val="-4"/>
        </w:rPr>
        <w:t>плохо</w:t>
      </w:r>
      <w:r>
        <w:rPr>
          <w:spacing w:val="-24"/>
        </w:rPr>
        <w:t xml:space="preserve"> </w:t>
      </w:r>
      <w:r>
        <w:rPr>
          <w:spacing w:val="-4"/>
        </w:rPr>
        <w:t>подходит</w:t>
      </w:r>
      <w:r>
        <w:rPr>
          <w:spacing w:val="-24"/>
        </w:rPr>
        <w:t xml:space="preserve"> </w:t>
      </w:r>
      <w:r>
        <w:t>для</w:t>
      </w:r>
      <w:r>
        <w:rPr>
          <w:spacing w:val="-23"/>
        </w:rPr>
        <w:t xml:space="preserve"> </w:t>
      </w:r>
      <w:r>
        <w:t>обнаружения</w:t>
      </w:r>
      <w:r>
        <w:rPr>
          <w:spacing w:val="-24"/>
        </w:rPr>
        <w:t xml:space="preserve"> </w:t>
      </w:r>
      <w:r>
        <w:t>генетических вариантов,</w:t>
      </w:r>
      <w:r>
        <w:rPr>
          <w:spacing w:val="-19"/>
        </w:rPr>
        <w:t xml:space="preserve"> </w:t>
      </w:r>
      <w:r>
        <w:t>поэтому</w:t>
      </w:r>
      <w:r>
        <w:rPr>
          <w:spacing w:val="-18"/>
        </w:rPr>
        <w:t xml:space="preserve"> </w:t>
      </w:r>
      <w:r>
        <w:t>были</w:t>
      </w:r>
      <w:r>
        <w:rPr>
          <w:spacing w:val="-19"/>
        </w:rPr>
        <w:t xml:space="preserve"> </w:t>
      </w:r>
      <w:r>
        <w:t>разработаны</w:t>
      </w:r>
      <w:r>
        <w:rPr>
          <w:spacing w:val="-18"/>
        </w:rPr>
        <w:t xml:space="preserve"> </w:t>
      </w:r>
      <w:r>
        <w:t>различные</w:t>
      </w:r>
      <w:r>
        <w:rPr>
          <w:spacing w:val="-18"/>
        </w:rPr>
        <w:t xml:space="preserve"> </w:t>
      </w:r>
      <w:r>
        <w:t>методы</w:t>
      </w:r>
      <w:r>
        <w:rPr>
          <w:spacing w:val="-19"/>
        </w:rPr>
        <w:t xml:space="preserve"> </w:t>
      </w:r>
      <w:r>
        <w:t>окраски</w:t>
      </w:r>
      <w:r>
        <w:rPr>
          <w:spacing w:val="-18"/>
        </w:rPr>
        <w:t xml:space="preserve"> </w:t>
      </w:r>
      <w:r>
        <w:t>(бэндинга),</w:t>
      </w:r>
      <w:r>
        <w:rPr>
          <w:spacing w:val="-18"/>
        </w:rPr>
        <w:t xml:space="preserve"> </w:t>
      </w:r>
      <w:r>
        <w:t>позволяющие отдифференцировать отдельные хромосомы и хромосомные</w:t>
      </w:r>
      <w:r>
        <w:rPr>
          <w:spacing w:val="-32"/>
        </w:rPr>
        <w:t xml:space="preserve"> </w:t>
      </w:r>
      <w:r>
        <w:t>регионы[</w:t>
      </w:r>
      <w:hyperlink w:anchor="_bookmark51">
        <w:r>
          <w:rPr>
            <w:color w:val="003052"/>
          </w:rPr>
          <w:t>23</w:t>
        </w:r>
      </w:hyperlink>
      <w:r>
        <w:t>]:</w:t>
      </w:r>
    </w:p>
    <w:p w14:paraId="2A3B0934" w14:textId="77777777" w:rsidR="00147D99" w:rsidRDefault="00147D99">
      <w:pPr>
        <w:pStyle w:val="a5"/>
        <w:spacing w:before="3"/>
        <w:rPr>
          <w:sz w:val="22"/>
        </w:rPr>
      </w:pPr>
    </w:p>
    <w:p w14:paraId="35DCDCC5" w14:textId="77777777" w:rsidR="00147D99" w:rsidRDefault="00CE5153">
      <w:pPr>
        <w:pStyle w:val="aa"/>
        <w:numPr>
          <w:ilvl w:val="0"/>
          <w:numId w:val="12"/>
        </w:numPr>
        <w:tabs>
          <w:tab w:val="left" w:pos="999"/>
        </w:tabs>
        <w:spacing w:line="252" w:lineRule="auto"/>
        <w:ind w:right="1374"/>
        <w:rPr>
          <w:sz w:val="24"/>
        </w:rPr>
      </w:pPr>
      <w:r>
        <w:rPr>
          <w:sz w:val="24"/>
        </w:rPr>
        <w:t xml:space="preserve">Q-окрашивание </w:t>
      </w:r>
      <w:r>
        <w:rPr>
          <w:spacing w:val="-24"/>
          <w:sz w:val="24"/>
        </w:rPr>
        <w:t xml:space="preserve">–– </w:t>
      </w:r>
      <w:r>
        <w:rPr>
          <w:sz w:val="24"/>
        </w:rPr>
        <w:t xml:space="preserve">позволяет отдифференцировать все хромосомы, применяется для исследования </w:t>
      </w:r>
      <w:r>
        <w:rPr>
          <w:spacing w:val="-3"/>
          <w:sz w:val="24"/>
        </w:rPr>
        <w:t xml:space="preserve">Y-хромосомы </w:t>
      </w:r>
      <w:r>
        <w:rPr>
          <w:sz w:val="24"/>
        </w:rPr>
        <w:t>(быстрое определение генетического пола, выявление</w:t>
      </w:r>
      <w:r>
        <w:rPr>
          <w:spacing w:val="-8"/>
          <w:sz w:val="24"/>
        </w:rPr>
        <w:t xml:space="preserve"> </w:t>
      </w:r>
      <w:r>
        <w:rPr>
          <w:sz w:val="24"/>
        </w:rPr>
        <w:t>мозаицизма</w:t>
      </w:r>
      <w:r>
        <w:rPr>
          <w:spacing w:val="-7"/>
          <w:sz w:val="24"/>
        </w:rPr>
        <w:t xml:space="preserve"> </w:t>
      </w:r>
      <w:r>
        <w:rPr>
          <w:sz w:val="24"/>
        </w:rPr>
        <w:t>по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Y-хромосоме,</w:t>
      </w:r>
      <w:r>
        <w:rPr>
          <w:spacing w:val="-8"/>
          <w:sz w:val="24"/>
        </w:rPr>
        <w:t xml:space="preserve"> </w:t>
      </w:r>
      <w:r>
        <w:rPr>
          <w:sz w:val="24"/>
        </w:rPr>
        <w:t>транслокаций</w:t>
      </w:r>
      <w:r>
        <w:rPr>
          <w:spacing w:val="-7"/>
          <w:sz w:val="24"/>
        </w:rPr>
        <w:t xml:space="preserve"> </w:t>
      </w:r>
      <w:r>
        <w:rPr>
          <w:sz w:val="24"/>
        </w:rPr>
        <w:t>между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Y-хромосомой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другими</w:t>
      </w:r>
      <w:r>
        <w:rPr>
          <w:spacing w:val="-13"/>
          <w:sz w:val="24"/>
        </w:rPr>
        <w:t xml:space="preserve"> </w:t>
      </w:r>
      <w:r>
        <w:rPr>
          <w:sz w:val="24"/>
        </w:rPr>
        <w:t>хромосомами).</w:t>
      </w:r>
      <w:r>
        <w:rPr>
          <w:spacing w:val="-12"/>
          <w:sz w:val="24"/>
        </w:rPr>
        <w:t xml:space="preserve"> </w:t>
      </w:r>
      <w:r>
        <w:rPr>
          <w:sz w:val="24"/>
        </w:rPr>
        <w:t>Окрашивание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легко</w:t>
      </w:r>
      <w:r>
        <w:rPr>
          <w:spacing w:val="-12"/>
          <w:sz w:val="24"/>
        </w:rPr>
        <w:t xml:space="preserve"> </w:t>
      </w:r>
      <w:r>
        <w:rPr>
          <w:sz w:val="24"/>
        </w:rPr>
        <w:t>снимается,</w:t>
      </w:r>
      <w:r>
        <w:rPr>
          <w:spacing w:val="-12"/>
          <w:sz w:val="24"/>
        </w:rPr>
        <w:t xml:space="preserve"> </w:t>
      </w:r>
      <w:r>
        <w:rPr>
          <w:sz w:val="24"/>
        </w:rPr>
        <w:t>что</w:t>
      </w:r>
      <w:r>
        <w:rPr>
          <w:spacing w:val="-12"/>
          <w:sz w:val="24"/>
        </w:rPr>
        <w:t xml:space="preserve"> </w:t>
      </w:r>
      <w:r>
        <w:rPr>
          <w:sz w:val="24"/>
        </w:rPr>
        <w:t>позволяет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использовать </w:t>
      </w:r>
      <w:r>
        <w:rPr>
          <w:spacing w:val="-3"/>
          <w:sz w:val="24"/>
        </w:rPr>
        <w:t xml:space="preserve">этот </w:t>
      </w:r>
      <w:r>
        <w:rPr>
          <w:sz w:val="24"/>
        </w:rPr>
        <w:t>метод для последовательной окраски и изучения</w:t>
      </w:r>
      <w:r>
        <w:rPr>
          <w:spacing w:val="-15"/>
          <w:sz w:val="24"/>
        </w:rPr>
        <w:t xml:space="preserve"> </w:t>
      </w:r>
      <w:r>
        <w:rPr>
          <w:sz w:val="24"/>
        </w:rPr>
        <w:t>хромосом;</w:t>
      </w:r>
    </w:p>
    <w:p w14:paraId="750E32FA" w14:textId="77777777" w:rsidR="00147D99" w:rsidRDefault="00CE5153">
      <w:pPr>
        <w:pStyle w:val="aa"/>
        <w:numPr>
          <w:ilvl w:val="0"/>
          <w:numId w:val="12"/>
        </w:numPr>
        <w:tabs>
          <w:tab w:val="left" w:pos="999"/>
        </w:tabs>
        <w:spacing w:before="195" w:line="252" w:lineRule="auto"/>
        <w:ind w:right="1374"/>
        <w:rPr>
          <w:sz w:val="24"/>
        </w:rPr>
      </w:pPr>
      <w:r>
        <w:rPr>
          <w:sz w:val="24"/>
        </w:rPr>
        <w:lastRenderedPageBreak/>
        <w:t xml:space="preserve">G-окрашивание </w:t>
      </w:r>
      <w:r>
        <w:rPr>
          <w:spacing w:val="-24"/>
          <w:sz w:val="24"/>
        </w:rPr>
        <w:t xml:space="preserve">–– </w:t>
      </w:r>
      <w:r>
        <w:rPr>
          <w:sz w:val="24"/>
        </w:rPr>
        <w:t>наиболее часто используемый метод. Позволяет отдифференцировать</w:t>
      </w:r>
      <w:r>
        <w:rPr>
          <w:spacing w:val="-20"/>
          <w:sz w:val="24"/>
        </w:rPr>
        <w:t xml:space="preserve"> </w:t>
      </w:r>
      <w:r>
        <w:rPr>
          <w:sz w:val="24"/>
        </w:rPr>
        <w:t>все</w:t>
      </w:r>
      <w:r>
        <w:rPr>
          <w:spacing w:val="-20"/>
          <w:sz w:val="24"/>
        </w:rPr>
        <w:t xml:space="preserve"> </w:t>
      </w:r>
      <w:r>
        <w:rPr>
          <w:sz w:val="24"/>
        </w:rPr>
        <w:t>хромосомы,</w:t>
      </w:r>
      <w:r>
        <w:rPr>
          <w:spacing w:val="-19"/>
          <w:sz w:val="24"/>
        </w:rPr>
        <w:t xml:space="preserve"> </w:t>
      </w:r>
      <w:r>
        <w:rPr>
          <w:sz w:val="24"/>
        </w:rPr>
        <w:t>гарантирует</w:t>
      </w:r>
      <w:r>
        <w:rPr>
          <w:spacing w:val="-20"/>
          <w:sz w:val="24"/>
        </w:rPr>
        <w:t xml:space="preserve"> </w:t>
      </w:r>
      <w:r>
        <w:rPr>
          <w:sz w:val="24"/>
        </w:rPr>
        <w:t>стойкое</w:t>
      </w:r>
      <w:r>
        <w:rPr>
          <w:spacing w:val="-19"/>
          <w:sz w:val="24"/>
        </w:rPr>
        <w:t xml:space="preserve"> </w:t>
      </w:r>
      <w:r>
        <w:rPr>
          <w:sz w:val="24"/>
        </w:rPr>
        <w:t>окрашивание,</w:t>
      </w:r>
      <w:r>
        <w:rPr>
          <w:spacing w:val="-20"/>
          <w:sz w:val="24"/>
        </w:rPr>
        <w:t xml:space="preserve"> </w:t>
      </w:r>
      <w:r>
        <w:rPr>
          <w:spacing w:val="-3"/>
          <w:sz w:val="24"/>
        </w:rPr>
        <w:t>легко</w:t>
      </w:r>
      <w:r>
        <w:rPr>
          <w:spacing w:val="-19"/>
          <w:sz w:val="24"/>
        </w:rPr>
        <w:t xml:space="preserve"> </w:t>
      </w:r>
      <w:r>
        <w:rPr>
          <w:sz w:val="24"/>
        </w:rPr>
        <w:t>поддаётся</w:t>
      </w:r>
      <w:r>
        <w:rPr>
          <w:spacing w:val="-19"/>
          <w:sz w:val="24"/>
        </w:rPr>
        <w:t xml:space="preserve"> </w:t>
      </w:r>
      <w:r>
        <w:rPr>
          <w:sz w:val="24"/>
        </w:rPr>
        <w:t>фотографированию.</w:t>
      </w:r>
    </w:p>
    <w:p w14:paraId="3CC6909D" w14:textId="77777777" w:rsidR="00147D99" w:rsidRDefault="00CE5153">
      <w:pPr>
        <w:pStyle w:val="aa"/>
        <w:numPr>
          <w:ilvl w:val="0"/>
          <w:numId w:val="12"/>
        </w:numPr>
        <w:tabs>
          <w:tab w:val="left" w:pos="999"/>
        </w:tabs>
        <w:spacing w:before="197" w:line="252" w:lineRule="auto"/>
        <w:ind w:right="1374"/>
        <w:rPr>
          <w:sz w:val="24"/>
        </w:rPr>
      </w:pPr>
      <w:r>
        <w:rPr>
          <w:sz w:val="24"/>
        </w:rPr>
        <w:t>R-окрашивание</w:t>
      </w:r>
      <w:r>
        <w:rPr>
          <w:spacing w:val="-19"/>
          <w:sz w:val="24"/>
        </w:rPr>
        <w:t xml:space="preserve"> </w:t>
      </w:r>
      <w:r>
        <w:rPr>
          <w:spacing w:val="-24"/>
          <w:sz w:val="24"/>
        </w:rPr>
        <w:t>––</w:t>
      </w:r>
      <w:r>
        <w:rPr>
          <w:spacing w:val="-19"/>
          <w:sz w:val="24"/>
        </w:rPr>
        <w:t xml:space="preserve"> </w:t>
      </w:r>
      <w:r>
        <w:rPr>
          <w:sz w:val="24"/>
        </w:rPr>
        <w:t>визуализирует</w:t>
      </w:r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>концы</w:t>
      </w:r>
      <w:r>
        <w:rPr>
          <w:spacing w:val="-14"/>
          <w:sz w:val="24"/>
        </w:rPr>
        <w:t xml:space="preserve"> </w:t>
      </w:r>
      <w:r>
        <w:rPr>
          <w:sz w:val="24"/>
        </w:rPr>
        <w:t>хромосом,</w:t>
      </w:r>
      <w:r>
        <w:rPr>
          <w:spacing w:val="-15"/>
          <w:sz w:val="24"/>
        </w:rPr>
        <w:t xml:space="preserve"> </w:t>
      </w:r>
      <w:r>
        <w:rPr>
          <w:sz w:val="24"/>
        </w:rPr>
        <w:t>а</w:t>
      </w:r>
      <w:r>
        <w:rPr>
          <w:spacing w:val="-14"/>
          <w:sz w:val="24"/>
        </w:rPr>
        <w:t xml:space="preserve"> </w:t>
      </w:r>
      <w:r>
        <w:rPr>
          <w:sz w:val="24"/>
        </w:rPr>
        <w:t>также</w:t>
      </w:r>
      <w:r>
        <w:rPr>
          <w:spacing w:val="-14"/>
          <w:sz w:val="24"/>
        </w:rPr>
        <w:t xml:space="preserve"> </w:t>
      </w:r>
      <w:r>
        <w:rPr>
          <w:sz w:val="24"/>
        </w:rPr>
        <w:t>специфические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именно для </w:t>
      </w:r>
      <w:r>
        <w:rPr>
          <w:spacing w:val="-3"/>
          <w:sz w:val="24"/>
        </w:rPr>
        <w:t xml:space="preserve">этого </w:t>
      </w:r>
      <w:r>
        <w:rPr>
          <w:sz w:val="24"/>
        </w:rPr>
        <w:t>окрашивания бэнды (так называемые R-позитивные</w:t>
      </w:r>
      <w:r>
        <w:rPr>
          <w:spacing w:val="-17"/>
          <w:sz w:val="24"/>
        </w:rPr>
        <w:t xml:space="preserve"> </w:t>
      </w:r>
      <w:r>
        <w:rPr>
          <w:sz w:val="24"/>
        </w:rPr>
        <w:t>бэнды).</w:t>
      </w:r>
    </w:p>
    <w:p w14:paraId="28A6B12D" w14:textId="77777777" w:rsidR="00147D99" w:rsidRDefault="00CE5153">
      <w:pPr>
        <w:pStyle w:val="aa"/>
        <w:numPr>
          <w:ilvl w:val="0"/>
          <w:numId w:val="12"/>
        </w:numPr>
        <w:tabs>
          <w:tab w:val="left" w:pos="999"/>
        </w:tabs>
        <w:spacing w:before="197" w:line="252" w:lineRule="auto"/>
        <w:ind w:right="1374"/>
        <w:rPr>
          <w:sz w:val="24"/>
        </w:rPr>
      </w:pPr>
      <w:r>
        <w:rPr>
          <w:sz w:val="24"/>
        </w:rPr>
        <w:t xml:space="preserve">C-окрашивание </w:t>
      </w:r>
      <w:r>
        <w:rPr>
          <w:spacing w:val="-24"/>
          <w:sz w:val="24"/>
        </w:rPr>
        <w:t xml:space="preserve">–– </w:t>
      </w:r>
      <w:r>
        <w:rPr>
          <w:sz w:val="24"/>
        </w:rPr>
        <w:t xml:space="preserve">применяется для анализа вариабельной дистальной части </w:t>
      </w:r>
      <w:r>
        <w:rPr>
          <w:spacing w:val="-14"/>
          <w:sz w:val="24"/>
        </w:rPr>
        <w:t>Y</w:t>
      </w:r>
      <w:r>
        <w:rPr>
          <w:sz w:val="24"/>
        </w:rPr>
        <w:t>хромосомы,</w:t>
      </w:r>
      <w:r>
        <w:rPr>
          <w:spacing w:val="-20"/>
          <w:sz w:val="24"/>
        </w:rPr>
        <w:t xml:space="preserve"> </w:t>
      </w:r>
      <w:r>
        <w:rPr>
          <w:sz w:val="24"/>
        </w:rPr>
        <w:t>а</w:t>
      </w:r>
      <w:r>
        <w:rPr>
          <w:spacing w:val="-19"/>
          <w:sz w:val="24"/>
        </w:rPr>
        <w:t xml:space="preserve"> </w:t>
      </w:r>
      <w:r>
        <w:rPr>
          <w:sz w:val="24"/>
        </w:rPr>
        <w:t>также</w:t>
      </w:r>
      <w:r>
        <w:rPr>
          <w:spacing w:val="-19"/>
          <w:sz w:val="24"/>
        </w:rPr>
        <w:t xml:space="preserve"> </w:t>
      </w:r>
      <w:r>
        <w:rPr>
          <w:sz w:val="24"/>
        </w:rPr>
        <w:t>центромерных</w:t>
      </w:r>
      <w:r>
        <w:rPr>
          <w:spacing w:val="-19"/>
          <w:sz w:val="24"/>
        </w:rPr>
        <w:t xml:space="preserve"> </w:t>
      </w:r>
      <w:r>
        <w:rPr>
          <w:sz w:val="24"/>
        </w:rPr>
        <w:t>регионов</w:t>
      </w:r>
      <w:r>
        <w:rPr>
          <w:spacing w:val="-20"/>
          <w:sz w:val="24"/>
        </w:rPr>
        <w:t xml:space="preserve"> </w:t>
      </w:r>
      <w:r>
        <w:rPr>
          <w:sz w:val="24"/>
        </w:rPr>
        <w:t>прочих</w:t>
      </w:r>
      <w:r>
        <w:rPr>
          <w:spacing w:val="-19"/>
          <w:sz w:val="24"/>
        </w:rPr>
        <w:t xml:space="preserve"> </w:t>
      </w:r>
      <w:r>
        <w:rPr>
          <w:sz w:val="24"/>
        </w:rPr>
        <w:t>хромосом,</w:t>
      </w:r>
      <w:r>
        <w:rPr>
          <w:spacing w:val="-19"/>
          <w:sz w:val="24"/>
        </w:rPr>
        <w:t xml:space="preserve"> </w:t>
      </w:r>
      <w:r>
        <w:rPr>
          <w:sz w:val="24"/>
        </w:rPr>
        <w:t>содержащих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>кон</w:t>
      </w:r>
      <w:r>
        <w:rPr>
          <w:sz w:val="24"/>
        </w:rPr>
        <w:t xml:space="preserve">ститутивный гетерохроматин. </w:t>
      </w:r>
      <w:r>
        <w:rPr>
          <w:spacing w:val="-3"/>
          <w:sz w:val="24"/>
        </w:rPr>
        <w:t xml:space="preserve">Хорошо </w:t>
      </w:r>
      <w:r>
        <w:rPr>
          <w:spacing w:val="-4"/>
          <w:sz w:val="24"/>
        </w:rPr>
        <w:t xml:space="preserve">подходит </w:t>
      </w:r>
      <w:r>
        <w:rPr>
          <w:sz w:val="24"/>
        </w:rPr>
        <w:t>для выявления перестроек, затрагивающих</w:t>
      </w:r>
      <w:r>
        <w:rPr>
          <w:spacing w:val="-10"/>
          <w:sz w:val="24"/>
        </w:rPr>
        <w:t xml:space="preserve"> </w:t>
      </w:r>
      <w:r>
        <w:rPr>
          <w:sz w:val="24"/>
        </w:rPr>
        <w:t>гетерохроматиновые</w:t>
      </w:r>
      <w:r>
        <w:rPr>
          <w:spacing w:val="-10"/>
          <w:sz w:val="24"/>
        </w:rPr>
        <w:t xml:space="preserve"> </w:t>
      </w:r>
      <w:r>
        <w:rPr>
          <w:sz w:val="24"/>
        </w:rPr>
        <w:t>регионы.</w:t>
      </w:r>
      <w:r>
        <w:rPr>
          <w:spacing w:val="-10"/>
          <w:sz w:val="24"/>
        </w:rPr>
        <w:t xml:space="preserve"> </w:t>
      </w:r>
      <w:r>
        <w:rPr>
          <w:sz w:val="24"/>
        </w:rPr>
        <w:t>Кроме</w:t>
      </w:r>
      <w:r>
        <w:rPr>
          <w:spacing w:val="-10"/>
          <w:sz w:val="24"/>
        </w:rPr>
        <w:t xml:space="preserve"> </w:t>
      </w:r>
      <w:r>
        <w:rPr>
          <w:sz w:val="24"/>
        </w:rPr>
        <w:t>того,</w:t>
      </w:r>
      <w:r>
        <w:rPr>
          <w:spacing w:val="-9"/>
          <w:sz w:val="24"/>
        </w:rPr>
        <w:t xml:space="preserve"> </w:t>
      </w:r>
      <w:r>
        <w:rPr>
          <w:sz w:val="24"/>
        </w:rPr>
        <w:t>C-окрашиванием</w:t>
      </w:r>
      <w:r>
        <w:rPr>
          <w:spacing w:val="-10"/>
          <w:sz w:val="24"/>
        </w:rPr>
        <w:t xml:space="preserve"> </w:t>
      </w:r>
      <w:r>
        <w:rPr>
          <w:sz w:val="24"/>
        </w:rPr>
        <w:t>хорошо определяются кольцевые и дицентрические</w:t>
      </w:r>
      <w:r>
        <w:rPr>
          <w:spacing w:val="-10"/>
          <w:sz w:val="24"/>
        </w:rPr>
        <w:t xml:space="preserve"> </w:t>
      </w:r>
      <w:r>
        <w:rPr>
          <w:sz w:val="24"/>
        </w:rPr>
        <w:t>хромосомы;</w:t>
      </w:r>
    </w:p>
    <w:p w14:paraId="1DE7D288" w14:textId="77777777" w:rsidR="00147D99" w:rsidRDefault="00CE5153">
      <w:pPr>
        <w:pStyle w:val="aa"/>
        <w:numPr>
          <w:ilvl w:val="0"/>
          <w:numId w:val="12"/>
        </w:numPr>
        <w:tabs>
          <w:tab w:val="left" w:pos="999"/>
        </w:tabs>
        <w:spacing w:before="195" w:line="252" w:lineRule="auto"/>
        <w:ind w:right="1415"/>
        <w:rPr>
          <w:sz w:val="24"/>
        </w:rPr>
      </w:pPr>
      <w:r>
        <w:rPr>
          <w:sz w:val="24"/>
        </w:rPr>
        <w:t>NOR-окрашивание</w:t>
      </w:r>
      <w:r>
        <w:rPr>
          <w:spacing w:val="-24"/>
          <w:sz w:val="24"/>
        </w:rPr>
        <w:t xml:space="preserve"> –– </w:t>
      </w:r>
      <w:proofErr w:type="gramStart"/>
      <w:r>
        <w:rPr>
          <w:sz w:val="24"/>
        </w:rPr>
        <w:t>визуализирует</w:t>
      </w:r>
      <w:proofErr w:type="gramEnd"/>
      <w:r>
        <w:rPr>
          <w:spacing w:val="-8"/>
          <w:sz w:val="24"/>
        </w:rPr>
        <w:t xml:space="preserve"> </w:t>
      </w:r>
      <w:r>
        <w:rPr>
          <w:sz w:val="24"/>
        </w:rPr>
        <w:t>ядрышковые</w:t>
      </w:r>
      <w:r>
        <w:rPr>
          <w:spacing w:val="-8"/>
          <w:sz w:val="24"/>
        </w:rPr>
        <w:t xml:space="preserve"> </w:t>
      </w:r>
      <w:r>
        <w:rPr>
          <w:sz w:val="24"/>
        </w:rPr>
        <w:t>организаторы</w:t>
      </w:r>
      <w:r>
        <w:rPr>
          <w:spacing w:val="-9"/>
          <w:sz w:val="24"/>
        </w:rPr>
        <w:t xml:space="preserve"> </w:t>
      </w:r>
      <w:r>
        <w:rPr>
          <w:sz w:val="24"/>
        </w:rPr>
        <w:t>(NOR),</w:t>
      </w:r>
      <w:r>
        <w:rPr>
          <w:spacing w:val="-8"/>
          <w:sz w:val="24"/>
        </w:rPr>
        <w:t xml:space="preserve"> </w:t>
      </w:r>
      <w:r>
        <w:rPr>
          <w:sz w:val="24"/>
        </w:rPr>
        <w:t>богатые рибосомальными</w:t>
      </w:r>
      <w:r>
        <w:rPr>
          <w:spacing w:val="-2"/>
          <w:sz w:val="24"/>
        </w:rPr>
        <w:t xml:space="preserve"> </w:t>
      </w:r>
      <w:r>
        <w:rPr>
          <w:sz w:val="24"/>
        </w:rPr>
        <w:t>генами;</w:t>
      </w:r>
    </w:p>
    <w:p w14:paraId="6184744F" w14:textId="77777777" w:rsidR="00147D99" w:rsidRDefault="00CE5153">
      <w:pPr>
        <w:pStyle w:val="aa"/>
        <w:numPr>
          <w:ilvl w:val="0"/>
          <w:numId w:val="12"/>
        </w:numPr>
        <w:tabs>
          <w:tab w:val="left" w:pos="999"/>
        </w:tabs>
        <w:spacing w:before="198" w:line="252" w:lineRule="auto"/>
        <w:ind w:right="1375"/>
        <w:rPr>
          <w:sz w:val="24"/>
        </w:rPr>
      </w:pPr>
      <w:r>
        <w:rPr>
          <w:sz w:val="24"/>
        </w:rPr>
        <w:t>DA–DAPI-окрашивание</w:t>
      </w:r>
      <w:r>
        <w:rPr>
          <w:spacing w:val="-22"/>
          <w:sz w:val="24"/>
        </w:rPr>
        <w:t xml:space="preserve"> </w:t>
      </w:r>
      <w:r>
        <w:rPr>
          <w:spacing w:val="-24"/>
          <w:sz w:val="24"/>
        </w:rPr>
        <w:t>––</w:t>
      </w:r>
      <w:r>
        <w:rPr>
          <w:spacing w:val="-22"/>
          <w:sz w:val="24"/>
        </w:rPr>
        <w:t xml:space="preserve"> </w:t>
      </w:r>
      <w:r>
        <w:rPr>
          <w:sz w:val="24"/>
        </w:rPr>
        <w:t>применяется</w:t>
      </w:r>
      <w:r>
        <w:rPr>
          <w:spacing w:val="-9"/>
          <w:sz w:val="24"/>
        </w:rPr>
        <w:t xml:space="preserve"> </w:t>
      </w:r>
      <w:r>
        <w:rPr>
          <w:sz w:val="24"/>
        </w:rPr>
        <w:t>для</w:t>
      </w:r>
      <w:r>
        <w:rPr>
          <w:spacing w:val="-9"/>
          <w:sz w:val="24"/>
        </w:rPr>
        <w:t xml:space="preserve"> </w:t>
      </w:r>
      <w:r>
        <w:rPr>
          <w:sz w:val="24"/>
        </w:rPr>
        <w:t>идентификации</w:t>
      </w:r>
      <w:r>
        <w:rPr>
          <w:spacing w:val="-8"/>
          <w:sz w:val="24"/>
        </w:rPr>
        <w:t xml:space="preserve"> </w:t>
      </w:r>
      <w:r>
        <w:rPr>
          <w:sz w:val="24"/>
        </w:rPr>
        <w:t>центромерных</w:t>
      </w:r>
      <w:r>
        <w:rPr>
          <w:spacing w:val="-9"/>
          <w:sz w:val="24"/>
        </w:rPr>
        <w:t xml:space="preserve"> </w:t>
      </w:r>
      <w:r>
        <w:rPr>
          <w:sz w:val="24"/>
        </w:rPr>
        <w:t>гетерохроматизированных</w:t>
      </w:r>
      <w:r>
        <w:rPr>
          <w:spacing w:val="-2"/>
          <w:sz w:val="24"/>
        </w:rPr>
        <w:t xml:space="preserve"> </w:t>
      </w:r>
      <w:r>
        <w:rPr>
          <w:sz w:val="24"/>
        </w:rPr>
        <w:t>районов.</w:t>
      </w:r>
    </w:p>
    <w:p w14:paraId="316EF0CA" w14:textId="77777777" w:rsidR="00147D99" w:rsidRDefault="00147D99">
      <w:pPr>
        <w:pStyle w:val="a5"/>
        <w:spacing w:before="4"/>
        <w:rPr>
          <w:sz w:val="22"/>
        </w:rPr>
      </w:pPr>
    </w:p>
    <w:p w14:paraId="0818330D" w14:textId="77777777" w:rsidR="00147D99" w:rsidRDefault="00CE5153">
      <w:pPr>
        <w:pStyle w:val="a5"/>
        <w:spacing w:line="252" w:lineRule="auto"/>
        <w:ind w:left="400" w:right="1415" w:firstLine="358"/>
        <w:jc w:val="both"/>
      </w:pPr>
      <w:r>
        <w:t>Окрашенные</w:t>
      </w:r>
      <w:r>
        <w:rPr>
          <w:spacing w:val="-26"/>
        </w:rPr>
        <w:t xml:space="preserve"> </w:t>
      </w:r>
      <w:r>
        <w:t>хромосомы</w:t>
      </w:r>
      <w:r>
        <w:rPr>
          <w:spacing w:val="-25"/>
        </w:rPr>
        <w:t xml:space="preserve"> </w:t>
      </w:r>
      <w:r>
        <w:t>далее</w:t>
      </w:r>
      <w:r>
        <w:rPr>
          <w:spacing w:val="-25"/>
        </w:rPr>
        <w:t xml:space="preserve"> </w:t>
      </w:r>
      <w:r>
        <w:t>изучаются</w:t>
      </w:r>
      <w:r>
        <w:rPr>
          <w:spacing w:val="-25"/>
        </w:rPr>
        <w:t xml:space="preserve"> </w:t>
      </w:r>
      <w:r>
        <w:t>на</w:t>
      </w:r>
      <w:r>
        <w:rPr>
          <w:spacing w:val="-24"/>
        </w:rPr>
        <w:t xml:space="preserve"> </w:t>
      </w:r>
      <w:r>
        <w:t>предмет</w:t>
      </w:r>
      <w:r>
        <w:rPr>
          <w:spacing w:val="-26"/>
        </w:rPr>
        <w:t xml:space="preserve"> </w:t>
      </w:r>
      <w:r>
        <w:t>формы,</w:t>
      </w:r>
      <w:r>
        <w:rPr>
          <w:spacing w:val="-25"/>
        </w:rPr>
        <w:t xml:space="preserve"> </w:t>
      </w:r>
      <w:r>
        <w:t>количества</w:t>
      </w:r>
      <w:r>
        <w:rPr>
          <w:spacing w:val="-26"/>
        </w:rPr>
        <w:t xml:space="preserve"> </w:t>
      </w:r>
      <w:r>
        <w:t>и</w:t>
      </w:r>
      <w:r>
        <w:rPr>
          <w:spacing w:val="-25"/>
        </w:rPr>
        <w:t xml:space="preserve"> </w:t>
      </w:r>
      <w:r>
        <w:t>наличия перестроек.</w:t>
      </w:r>
    </w:p>
    <w:p w14:paraId="236B4002" w14:textId="77777777" w:rsidR="00147D99" w:rsidRDefault="00CE5153">
      <w:pPr>
        <w:pStyle w:val="a5"/>
        <w:spacing w:line="252" w:lineRule="auto"/>
        <w:ind w:left="400" w:right="1374" w:firstLine="358"/>
        <w:jc w:val="both"/>
      </w:pPr>
      <w:r>
        <w:t xml:space="preserve">Кариотипирование </w:t>
      </w:r>
      <w:r>
        <w:rPr>
          <w:spacing w:val="-24"/>
        </w:rPr>
        <w:t xml:space="preserve">–– </w:t>
      </w:r>
      <w:r>
        <w:t>рутинная методика при диагностике врождённых</w:t>
      </w:r>
      <w:r>
        <w:rPr>
          <w:spacing w:val="-37"/>
        </w:rPr>
        <w:t xml:space="preserve"> </w:t>
      </w:r>
      <w:r>
        <w:t>патологий, аутопсии</w:t>
      </w:r>
      <w:r>
        <w:rPr>
          <w:spacing w:val="-16"/>
        </w:rPr>
        <w:t xml:space="preserve"> </w:t>
      </w:r>
      <w:r>
        <w:t>мертворожденных</w:t>
      </w:r>
      <w:r>
        <w:rPr>
          <w:spacing w:val="-15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злокачественных</w:t>
      </w:r>
      <w:r>
        <w:rPr>
          <w:spacing w:val="-15"/>
        </w:rPr>
        <w:t xml:space="preserve"> </w:t>
      </w:r>
      <w:r>
        <w:t>образований</w:t>
      </w:r>
      <w:r>
        <w:rPr>
          <w:spacing w:val="-15"/>
        </w:rPr>
        <w:t xml:space="preserve"> </w:t>
      </w:r>
      <w:r>
        <w:t>кроветворного</w:t>
      </w:r>
      <w:r>
        <w:rPr>
          <w:spacing w:val="-15"/>
        </w:rPr>
        <w:t xml:space="preserve"> </w:t>
      </w:r>
      <w:r>
        <w:t>ряда.</w:t>
      </w:r>
      <w:r>
        <w:rPr>
          <w:spacing w:val="-15"/>
        </w:rPr>
        <w:t xml:space="preserve"> </w:t>
      </w:r>
      <w:r>
        <w:t xml:space="preserve">Преимущества кариотипирования в </w:t>
      </w:r>
      <w:r>
        <w:rPr>
          <w:spacing w:val="-3"/>
        </w:rPr>
        <w:t xml:space="preserve">том, </w:t>
      </w:r>
      <w:r>
        <w:t xml:space="preserve">что данным </w:t>
      </w:r>
      <w:r>
        <w:rPr>
          <w:spacing w:val="-3"/>
        </w:rPr>
        <w:t xml:space="preserve">методом </w:t>
      </w:r>
      <w:r>
        <w:t xml:space="preserve">можно </w:t>
      </w:r>
      <w:r>
        <w:rPr>
          <w:spacing w:val="-3"/>
        </w:rPr>
        <w:t xml:space="preserve">охватить </w:t>
      </w:r>
      <w:r>
        <w:t xml:space="preserve">весь геном, визуализации поддаются отдельные клетки и отдельные хромосомы. Ограничения </w:t>
      </w:r>
      <w:r>
        <w:rPr>
          <w:spacing w:val="-24"/>
        </w:rPr>
        <w:t xml:space="preserve">–– </w:t>
      </w:r>
      <w:r>
        <w:t>обязательно</w:t>
      </w:r>
      <w:r>
        <w:rPr>
          <w:spacing w:val="-27"/>
        </w:rPr>
        <w:t xml:space="preserve"> </w:t>
      </w:r>
      <w:r>
        <w:t>требуются</w:t>
      </w:r>
      <w:r>
        <w:rPr>
          <w:spacing w:val="-26"/>
        </w:rPr>
        <w:t xml:space="preserve"> </w:t>
      </w:r>
      <w:r>
        <w:t>живые</w:t>
      </w:r>
      <w:r>
        <w:rPr>
          <w:spacing w:val="-26"/>
        </w:rPr>
        <w:t xml:space="preserve"> </w:t>
      </w:r>
      <w:r>
        <w:t>клетки,</w:t>
      </w:r>
      <w:r>
        <w:rPr>
          <w:spacing w:val="-27"/>
        </w:rPr>
        <w:t xml:space="preserve"> </w:t>
      </w:r>
      <w:r>
        <w:t>также</w:t>
      </w:r>
      <w:r>
        <w:rPr>
          <w:spacing w:val="-26"/>
        </w:rPr>
        <w:t xml:space="preserve"> </w:t>
      </w:r>
      <w:r>
        <w:t>на</w:t>
      </w:r>
      <w:r>
        <w:rPr>
          <w:spacing w:val="-26"/>
        </w:rPr>
        <w:t xml:space="preserve"> </w:t>
      </w:r>
      <w:r>
        <w:t>эффективность</w:t>
      </w:r>
      <w:r>
        <w:rPr>
          <w:spacing w:val="-26"/>
        </w:rPr>
        <w:t xml:space="preserve"> </w:t>
      </w:r>
      <w:r>
        <w:t>влияет</w:t>
      </w:r>
      <w:r>
        <w:rPr>
          <w:spacing w:val="-27"/>
        </w:rPr>
        <w:t xml:space="preserve"> </w:t>
      </w:r>
      <w:r>
        <w:t>размер</w:t>
      </w:r>
      <w:r>
        <w:rPr>
          <w:spacing w:val="-26"/>
        </w:rPr>
        <w:t xml:space="preserve"> </w:t>
      </w:r>
      <w:r>
        <w:t>перестроек (не менее 1–5 миллионов п.о.) и процент поражённых клеток в образце (минимум 5–10%)[</w:t>
      </w:r>
      <w:hyperlink w:anchor="_bookmark52">
        <w:r>
          <w:rPr>
            <w:color w:val="003052"/>
          </w:rPr>
          <w:t>24</w:t>
        </w:r>
      </w:hyperlink>
      <w:r>
        <w:t>].</w:t>
      </w:r>
    </w:p>
    <w:p w14:paraId="64834EBD" w14:textId="77777777" w:rsidR="00147D99" w:rsidRDefault="00CE5153">
      <w:pPr>
        <w:pStyle w:val="a5"/>
        <w:spacing w:line="252" w:lineRule="auto"/>
        <w:ind w:left="400" w:right="1414" w:firstLine="358"/>
        <w:jc w:val="both"/>
      </w:pPr>
      <w:r>
        <w:t>В целом классический метод кариотипирования, достаточно дешёвый и простой</w:t>
      </w:r>
      <w:r>
        <w:rPr>
          <w:spacing w:val="-24"/>
        </w:rPr>
        <w:t xml:space="preserve"> </w:t>
      </w:r>
      <w:r>
        <w:t>в исполнении,</w:t>
      </w:r>
      <w:r>
        <w:rPr>
          <w:spacing w:val="-20"/>
        </w:rPr>
        <w:t xml:space="preserve"> </w:t>
      </w:r>
      <w:r>
        <w:t>требует</w:t>
      </w:r>
      <w:r>
        <w:rPr>
          <w:spacing w:val="-19"/>
        </w:rPr>
        <w:t xml:space="preserve"> </w:t>
      </w:r>
      <w:r>
        <w:t>от</w:t>
      </w:r>
      <w:r>
        <w:rPr>
          <w:spacing w:val="-19"/>
        </w:rPr>
        <w:t xml:space="preserve"> </w:t>
      </w:r>
      <w:r>
        <w:t>исследователя</w:t>
      </w:r>
      <w:r>
        <w:rPr>
          <w:spacing w:val="-19"/>
        </w:rPr>
        <w:t xml:space="preserve"> </w:t>
      </w:r>
      <w:r>
        <w:t>значительного</w:t>
      </w:r>
      <w:r>
        <w:rPr>
          <w:spacing w:val="-19"/>
        </w:rPr>
        <w:t xml:space="preserve"> </w:t>
      </w:r>
      <w:r>
        <w:t>опыта</w:t>
      </w:r>
      <w:r>
        <w:rPr>
          <w:spacing w:val="-19"/>
        </w:rPr>
        <w:t xml:space="preserve"> </w:t>
      </w:r>
      <w:r>
        <w:t>при</w:t>
      </w:r>
      <w:r>
        <w:rPr>
          <w:spacing w:val="-19"/>
        </w:rPr>
        <w:t xml:space="preserve"> </w:t>
      </w:r>
      <w:r>
        <w:t>интерпретации.</w:t>
      </w:r>
      <w:r>
        <w:rPr>
          <w:spacing w:val="-19"/>
        </w:rPr>
        <w:t xml:space="preserve"> </w:t>
      </w:r>
      <w:r>
        <w:t>Более поздние</w:t>
      </w:r>
      <w:r>
        <w:rPr>
          <w:spacing w:val="-17"/>
        </w:rPr>
        <w:t xml:space="preserve"> </w:t>
      </w:r>
      <w:r>
        <w:t>методы</w:t>
      </w:r>
      <w:r>
        <w:rPr>
          <w:spacing w:val="-17"/>
        </w:rPr>
        <w:t xml:space="preserve"> </w:t>
      </w:r>
      <w:r>
        <w:t>изучения</w:t>
      </w:r>
      <w:r>
        <w:rPr>
          <w:spacing w:val="-17"/>
        </w:rPr>
        <w:t xml:space="preserve"> </w:t>
      </w:r>
      <w:r>
        <w:t>хромосом,</w:t>
      </w:r>
      <w:r>
        <w:rPr>
          <w:spacing w:val="-17"/>
        </w:rPr>
        <w:t xml:space="preserve"> </w:t>
      </w:r>
      <w:r>
        <w:t>как</w:t>
      </w:r>
      <w:r>
        <w:rPr>
          <w:spacing w:val="-17"/>
        </w:rPr>
        <w:t xml:space="preserve"> </w:t>
      </w:r>
      <w:r>
        <w:rPr>
          <w:spacing w:val="-5"/>
        </w:rPr>
        <w:t>будет</w:t>
      </w:r>
      <w:r>
        <w:rPr>
          <w:spacing w:val="-16"/>
        </w:rPr>
        <w:t xml:space="preserve"> </w:t>
      </w:r>
      <w:r>
        <w:t>показано</w:t>
      </w:r>
      <w:r>
        <w:rPr>
          <w:spacing w:val="-17"/>
        </w:rPr>
        <w:t xml:space="preserve"> </w:t>
      </w:r>
      <w:r>
        <w:t>далее,</w:t>
      </w:r>
      <w:r>
        <w:rPr>
          <w:spacing w:val="-17"/>
        </w:rPr>
        <w:t xml:space="preserve"> </w:t>
      </w:r>
      <w:r>
        <w:t>развивались</w:t>
      </w:r>
      <w:r>
        <w:rPr>
          <w:spacing w:val="-17"/>
        </w:rPr>
        <w:t xml:space="preserve"> </w:t>
      </w:r>
      <w:r>
        <w:t>не</w:t>
      </w:r>
      <w:r>
        <w:rPr>
          <w:spacing w:val="-17"/>
        </w:rPr>
        <w:t xml:space="preserve"> </w:t>
      </w:r>
      <w:r>
        <w:rPr>
          <w:spacing w:val="-4"/>
        </w:rPr>
        <w:t>только</w:t>
      </w:r>
      <w:r>
        <w:rPr>
          <w:spacing w:val="-17"/>
        </w:rPr>
        <w:t xml:space="preserve"> </w:t>
      </w:r>
      <w:r>
        <w:t>в направлении увеличения разрешающей способности, но и облегчения интерпретации полученных</w:t>
      </w:r>
      <w:r>
        <w:rPr>
          <w:spacing w:val="-2"/>
        </w:rPr>
        <w:t xml:space="preserve"> </w:t>
      </w:r>
      <w:r>
        <w:t>данных.</w:t>
      </w:r>
    </w:p>
    <w:p w14:paraId="1C70837A" w14:textId="77777777" w:rsidR="00147D99" w:rsidRDefault="00CE5153">
      <w:pPr>
        <w:pStyle w:val="a5"/>
        <w:spacing w:before="89" w:line="252" w:lineRule="auto"/>
        <w:ind w:left="109" w:right="1657" w:firstLine="7"/>
        <w:jc w:val="both"/>
      </w:pPr>
      <w:r>
        <w:rPr>
          <w:b/>
        </w:rPr>
        <w:t xml:space="preserve">Флуоресцентная </w:t>
      </w:r>
      <w:r>
        <w:rPr>
          <w:b/>
          <w:i/>
        </w:rPr>
        <w:t xml:space="preserve">in situ </w:t>
      </w:r>
      <w:r>
        <w:rPr>
          <w:b/>
        </w:rPr>
        <w:t>гибридизация (FISH).</w:t>
      </w:r>
      <w:r>
        <w:rPr>
          <w:b/>
          <w:spacing w:val="3"/>
        </w:rPr>
        <w:t xml:space="preserve"> </w:t>
      </w:r>
      <w:r>
        <w:t xml:space="preserve">Основой является гибридизация нуклеиновых кислот образца и комплементарных им проб, содержащих флуоресцентную </w:t>
      </w:r>
      <w:r>
        <w:rPr>
          <w:spacing w:val="-5"/>
        </w:rPr>
        <w:t xml:space="preserve">метку. </w:t>
      </w:r>
      <w:r>
        <w:t>Гибридизация может производиться с ДНК (метафазные или интерфазные хромосомы)</w:t>
      </w:r>
      <w:r>
        <w:rPr>
          <w:spacing w:val="-8"/>
        </w:rPr>
        <w:t xml:space="preserve"> </w:t>
      </w:r>
      <w:r>
        <w:t>или</w:t>
      </w:r>
      <w:r>
        <w:rPr>
          <w:spacing w:val="-7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РНК.</w:t>
      </w:r>
      <w:r>
        <w:rPr>
          <w:spacing w:val="-7"/>
        </w:rPr>
        <w:t xml:space="preserve"> </w:t>
      </w:r>
      <w:r>
        <w:t>FISH</w:t>
      </w:r>
      <w:r>
        <w:rPr>
          <w:spacing w:val="-7"/>
        </w:rPr>
        <w:t xml:space="preserve"> </w:t>
      </w:r>
      <w:r>
        <w:t>позволяет</w:t>
      </w:r>
      <w:r>
        <w:rPr>
          <w:spacing w:val="-7"/>
        </w:rPr>
        <w:t xml:space="preserve"> </w:t>
      </w:r>
      <w:r>
        <w:t>определить</w:t>
      </w:r>
      <w:r>
        <w:rPr>
          <w:spacing w:val="-8"/>
        </w:rPr>
        <w:t xml:space="preserve"> </w:t>
      </w:r>
      <w:r>
        <w:t>число</w:t>
      </w:r>
      <w:r>
        <w:rPr>
          <w:spacing w:val="-7"/>
        </w:rPr>
        <w:t xml:space="preserve"> </w:t>
      </w:r>
      <w:r>
        <w:t>исследуемых</w:t>
      </w:r>
      <w:r>
        <w:rPr>
          <w:spacing w:val="-8"/>
        </w:rPr>
        <w:t xml:space="preserve"> </w:t>
      </w:r>
      <w:r>
        <w:t>локусов</w:t>
      </w:r>
      <w:r>
        <w:rPr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 xml:space="preserve">геноме (при использовании метода 3D-FISH) или последовательность расположения на метафазной хромосоме. </w:t>
      </w:r>
      <w:r>
        <w:rPr>
          <w:spacing w:val="-3"/>
        </w:rPr>
        <w:t xml:space="preserve">Метод </w:t>
      </w:r>
      <w:r>
        <w:t>является «золотым стандартом» в определении хромосомных</w:t>
      </w:r>
      <w:r>
        <w:rPr>
          <w:spacing w:val="-4"/>
        </w:rPr>
        <w:t xml:space="preserve"> </w:t>
      </w:r>
      <w:r>
        <w:t>патологий</w:t>
      </w:r>
      <w:r>
        <w:rPr>
          <w:spacing w:val="-18"/>
        </w:rPr>
        <w:t xml:space="preserve"> </w:t>
      </w:r>
      <w:r>
        <w:rPr>
          <w:spacing w:val="-24"/>
        </w:rPr>
        <w:t>––</w:t>
      </w:r>
      <w:r>
        <w:rPr>
          <w:spacing w:val="-17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клетках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врождёнными</w:t>
      </w:r>
      <w:r>
        <w:rPr>
          <w:spacing w:val="-5"/>
        </w:rPr>
        <w:t xml:space="preserve"> </w:t>
      </w:r>
      <w:r>
        <w:t>перестройками,</w:t>
      </w:r>
      <w:r>
        <w:rPr>
          <w:spacing w:val="-3"/>
        </w:rPr>
        <w:t xml:space="preserve"> </w:t>
      </w:r>
      <w:r>
        <w:t>так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клетках</w:t>
      </w:r>
      <w:r>
        <w:rPr>
          <w:spacing w:val="-3"/>
        </w:rPr>
        <w:t xml:space="preserve"> </w:t>
      </w:r>
      <w:r>
        <w:t>опухолей.</w:t>
      </w:r>
    </w:p>
    <w:p w14:paraId="2370987E" w14:textId="77777777" w:rsidR="00147D99" w:rsidRDefault="00CE5153">
      <w:pPr>
        <w:pStyle w:val="a5"/>
        <w:spacing w:line="242" w:lineRule="auto"/>
        <w:ind w:left="117" w:right="1658" w:firstLine="358"/>
        <w:jc w:val="both"/>
      </w:pPr>
      <w:r>
        <w:t>Данные</w:t>
      </w:r>
      <w:r>
        <w:rPr>
          <w:spacing w:val="-20"/>
        </w:rPr>
        <w:t xml:space="preserve"> </w:t>
      </w:r>
      <w:r>
        <w:t>при</w:t>
      </w:r>
      <w:r>
        <w:rPr>
          <w:spacing w:val="-20"/>
        </w:rPr>
        <w:t xml:space="preserve"> </w:t>
      </w:r>
      <w:r>
        <w:t>помощи</w:t>
      </w:r>
      <w:r>
        <w:rPr>
          <w:spacing w:val="-21"/>
        </w:rPr>
        <w:t xml:space="preserve"> </w:t>
      </w:r>
      <w:r>
        <w:t>метода</w:t>
      </w:r>
      <w:r>
        <w:rPr>
          <w:spacing w:val="-19"/>
        </w:rPr>
        <w:t xml:space="preserve"> </w:t>
      </w:r>
      <w:r>
        <w:t>FISH</w:t>
      </w:r>
      <w:r>
        <w:rPr>
          <w:spacing w:val="-20"/>
        </w:rPr>
        <w:t xml:space="preserve"> </w:t>
      </w:r>
      <w:r>
        <w:t>можно</w:t>
      </w:r>
      <w:r>
        <w:rPr>
          <w:spacing w:val="-20"/>
        </w:rPr>
        <w:t xml:space="preserve"> </w:t>
      </w:r>
      <w:r>
        <w:t>получить,</w:t>
      </w:r>
      <w:r>
        <w:rPr>
          <w:spacing w:val="-21"/>
        </w:rPr>
        <w:t xml:space="preserve"> </w:t>
      </w:r>
      <w:r>
        <w:t>анализируя</w:t>
      </w:r>
      <w:r>
        <w:rPr>
          <w:spacing w:val="-19"/>
        </w:rPr>
        <w:t xml:space="preserve"> </w:t>
      </w:r>
      <w:r>
        <w:t>отсутствие</w:t>
      </w:r>
      <w:r>
        <w:rPr>
          <w:spacing w:val="-20"/>
        </w:rPr>
        <w:t xml:space="preserve"> </w:t>
      </w:r>
      <w:r>
        <w:t>или</w:t>
      </w:r>
      <w:r>
        <w:rPr>
          <w:spacing w:val="-20"/>
        </w:rPr>
        <w:t xml:space="preserve"> </w:t>
      </w:r>
      <w:r>
        <w:t xml:space="preserve">присутствие сигналов от использованных флюорофоров. Количество различимых цветовых меток равно </w:t>
      </w:r>
      <w:r>
        <w:rPr>
          <w:rFonts w:ascii="Tahoma" w:hAnsi="Tahoma"/>
        </w:rPr>
        <w:t>(2</w:t>
      </w:r>
      <w:r>
        <w:rPr>
          <w:rFonts w:ascii="Bookman Old Style" w:hAnsi="Bookman Old Style"/>
          <w:i/>
          <w:vertAlign w:val="superscript"/>
        </w:rPr>
        <w:t>x</w:t>
      </w:r>
      <w:r>
        <w:rPr>
          <w:rFonts w:ascii="Bookman Old Style" w:hAnsi="Bookman Old Style"/>
          <w:i/>
        </w:rPr>
        <w:t xml:space="preserve"> </w:t>
      </w:r>
      <w:r>
        <w:rPr>
          <w:rFonts w:ascii="Tahoma" w:hAnsi="Tahoma"/>
        </w:rPr>
        <w:t>1)</w:t>
      </w:r>
      <w:r>
        <w:t xml:space="preserve">, </w:t>
      </w:r>
      <w:r>
        <w:rPr>
          <w:spacing w:val="-4"/>
        </w:rPr>
        <w:t xml:space="preserve">где </w:t>
      </w:r>
      <w:r>
        <w:rPr>
          <w:rFonts w:ascii="Palatino Linotype" w:hAnsi="Palatino Linotype"/>
          <w:i/>
        </w:rPr>
        <w:t xml:space="preserve">x </w:t>
      </w:r>
      <w:r>
        <w:rPr>
          <w:spacing w:val="-24"/>
        </w:rPr>
        <w:t xml:space="preserve">–– </w:t>
      </w:r>
      <w:r>
        <w:t>количество флюорофоров. Это позволяет реализо</w:t>
      </w:r>
      <w:r>
        <w:rPr>
          <w:spacing w:val="-3"/>
        </w:rPr>
        <w:t xml:space="preserve">вать, </w:t>
      </w:r>
      <w:r>
        <w:t xml:space="preserve">например, спектральное кариотипирование (SKY), при </w:t>
      </w:r>
      <w:r>
        <w:rPr>
          <w:spacing w:val="-4"/>
        </w:rPr>
        <w:t xml:space="preserve">котором </w:t>
      </w:r>
      <w:r>
        <w:t>каждая хромосома окрашивается в свой собственный цвет и межхромосомные перестройки видны даже</w:t>
      </w:r>
      <w:r>
        <w:rPr>
          <w:spacing w:val="-9"/>
        </w:rPr>
        <w:t xml:space="preserve"> </w:t>
      </w:r>
      <w:r>
        <w:t>начинающему</w:t>
      </w:r>
      <w:r>
        <w:rPr>
          <w:spacing w:val="-8"/>
        </w:rPr>
        <w:t xml:space="preserve"> </w:t>
      </w:r>
      <w:r>
        <w:t>специалисту[</w:t>
      </w:r>
      <w:hyperlink w:anchor="_bookmark53">
        <w:r>
          <w:rPr>
            <w:color w:val="003052"/>
          </w:rPr>
          <w:t>25</w:t>
        </w:r>
      </w:hyperlink>
      <w:r>
        <w:t>].</w:t>
      </w:r>
      <w:r>
        <w:rPr>
          <w:spacing w:val="-8"/>
        </w:rPr>
        <w:t xml:space="preserve"> </w:t>
      </w:r>
      <w:r>
        <w:rPr>
          <w:spacing w:val="-3"/>
        </w:rPr>
        <w:t>Тем</w:t>
      </w:r>
      <w:r>
        <w:rPr>
          <w:spacing w:val="-8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менее,</w:t>
      </w:r>
      <w:r>
        <w:rPr>
          <w:spacing w:val="-8"/>
        </w:rPr>
        <w:t xml:space="preserve"> </w:t>
      </w:r>
      <w:r>
        <w:t>лимитирующими</w:t>
      </w:r>
      <w:r>
        <w:rPr>
          <w:spacing w:val="-8"/>
        </w:rPr>
        <w:t xml:space="preserve"> </w:t>
      </w:r>
      <w:r>
        <w:t>факторами</w:t>
      </w:r>
      <w:r>
        <w:rPr>
          <w:spacing w:val="-9"/>
        </w:rPr>
        <w:t xml:space="preserve"> </w:t>
      </w:r>
      <w:r>
        <w:t>остаются: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90D5DB9" wp14:editId="20D14E90">
                <wp:simplePos x="0" y="0"/>
                <wp:positionH relativeFrom="page">
                  <wp:posOffset>2293620</wp:posOffset>
                </wp:positionH>
                <wp:positionV relativeFrom="paragraph">
                  <wp:posOffset>391795</wp:posOffset>
                </wp:positionV>
                <wp:extent cx="118110" cy="263525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695DFC" w14:textId="77777777" w:rsidR="00CE5153" w:rsidRDefault="00CE5153">
                            <w:pPr>
                              <w:pStyle w:val="ad"/>
                              <w:spacing w:line="237" w:lineRule="exac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14"/>
                                <w:sz w:val="24"/>
                              </w:rPr>
                              <w:t>−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0D5DB9" id="_x0000_t202" coordsize="21600,21600" o:spt="202" path="m,l,21600r21600,l21600,xe">
                <v:stroke joinstyle="miter"/>
                <v:path gradientshapeok="t" o:connecttype="rect"/>
              </v:shapetype>
              <v:shape id="Надпись 31" o:spid="_x0000_s1026" type="#_x0000_t202" style="position:absolute;left:0;text-align:left;margin-left:180.6pt;margin-top:30.85pt;width:9.3pt;height:20.75pt;z-index:-50331647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" filled="f" stroked="f">
                <v:textbox inset="0,0,0,0">
                  <w:txbxContent>
                    <w:p w14:paraId="3A695DFC" w14:textId="77777777" w:rsidR="00CE5153" w:rsidRDefault="00CE5153">
                      <w:pPr>
                        <w:pStyle w:val="ad"/>
                        <w:spacing w:line="237" w:lineRule="exac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w w:val="114"/>
                          <w:sz w:val="24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196E3F4" w14:textId="77777777" w:rsidR="00147D99" w:rsidRDefault="00147D99">
      <w:pPr>
        <w:pStyle w:val="a5"/>
        <w:spacing w:before="2"/>
        <w:rPr>
          <w:sz w:val="22"/>
        </w:rPr>
      </w:pPr>
    </w:p>
    <w:p w14:paraId="04B3DABD" w14:textId="77777777" w:rsidR="00147D99" w:rsidRDefault="00CE5153">
      <w:pPr>
        <w:pStyle w:val="aa"/>
        <w:numPr>
          <w:ilvl w:val="2"/>
          <w:numId w:val="13"/>
        </w:numPr>
        <w:tabs>
          <w:tab w:val="left" w:pos="716"/>
        </w:tabs>
        <w:spacing w:line="252" w:lineRule="auto"/>
        <w:ind w:left="715" w:right="1658"/>
        <w:rPr>
          <w:sz w:val="24"/>
        </w:rPr>
      </w:pPr>
      <w:r>
        <w:rPr>
          <w:sz w:val="24"/>
        </w:rPr>
        <w:t>потребность</w:t>
      </w:r>
      <w:r>
        <w:rPr>
          <w:spacing w:val="-13"/>
          <w:sz w:val="24"/>
        </w:rPr>
        <w:t xml:space="preserve"> </w:t>
      </w:r>
      <w:r>
        <w:rPr>
          <w:sz w:val="24"/>
        </w:rPr>
        <w:t>в</w:t>
      </w:r>
      <w:r>
        <w:rPr>
          <w:spacing w:val="-12"/>
          <w:sz w:val="24"/>
        </w:rPr>
        <w:t xml:space="preserve"> </w:t>
      </w:r>
      <w:r>
        <w:rPr>
          <w:sz w:val="24"/>
        </w:rPr>
        <w:t>хорошо</w:t>
      </w:r>
      <w:r>
        <w:rPr>
          <w:spacing w:val="-13"/>
          <w:sz w:val="24"/>
        </w:rPr>
        <w:t xml:space="preserve"> </w:t>
      </w:r>
      <w:r>
        <w:rPr>
          <w:sz w:val="24"/>
        </w:rPr>
        <w:t>обученном</w:t>
      </w:r>
      <w:r>
        <w:rPr>
          <w:spacing w:val="-12"/>
          <w:sz w:val="24"/>
        </w:rPr>
        <w:t xml:space="preserve"> </w:t>
      </w:r>
      <w:r>
        <w:rPr>
          <w:sz w:val="24"/>
        </w:rPr>
        <w:t>персонале.</w:t>
      </w:r>
      <w:r>
        <w:rPr>
          <w:spacing w:val="-13"/>
          <w:sz w:val="24"/>
        </w:rPr>
        <w:t xml:space="preserve"> </w:t>
      </w:r>
      <w:r>
        <w:rPr>
          <w:sz w:val="24"/>
        </w:rPr>
        <w:t>Относительная</w:t>
      </w:r>
      <w:r>
        <w:rPr>
          <w:spacing w:val="-12"/>
          <w:sz w:val="24"/>
        </w:rPr>
        <w:t xml:space="preserve"> </w:t>
      </w:r>
      <w:r>
        <w:rPr>
          <w:sz w:val="24"/>
        </w:rPr>
        <w:t>простота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интерпретации </w:t>
      </w:r>
      <w:r>
        <w:rPr>
          <w:spacing w:val="-3"/>
          <w:sz w:val="24"/>
        </w:rPr>
        <w:t xml:space="preserve">результатов </w:t>
      </w:r>
      <w:r>
        <w:rPr>
          <w:sz w:val="24"/>
        </w:rPr>
        <w:t xml:space="preserve">сочетается со сложностью </w:t>
      </w:r>
      <w:r>
        <w:rPr>
          <w:spacing w:val="-3"/>
          <w:sz w:val="24"/>
        </w:rPr>
        <w:t xml:space="preserve">протокола </w:t>
      </w:r>
      <w:r>
        <w:rPr>
          <w:sz w:val="24"/>
        </w:rPr>
        <w:t xml:space="preserve">приготовления образца, </w:t>
      </w:r>
      <w:r>
        <w:rPr>
          <w:spacing w:val="-3"/>
          <w:sz w:val="24"/>
        </w:rPr>
        <w:t>который</w:t>
      </w:r>
      <w:r>
        <w:rPr>
          <w:spacing w:val="-10"/>
          <w:sz w:val="24"/>
        </w:rPr>
        <w:t xml:space="preserve"> </w:t>
      </w:r>
      <w:r>
        <w:rPr>
          <w:sz w:val="24"/>
        </w:rPr>
        <w:t>зависит</w:t>
      </w:r>
      <w:r>
        <w:rPr>
          <w:spacing w:val="-9"/>
          <w:sz w:val="24"/>
        </w:rPr>
        <w:t xml:space="preserve"> </w:t>
      </w:r>
      <w:r>
        <w:rPr>
          <w:sz w:val="24"/>
        </w:rPr>
        <w:t>от</w:t>
      </w:r>
      <w:r>
        <w:rPr>
          <w:spacing w:val="-9"/>
          <w:sz w:val="24"/>
        </w:rPr>
        <w:t xml:space="preserve"> </w:t>
      </w:r>
      <w:r>
        <w:rPr>
          <w:sz w:val="24"/>
        </w:rPr>
        <w:t>характера</w:t>
      </w:r>
      <w:r>
        <w:rPr>
          <w:spacing w:val="-9"/>
          <w:sz w:val="24"/>
        </w:rPr>
        <w:t xml:space="preserve"> </w:t>
      </w:r>
      <w:r>
        <w:rPr>
          <w:sz w:val="24"/>
        </w:rPr>
        <w:t>пробы</w:t>
      </w:r>
      <w:r>
        <w:rPr>
          <w:spacing w:val="-10"/>
          <w:sz w:val="24"/>
        </w:rPr>
        <w:t xml:space="preserve"> </w:t>
      </w:r>
      <w:r>
        <w:rPr>
          <w:sz w:val="24"/>
        </w:rPr>
        <w:t>и</w:t>
      </w:r>
      <w:r>
        <w:rPr>
          <w:spacing w:val="-9"/>
          <w:sz w:val="24"/>
        </w:rPr>
        <w:t xml:space="preserve"> </w:t>
      </w:r>
      <w:r>
        <w:rPr>
          <w:sz w:val="24"/>
        </w:rPr>
        <w:t>образца,</w:t>
      </w:r>
      <w:r>
        <w:rPr>
          <w:spacing w:val="-9"/>
          <w:sz w:val="24"/>
        </w:rPr>
        <w:t xml:space="preserve"> </w:t>
      </w:r>
      <w:r>
        <w:rPr>
          <w:sz w:val="24"/>
        </w:rPr>
        <w:t>и</w:t>
      </w:r>
      <w:r>
        <w:rPr>
          <w:spacing w:val="-9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10"/>
          <w:sz w:val="24"/>
        </w:rPr>
        <w:t xml:space="preserve"> </w:t>
      </w:r>
      <w:r>
        <w:rPr>
          <w:sz w:val="24"/>
        </w:rPr>
        <w:t>быть</w:t>
      </w:r>
      <w:r>
        <w:rPr>
          <w:spacing w:val="-9"/>
          <w:sz w:val="24"/>
        </w:rPr>
        <w:t xml:space="preserve"> </w:t>
      </w:r>
      <w:r>
        <w:rPr>
          <w:sz w:val="24"/>
        </w:rPr>
        <w:t>настроен</w:t>
      </w:r>
      <w:r>
        <w:rPr>
          <w:spacing w:val="-9"/>
          <w:sz w:val="24"/>
        </w:rPr>
        <w:t xml:space="preserve"> </w:t>
      </w:r>
      <w:r>
        <w:rPr>
          <w:sz w:val="24"/>
        </w:rPr>
        <w:t>эмпирически;</w:t>
      </w:r>
    </w:p>
    <w:p w14:paraId="02DB4900" w14:textId="77777777" w:rsidR="00147D99" w:rsidRDefault="00CE5153">
      <w:pPr>
        <w:pStyle w:val="aa"/>
        <w:numPr>
          <w:ilvl w:val="2"/>
          <w:numId w:val="13"/>
        </w:numPr>
        <w:tabs>
          <w:tab w:val="left" w:pos="716"/>
        </w:tabs>
        <w:spacing w:before="196"/>
        <w:ind w:left="715" w:hanging="205"/>
        <w:jc w:val="left"/>
        <w:rPr>
          <w:sz w:val="24"/>
        </w:rPr>
      </w:pPr>
      <w:r>
        <w:rPr>
          <w:sz w:val="24"/>
        </w:rPr>
        <w:lastRenderedPageBreak/>
        <w:t>цена</w:t>
      </w:r>
      <w:r>
        <w:rPr>
          <w:spacing w:val="-2"/>
          <w:sz w:val="24"/>
        </w:rPr>
        <w:t xml:space="preserve"> </w:t>
      </w:r>
      <w:r>
        <w:rPr>
          <w:sz w:val="24"/>
        </w:rPr>
        <w:t>реактивов;</w:t>
      </w:r>
    </w:p>
    <w:p w14:paraId="318C2B4A" w14:textId="77777777" w:rsidR="00147D99" w:rsidRDefault="00CE5153">
      <w:pPr>
        <w:pStyle w:val="aa"/>
        <w:numPr>
          <w:ilvl w:val="2"/>
          <w:numId w:val="13"/>
        </w:numPr>
        <w:tabs>
          <w:tab w:val="left" w:pos="716"/>
        </w:tabs>
        <w:spacing w:before="212" w:line="252" w:lineRule="auto"/>
        <w:ind w:left="715" w:right="1659"/>
        <w:rPr>
          <w:sz w:val="24"/>
        </w:rPr>
      </w:pPr>
      <w:r>
        <w:rPr>
          <w:sz w:val="24"/>
        </w:rPr>
        <w:t xml:space="preserve">время гибридизации. Кинетика реакций гибридизации в ядре изучена недостаточно, и требуется достаточно долгое время, чтобы получить сигналы, </w:t>
      </w:r>
      <w:r>
        <w:rPr>
          <w:spacing w:val="-3"/>
          <w:sz w:val="24"/>
        </w:rPr>
        <w:t xml:space="preserve">которые </w:t>
      </w:r>
      <w:r>
        <w:rPr>
          <w:sz w:val="24"/>
        </w:rPr>
        <w:t>можно измерить и сравнить между</w:t>
      </w:r>
      <w:r>
        <w:rPr>
          <w:spacing w:val="-7"/>
          <w:sz w:val="24"/>
        </w:rPr>
        <w:t xml:space="preserve"> </w:t>
      </w:r>
      <w:r>
        <w:rPr>
          <w:sz w:val="24"/>
        </w:rPr>
        <w:t>собой.</w:t>
      </w:r>
    </w:p>
    <w:p w14:paraId="696588C1" w14:textId="77777777" w:rsidR="00147D99" w:rsidRDefault="00147D99">
      <w:pPr>
        <w:pStyle w:val="a5"/>
        <w:spacing w:before="3"/>
        <w:rPr>
          <w:sz w:val="22"/>
        </w:rPr>
      </w:pPr>
    </w:p>
    <w:p w14:paraId="773C40E8" w14:textId="77777777" w:rsidR="00147D99" w:rsidRDefault="00CE5153">
      <w:pPr>
        <w:pStyle w:val="a5"/>
        <w:spacing w:before="1" w:line="247" w:lineRule="auto"/>
        <w:ind w:left="117" w:right="1657" w:firstLine="358"/>
        <w:jc w:val="both"/>
      </w:pPr>
      <w:r>
        <w:t>В</w:t>
      </w:r>
      <w:r>
        <w:rPr>
          <w:spacing w:val="-13"/>
        </w:rPr>
        <w:t xml:space="preserve"> </w:t>
      </w:r>
      <w:r>
        <w:t>настоящее</w:t>
      </w:r>
      <w:r>
        <w:rPr>
          <w:spacing w:val="-13"/>
        </w:rPr>
        <w:t xml:space="preserve"> </w:t>
      </w:r>
      <w:r>
        <w:t>время</w:t>
      </w:r>
      <w:r>
        <w:rPr>
          <w:spacing w:val="-12"/>
        </w:rPr>
        <w:t xml:space="preserve"> </w:t>
      </w:r>
      <w:r>
        <w:t>методика</w:t>
      </w:r>
      <w:r>
        <w:rPr>
          <w:spacing w:val="-13"/>
        </w:rPr>
        <w:t xml:space="preserve"> </w:t>
      </w:r>
      <w:r>
        <w:t>FISH</w:t>
      </w:r>
      <w:r>
        <w:rPr>
          <w:spacing w:val="-12"/>
        </w:rPr>
        <w:t xml:space="preserve"> </w:t>
      </w:r>
      <w:r>
        <w:t>значительно</w:t>
      </w:r>
      <w:r>
        <w:rPr>
          <w:spacing w:val="-13"/>
        </w:rPr>
        <w:t xml:space="preserve"> </w:t>
      </w:r>
      <w:r>
        <w:t>усложнилась.</w:t>
      </w:r>
      <w:r>
        <w:rPr>
          <w:spacing w:val="-12"/>
        </w:rPr>
        <w:t xml:space="preserve"> </w:t>
      </w:r>
      <w:r>
        <w:t xml:space="preserve">Биотехнологические </w:t>
      </w:r>
      <w:r>
        <w:rPr>
          <w:spacing w:val="-3"/>
        </w:rPr>
        <w:t>компании</w:t>
      </w:r>
      <w:r>
        <w:rPr>
          <w:spacing w:val="-21"/>
        </w:rPr>
        <w:t xml:space="preserve"> </w:t>
      </w:r>
      <w:r>
        <w:t>предлагают</w:t>
      </w:r>
      <w:r>
        <w:rPr>
          <w:spacing w:val="-21"/>
        </w:rPr>
        <w:t xml:space="preserve"> </w:t>
      </w:r>
      <w:r>
        <w:t>панели</w:t>
      </w:r>
      <w:r>
        <w:rPr>
          <w:spacing w:val="-21"/>
        </w:rPr>
        <w:t xml:space="preserve"> </w:t>
      </w:r>
      <w:r>
        <w:t>олигонуклеотидов,</w:t>
      </w:r>
      <w:r>
        <w:rPr>
          <w:spacing w:val="-20"/>
        </w:rPr>
        <w:t xml:space="preserve"> </w:t>
      </w:r>
      <w:r>
        <w:t>определяющие</w:t>
      </w:r>
      <w:r>
        <w:rPr>
          <w:spacing w:val="-21"/>
        </w:rPr>
        <w:t xml:space="preserve"> </w:t>
      </w:r>
      <w:r>
        <w:t>специфические</w:t>
      </w:r>
      <w:r>
        <w:rPr>
          <w:spacing w:val="-21"/>
        </w:rPr>
        <w:t xml:space="preserve"> </w:t>
      </w:r>
      <w:r>
        <w:t xml:space="preserve">участки размером от десятков тысяч до миллиона пар оснований, а также олигонуклеотиды с </w:t>
      </w:r>
      <w:r>
        <w:rPr>
          <w:spacing w:val="-3"/>
        </w:rPr>
        <w:t xml:space="preserve">высокой </w:t>
      </w:r>
      <w:r>
        <w:t xml:space="preserve">чувствительностью, позволяющие определить сплайс-варианты и даже </w:t>
      </w:r>
      <w:r>
        <w:rPr>
          <w:spacing w:val="-9"/>
        </w:rPr>
        <w:t xml:space="preserve">SNV. </w:t>
      </w:r>
      <w:r>
        <w:t>Разрабатываются технологии micro-FISH (</w:t>
      </w:r>
      <w:r>
        <w:rPr>
          <w:rFonts w:ascii="Palatino Linotype" w:hAnsi="Palatino Linotype"/>
          <w:i/>
        </w:rPr>
        <w:t>µ</w:t>
      </w:r>
      <w:r>
        <w:t>FISH), сочетающие FISH с микрофлюидными технологиями (проведение реакций в микроскопических объёмах</w:t>
      </w:r>
      <w:r>
        <w:rPr>
          <w:spacing w:val="-41"/>
        </w:rPr>
        <w:t xml:space="preserve"> </w:t>
      </w:r>
      <w:r>
        <w:t>жидкости).</w:t>
      </w:r>
      <w:r>
        <w:rPr>
          <w:spacing w:val="-12"/>
        </w:rPr>
        <w:t xml:space="preserve"> </w:t>
      </w:r>
      <w:r>
        <w:t>При</w:t>
      </w:r>
      <w:r>
        <w:rPr>
          <w:spacing w:val="-11"/>
        </w:rPr>
        <w:t xml:space="preserve"> </w:t>
      </w:r>
      <w:r>
        <w:rPr>
          <w:spacing w:val="-3"/>
        </w:rPr>
        <w:t>этом</w:t>
      </w:r>
      <w:r>
        <w:rPr>
          <w:spacing w:val="-12"/>
        </w:rPr>
        <w:t xml:space="preserve"> </w:t>
      </w:r>
      <w:r>
        <w:t>процесс</w:t>
      </w:r>
      <w:r>
        <w:rPr>
          <w:spacing w:val="-11"/>
        </w:rPr>
        <w:t xml:space="preserve"> </w:t>
      </w:r>
      <w:r>
        <w:t>удешевляется,</w:t>
      </w:r>
      <w:r>
        <w:rPr>
          <w:spacing w:val="-11"/>
        </w:rPr>
        <w:t xml:space="preserve"> </w:t>
      </w:r>
      <w:r>
        <w:t>автоматизируется,</w:t>
      </w:r>
      <w:r>
        <w:rPr>
          <w:spacing w:val="-11"/>
        </w:rPr>
        <w:t xml:space="preserve"> </w:t>
      </w:r>
      <w:r>
        <w:t>ускоряется</w:t>
      </w:r>
      <w:r>
        <w:rPr>
          <w:spacing w:val="-11"/>
        </w:rPr>
        <w:t xml:space="preserve"> </w:t>
      </w:r>
      <w:r>
        <w:t>(за</w:t>
      </w:r>
      <w:r>
        <w:rPr>
          <w:spacing w:val="-11"/>
        </w:rPr>
        <w:t xml:space="preserve"> </w:t>
      </w:r>
      <w:r>
        <w:t>счёт</w:t>
      </w:r>
      <w:r>
        <w:rPr>
          <w:spacing w:val="-12"/>
        </w:rPr>
        <w:t xml:space="preserve"> </w:t>
      </w:r>
      <w:r>
        <w:t>уменьшения объёмов, а соответственно, и времени гибридизации) и упрощается для использования в обширных исследованиях и для внедрения в</w:t>
      </w:r>
      <w:r>
        <w:rPr>
          <w:spacing w:val="-17"/>
        </w:rPr>
        <w:t xml:space="preserve"> </w:t>
      </w:r>
      <w:r>
        <w:t>клинику[</w:t>
      </w:r>
      <w:hyperlink w:anchor="_bookmark54">
        <w:r>
          <w:rPr>
            <w:color w:val="003052"/>
          </w:rPr>
          <w:t>26</w:t>
        </w:r>
      </w:hyperlink>
      <w:r>
        <w:t>].</w:t>
      </w:r>
    </w:p>
    <w:p w14:paraId="5D92FA97" w14:textId="77777777" w:rsidR="00147D99" w:rsidRDefault="00147D99">
      <w:pPr>
        <w:pStyle w:val="a5"/>
        <w:spacing w:before="4"/>
        <w:rPr>
          <w:sz w:val="30"/>
        </w:rPr>
      </w:pPr>
    </w:p>
    <w:p w14:paraId="6AA46BDD" w14:textId="77777777" w:rsidR="00147D99" w:rsidRDefault="00CE5153">
      <w:pPr>
        <w:pStyle w:val="a5"/>
        <w:spacing w:line="252" w:lineRule="auto"/>
        <w:ind w:left="117" w:right="1658"/>
        <w:jc w:val="both"/>
      </w:pPr>
      <w:r>
        <w:rPr>
          <w:b/>
        </w:rPr>
        <w:t xml:space="preserve">Сравнительная геномная гибридизация (CGH). </w:t>
      </w:r>
      <w:r>
        <w:t xml:space="preserve">Как и в случае с </w:t>
      </w:r>
      <w:r>
        <w:rPr>
          <w:spacing w:val="-3"/>
        </w:rPr>
        <w:t xml:space="preserve">методом </w:t>
      </w:r>
      <w:r>
        <w:t>FISH, основой</w:t>
      </w:r>
      <w:r>
        <w:rPr>
          <w:spacing w:val="-15"/>
        </w:rPr>
        <w:t xml:space="preserve"> </w:t>
      </w:r>
      <w:r>
        <w:t>данного</w:t>
      </w:r>
      <w:r>
        <w:rPr>
          <w:spacing w:val="-14"/>
        </w:rPr>
        <w:t xml:space="preserve"> </w:t>
      </w:r>
      <w:r>
        <w:t>метода</w:t>
      </w:r>
      <w:r>
        <w:rPr>
          <w:spacing w:val="-14"/>
        </w:rPr>
        <w:t xml:space="preserve"> </w:t>
      </w:r>
      <w:r>
        <w:t>является</w:t>
      </w:r>
      <w:r>
        <w:rPr>
          <w:spacing w:val="-14"/>
        </w:rPr>
        <w:t xml:space="preserve"> </w:t>
      </w:r>
      <w:r>
        <w:t>флуоресцентная</w:t>
      </w:r>
      <w:r>
        <w:rPr>
          <w:spacing w:val="-14"/>
        </w:rPr>
        <w:t xml:space="preserve"> </w:t>
      </w:r>
      <w:r>
        <w:t>гибридизация.</w:t>
      </w:r>
      <w:r>
        <w:rPr>
          <w:spacing w:val="-14"/>
        </w:rPr>
        <w:t xml:space="preserve"> </w:t>
      </w:r>
      <w:r>
        <w:rPr>
          <w:spacing w:val="-3"/>
        </w:rPr>
        <w:t>Однако</w:t>
      </w:r>
      <w:r>
        <w:rPr>
          <w:spacing w:val="-14"/>
        </w:rPr>
        <w:t xml:space="preserve"> </w:t>
      </w:r>
      <w:r>
        <w:t>CGH</w:t>
      </w:r>
      <w:r>
        <w:rPr>
          <w:spacing w:val="-14"/>
        </w:rPr>
        <w:t xml:space="preserve"> </w:t>
      </w:r>
      <w:r>
        <w:t>исполь</w:t>
      </w:r>
      <w:r>
        <w:rPr>
          <w:spacing w:val="-3"/>
        </w:rPr>
        <w:t>зует</w:t>
      </w:r>
      <w:r>
        <w:rPr>
          <w:spacing w:val="-15"/>
        </w:rPr>
        <w:t xml:space="preserve"> </w:t>
      </w:r>
      <w:r>
        <w:t>два</w:t>
      </w:r>
      <w:r>
        <w:rPr>
          <w:spacing w:val="-15"/>
        </w:rPr>
        <w:t xml:space="preserve"> </w:t>
      </w:r>
      <w:r>
        <w:t>образца</w:t>
      </w:r>
      <w:r>
        <w:rPr>
          <w:spacing w:val="-16"/>
        </w:rPr>
        <w:t xml:space="preserve"> </w:t>
      </w:r>
      <w:r>
        <w:t>генома</w:t>
      </w:r>
      <w:r>
        <w:rPr>
          <w:spacing w:val="-17"/>
        </w:rPr>
        <w:t xml:space="preserve"> </w:t>
      </w:r>
      <w:r>
        <w:rPr>
          <w:spacing w:val="-24"/>
        </w:rPr>
        <w:t>––</w:t>
      </w:r>
      <w:r>
        <w:rPr>
          <w:spacing w:val="-18"/>
        </w:rPr>
        <w:t xml:space="preserve"> </w:t>
      </w:r>
      <w:r>
        <w:t>тестовый</w:t>
      </w:r>
      <w:r>
        <w:rPr>
          <w:spacing w:val="-16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контрольный,</w:t>
      </w:r>
      <w:r>
        <w:rPr>
          <w:spacing w:val="-15"/>
        </w:rPr>
        <w:t xml:space="preserve"> </w:t>
      </w:r>
      <w:r>
        <w:t>каждый</w:t>
      </w:r>
      <w:r>
        <w:rPr>
          <w:spacing w:val="-15"/>
        </w:rPr>
        <w:t xml:space="preserve"> </w:t>
      </w:r>
      <w:r>
        <w:t>из</w:t>
      </w:r>
      <w:r>
        <w:rPr>
          <w:spacing w:val="-15"/>
        </w:rPr>
        <w:t xml:space="preserve"> </w:t>
      </w:r>
      <w:r>
        <w:rPr>
          <w:spacing w:val="-3"/>
        </w:rPr>
        <w:t>которых</w:t>
      </w:r>
      <w:r>
        <w:rPr>
          <w:spacing w:val="-16"/>
        </w:rPr>
        <w:t xml:space="preserve"> </w:t>
      </w:r>
      <w:r>
        <w:t>метится</w:t>
      </w:r>
      <w:r>
        <w:rPr>
          <w:spacing w:val="-15"/>
        </w:rPr>
        <w:t xml:space="preserve"> </w:t>
      </w:r>
      <w:r>
        <w:t>флюорофором,</w:t>
      </w:r>
      <w:r>
        <w:rPr>
          <w:spacing w:val="-25"/>
        </w:rPr>
        <w:t xml:space="preserve"> </w:t>
      </w:r>
      <w:r>
        <w:t>а</w:t>
      </w:r>
      <w:r>
        <w:rPr>
          <w:spacing w:val="-24"/>
        </w:rPr>
        <w:t xml:space="preserve"> </w:t>
      </w:r>
      <w:r>
        <w:t>затем</w:t>
      </w:r>
      <w:r>
        <w:rPr>
          <w:spacing w:val="-24"/>
        </w:rPr>
        <w:t xml:space="preserve"> </w:t>
      </w:r>
      <w:r>
        <w:t>гибридизуется</w:t>
      </w:r>
      <w:r>
        <w:rPr>
          <w:spacing w:val="-25"/>
        </w:rPr>
        <w:t xml:space="preserve"> </w:t>
      </w:r>
      <w:r>
        <w:t>в</w:t>
      </w:r>
      <w:r>
        <w:rPr>
          <w:spacing w:val="-24"/>
        </w:rPr>
        <w:t xml:space="preserve"> </w:t>
      </w:r>
      <w:r>
        <w:t>соотношении</w:t>
      </w:r>
      <w:r>
        <w:rPr>
          <w:spacing w:val="-24"/>
        </w:rPr>
        <w:t xml:space="preserve"> </w:t>
      </w:r>
      <w:proofErr w:type="gramStart"/>
      <w:r>
        <w:t>1</w:t>
      </w:r>
      <w:r>
        <w:rPr>
          <w:spacing w:val="-24"/>
        </w:rPr>
        <w:t xml:space="preserve"> </w:t>
      </w:r>
      <w:r>
        <w:t>:</w:t>
      </w:r>
      <w:proofErr w:type="gramEnd"/>
      <w:r>
        <w:rPr>
          <w:spacing w:val="-25"/>
        </w:rPr>
        <w:t xml:space="preserve"> </w:t>
      </w:r>
      <w:r>
        <w:t>1.</w:t>
      </w:r>
      <w:r>
        <w:rPr>
          <w:spacing w:val="-24"/>
        </w:rPr>
        <w:t xml:space="preserve"> </w:t>
      </w:r>
      <w:r>
        <w:t>Таким</w:t>
      </w:r>
      <w:r>
        <w:rPr>
          <w:spacing w:val="-24"/>
        </w:rPr>
        <w:t xml:space="preserve"> </w:t>
      </w:r>
      <w:r>
        <w:t>образом</w:t>
      </w:r>
      <w:r>
        <w:rPr>
          <w:spacing w:val="-24"/>
        </w:rPr>
        <w:t xml:space="preserve"> </w:t>
      </w:r>
      <w:r>
        <w:t>в</w:t>
      </w:r>
      <w:r>
        <w:rPr>
          <w:spacing w:val="-25"/>
        </w:rPr>
        <w:t xml:space="preserve"> </w:t>
      </w:r>
      <w:r>
        <w:t>тестовом</w:t>
      </w:r>
      <w:r>
        <w:rPr>
          <w:spacing w:val="-24"/>
        </w:rPr>
        <w:t xml:space="preserve"> </w:t>
      </w:r>
      <w:r>
        <w:t>образце можно обнаружить CNV и</w:t>
      </w:r>
      <w:r>
        <w:rPr>
          <w:spacing w:val="-6"/>
        </w:rPr>
        <w:t xml:space="preserve"> </w:t>
      </w:r>
      <w:r>
        <w:t>перестройки.</w:t>
      </w:r>
    </w:p>
    <w:p w14:paraId="40CAE489" w14:textId="77777777" w:rsidR="00147D99" w:rsidRDefault="00CE5153">
      <w:pPr>
        <w:pStyle w:val="a5"/>
        <w:spacing w:line="252" w:lineRule="auto"/>
        <w:ind w:left="117" w:right="1658" w:firstLine="358"/>
        <w:jc w:val="both"/>
      </w:pPr>
      <w:r>
        <w:t>В</w:t>
      </w:r>
      <w:r>
        <w:rPr>
          <w:spacing w:val="-9"/>
        </w:rPr>
        <w:t xml:space="preserve"> </w:t>
      </w:r>
      <w:r>
        <w:t>отличие</w:t>
      </w:r>
      <w:r>
        <w:rPr>
          <w:spacing w:val="-8"/>
        </w:rPr>
        <w:t xml:space="preserve"> </w:t>
      </w:r>
      <w:r>
        <w:t>от</w:t>
      </w:r>
      <w:r>
        <w:rPr>
          <w:spacing w:val="-8"/>
        </w:rPr>
        <w:t xml:space="preserve"> </w:t>
      </w:r>
      <w:r>
        <w:t>FISH,</w:t>
      </w:r>
      <w:r>
        <w:rPr>
          <w:spacing w:val="-9"/>
        </w:rPr>
        <w:t xml:space="preserve"> </w:t>
      </w:r>
      <w:r>
        <w:t>CGH</w:t>
      </w:r>
      <w:r>
        <w:rPr>
          <w:spacing w:val="-8"/>
        </w:rPr>
        <w:t xml:space="preserve"> </w:t>
      </w:r>
      <w:r>
        <w:t>проверяет</w:t>
      </w:r>
      <w:r>
        <w:rPr>
          <w:spacing w:val="-8"/>
        </w:rPr>
        <w:t xml:space="preserve"> </w:t>
      </w:r>
      <w:r>
        <w:t>весь</w:t>
      </w:r>
      <w:r>
        <w:rPr>
          <w:spacing w:val="-8"/>
        </w:rPr>
        <w:t xml:space="preserve"> </w:t>
      </w:r>
      <w:r>
        <w:t>геном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наличие</w:t>
      </w:r>
      <w:r>
        <w:rPr>
          <w:spacing w:val="-7"/>
        </w:rPr>
        <w:t xml:space="preserve"> </w:t>
      </w:r>
      <w:r>
        <w:t>перестроек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требует знаний</w:t>
      </w:r>
      <w:r>
        <w:rPr>
          <w:spacing w:val="-10"/>
        </w:rPr>
        <w:t xml:space="preserve"> </w:t>
      </w:r>
      <w:r>
        <w:t>о</w:t>
      </w:r>
      <w:r>
        <w:rPr>
          <w:spacing w:val="-9"/>
        </w:rPr>
        <w:t xml:space="preserve"> </w:t>
      </w:r>
      <w:r>
        <w:t>целевом</w:t>
      </w:r>
      <w:r>
        <w:rPr>
          <w:spacing w:val="-10"/>
        </w:rPr>
        <w:t xml:space="preserve"> </w:t>
      </w:r>
      <w:r>
        <w:t>регионе.</w:t>
      </w:r>
      <w:r>
        <w:rPr>
          <w:spacing w:val="-9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ограничениям</w:t>
      </w:r>
      <w:r>
        <w:rPr>
          <w:spacing w:val="-9"/>
        </w:rPr>
        <w:t xml:space="preserve"> </w:t>
      </w:r>
      <w:r>
        <w:t>анализа</w:t>
      </w:r>
      <w:r>
        <w:rPr>
          <w:spacing w:val="-10"/>
        </w:rPr>
        <w:t xml:space="preserve"> </w:t>
      </w:r>
      <w:r>
        <w:t>относится</w:t>
      </w:r>
      <w:r>
        <w:rPr>
          <w:spacing w:val="-9"/>
        </w:rPr>
        <w:t xml:space="preserve"> </w:t>
      </w:r>
      <w:r>
        <w:t>невозможность</w:t>
      </w:r>
      <w:r>
        <w:rPr>
          <w:spacing w:val="-10"/>
        </w:rPr>
        <w:t xml:space="preserve"> </w:t>
      </w:r>
      <w:r>
        <w:t>выявления полиплоидии, мозаицизма и сбалансированных</w:t>
      </w:r>
      <w:r>
        <w:rPr>
          <w:spacing w:val="-10"/>
        </w:rPr>
        <w:t xml:space="preserve"> </w:t>
      </w:r>
      <w:r>
        <w:t>транслокаций.</w:t>
      </w:r>
    </w:p>
    <w:p w14:paraId="42AE4126" w14:textId="77777777" w:rsidR="00147D99" w:rsidRDefault="00CE5153">
      <w:pPr>
        <w:pStyle w:val="a5"/>
        <w:spacing w:before="89" w:line="252" w:lineRule="auto"/>
        <w:ind w:left="400" w:right="1373" w:firstLine="358"/>
        <w:jc w:val="both"/>
      </w:pPr>
      <w:r>
        <w:t>В</w:t>
      </w:r>
      <w:r>
        <w:rPr>
          <w:spacing w:val="-24"/>
        </w:rPr>
        <w:t xml:space="preserve"> </w:t>
      </w:r>
      <w:r>
        <w:t>настоящее</w:t>
      </w:r>
      <w:r>
        <w:rPr>
          <w:spacing w:val="-23"/>
        </w:rPr>
        <w:t xml:space="preserve"> </w:t>
      </w:r>
      <w:r>
        <w:t>время</w:t>
      </w:r>
      <w:r>
        <w:rPr>
          <w:spacing w:val="-24"/>
        </w:rPr>
        <w:t xml:space="preserve"> </w:t>
      </w:r>
      <w:r>
        <w:t>CGH</w:t>
      </w:r>
      <w:r>
        <w:rPr>
          <w:spacing w:val="-23"/>
        </w:rPr>
        <w:t xml:space="preserve"> </w:t>
      </w:r>
      <w:r>
        <w:t>используется</w:t>
      </w:r>
      <w:r>
        <w:rPr>
          <w:spacing w:val="-23"/>
        </w:rPr>
        <w:t xml:space="preserve"> </w:t>
      </w:r>
      <w:r>
        <w:t>в</w:t>
      </w:r>
      <w:r>
        <w:rPr>
          <w:spacing w:val="-24"/>
        </w:rPr>
        <w:t xml:space="preserve"> </w:t>
      </w:r>
      <w:r>
        <w:t>виде</w:t>
      </w:r>
      <w:r>
        <w:rPr>
          <w:spacing w:val="-23"/>
        </w:rPr>
        <w:t xml:space="preserve"> </w:t>
      </w:r>
      <w:r>
        <w:t>array-CGH</w:t>
      </w:r>
      <w:r>
        <w:rPr>
          <w:spacing w:val="-24"/>
        </w:rPr>
        <w:t xml:space="preserve"> </w:t>
      </w:r>
      <w:r>
        <w:t>(aCGH),</w:t>
      </w:r>
      <w:r>
        <w:rPr>
          <w:spacing w:val="-23"/>
        </w:rPr>
        <w:t xml:space="preserve"> </w:t>
      </w:r>
      <w:r>
        <w:t>или</w:t>
      </w:r>
      <w:r>
        <w:rPr>
          <w:spacing w:val="-23"/>
        </w:rPr>
        <w:t xml:space="preserve"> </w:t>
      </w:r>
      <w:r>
        <w:t xml:space="preserve">хромосомного микроматричного анализа (ХМА), при </w:t>
      </w:r>
      <w:r>
        <w:rPr>
          <w:spacing w:val="-4"/>
        </w:rPr>
        <w:t xml:space="preserve">котором </w:t>
      </w:r>
      <w:r>
        <w:t>CGH комбинируется с микрочиповой гибридизацией[</w:t>
      </w:r>
      <w:hyperlink w:anchor="_bookmark55">
        <w:r>
          <w:rPr>
            <w:color w:val="003052"/>
          </w:rPr>
          <w:t>27</w:t>
        </w:r>
      </w:hyperlink>
      <w:r>
        <w:t>]. Гибридизация между комплементарными цепями ДНК позволяет исследовать</w:t>
      </w:r>
      <w:r>
        <w:rPr>
          <w:spacing w:val="-21"/>
        </w:rPr>
        <w:t xml:space="preserve"> </w:t>
      </w:r>
      <w:r>
        <w:t>неизвестную</w:t>
      </w:r>
      <w:r>
        <w:rPr>
          <w:spacing w:val="-20"/>
        </w:rPr>
        <w:t xml:space="preserve"> </w:t>
      </w:r>
      <w:r>
        <w:t>ДНК</w:t>
      </w:r>
      <w:r>
        <w:rPr>
          <w:spacing w:val="-20"/>
        </w:rPr>
        <w:t xml:space="preserve"> </w:t>
      </w:r>
      <w:r>
        <w:t>путем</w:t>
      </w:r>
      <w:r>
        <w:rPr>
          <w:spacing w:val="-20"/>
        </w:rPr>
        <w:t xml:space="preserve"> </w:t>
      </w:r>
      <w:r>
        <w:t>сравнения</w:t>
      </w:r>
      <w:r>
        <w:rPr>
          <w:spacing w:val="-21"/>
        </w:rPr>
        <w:t xml:space="preserve"> </w:t>
      </w:r>
      <w:r>
        <w:t>с</w:t>
      </w:r>
      <w:r>
        <w:rPr>
          <w:spacing w:val="-20"/>
        </w:rPr>
        <w:t xml:space="preserve"> </w:t>
      </w:r>
      <w:r>
        <w:t>ДНК</w:t>
      </w:r>
      <w:r>
        <w:rPr>
          <w:spacing w:val="-20"/>
        </w:rPr>
        <w:t xml:space="preserve"> </w:t>
      </w:r>
      <w:r>
        <w:t>известной</w:t>
      </w:r>
      <w:r>
        <w:rPr>
          <w:spacing w:val="-20"/>
        </w:rPr>
        <w:t xml:space="preserve"> </w:t>
      </w:r>
      <w:r>
        <w:t>последовательности. Для</w:t>
      </w:r>
      <w:r>
        <w:rPr>
          <w:spacing w:val="-14"/>
        </w:rPr>
        <w:t xml:space="preserve"> </w:t>
      </w:r>
      <w:r>
        <w:t>этой</w:t>
      </w:r>
      <w:r>
        <w:rPr>
          <w:spacing w:val="-13"/>
        </w:rPr>
        <w:t xml:space="preserve"> </w:t>
      </w:r>
      <w:r>
        <w:t>цели</w:t>
      </w:r>
      <w:r>
        <w:rPr>
          <w:spacing w:val="-13"/>
        </w:rPr>
        <w:t xml:space="preserve"> </w:t>
      </w:r>
      <w:r>
        <w:t>были</w:t>
      </w:r>
      <w:r>
        <w:rPr>
          <w:spacing w:val="-13"/>
        </w:rPr>
        <w:t xml:space="preserve"> </w:t>
      </w:r>
      <w:r>
        <w:t>созданы</w:t>
      </w:r>
      <w:r>
        <w:rPr>
          <w:spacing w:val="-13"/>
        </w:rPr>
        <w:t xml:space="preserve"> </w:t>
      </w:r>
      <w:r>
        <w:t>ДНК-микрочипы,</w:t>
      </w:r>
      <w:r>
        <w:rPr>
          <w:spacing w:val="-13"/>
        </w:rPr>
        <w:t xml:space="preserve"> </w:t>
      </w:r>
      <w:r>
        <w:t>или</w:t>
      </w:r>
      <w:r>
        <w:rPr>
          <w:spacing w:val="-13"/>
        </w:rPr>
        <w:t xml:space="preserve"> </w:t>
      </w:r>
      <w:r>
        <w:t>микроматрицы.</w:t>
      </w:r>
      <w:r>
        <w:rPr>
          <w:spacing w:val="-13"/>
        </w:rPr>
        <w:t xml:space="preserve"> </w:t>
      </w:r>
      <w:r>
        <w:t>Они</w:t>
      </w:r>
      <w:r>
        <w:rPr>
          <w:spacing w:val="-14"/>
        </w:rPr>
        <w:t xml:space="preserve"> </w:t>
      </w:r>
      <w:r>
        <w:t>представляют собой</w:t>
      </w:r>
      <w:r>
        <w:rPr>
          <w:spacing w:val="-12"/>
        </w:rPr>
        <w:t xml:space="preserve"> </w:t>
      </w:r>
      <w:r>
        <w:t>сотни</w:t>
      </w:r>
      <w:r>
        <w:rPr>
          <w:spacing w:val="-11"/>
        </w:rPr>
        <w:t xml:space="preserve"> </w:t>
      </w:r>
      <w:r>
        <w:t>тысяч</w:t>
      </w:r>
      <w:r>
        <w:rPr>
          <w:spacing w:val="-11"/>
        </w:rPr>
        <w:t xml:space="preserve"> </w:t>
      </w:r>
      <w:r>
        <w:t>или</w:t>
      </w:r>
      <w:r>
        <w:rPr>
          <w:spacing w:val="-11"/>
        </w:rPr>
        <w:t xml:space="preserve"> </w:t>
      </w:r>
      <w:r>
        <w:t>миллионы</w:t>
      </w:r>
      <w:r>
        <w:rPr>
          <w:spacing w:val="-12"/>
        </w:rPr>
        <w:t xml:space="preserve"> </w:t>
      </w:r>
      <w:r>
        <w:t>однонитевых</w:t>
      </w:r>
      <w:r>
        <w:rPr>
          <w:spacing w:val="-11"/>
        </w:rPr>
        <w:t xml:space="preserve"> </w:t>
      </w:r>
      <w:r>
        <w:t>фрагментов</w:t>
      </w:r>
      <w:r>
        <w:rPr>
          <w:spacing w:val="-11"/>
        </w:rPr>
        <w:t xml:space="preserve"> </w:t>
      </w:r>
      <w:r>
        <w:t>ДНК</w:t>
      </w:r>
      <w:r>
        <w:rPr>
          <w:spacing w:val="-11"/>
        </w:rPr>
        <w:t xml:space="preserve"> </w:t>
      </w:r>
      <w:r>
        <w:t>(зондов),</w:t>
      </w:r>
      <w:r>
        <w:rPr>
          <w:spacing w:val="-12"/>
        </w:rPr>
        <w:t xml:space="preserve"> </w:t>
      </w:r>
      <w:r>
        <w:rPr>
          <w:spacing w:val="-3"/>
        </w:rPr>
        <w:t>которые</w:t>
      </w:r>
      <w:r>
        <w:rPr>
          <w:spacing w:val="-11"/>
        </w:rPr>
        <w:t xml:space="preserve"> </w:t>
      </w:r>
      <w:r>
        <w:rPr>
          <w:spacing w:val="-4"/>
        </w:rPr>
        <w:t>ко</w:t>
      </w:r>
      <w:r>
        <w:t xml:space="preserve">валентно пришиты к основанию (микрочипу). При ХМА на микрочип наносятся </w:t>
      </w:r>
      <w:r>
        <w:rPr>
          <w:spacing w:val="-3"/>
        </w:rPr>
        <w:t>кон</w:t>
      </w:r>
      <w:r>
        <w:t>трольные</w:t>
      </w:r>
      <w:r>
        <w:rPr>
          <w:spacing w:val="-23"/>
        </w:rPr>
        <w:t xml:space="preserve"> </w:t>
      </w:r>
      <w:r>
        <w:t>фрагменты</w:t>
      </w:r>
      <w:r>
        <w:rPr>
          <w:spacing w:val="-23"/>
        </w:rPr>
        <w:t xml:space="preserve"> </w:t>
      </w:r>
      <w:r>
        <w:t>генома</w:t>
      </w:r>
      <w:r>
        <w:rPr>
          <w:spacing w:val="-23"/>
        </w:rPr>
        <w:t xml:space="preserve"> </w:t>
      </w:r>
      <w:r>
        <w:t>либо</w:t>
      </w:r>
      <w:r>
        <w:rPr>
          <w:spacing w:val="-23"/>
        </w:rPr>
        <w:t xml:space="preserve"> </w:t>
      </w:r>
      <w:r>
        <w:t>контрольные</w:t>
      </w:r>
      <w:r>
        <w:rPr>
          <w:spacing w:val="-23"/>
        </w:rPr>
        <w:t xml:space="preserve"> </w:t>
      </w:r>
      <w:r>
        <w:t>последовательности</w:t>
      </w:r>
      <w:r>
        <w:rPr>
          <w:spacing w:val="-23"/>
        </w:rPr>
        <w:t xml:space="preserve"> </w:t>
      </w:r>
      <w:r>
        <w:t>генов,</w:t>
      </w:r>
      <w:r>
        <w:rPr>
          <w:spacing w:val="-23"/>
        </w:rPr>
        <w:t xml:space="preserve"> </w:t>
      </w:r>
      <w:r>
        <w:rPr>
          <w:spacing w:val="-3"/>
        </w:rPr>
        <w:t>которые</w:t>
      </w:r>
      <w:r>
        <w:rPr>
          <w:spacing w:val="-23"/>
        </w:rPr>
        <w:t xml:space="preserve"> </w:t>
      </w:r>
      <w:r>
        <w:t>могут</w:t>
      </w:r>
      <w:r>
        <w:rPr>
          <w:spacing w:val="-10"/>
        </w:rPr>
        <w:t xml:space="preserve"> </w:t>
      </w:r>
      <w:r>
        <w:t>быть</w:t>
      </w:r>
      <w:r>
        <w:rPr>
          <w:spacing w:val="-10"/>
        </w:rPr>
        <w:t xml:space="preserve"> </w:t>
      </w:r>
      <w:r>
        <w:t>связаны</w:t>
      </w:r>
      <w:r>
        <w:rPr>
          <w:spacing w:val="-10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конкретной</w:t>
      </w:r>
      <w:r>
        <w:rPr>
          <w:spacing w:val="-10"/>
        </w:rPr>
        <w:t xml:space="preserve"> </w:t>
      </w:r>
      <w:r>
        <w:t>патологией.</w:t>
      </w:r>
      <w:r>
        <w:rPr>
          <w:spacing w:val="-9"/>
        </w:rPr>
        <w:t xml:space="preserve"> </w:t>
      </w:r>
      <w:r>
        <w:t>Порядок</w:t>
      </w:r>
      <w:r>
        <w:rPr>
          <w:spacing w:val="-10"/>
        </w:rPr>
        <w:t xml:space="preserve"> </w:t>
      </w:r>
      <w:r>
        <w:t>зондов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чипе</w:t>
      </w:r>
      <w:r>
        <w:rPr>
          <w:spacing w:val="-10"/>
        </w:rPr>
        <w:t xml:space="preserve"> </w:t>
      </w:r>
      <w:r>
        <w:t>строго</w:t>
      </w:r>
      <w:r>
        <w:rPr>
          <w:spacing w:val="-9"/>
        </w:rPr>
        <w:t xml:space="preserve"> </w:t>
      </w:r>
      <w:r>
        <w:t>определён, что упрощает локализацию и определение характера</w:t>
      </w:r>
      <w:r>
        <w:rPr>
          <w:spacing w:val="-12"/>
        </w:rPr>
        <w:t xml:space="preserve"> </w:t>
      </w:r>
      <w:r>
        <w:t>перестройки.</w:t>
      </w:r>
    </w:p>
    <w:p w14:paraId="32061F6E" w14:textId="77777777" w:rsidR="00147D99" w:rsidRDefault="00CE5153">
      <w:pPr>
        <w:pStyle w:val="a5"/>
        <w:spacing w:line="252" w:lineRule="auto"/>
        <w:ind w:left="400" w:right="1374" w:firstLine="358"/>
        <w:jc w:val="both"/>
      </w:pPr>
      <w:r>
        <w:t xml:space="preserve">С помощью сравнительной гибридизации геномов могут быть обнаружены самые разные структурные вариации </w:t>
      </w:r>
      <w:r>
        <w:rPr>
          <w:spacing w:val="-24"/>
        </w:rPr>
        <w:t xml:space="preserve">–– </w:t>
      </w:r>
      <w:r>
        <w:rPr>
          <w:spacing w:val="-8"/>
        </w:rPr>
        <w:t xml:space="preserve">CNV, </w:t>
      </w:r>
      <w:r>
        <w:t>инверсии, хромосомные транслокации и</w:t>
      </w:r>
      <w:r>
        <w:rPr>
          <w:spacing w:val="-44"/>
        </w:rPr>
        <w:t xml:space="preserve"> </w:t>
      </w:r>
      <w:r>
        <w:t xml:space="preserve">анэуплоидии. Для этого используются длинные зонды, </w:t>
      </w:r>
      <w:r>
        <w:rPr>
          <w:spacing w:val="-3"/>
        </w:rPr>
        <w:t xml:space="preserve">которые </w:t>
      </w:r>
      <w:r>
        <w:t xml:space="preserve">позволяют проводить гибридизацию последовательностей, имеющих </w:t>
      </w:r>
      <w:r>
        <w:rPr>
          <w:spacing w:val="-3"/>
        </w:rPr>
        <w:t xml:space="preserve">некоторые </w:t>
      </w:r>
      <w:r>
        <w:t xml:space="preserve">различия. </w:t>
      </w:r>
      <w:r>
        <w:rPr>
          <w:spacing w:val="-5"/>
        </w:rPr>
        <w:t xml:space="preserve">Когда </w:t>
      </w:r>
      <w:r>
        <w:t>пробы ДНК короткие, эффективность гибридизации очень чувствительна к несовпадениям; такие зонды облегчают сравнение геномов на нуклеотидном уровне (поиск</w:t>
      </w:r>
      <w:r>
        <w:rPr>
          <w:spacing w:val="-28"/>
        </w:rPr>
        <w:t xml:space="preserve"> </w:t>
      </w:r>
      <w:r>
        <w:t>SNV).</w:t>
      </w:r>
    </w:p>
    <w:p w14:paraId="2FF08386" w14:textId="77777777" w:rsidR="00147D99" w:rsidRDefault="00CE5153">
      <w:pPr>
        <w:pStyle w:val="a5"/>
        <w:spacing w:line="252" w:lineRule="auto"/>
        <w:ind w:left="400" w:right="1374" w:firstLine="358"/>
        <w:jc w:val="both"/>
      </w:pPr>
      <w:r>
        <w:t>Микроматрицы</w:t>
      </w:r>
      <w:r>
        <w:rPr>
          <w:spacing w:val="-18"/>
        </w:rPr>
        <w:t xml:space="preserve"> </w:t>
      </w:r>
      <w:r>
        <w:t>предлагают</w:t>
      </w:r>
      <w:r>
        <w:rPr>
          <w:spacing w:val="-18"/>
        </w:rPr>
        <w:t xml:space="preserve"> </w:t>
      </w:r>
      <w:r>
        <w:t>относительно</w:t>
      </w:r>
      <w:r>
        <w:rPr>
          <w:spacing w:val="-18"/>
        </w:rPr>
        <w:t xml:space="preserve"> </w:t>
      </w:r>
      <w:r>
        <w:t>недорогие</w:t>
      </w:r>
      <w:r>
        <w:rPr>
          <w:spacing w:val="-18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эффективные</w:t>
      </w:r>
      <w:r>
        <w:rPr>
          <w:spacing w:val="-17"/>
        </w:rPr>
        <w:t xml:space="preserve"> </w:t>
      </w:r>
      <w:r>
        <w:t>средства</w:t>
      </w:r>
      <w:r>
        <w:rPr>
          <w:spacing w:val="-18"/>
        </w:rPr>
        <w:t xml:space="preserve"> </w:t>
      </w:r>
      <w:r>
        <w:t xml:space="preserve">сравнения всех известных типов генетических вариаций. </w:t>
      </w:r>
      <w:r>
        <w:rPr>
          <w:spacing w:val="-3"/>
        </w:rPr>
        <w:t xml:space="preserve">Однако </w:t>
      </w:r>
      <w:r>
        <w:t>для таких целей, как обнаружение неизвестных или часто повторяющихся последовательностей, эти методы не</w:t>
      </w:r>
      <w:r>
        <w:rPr>
          <w:spacing w:val="-2"/>
        </w:rPr>
        <w:t xml:space="preserve"> </w:t>
      </w:r>
      <w:r>
        <w:t>подходят[</w:t>
      </w:r>
      <w:hyperlink w:anchor="_bookmark56">
        <w:r>
          <w:rPr>
            <w:color w:val="003052"/>
          </w:rPr>
          <w:t>28</w:t>
        </w:r>
      </w:hyperlink>
      <w:r>
        <w:t>].</w:t>
      </w:r>
    </w:p>
    <w:p w14:paraId="38F266E0" w14:textId="77777777" w:rsidR="00147D99" w:rsidRDefault="00147D99">
      <w:pPr>
        <w:pStyle w:val="a5"/>
        <w:spacing w:before="6"/>
        <w:rPr>
          <w:sz w:val="29"/>
        </w:rPr>
      </w:pPr>
    </w:p>
    <w:p w14:paraId="466165E2" w14:textId="77777777" w:rsidR="00147D99" w:rsidRDefault="00CE5153">
      <w:pPr>
        <w:pStyle w:val="a5"/>
        <w:tabs>
          <w:tab w:val="left" w:pos="7728"/>
        </w:tabs>
        <w:spacing w:line="252" w:lineRule="auto"/>
        <w:ind w:left="400" w:right="1308"/>
      </w:pPr>
      <w:r>
        <w:rPr>
          <w:b/>
          <w:spacing w:val="-3"/>
        </w:rPr>
        <w:t>Мультиплексная</w:t>
      </w:r>
      <w:r>
        <w:rPr>
          <w:b/>
          <w:spacing w:val="-24"/>
        </w:rPr>
        <w:t xml:space="preserve"> </w:t>
      </w:r>
      <w:r>
        <w:rPr>
          <w:b/>
        </w:rPr>
        <w:t>лигаза-зависимая</w:t>
      </w:r>
      <w:r>
        <w:rPr>
          <w:b/>
          <w:spacing w:val="-24"/>
        </w:rPr>
        <w:t xml:space="preserve"> </w:t>
      </w:r>
      <w:r>
        <w:rPr>
          <w:b/>
        </w:rPr>
        <w:t>амплификация</w:t>
      </w:r>
      <w:r>
        <w:rPr>
          <w:b/>
          <w:spacing w:val="-24"/>
        </w:rPr>
        <w:t xml:space="preserve"> </w:t>
      </w:r>
      <w:r>
        <w:rPr>
          <w:b/>
        </w:rPr>
        <w:t>зонда</w:t>
      </w:r>
      <w:r>
        <w:rPr>
          <w:b/>
          <w:spacing w:val="-24"/>
        </w:rPr>
        <w:t xml:space="preserve"> </w:t>
      </w:r>
      <w:r>
        <w:rPr>
          <w:b/>
          <w:spacing w:val="-3"/>
        </w:rPr>
        <w:t>(MLPA).</w:t>
      </w:r>
      <w:r>
        <w:rPr>
          <w:b/>
          <w:spacing w:val="-3"/>
        </w:rPr>
        <w:tab/>
      </w:r>
      <w:r>
        <w:t>Основой</w:t>
      </w:r>
      <w:r>
        <w:rPr>
          <w:spacing w:val="-27"/>
        </w:rPr>
        <w:t xml:space="preserve"> </w:t>
      </w:r>
      <w:r>
        <w:rPr>
          <w:spacing w:val="-9"/>
        </w:rPr>
        <w:t xml:space="preserve">MLPA </w:t>
      </w:r>
      <w:r>
        <w:t xml:space="preserve">является ПЦР-амплификация специальных проб, гибридизующихся с целевыми районами ДНК. Каждая проба представляет собой пару полу-проб; каждая полу-проба имеет комплементарную геному часть и технические последовательности </w:t>
      </w:r>
      <w:r>
        <w:rPr>
          <w:spacing w:val="-24"/>
        </w:rPr>
        <w:t xml:space="preserve">–– </w:t>
      </w:r>
      <w:r>
        <w:t xml:space="preserve">праймер для ПЦР и вставки, обеспечивающие большой размер продукта амплификации. Если </w:t>
      </w:r>
      <w:r>
        <w:lastRenderedPageBreak/>
        <w:t>полу-пробы гибридизуются с геномом без зазора, они лигируются и впоследствии амплифицируются;</w:t>
      </w:r>
      <w:r>
        <w:rPr>
          <w:spacing w:val="-23"/>
        </w:rPr>
        <w:t xml:space="preserve"> </w:t>
      </w:r>
      <w:r>
        <w:t>лигированные</w:t>
      </w:r>
      <w:r>
        <w:rPr>
          <w:spacing w:val="-22"/>
        </w:rPr>
        <w:t xml:space="preserve"> </w:t>
      </w:r>
      <w:r>
        <w:t>пробы</w:t>
      </w:r>
      <w:r>
        <w:rPr>
          <w:spacing w:val="-22"/>
        </w:rPr>
        <w:t xml:space="preserve"> </w:t>
      </w:r>
      <w:r>
        <w:t>отличаются</w:t>
      </w:r>
      <w:r>
        <w:rPr>
          <w:spacing w:val="-23"/>
        </w:rPr>
        <w:t xml:space="preserve"> </w:t>
      </w:r>
      <w:r>
        <w:t>от</w:t>
      </w:r>
      <w:r>
        <w:rPr>
          <w:spacing w:val="-22"/>
        </w:rPr>
        <w:t xml:space="preserve"> </w:t>
      </w:r>
      <w:r>
        <w:t>полу-проб</w:t>
      </w:r>
      <w:r>
        <w:rPr>
          <w:spacing w:val="-22"/>
        </w:rPr>
        <w:t xml:space="preserve"> </w:t>
      </w:r>
      <w:r>
        <w:t>с</w:t>
      </w:r>
      <w:r>
        <w:rPr>
          <w:spacing w:val="-23"/>
        </w:rPr>
        <w:t xml:space="preserve"> </w:t>
      </w:r>
      <w:r>
        <w:t>праймером</w:t>
      </w:r>
      <w:r>
        <w:rPr>
          <w:spacing w:val="-22"/>
        </w:rPr>
        <w:t xml:space="preserve"> </w:t>
      </w:r>
      <w:r>
        <w:t>по</w:t>
      </w:r>
      <w:r>
        <w:rPr>
          <w:spacing w:val="-22"/>
        </w:rPr>
        <w:t xml:space="preserve"> </w:t>
      </w:r>
      <w:r>
        <w:t xml:space="preserve">длине. Длину </w:t>
      </w:r>
      <w:r>
        <w:rPr>
          <w:spacing w:val="-3"/>
        </w:rPr>
        <w:t xml:space="preserve">готового </w:t>
      </w:r>
      <w:r>
        <w:t xml:space="preserve">ПЦР-продукта определяют </w:t>
      </w:r>
      <w:r>
        <w:rPr>
          <w:spacing w:val="-3"/>
        </w:rPr>
        <w:t>методом</w:t>
      </w:r>
      <w:r>
        <w:rPr>
          <w:spacing w:val="-9"/>
        </w:rPr>
        <w:t xml:space="preserve"> </w:t>
      </w:r>
      <w:r>
        <w:t>электрофореза.</w:t>
      </w:r>
    </w:p>
    <w:p w14:paraId="218E6605" w14:textId="77777777" w:rsidR="00147D99" w:rsidRDefault="00CE5153">
      <w:pPr>
        <w:pStyle w:val="a5"/>
        <w:spacing w:line="252" w:lineRule="auto"/>
        <w:ind w:left="400" w:right="1314" w:firstLine="358"/>
        <w:jc w:val="both"/>
      </w:pPr>
      <w:r>
        <w:t xml:space="preserve">Данная методика </w:t>
      </w:r>
      <w:r>
        <w:rPr>
          <w:spacing w:val="-4"/>
        </w:rPr>
        <w:t xml:space="preserve">подходит </w:t>
      </w:r>
      <w:r>
        <w:t xml:space="preserve">для определения </w:t>
      </w:r>
      <w:r>
        <w:rPr>
          <w:spacing w:val="-8"/>
        </w:rPr>
        <w:t xml:space="preserve">CNV, </w:t>
      </w:r>
      <w:r>
        <w:t>включающих целые гены, а также</w:t>
      </w:r>
      <w:r>
        <w:rPr>
          <w:spacing w:val="-29"/>
        </w:rPr>
        <w:t xml:space="preserve"> </w:t>
      </w:r>
      <w:r>
        <w:t>аномалий</w:t>
      </w:r>
      <w:r>
        <w:rPr>
          <w:spacing w:val="-28"/>
        </w:rPr>
        <w:t xml:space="preserve"> </w:t>
      </w:r>
      <w:r>
        <w:t>метилирования</w:t>
      </w:r>
      <w:r>
        <w:rPr>
          <w:spacing w:val="-28"/>
        </w:rPr>
        <w:t xml:space="preserve"> </w:t>
      </w:r>
      <w:r>
        <w:t>ДНК.</w:t>
      </w:r>
      <w:r>
        <w:rPr>
          <w:spacing w:val="-28"/>
        </w:rPr>
        <w:t xml:space="preserve"> </w:t>
      </w:r>
      <w:r>
        <w:t>Во</w:t>
      </w:r>
      <w:r>
        <w:rPr>
          <w:spacing w:val="-28"/>
        </w:rPr>
        <w:t xml:space="preserve"> </w:t>
      </w:r>
      <w:r>
        <w:rPr>
          <w:spacing w:val="-3"/>
        </w:rPr>
        <w:t>втором</w:t>
      </w:r>
      <w:r>
        <w:rPr>
          <w:spacing w:val="-28"/>
        </w:rPr>
        <w:t xml:space="preserve"> </w:t>
      </w:r>
      <w:r>
        <w:t>случае</w:t>
      </w:r>
      <w:r>
        <w:rPr>
          <w:spacing w:val="-29"/>
        </w:rPr>
        <w:t xml:space="preserve"> </w:t>
      </w:r>
      <w:r>
        <w:t>используют</w:t>
      </w:r>
      <w:r>
        <w:rPr>
          <w:spacing w:val="-28"/>
        </w:rPr>
        <w:t xml:space="preserve"> </w:t>
      </w:r>
      <w:r>
        <w:t>метил-чувствительные рестриктазы</w:t>
      </w:r>
      <w:r>
        <w:rPr>
          <w:spacing w:val="-21"/>
        </w:rPr>
        <w:t xml:space="preserve"> </w:t>
      </w:r>
      <w:r>
        <w:rPr>
          <w:spacing w:val="-24"/>
        </w:rPr>
        <w:t>––</w:t>
      </w:r>
      <w:r>
        <w:rPr>
          <w:spacing w:val="-21"/>
        </w:rPr>
        <w:t xml:space="preserve"> </w:t>
      </w:r>
      <w:r>
        <w:t>ферменты,</w:t>
      </w:r>
      <w:r>
        <w:rPr>
          <w:spacing w:val="-27"/>
        </w:rPr>
        <w:t xml:space="preserve"> </w:t>
      </w:r>
      <w:r>
        <w:rPr>
          <w:spacing w:val="-3"/>
        </w:rPr>
        <w:t>которые</w:t>
      </w:r>
      <w:r>
        <w:rPr>
          <w:spacing w:val="-28"/>
        </w:rPr>
        <w:t xml:space="preserve"> </w:t>
      </w:r>
      <w:r>
        <w:t>по</w:t>
      </w:r>
      <w:r>
        <w:rPr>
          <w:spacing w:val="-27"/>
        </w:rPr>
        <w:t xml:space="preserve"> </w:t>
      </w:r>
      <w:r>
        <w:t>определённым</w:t>
      </w:r>
      <w:r>
        <w:rPr>
          <w:spacing w:val="-28"/>
        </w:rPr>
        <w:t xml:space="preserve"> </w:t>
      </w:r>
      <w:r>
        <w:t>сайтам</w:t>
      </w:r>
      <w:r>
        <w:rPr>
          <w:spacing w:val="-27"/>
        </w:rPr>
        <w:t xml:space="preserve"> </w:t>
      </w:r>
      <w:r>
        <w:t>гидролизуют</w:t>
      </w:r>
      <w:r>
        <w:rPr>
          <w:spacing w:val="-28"/>
        </w:rPr>
        <w:t xml:space="preserve"> </w:t>
      </w:r>
      <w:r>
        <w:t xml:space="preserve">исключительно метилированную ДНК. Для определения этих участков также применяют электрофорез, </w:t>
      </w:r>
      <w:r>
        <w:rPr>
          <w:spacing w:val="-5"/>
        </w:rPr>
        <w:t xml:space="preserve">т.к. </w:t>
      </w:r>
      <w:r>
        <w:t>не подвергшаяся гидролизу ДНК по длине значительно превосходит фрагменты гидролизованных рестриктазой метилированных</w:t>
      </w:r>
      <w:r>
        <w:rPr>
          <w:spacing w:val="-8"/>
        </w:rPr>
        <w:t xml:space="preserve"> </w:t>
      </w:r>
      <w:r>
        <w:t>регионов.</w:t>
      </w:r>
    </w:p>
    <w:p w14:paraId="6EEC9C44" w14:textId="77777777" w:rsidR="00147D99" w:rsidRDefault="00CE5153">
      <w:pPr>
        <w:pStyle w:val="a5"/>
        <w:spacing w:line="252" w:lineRule="auto"/>
        <w:ind w:left="400" w:right="1374" w:firstLine="358"/>
        <w:jc w:val="both"/>
      </w:pPr>
      <w:r>
        <w:t xml:space="preserve">Слабым местом </w:t>
      </w:r>
      <w:r>
        <w:rPr>
          <w:spacing w:val="-6"/>
        </w:rPr>
        <w:t xml:space="preserve">MLPA </w:t>
      </w:r>
      <w:r>
        <w:t xml:space="preserve">остаётся интерпретация </w:t>
      </w:r>
      <w:r>
        <w:rPr>
          <w:spacing w:val="-3"/>
        </w:rPr>
        <w:t xml:space="preserve">результатов. </w:t>
      </w:r>
      <w:r>
        <w:t xml:space="preserve">Определение гомозиготных CNV не представляет </w:t>
      </w:r>
      <w:r>
        <w:rPr>
          <w:spacing w:val="-4"/>
        </w:rPr>
        <w:t xml:space="preserve">труда </w:t>
      </w:r>
      <w:r>
        <w:rPr>
          <w:spacing w:val="-24"/>
        </w:rPr>
        <w:t xml:space="preserve">–– </w:t>
      </w:r>
      <w:r>
        <w:t>их разпознают по наличию/отсутствию пика в сравнении с контрольным образцом. Гетерозиготные CNV видны как пики отличающейся</w:t>
      </w:r>
      <w:r>
        <w:rPr>
          <w:spacing w:val="-22"/>
        </w:rPr>
        <w:t xml:space="preserve"> </w:t>
      </w:r>
      <w:r>
        <w:t>высоты,</w:t>
      </w:r>
      <w:r>
        <w:rPr>
          <w:spacing w:val="-21"/>
        </w:rPr>
        <w:t xml:space="preserve"> </w:t>
      </w:r>
      <w:r>
        <w:t>и</w:t>
      </w:r>
      <w:r>
        <w:rPr>
          <w:spacing w:val="-22"/>
        </w:rPr>
        <w:t xml:space="preserve"> </w:t>
      </w:r>
      <w:r>
        <w:t>их</w:t>
      </w:r>
      <w:r>
        <w:rPr>
          <w:spacing w:val="-21"/>
        </w:rPr>
        <w:t xml:space="preserve"> </w:t>
      </w:r>
      <w:r>
        <w:t>поиск</w:t>
      </w:r>
      <w:r>
        <w:rPr>
          <w:spacing w:val="-22"/>
        </w:rPr>
        <w:t xml:space="preserve"> </w:t>
      </w:r>
      <w:r>
        <w:t>требует</w:t>
      </w:r>
      <w:r>
        <w:rPr>
          <w:spacing w:val="-22"/>
        </w:rPr>
        <w:t xml:space="preserve"> </w:t>
      </w:r>
      <w:r>
        <w:t>серьёзную</w:t>
      </w:r>
      <w:r>
        <w:rPr>
          <w:spacing w:val="-21"/>
        </w:rPr>
        <w:t xml:space="preserve"> </w:t>
      </w:r>
      <w:r>
        <w:t>биоинформационную</w:t>
      </w:r>
      <w:r>
        <w:rPr>
          <w:spacing w:val="-22"/>
        </w:rPr>
        <w:t xml:space="preserve"> </w:t>
      </w:r>
      <w:r>
        <w:t>обработку</w:t>
      </w:r>
      <w:r>
        <w:rPr>
          <w:spacing w:val="-21"/>
        </w:rPr>
        <w:t xml:space="preserve"> </w:t>
      </w:r>
      <w:r>
        <w:t>с</w:t>
      </w:r>
      <w:r>
        <w:rPr>
          <w:spacing w:val="-21"/>
        </w:rPr>
        <w:t xml:space="preserve"> </w:t>
      </w:r>
      <w:r>
        <w:t>учётом особенностей конкретной ПЦР-реакции и различий между</w:t>
      </w:r>
      <w:r>
        <w:rPr>
          <w:spacing w:val="-14"/>
        </w:rPr>
        <w:t xml:space="preserve"> </w:t>
      </w:r>
      <w:r>
        <w:t>образцами[</w:t>
      </w:r>
      <w:hyperlink w:anchor="_bookmark57">
        <w:r>
          <w:rPr>
            <w:color w:val="003052"/>
          </w:rPr>
          <w:t>29</w:t>
        </w:r>
      </w:hyperlink>
      <w:r>
        <w:t>].</w:t>
      </w:r>
    </w:p>
    <w:p w14:paraId="0633BD5D" w14:textId="77777777" w:rsidR="00147D99" w:rsidRDefault="00147D99">
      <w:pPr>
        <w:pStyle w:val="a5"/>
        <w:spacing w:before="8"/>
        <w:rPr>
          <w:sz w:val="23"/>
        </w:rPr>
      </w:pPr>
    </w:p>
    <w:p w14:paraId="09F4588E" w14:textId="77777777" w:rsidR="00147D99" w:rsidRDefault="00CE5153">
      <w:pPr>
        <w:pStyle w:val="a5"/>
        <w:spacing w:line="252" w:lineRule="auto"/>
        <w:ind w:left="400" w:right="1374" w:firstLine="358"/>
        <w:jc w:val="both"/>
      </w:pPr>
      <w:r>
        <w:t>Как</w:t>
      </w:r>
      <w:r>
        <w:rPr>
          <w:spacing w:val="-22"/>
        </w:rPr>
        <w:t xml:space="preserve"> </w:t>
      </w:r>
      <w:r>
        <w:t>мы</w:t>
      </w:r>
      <w:r>
        <w:rPr>
          <w:spacing w:val="-21"/>
        </w:rPr>
        <w:t xml:space="preserve"> </w:t>
      </w:r>
      <w:r>
        <w:t>видим,</w:t>
      </w:r>
      <w:r>
        <w:rPr>
          <w:spacing w:val="-22"/>
        </w:rPr>
        <w:t xml:space="preserve"> </w:t>
      </w:r>
      <w:r>
        <w:t>перечисленные</w:t>
      </w:r>
      <w:r>
        <w:rPr>
          <w:spacing w:val="-21"/>
        </w:rPr>
        <w:t xml:space="preserve"> </w:t>
      </w:r>
      <w:r>
        <w:t>методы</w:t>
      </w:r>
      <w:r>
        <w:rPr>
          <w:spacing w:val="-22"/>
        </w:rPr>
        <w:t xml:space="preserve"> </w:t>
      </w:r>
      <w:r>
        <w:t>имеют</w:t>
      </w:r>
      <w:r>
        <w:rPr>
          <w:spacing w:val="-22"/>
        </w:rPr>
        <w:t xml:space="preserve"> </w:t>
      </w:r>
      <w:r>
        <w:t>один</w:t>
      </w:r>
      <w:r>
        <w:rPr>
          <w:spacing w:val="-22"/>
        </w:rPr>
        <w:t xml:space="preserve"> </w:t>
      </w:r>
      <w:r>
        <w:t>серьёзный</w:t>
      </w:r>
      <w:r>
        <w:rPr>
          <w:spacing w:val="-21"/>
        </w:rPr>
        <w:t xml:space="preserve"> </w:t>
      </w:r>
      <w:r>
        <w:t>недостаток</w:t>
      </w:r>
      <w:r>
        <w:rPr>
          <w:spacing w:val="-20"/>
        </w:rPr>
        <w:t xml:space="preserve"> </w:t>
      </w:r>
      <w:r>
        <w:rPr>
          <w:spacing w:val="-24"/>
        </w:rPr>
        <w:t>––</w:t>
      </w:r>
      <w:r>
        <w:rPr>
          <w:spacing w:val="-20"/>
        </w:rPr>
        <w:t xml:space="preserve"> </w:t>
      </w:r>
      <w:r>
        <w:t>они</w:t>
      </w:r>
      <w:r>
        <w:rPr>
          <w:spacing w:val="-21"/>
        </w:rPr>
        <w:t xml:space="preserve"> </w:t>
      </w:r>
      <w:r>
        <w:t>могут</w:t>
      </w:r>
      <w:r>
        <w:rPr>
          <w:spacing w:val="-19"/>
        </w:rPr>
        <w:t xml:space="preserve"> </w:t>
      </w:r>
      <w:r>
        <w:t>определить</w:t>
      </w:r>
      <w:r>
        <w:rPr>
          <w:spacing w:val="-19"/>
        </w:rPr>
        <w:t xml:space="preserve"> </w:t>
      </w:r>
      <w:r>
        <w:t>наличие</w:t>
      </w:r>
      <w:r>
        <w:rPr>
          <w:spacing w:val="-19"/>
        </w:rPr>
        <w:t xml:space="preserve"> </w:t>
      </w:r>
      <w:r>
        <w:t>или</w:t>
      </w:r>
      <w:r>
        <w:rPr>
          <w:spacing w:val="-19"/>
        </w:rPr>
        <w:t xml:space="preserve"> </w:t>
      </w:r>
      <w:r>
        <w:t>отсутствие,</w:t>
      </w:r>
      <w:r>
        <w:rPr>
          <w:spacing w:val="-19"/>
        </w:rPr>
        <w:t xml:space="preserve"> </w:t>
      </w:r>
      <w:r>
        <w:t>совпадение</w:t>
      </w:r>
      <w:r>
        <w:rPr>
          <w:spacing w:val="-19"/>
        </w:rPr>
        <w:t xml:space="preserve"> </w:t>
      </w:r>
      <w:r>
        <w:t>или</w:t>
      </w:r>
      <w:r>
        <w:rPr>
          <w:spacing w:val="-19"/>
        </w:rPr>
        <w:t xml:space="preserve"> </w:t>
      </w:r>
      <w:r>
        <w:t>несовпадение,</w:t>
      </w:r>
      <w:r>
        <w:rPr>
          <w:spacing w:val="-19"/>
        </w:rPr>
        <w:t xml:space="preserve"> </w:t>
      </w:r>
      <w:r>
        <w:t>но</w:t>
      </w:r>
      <w:r>
        <w:rPr>
          <w:spacing w:val="-18"/>
        </w:rPr>
        <w:t xml:space="preserve"> </w:t>
      </w:r>
      <w:r>
        <w:t>не</w:t>
      </w:r>
      <w:r>
        <w:rPr>
          <w:spacing w:val="-19"/>
        </w:rPr>
        <w:t xml:space="preserve"> </w:t>
      </w:r>
      <w:r>
        <w:t>способны прочитать</w:t>
      </w:r>
      <w:r>
        <w:rPr>
          <w:spacing w:val="-25"/>
        </w:rPr>
        <w:t xml:space="preserve"> </w:t>
      </w:r>
      <w:r>
        <w:t>априори</w:t>
      </w:r>
      <w:r>
        <w:rPr>
          <w:spacing w:val="-25"/>
        </w:rPr>
        <w:t xml:space="preserve"> </w:t>
      </w:r>
      <w:r>
        <w:t>неизвестную</w:t>
      </w:r>
      <w:r>
        <w:rPr>
          <w:spacing w:val="-24"/>
        </w:rPr>
        <w:t xml:space="preserve"> </w:t>
      </w:r>
      <w:r>
        <w:t>последовательность</w:t>
      </w:r>
      <w:r>
        <w:rPr>
          <w:spacing w:val="-24"/>
        </w:rPr>
        <w:t xml:space="preserve"> </w:t>
      </w:r>
      <w:r>
        <w:t>ДНК.</w:t>
      </w:r>
      <w:r>
        <w:rPr>
          <w:spacing w:val="-24"/>
        </w:rPr>
        <w:t xml:space="preserve"> </w:t>
      </w:r>
      <w:r>
        <w:t>Специально</w:t>
      </w:r>
      <w:r>
        <w:rPr>
          <w:spacing w:val="-24"/>
        </w:rPr>
        <w:t xml:space="preserve"> </w:t>
      </w:r>
      <w:r>
        <w:t>для</w:t>
      </w:r>
      <w:r>
        <w:rPr>
          <w:spacing w:val="-25"/>
        </w:rPr>
        <w:t xml:space="preserve"> </w:t>
      </w:r>
      <w:r>
        <w:t>этого</w:t>
      </w:r>
      <w:r>
        <w:rPr>
          <w:spacing w:val="-24"/>
        </w:rPr>
        <w:t xml:space="preserve"> </w:t>
      </w:r>
      <w:r>
        <w:t>были разработаны методы секвенирования.</w:t>
      </w:r>
    </w:p>
    <w:p w14:paraId="7DF5E2CC" w14:textId="77777777" w:rsidR="00147D99" w:rsidRDefault="00147D99">
      <w:pPr>
        <w:pStyle w:val="a5"/>
        <w:spacing w:before="1"/>
        <w:rPr>
          <w:sz w:val="32"/>
        </w:rPr>
      </w:pPr>
    </w:p>
    <w:p w14:paraId="5D0ABA8C" w14:textId="77777777" w:rsidR="00147D99" w:rsidRDefault="00CE5153">
      <w:pPr>
        <w:pStyle w:val="a5"/>
        <w:spacing w:line="252" w:lineRule="auto"/>
        <w:ind w:left="109" w:right="1657" w:firstLine="7"/>
        <w:jc w:val="both"/>
      </w:pPr>
      <w:r>
        <w:rPr>
          <w:b/>
        </w:rPr>
        <w:t xml:space="preserve">Секвенирование по </w:t>
      </w:r>
      <w:r>
        <w:rPr>
          <w:b/>
          <w:spacing w:val="-4"/>
        </w:rPr>
        <w:t xml:space="preserve">Сэнгеру. </w:t>
      </w:r>
      <w:r>
        <w:t xml:space="preserve">Исторический метод, позволяющий с </w:t>
      </w:r>
      <w:r>
        <w:rPr>
          <w:spacing w:val="-3"/>
        </w:rPr>
        <w:t xml:space="preserve">высокой </w:t>
      </w:r>
      <w:r>
        <w:t>точностью</w:t>
      </w:r>
      <w:r>
        <w:rPr>
          <w:spacing w:val="-12"/>
        </w:rPr>
        <w:t xml:space="preserve"> </w:t>
      </w:r>
      <w:r>
        <w:t>анализировать</w:t>
      </w:r>
      <w:r>
        <w:rPr>
          <w:spacing w:val="-12"/>
        </w:rPr>
        <w:t xml:space="preserve"> </w:t>
      </w:r>
      <w:r>
        <w:t>короткие</w:t>
      </w:r>
      <w:r>
        <w:rPr>
          <w:spacing w:val="-11"/>
        </w:rPr>
        <w:t xml:space="preserve"> </w:t>
      </w:r>
      <w:r>
        <w:t>(до</w:t>
      </w:r>
      <w:r>
        <w:rPr>
          <w:spacing w:val="-12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тысячи</w:t>
      </w:r>
      <w:r>
        <w:rPr>
          <w:spacing w:val="-12"/>
        </w:rPr>
        <w:t xml:space="preserve"> </w:t>
      </w:r>
      <w:r>
        <w:t>п.о.)</w:t>
      </w:r>
      <w:r>
        <w:rPr>
          <w:spacing w:val="-11"/>
        </w:rPr>
        <w:t xml:space="preserve"> </w:t>
      </w:r>
      <w:r>
        <w:t>фрагмент</w:t>
      </w:r>
      <w:r>
        <w:rPr>
          <w:spacing w:val="-12"/>
        </w:rPr>
        <w:t xml:space="preserve"> </w:t>
      </w:r>
      <w:r>
        <w:t>ДНК[</w:t>
      </w:r>
      <w:hyperlink w:anchor="_bookmark58">
        <w:r>
          <w:rPr>
            <w:color w:val="003052"/>
          </w:rPr>
          <w:t>30</w:t>
        </w:r>
      </w:hyperlink>
      <w:r>
        <w:t>].</w:t>
      </w:r>
      <w:r>
        <w:rPr>
          <w:spacing w:val="-11"/>
        </w:rPr>
        <w:t xml:space="preserve"> </w:t>
      </w:r>
      <w:r>
        <w:t>Суть</w:t>
      </w:r>
      <w:r>
        <w:rPr>
          <w:spacing w:val="-12"/>
        </w:rPr>
        <w:t xml:space="preserve"> </w:t>
      </w:r>
      <w:r>
        <w:t>его</w:t>
      </w:r>
      <w:r>
        <w:rPr>
          <w:spacing w:val="-11"/>
        </w:rPr>
        <w:t xml:space="preserve"> </w:t>
      </w:r>
      <w:r>
        <w:t>состоит</w:t>
      </w:r>
      <w:r>
        <w:rPr>
          <w:spacing w:val="-12"/>
        </w:rPr>
        <w:t xml:space="preserve"> </w:t>
      </w:r>
      <w:r>
        <w:t>в проведении</w:t>
      </w:r>
      <w:r>
        <w:rPr>
          <w:spacing w:val="-16"/>
        </w:rPr>
        <w:t xml:space="preserve"> </w:t>
      </w:r>
      <w:r>
        <w:t>обычной</w:t>
      </w:r>
      <w:r>
        <w:rPr>
          <w:spacing w:val="-16"/>
        </w:rPr>
        <w:t xml:space="preserve"> </w:t>
      </w:r>
      <w:r>
        <w:t>реакции</w:t>
      </w:r>
      <w:r>
        <w:rPr>
          <w:spacing w:val="-15"/>
        </w:rPr>
        <w:t xml:space="preserve"> </w:t>
      </w:r>
      <w:r>
        <w:t>амплификации</w:t>
      </w:r>
      <w:r>
        <w:rPr>
          <w:spacing w:val="-16"/>
        </w:rPr>
        <w:t xml:space="preserve"> </w:t>
      </w:r>
      <w:r>
        <w:t>ДНК,</w:t>
      </w:r>
      <w:r>
        <w:rPr>
          <w:spacing w:val="-15"/>
        </w:rPr>
        <w:t xml:space="preserve"> </w:t>
      </w:r>
      <w:r>
        <w:rPr>
          <w:spacing w:val="-4"/>
        </w:rPr>
        <w:t>только</w:t>
      </w:r>
      <w:r>
        <w:rPr>
          <w:spacing w:val="-16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смесь</w:t>
      </w:r>
      <w:r>
        <w:rPr>
          <w:spacing w:val="-15"/>
        </w:rPr>
        <w:t xml:space="preserve"> </w:t>
      </w:r>
      <w:r>
        <w:t xml:space="preserve">дезоксирибонуклеотидов (dNTP) добавлены дидезоксирибонуклеотиды (ddNTP), </w:t>
      </w:r>
      <w:r>
        <w:rPr>
          <w:spacing w:val="-3"/>
        </w:rPr>
        <w:t xml:space="preserve">которые </w:t>
      </w:r>
      <w:r>
        <w:t>при присоединении к ДНК обрывают синтез и имеют флуоресцентную или радиоактивную метку (соотношение</w:t>
      </w:r>
      <w:r>
        <w:rPr>
          <w:spacing w:val="-8"/>
        </w:rPr>
        <w:t xml:space="preserve"> </w:t>
      </w:r>
      <w:r>
        <w:t>примерно</w:t>
      </w:r>
      <w:r>
        <w:rPr>
          <w:spacing w:val="-7"/>
        </w:rPr>
        <w:t xml:space="preserve"> </w:t>
      </w:r>
      <w:proofErr w:type="gramStart"/>
      <w:r>
        <w:t>100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соответственно).</w:t>
      </w:r>
      <w:r>
        <w:rPr>
          <w:spacing w:val="-7"/>
        </w:rPr>
        <w:t xml:space="preserve"> </w:t>
      </w:r>
      <w:r>
        <w:t>Таким</w:t>
      </w:r>
      <w:r>
        <w:rPr>
          <w:spacing w:val="-8"/>
        </w:rPr>
        <w:t xml:space="preserve"> </w:t>
      </w:r>
      <w:r>
        <w:t>образом,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процессе</w:t>
      </w:r>
      <w:r>
        <w:rPr>
          <w:spacing w:val="-8"/>
        </w:rPr>
        <w:t xml:space="preserve"> </w:t>
      </w:r>
      <w:r>
        <w:t>амплификации в пробирках образуется смесь из меченых цепей разной длины. При разделении</w:t>
      </w:r>
      <w:r>
        <w:rPr>
          <w:spacing w:val="-17"/>
        </w:rPr>
        <w:t xml:space="preserve"> </w:t>
      </w:r>
      <w:r>
        <w:t>этой</w:t>
      </w:r>
      <w:r>
        <w:rPr>
          <w:spacing w:val="-17"/>
        </w:rPr>
        <w:t xml:space="preserve"> </w:t>
      </w:r>
      <w:r>
        <w:t>смеси</w:t>
      </w:r>
      <w:r>
        <w:rPr>
          <w:spacing w:val="-15"/>
        </w:rPr>
        <w:t xml:space="preserve"> </w:t>
      </w:r>
      <w:r>
        <w:t>на</w:t>
      </w:r>
      <w:r>
        <w:rPr>
          <w:spacing w:val="-17"/>
        </w:rPr>
        <w:t xml:space="preserve"> </w:t>
      </w:r>
      <w:r>
        <w:t>электрофорезе</w:t>
      </w:r>
      <w:r>
        <w:rPr>
          <w:spacing w:val="-16"/>
        </w:rPr>
        <w:t xml:space="preserve"> </w:t>
      </w:r>
      <w:r>
        <w:t>проявляется</w:t>
      </w:r>
      <w:r>
        <w:rPr>
          <w:spacing w:val="-16"/>
        </w:rPr>
        <w:t xml:space="preserve"> </w:t>
      </w:r>
      <w:r>
        <w:t>характерная</w:t>
      </w:r>
      <w:r>
        <w:rPr>
          <w:spacing w:val="-16"/>
        </w:rPr>
        <w:t xml:space="preserve"> </w:t>
      </w:r>
      <w:r>
        <w:t>«лестница»,</w:t>
      </w:r>
      <w:r>
        <w:rPr>
          <w:spacing w:val="-17"/>
        </w:rPr>
        <w:t xml:space="preserve"> </w:t>
      </w:r>
      <w:r>
        <w:t>последовательность</w:t>
      </w:r>
      <w:r>
        <w:rPr>
          <w:spacing w:val="-7"/>
        </w:rPr>
        <w:t xml:space="preserve"> </w:t>
      </w:r>
      <w:r>
        <w:t>флуоресцентных</w:t>
      </w:r>
      <w:r>
        <w:rPr>
          <w:spacing w:val="-6"/>
        </w:rPr>
        <w:t xml:space="preserve"> </w:t>
      </w:r>
      <w:r>
        <w:t>сигналов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rPr>
          <w:spacing w:val="-3"/>
        </w:rPr>
        <w:t>которой</w:t>
      </w:r>
      <w:r>
        <w:rPr>
          <w:spacing w:val="-6"/>
        </w:rPr>
        <w:t xml:space="preserve"> </w:t>
      </w:r>
      <w:r>
        <w:t>совпадает</w:t>
      </w:r>
      <w:r>
        <w:rPr>
          <w:spacing w:val="-6"/>
        </w:rPr>
        <w:t xml:space="preserve"> </w:t>
      </w:r>
      <w:proofErr w:type="gramStart"/>
      <w:r>
        <w:t>с</w:t>
      </w:r>
      <w:r>
        <w:rPr>
          <w:spacing w:val="-6"/>
        </w:rPr>
        <w:t xml:space="preserve"> </w:t>
      </w:r>
      <w:r>
        <w:t>последовательностью</w:t>
      </w:r>
      <w:proofErr w:type="gramEnd"/>
      <w:r>
        <w:rPr>
          <w:spacing w:val="-6"/>
        </w:rPr>
        <w:t xml:space="preserve"> </w:t>
      </w:r>
      <w:r>
        <w:t>исследуемой</w:t>
      </w:r>
      <w:r>
        <w:rPr>
          <w:spacing w:val="-2"/>
        </w:rPr>
        <w:t xml:space="preserve"> </w:t>
      </w:r>
      <w:r>
        <w:t>ДНК.</w:t>
      </w:r>
    </w:p>
    <w:p w14:paraId="7FA3723C" w14:textId="77777777" w:rsidR="00147D99" w:rsidRDefault="00CE5153">
      <w:pPr>
        <w:pStyle w:val="a5"/>
        <w:spacing w:line="252" w:lineRule="auto"/>
        <w:ind w:left="117" w:right="1698" w:firstLine="358"/>
        <w:jc w:val="both"/>
      </w:pPr>
      <w:r>
        <w:t>Основным недостатком секвенирования по Сэнгеру является ограничение длины исследуемого фрагмента ДНК.</w:t>
      </w:r>
    </w:p>
    <w:p w14:paraId="3C625EC9" w14:textId="77777777" w:rsidR="00147D99" w:rsidRDefault="00CE5153">
      <w:pPr>
        <w:pStyle w:val="a5"/>
        <w:spacing w:line="252" w:lineRule="auto"/>
        <w:ind w:left="117" w:right="1658" w:firstLine="358"/>
        <w:jc w:val="both"/>
      </w:pPr>
      <w:r>
        <w:t>В</w:t>
      </w:r>
      <w:r>
        <w:rPr>
          <w:spacing w:val="-20"/>
        </w:rPr>
        <w:t xml:space="preserve"> </w:t>
      </w:r>
      <w:r>
        <w:t>настоящее</w:t>
      </w:r>
      <w:r>
        <w:rPr>
          <w:spacing w:val="-19"/>
        </w:rPr>
        <w:t xml:space="preserve"> </w:t>
      </w:r>
      <w:r>
        <w:t>время</w:t>
      </w:r>
      <w:r>
        <w:rPr>
          <w:spacing w:val="-19"/>
        </w:rPr>
        <w:t xml:space="preserve"> </w:t>
      </w:r>
      <w:r>
        <w:rPr>
          <w:spacing w:val="-3"/>
        </w:rPr>
        <w:t>метод</w:t>
      </w:r>
      <w:r>
        <w:rPr>
          <w:spacing w:val="-19"/>
        </w:rPr>
        <w:t xml:space="preserve"> </w:t>
      </w:r>
      <w:r>
        <w:t>Сэнгера</w:t>
      </w:r>
      <w:r>
        <w:rPr>
          <w:spacing w:val="-20"/>
        </w:rPr>
        <w:t xml:space="preserve"> </w:t>
      </w:r>
      <w:r>
        <w:t>используется</w:t>
      </w:r>
      <w:r>
        <w:rPr>
          <w:spacing w:val="-19"/>
        </w:rPr>
        <w:t xml:space="preserve"> </w:t>
      </w:r>
      <w:r>
        <w:t>для</w:t>
      </w:r>
      <w:r>
        <w:rPr>
          <w:spacing w:val="-19"/>
        </w:rPr>
        <w:t xml:space="preserve"> </w:t>
      </w:r>
      <w:r>
        <w:t>подтверждения</w:t>
      </w:r>
      <w:r>
        <w:rPr>
          <w:spacing w:val="-19"/>
        </w:rPr>
        <w:t xml:space="preserve"> </w:t>
      </w:r>
      <w:r>
        <w:t>вариантов,</w:t>
      </w:r>
      <w:r>
        <w:rPr>
          <w:spacing w:val="-20"/>
        </w:rPr>
        <w:t xml:space="preserve"> </w:t>
      </w:r>
      <w:r>
        <w:t>найденных с помощью методов секвенирования нового поколения</w:t>
      </w:r>
      <w:r>
        <w:rPr>
          <w:spacing w:val="-22"/>
        </w:rPr>
        <w:t xml:space="preserve"> </w:t>
      </w:r>
      <w:r>
        <w:t>(NGS).</w:t>
      </w:r>
    </w:p>
    <w:p w14:paraId="24DB0995" w14:textId="77777777" w:rsidR="00147D99" w:rsidRDefault="00147D99">
      <w:pPr>
        <w:pStyle w:val="a5"/>
        <w:rPr>
          <w:sz w:val="30"/>
        </w:rPr>
      </w:pPr>
    </w:p>
    <w:p w14:paraId="020B5454" w14:textId="77777777" w:rsidR="00147D99" w:rsidRDefault="00CE5153">
      <w:pPr>
        <w:pStyle w:val="a5"/>
        <w:tabs>
          <w:tab w:val="left" w:pos="4770"/>
        </w:tabs>
        <w:spacing w:line="252" w:lineRule="auto"/>
        <w:ind w:left="117" w:right="1617"/>
      </w:pPr>
      <w:r>
        <w:rPr>
          <w:b/>
        </w:rPr>
        <w:t xml:space="preserve">Секвенирование </w:t>
      </w:r>
      <w:r>
        <w:rPr>
          <w:b/>
          <w:spacing w:val="-3"/>
        </w:rPr>
        <w:t>нового</w:t>
      </w:r>
      <w:r>
        <w:rPr>
          <w:b/>
          <w:spacing w:val="-11"/>
        </w:rPr>
        <w:t xml:space="preserve"> </w:t>
      </w:r>
      <w:r>
        <w:rPr>
          <w:b/>
        </w:rPr>
        <w:t>поколения</w:t>
      </w:r>
      <w:r>
        <w:rPr>
          <w:b/>
          <w:spacing w:val="-6"/>
        </w:rPr>
        <w:t xml:space="preserve"> </w:t>
      </w:r>
      <w:r>
        <w:rPr>
          <w:b/>
        </w:rPr>
        <w:t>NGS.</w:t>
      </w:r>
      <w:r>
        <w:rPr>
          <w:b/>
        </w:rPr>
        <w:tab/>
      </w:r>
      <w:r>
        <w:t xml:space="preserve">Это </w:t>
      </w:r>
      <w:r>
        <w:rPr>
          <w:spacing w:val="-3"/>
        </w:rPr>
        <w:t xml:space="preserve">комплекс </w:t>
      </w:r>
      <w:r>
        <w:t>технологий, позволяющих прочитать</w:t>
      </w:r>
      <w:r>
        <w:rPr>
          <w:spacing w:val="-29"/>
        </w:rPr>
        <w:t xml:space="preserve"> </w:t>
      </w:r>
      <w:r>
        <w:t>за</w:t>
      </w:r>
      <w:r>
        <w:rPr>
          <w:spacing w:val="-28"/>
        </w:rPr>
        <w:t xml:space="preserve"> </w:t>
      </w:r>
      <w:r>
        <w:t>сравнительно</w:t>
      </w:r>
      <w:r>
        <w:rPr>
          <w:spacing w:val="-28"/>
        </w:rPr>
        <w:t xml:space="preserve"> </w:t>
      </w:r>
      <w:r>
        <w:t>небольшое</w:t>
      </w:r>
      <w:r>
        <w:rPr>
          <w:spacing w:val="-28"/>
        </w:rPr>
        <w:t xml:space="preserve"> </w:t>
      </w:r>
      <w:r>
        <w:t>время</w:t>
      </w:r>
      <w:r>
        <w:rPr>
          <w:spacing w:val="-29"/>
        </w:rPr>
        <w:t xml:space="preserve"> </w:t>
      </w:r>
      <w:r>
        <w:t>миллионы</w:t>
      </w:r>
      <w:r>
        <w:rPr>
          <w:spacing w:val="-28"/>
        </w:rPr>
        <w:t xml:space="preserve"> </w:t>
      </w:r>
      <w:r>
        <w:t>последовательностей</w:t>
      </w:r>
      <w:r>
        <w:rPr>
          <w:spacing w:val="-28"/>
        </w:rPr>
        <w:t xml:space="preserve"> </w:t>
      </w:r>
      <w:r>
        <w:t>ДНК.</w:t>
      </w:r>
      <w:r>
        <w:rPr>
          <w:spacing w:val="-28"/>
        </w:rPr>
        <w:t xml:space="preserve"> </w:t>
      </w:r>
      <w:r>
        <w:t>Бла</w:t>
      </w:r>
      <w:r>
        <w:rPr>
          <w:spacing w:val="-3"/>
        </w:rPr>
        <w:t xml:space="preserve">годаря </w:t>
      </w:r>
      <w:r>
        <w:t xml:space="preserve">этому единовременно можно проанализировать </w:t>
      </w:r>
      <w:r>
        <w:rPr>
          <w:spacing w:val="-3"/>
        </w:rPr>
        <w:t xml:space="preserve">несколько </w:t>
      </w:r>
      <w:r>
        <w:t>генов, либо весь геном.</w:t>
      </w:r>
    </w:p>
    <w:p w14:paraId="07AEBAAA" w14:textId="77777777" w:rsidR="00147D99" w:rsidRDefault="00CE5153">
      <w:pPr>
        <w:pStyle w:val="a5"/>
        <w:spacing w:line="252" w:lineRule="auto"/>
        <w:ind w:left="117" w:right="1656" w:firstLine="358"/>
        <w:jc w:val="both"/>
      </w:pPr>
      <w:r>
        <w:t>В</w:t>
      </w:r>
      <w:r>
        <w:rPr>
          <w:spacing w:val="-20"/>
        </w:rPr>
        <w:t xml:space="preserve"> </w:t>
      </w:r>
      <w:r>
        <w:t>методах</w:t>
      </w:r>
      <w:r>
        <w:rPr>
          <w:spacing w:val="-20"/>
        </w:rPr>
        <w:t xml:space="preserve"> </w:t>
      </w:r>
      <w:r>
        <w:t>NGS</w:t>
      </w:r>
      <w:r>
        <w:rPr>
          <w:spacing w:val="-20"/>
        </w:rPr>
        <w:t xml:space="preserve"> </w:t>
      </w:r>
      <w:r>
        <w:t>наблюдается</w:t>
      </w:r>
      <w:r>
        <w:rPr>
          <w:spacing w:val="-20"/>
        </w:rPr>
        <w:t xml:space="preserve"> </w:t>
      </w:r>
      <w:r>
        <w:t>развитие</w:t>
      </w:r>
      <w:r>
        <w:rPr>
          <w:spacing w:val="-20"/>
        </w:rPr>
        <w:t xml:space="preserve"> </w:t>
      </w:r>
      <w:r>
        <w:t>двух</w:t>
      </w:r>
      <w:r>
        <w:rPr>
          <w:spacing w:val="-20"/>
        </w:rPr>
        <w:t xml:space="preserve"> </w:t>
      </w:r>
      <w:r>
        <w:t>основных</w:t>
      </w:r>
      <w:r>
        <w:rPr>
          <w:spacing w:val="-19"/>
        </w:rPr>
        <w:t xml:space="preserve"> </w:t>
      </w:r>
      <w:r>
        <w:t>парадигм,</w:t>
      </w:r>
      <w:r>
        <w:rPr>
          <w:spacing w:val="-20"/>
        </w:rPr>
        <w:t xml:space="preserve"> </w:t>
      </w:r>
      <w:r>
        <w:t>различающихся</w:t>
      </w:r>
      <w:r>
        <w:rPr>
          <w:spacing w:val="-20"/>
        </w:rPr>
        <w:t xml:space="preserve"> </w:t>
      </w:r>
      <w:r>
        <w:t>по длине</w:t>
      </w:r>
      <w:r>
        <w:rPr>
          <w:spacing w:val="-9"/>
        </w:rPr>
        <w:t xml:space="preserve"> </w:t>
      </w:r>
      <w:r>
        <w:t>прочтений.</w:t>
      </w:r>
      <w:r>
        <w:rPr>
          <w:spacing w:val="-9"/>
        </w:rPr>
        <w:t xml:space="preserve"> </w:t>
      </w:r>
      <w:r>
        <w:t>Секвенирование</w:t>
      </w:r>
      <w:r>
        <w:rPr>
          <w:spacing w:val="-9"/>
        </w:rPr>
        <w:t xml:space="preserve"> </w:t>
      </w:r>
      <w:r>
        <w:t>короткими</w:t>
      </w:r>
      <w:r>
        <w:rPr>
          <w:spacing w:val="-9"/>
        </w:rPr>
        <w:t xml:space="preserve"> </w:t>
      </w:r>
      <w:r>
        <w:t>прочтениями</w:t>
      </w:r>
      <w:r>
        <w:rPr>
          <w:spacing w:val="-9"/>
        </w:rPr>
        <w:t xml:space="preserve"> </w:t>
      </w:r>
      <w:r>
        <w:t>характеризуется</w:t>
      </w:r>
      <w:r>
        <w:rPr>
          <w:spacing w:val="-9"/>
        </w:rPr>
        <w:t xml:space="preserve"> </w:t>
      </w:r>
      <w:r>
        <w:t>меньшей ценой и более качественными данными, что позволяет применять данные методы в популяционных</w:t>
      </w:r>
      <w:r>
        <w:rPr>
          <w:spacing w:val="-29"/>
        </w:rPr>
        <w:t xml:space="preserve"> </w:t>
      </w:r>
      <w:r>
        <w:t>исследованиях</w:t>
      </w:r>
      <w:r>
        <w:rPr>
          <w:spacing w:val="-29"/>
        </w:rPr>
        <w:t xml:space="preserve"> </w:t>
      </w:r>
      <w:r>
        <w:t>и</w:t>
      </w:r>
      <w:r>
        <w:rPr>
          <w:spacing w:val="-29"/>
        </w:rPr>
        <w:t xml:space="preserve"> </w:t>
      </w:r>
      <w:r>
        <w:t>клинической</w:t>
      </w:r>
      <w:r>
        <w:rPr>
          <w:spacing w:val="-29"/>
        </w:rPr>
        <w:t xml:space="preserve"> </w:t>
      </w:r>
      <w:r>
        <w:t>практике</w:t>
      </w:r>
      <w:r>
        <w:rPr>
          <w:spacing w:val="-29"/>
        </w:rPr>
        <w:t xml:space="preserve"> </w:t>
      </w:r>
      <w:r>
        <w:t>(поиск</w:t>
      </w:r>
      <w:r>
        <w:rPr>
          <w:spacing w:val="-29"/>
        </w:rPr>
        <w:t xml:space="preserve"> </w:t>
      </w:r>
      <w:r>
        <w:t>патогенных</w:t>
      </w:r>
      <w:r>
        <w:rPr>
          <w:spacing w:val="-29"/>
        </w:rPr>
        <w:t xml:space="preserve"> </w:t>
      </w:r>
      <w:r>
        <w:t>вариантов). Секвенирование</w:t>
      </w:r>
      <w:r>
        <w:rPr>
          <w:spacing w:val="-10"/>
        </w:rPr>
        <w:t xml:space="preserve"> </w:t>
      </w:r>
      <w:r>
        <w:t>длинными</w:t>
      </w:r>
      <w:r>
        <w:rPr>
          <w:spacing w:val="-8"/>
        </w:rPr>
        <w:t xml:space="preserve"> </w:t>
      </w:r>
      <w:r>
        <w:t>прочтениями</w:t>
      </w:r>
      <w:r>
        <w:rPr>
          <w:spacing w:val="-9"/>
        </w:rPr>
        <w:t xml:space="preserve"> </w:t>
      </w:r>
      <w:r>
        <w:t>хорошо</w:t>
      </w:r>
      <w:r>
        <w:rPr>
          <w:spacing w:val="-9"/>
        </w:rPr>
        <w:t xml:space="preserve"> </w:t>
      </w:r>
      <w:r>
        <w:rPr>
          <w:spacing w:val="-4"/>
        </w:rPr>
        <w:t>подходит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сборки</w:t>
      </w:r>
      <w:r>
        <w:rPr>
          <w:spacing w:val="-9"/>
        </w:rPr>
        <w:t xml:space="preserve"> </w:t>
      </w:r>
      <w:r>
        <w:t>новых</w:t>
      </w:r>
      <w:r>
        <w:rPr>
          <w:spacing w:val="-8"/>
        </w:rPr>
        <w:t xml:space="preserve"> </w:t>
      </w:r>
      <w:r>
        <w:t>геномов и</w:t>
      </w:r>
      <w:r>
        <w:rPr>
          <w:spacing w:val="-18"/>
        </w:rPr>
        <w:t xml:space="preserve"> </w:t>
      </w:r>
      <w:r>
        <w:t>изучения</w:t>
      </w:r>
      <w:r>
        <w:rPr>
          <w:spacing w:val="-18"/>
        </w:rPr>
        <w:t xml:space="preserve"> </w:t>
      </w:r>
      <w:r>
        <w:t>отдельных</w:t>
      </w:r>
      <w:r>
        <w:rPr>
          <w:spacing w:val="-18"/>
        </w:rPr>
        <w:t xml:space="preserve"> </w:t>
      </w:r>
      <w:r>
        <w:t>изоформ</w:t>
      </w:r>
      <w:r>
        <w:rPr>
          <w:spacing w:val="-17"/>
        </w:rPr>
        <w:t xml:space="preserve"> </w:t>
      </w:r>
      <w:r>
        <w:t>генов[</w:t>
      </w:r>
      <w:hyperlink w:anchor="_bookmark59">
        <w:r>
          <w:rPr>
            <w:color w:val="003052"/>
          </w:rPr>
          <w:t>31</w:t>
        </w:r>
      </w:hyperlink>
      <w:r>
        <w:t>].</w:t>
      </w:r>
      <w:r>
        <w:rPr>
          <w:spacing w:val="-18"/>
        </w:rPr>
        <w:t xml:space="preserve"> </w:t>
      </w:r>
      <w:r>
        <w:t>Количество</w:t>
      </w:r>
      <w:r>
        <w:rPr>
          <w:spacing w:val="-18"/>
        </w:rPr>
        <w:t xml:space="preserve"> </w:t>
      </w:r>
      <w:r>
        <w:t>различных</w:t>
      </w:r>
      <w:r>
        <w:rPr>
          <w:spacing w:val="-17"/>
        </w:rPr>
        <w:t xml:space="preserve"> </w:t>
      </w:r>
      <w:r>
        <w:t>методов</w:t>
      </w:r>
      <w:r>
        <w:rPr>
          <w:spacing w:val="-18"/>
        </w:rPr>
        <w:t xml:space="preserve"> </w:t>
      </w:r>
      <w:r>
        <w:t>в</w:t>
      </w:r>
      <w:r>
        <w:rPr>
          <w:spacing w:val="-18"/>
        </w:rPr>
        <w:t xml:space="preserve"> </w:t>
      </w:r>
      <w:r>
        <w:t>настоящее время значительно, но самым часто используемым является метод Illumina (короткие прочтения).</w:t>
      </w:r>
    </w:p>
    <w:p w14:paraId="553BBC50" w14:textId="77777777" w:rsidR="00147D99" w:rsidRDefault="00CE5153">
      <w:pPr>
        <w:pStyle w:val="a5"/>
        <w:spacing w:line="269" w:lineRule="exact"/>
        <w:ind w:left="475"/>
        <w:jc w:val="both"/>
      </w:pPr>
      <w:r>
        <w:t>Основные проблемы данных NGS:</w:t>
      </w:r>
    </w:p>
    <w:p w14:paraId="6FB42E81" w14:textId="77777777" w:rsidR="00147D99" w:rsidRDefault="00147D99">
      <w:pPr>
        <w:pStyle w:val="a5"/>
        <w:spacing w:before="4"/>
        <w:rPr>
          <w:sz w:val="23"/>
        </w:rPr>
      </w:pPr>
    </w:p>
    <w:p w14:paraId="6E68F988" w14:textId="77777777" w:rsidR="00147D99" w:rsidRDefault="00CE5153">
      <w:pPr>
        <w:pStyle w:val="aa"/>
        <w:numPr>
          <w:ilvl w:val="2"/>
          <w:numId w:val="13"/>
        </w:numPr>
        <w:tabs>
          <w:tab w:val="left" w:pos="716"/>
        </w:tabs>
        <w:spacing w:line="252" w:lineRule="auto"/>
        <w:ind w:left="715" w:right="1656"/>
        <w:rPr>
          <w:sz w:val="24"/>
        </w:rPr>
      </w:pPr>
      <w:r>
        <w:rPr>
          <w:sz w:val="24"/>
        </w:rPr>
        <w:t>Финансовые</w:t>
      </w:r>
      <w:r>
        <w:rPr>
          <w:spacing w:val="-20"/>
          <w:sz w:val="24"/>
        </w:rPr>
        <w:t xml:space="preserve"> </w:t>
      </w:r>
      <w:r>
        <w:rPr>
          <w:sz w:val="24"/>
        </w:rPr>
        <w:t>вложения</w:t>
      </w:r>
      <w:r>
        <w:rPr>
          <w:spacing w:val="-20"/>
          <w:sz w:val="24"/>
        </w:rPr>
        <w:t xml:space="preserve"> </w:t>
      </w:r>
      <w:r>
        <w:rPr>
          <w:sz w:val="24"/>
        </w:rPr>
        <w:t>и</w:t>
      </w:r>
      <w:r>
        <w:rPr>
          <w:spacing w:val="-20"/>
          <w:sz w:val="24"/>
        </w:rPr>
        <w:t xml:space="preserve"> </w:t>
      </w:r>
      <w:r>
        <w:rPr>
          <w:sz w:val="24"/>
        </w:rPr>
        <w:t>время,</w:t>
      </w:r>
      <w:r>
        <w:rPr>
          <w:spacing w:val="-20"/>
          <w:sz w:val="24"/>
        </w:rPr>
        <w:t xml:space="preserve"> </w:t>
      </w:r>
      <w:r>
        <w:rPr>
          <w:sz w:val="24"/>
        </w:rPr>
        <w:t>затраченные</w:t>
      </w:r>
      <w:r>
        <w:rPr>
          <w:spacing w:val="-21"/>
          <w:sz w:val="24"/>
        </w:rPr>
        <w:t xml:space="preserve"> </w:t>
      </w:r>
      <w:r>
        <w:rPr>
          <w:sz w:val="24"/>
        </w:rPr>
        <w:t>на</w:t>
      </w:r>
      <w:r>
        <w:rPr>
          <w:spacing w:val="-20"/>
          <w:sz w:val="24"/>
        </w:rPr>
        <w:t xml:space="preserve"> </w:t>
      </w:r>
      <w:r>
        <w:rPr>
          <w:sz w:val="24"/>
        </w:rPr>
        <w:t>секвенирование</w:t>
      </w:r>
      <w:r>
        <w:rPr>
          <w:spacing w:val="-21"/>
          <w:sz w:val="24"/>
        </w:rPr>
        <w:t xml:space="preserve"> </w:t>
      </w:r>
      <w:r>
        <w:rPr>
          <w:sz w:val="24"/>
        </w:rPr>
        <w:t>и</w:t>
      </w:r>
      <w:r>
        <w:rPr>
          <w:spacing w:val="-20"/>
          <w:sz w:val="24"/>
        </w:rPr>
        <w:t xml:space="preserve"> </w:t>
      </w:r>
      <w:r>
        <w:rPr>
          <w:sz w:val="24"/>
        </w:rPr>
        <w:t>анализ</w:t>
      </w:r>
      <w:r>
        <w:rPr>
          <w:spacing w:val="-20"/>
          <w:sz w:val="24"/>
        </w:rPr>
        <w:t xml:space="preserve"> </w:t>
      </w:r>
      <w:r>
        <w:rPr>
          <w:sz w:val="24"/>
        </w:rPr>
        <w:t xml:space="preserve">данных. </w:t>
      </w:r>
      <w:r>
        <w:rPr>
          <w:sz w:val="24"/>
        </w:rPr>
        <w:lastRenderedPageBreak/>
        <w:t>По-прежнему остаются лимитирующим фактором применения NGS в клиниче</w:t>
      </w:r>
      <w:r>
        <w:rPr>
          <w:spacing w:val="-3"/>
          <w:sz w:val="24"/>
        </w:rPr>
        <w:t>ской</w:t>
      </w:r>
      <w:r>
        <w:rPr>
          <w:spacing w:val="-2"/>
          <w:sz w:val="24"/>
        </w:rPr>
        <w:t xml:space="preserve"> </w:t>
      </w:r>
      <w:r>
        <w:rPr>
          <w:sz w:val="24"/>
        </w:rPr>
        <w:t>практике;</w:t>
      </w:r>
    </w:p>
    <w:p w14:paraId="4C39BB2F" w14:textId="77777777" w:rsidR="00147D99" w:rsidRDefault="00CE5153">
      <w:pPr>
        <w:pStyle w:val="aa"/>
        <w:numPr>
          <w:ilvl w:val="2"/>
          <w:numId w:val="13"/>
        </w:numPr>
        <w:tabs>
          <w:tab w:val="left" w:pos="716"/>
        </w:tabs>
        <w:spacing w:before="197" w:line="252" w:lineRule="auto"/>
        <w:ind w:left="715" w:right="1658"/>
        <w:rPr>
          <w:sz w:val="24"/>
        </w:rPr>
      </w:pPr>
      <w:r>
        <w:rPr>
          <w:sz w:val="24"/>
        </w:rPr>
        <w:t xml:space="preserve">Ошибки секвенирования и </w:t>
      </w:r>
      <w:r>
        <w:rPr>
          <w:spacing w:val="-8"/>
          <w:sz w:val="24"/>
        </w:rPr>
        <w:t xml:space="preserve">ПЦР. </w:t>
      </w:r>
      <w:r>
        <w:rPr>
          <w:sz w:val="24"/>
        </w:rPr>
        <w:t>Их значимость уменьшается с увеличением покрытия, но не исчезает</w:t>
      </w:r>
      <w:r>
        <w:rPr>
          <w:spacing w:val="-5"/>
          <w:sz w:val="24"/>
        </w:rPr>
        <w:t xml:space="preserve"> </w:t>
      </w:r>
      <w:r>
        <w:rPr>
          <w:sz w:val="24"/>
        </w:rPr>
        <w:t>полностью;</w:t>
      </w:r>
    </w:p>
    <w:p w14:paraId="5DCEDFC0" w14:textId="77777777" w:rsidR="00147D99" w:rsidRDefault="00CE5153">
      <w:pPr>
        <w:pStyle w:val="aa"/>
        <w:numPr>
          <w:ilvl w:val="2"/>
          <w:numId w:val="13"/>
        </w:numPr>
        <w:tabs>
          <w:tab w:val="left" w:pos="716"/>
        </w:tabs>
        <w:spacing w:before="197" w:line="252" w:lineRule="auto"/>
        <w:ind w:left="715" w:right="1698"/>
        <w:rPr>
          <w:sz w:val="24"/>
        </w:rPr>
      </w:pPr>
      <w:r>
        <w:rPr>
          <w:sz w:val="24"/>
        </w:rPr>
        <w:t>Неоднородность покрытия генома прочтениями. Это может быть связано как с недостатками</w:t>
      </w:r>
      <w:r>
        <w:rPr>
          <w:spacing w:val="-8"/>
          <w:sz w:val="24"/>
        </w:rPr>
        <w:t xml:space="preserve"> </w:t>
      </w:r>
      <w:r>
        <w:rPr>
          <w:sz w:val="24"/>
        </w:rPr>
        <w:t>приготовления</w:t>
      </w:r>
      <w:r>
        <w:rPr>
          <w:spacing w:val="-7"/>
          <w:sz w:val="24"/>
        </w:rPr>
        <w:t xml:space="preserve"> </w:t>
      </w:r>
      <w:r>
        <w:rPr>
          <w:sz w:val="24"/>
        </w:rPr>
        <w:t>библиотеки,</w:t>
      </w:r>
      <w:r>
        <w:rPr>
          <w:spacing w:val="-8"/>
          <w:sz w:val="24"/>
        </w:rPr>
        <w:t xml:space="preserve"> </w:t>
      </w:r>
      <w:r>
        <w:rPr>
          <w:sz w:val="24"/>
        </w:rPr>
        <w:t>так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8"/>
          <w:sz w:val="24"/>
        </w:rPr>
        <w:t xml:space="preserve"> </w:t>
      </w:r>
      <w:r>
        <w:rPr>
          <w:sz w:val="24"/>
        </w:rPr>
        <w:t>с</w:t>
      </w:r>
      <w:r>
        <w:rPr>
          <w:spacing w:val="-7"/>
          <w:sz w:val="24"/>
        </w:rPr>
        <w:t xml:space="preserve"> </w:t>
      </w:r>
      <w:r>
        <w:rPr>
          <w:sz w:val="24"/>
        </w:rPr>
        <w:t>проблемами</w:t>
      </w:r>
      <w:r>
        <w:rPr>
          <w:spacing w:val="-7"/>
          <w:sz w:val="24"/>
        </w:rPr>
        <w:t xml:space="preserve"> </w:t>
      </w:r>
      <w:r>
        <w:rPr>
          <w:sz w:val="24"/>
        </w:rPr>
        <w:t>картирования;</w:t>
      </w:r>
    </w:p>
    <w:p w14:paraId="646AB53F" w14:textId="77777777" w:rsidR="00147D99" w:rsidRDefault="00CE5153">
      <w:pPr>
        <w:pStyle w:val="aa"/>
        <w:numPr>
          <w:ilvl w:val="2"/>
          <w:numId w:val="13"/>
        </w:numPr>
        <w:tabs>
          <w:tab w:val="left" w:pos="716"/>
        </w:tabs>
        <w:spacing w:before="198" w:line="252" w:lineRule="auto"/>
        <w:ind w:left="715" w:right="1657"/>
        <w:rPr>
          <w:sz w:val="24"/>
        </w:rPr>
      </w:pPr>
      <w:r>
        <w:rPr>
          <w:sz w:val="24"/>
        </w:rPr>
        <w:t>Неточное</w:t>
      </w:r>
      <w:r>
        <w:rPr>
          <w:spacing w:val="-20"/>
          <w:sz w:val="24"/>
        </w:rPr>
        <w:t xml:space="preserve"> </w:t>
      </w:r>
      <w:r>
        <w:rPr>
          <w:sz w:val="24"/>
        </w:rPr>
        <w:t>картирование</w:t>
      </w:r>
      <w:r>
        <w:rPr>
          <w:spacing w:val="-19"/>
          <w:sz w:val="24"/>
        </w:rPr>
        <w:t xml:space="preserve"> </w:t>
      </w:r>
      <w:r>
        <w:rPr>
          <w:sz w:val="24"/>
        </w:rPr>
        <w:t>прочтений,</w:t>
      </w:r>
      <w:r>
        <w:rPr>
          <w:spacing w:val="-20"/>
          <w:sz w:val="24"/>
        </w:rPr>
        <w:t xml:space="preserve"> </w:t>
      </w:r>
      <w:r>
        <w:rPr>
          <w:sz w:val="24"/>
        </w:rPr>
        <w:t>содержащих</w:t>
      </w:r>
      <w:r>
        <w:rPr>
          <w:spacing w:val="-19"/>
          <w:sz w:val="24"/>
        </w:rPr>
        <w:t xml:space="preserve"> </w:t>
      </w:r>
      <w:r>
        <w:rPr>
          <w:sz w:val="24"/>
        </w:rPr>
        <w:t>инсерции</w:t>
      </w:r>
      <w:r>
        <w:rPr>
          <w:spacing w:val="-19"/>
          <w:sz w:val="24"/>
        </w:rPr>
        <w:t xml:space="preserve"> </w:t>
      </w:r>
      <w:r>
        <w:rPr>
          <w:sz w:val="24"/>
        </w:rPr>
        <w:t>и</w:t>
      </w:r>
      <w:r>
        <w:rPr>
          <w:spacing w:val="-19"/>
          <w:sz w:val="24"/>
        </w:rPr>
        <w:t xml:space="preserve"> </w:t>
      </w:r>
      <w:r>
        <w:rPr>
          <w:sz w:val="24"/>
        </w:rPr>
        <w:t>делеции,</w:t>
      </w:r>
      <w:r>
        <w:rPr>
          <w:spacing w:val="-20"/>
          <w:sz w:val="24"/>
        </w:rPr>
        <w:t xml:space="preserve"> </w:t>
      </w:r>
      <w:r>
        <w:rPr>
          <w:sz w:val="24"/>
        </w:rPr>
        <w:t>а</w:t>
      </w:r>
      <w:r>
        <w:rPr>
          <w:spacing w:val="-19"/>
          <w:sz w:val="24"/>
        </w:rPr>
        <w:t xml:space="preserve"> </w:t>
      </w:r>
      <w:r>
        <w:rPr>
          <w:sz w:val="24"/>
        </w:rPr>
        <w:t>также</w:t>
      </w:r>
      <w:r>
        <w:rPr>
          <w:spacing w:val="-19"/>
          <w:sz w:val="24"/>
        </w:rPr>
        <w:t xml:space="preserve"> </w:t>
      </w:r>
      <w:r>
        <w:rPr>
          <w:sz w:val="24"/>
        </w:rPr>
        <w:t>повторяющихся последовательностей (например, поли-A</w:t>
      </w:r>
      <w:r>
        <w:rPr>
          <w:spacing w:val="-12"/>
          <w:sz w:val="24"/>
        </w:rPr>
        <w:t xml:space="preserve"> </w:t>
      </w:r>
      <w:r>
        <w:rPr>
          <w:sz w:val="24"/>
        </w:rPr>
        <w:t>трактов</w:t>
      </w:r>
      <w:proofErr w:type="gramStart"/>
      <w:r>
        <w:rPr>
          <w:sz w:val="24"/>
        </w:rPr>
        <w:t>).</w:t>
      </w:r>
      <w:bookmarkStart w:id="29" w:name="_bookmark91"/>
      <w:bookmarkStart w:id="30" w:name="_bookmark9"/>
      <w:bookmarkStart w:id="31" w:name="Виды_NGS"/>
      <w:bookmarkEnd w:id="29"/>
      <w:bookmarkEnd w:id="30"/>
      <w:bookmarkEnd w:id="31"/>
      <w:r>
        <w:t>Виды</w:t>
      </w:r>
      <w:proofErr w:type="gramEnd"/>
      <w:r>
        <w:rPr>
          <w:spacing w:val="1"/>
        </w:rPr>
        <w:t xml:space="preserve"> </w:t>
      </w:r>
      <w:r>
        <w:t>NGS</w:t>
      </w:r>
    </w:p>
    <w:p w14:paraId="6CB80C53" w14:textId="77777777" w:rsidR="00147D99" w:rsidRDefault="00CE5153">
      <w:pPr>
        <w:pStyle w:val="a5"/>
        <w:tabs>
          <w:tab w:val="left" w:pos="4921"/>
        </w:tabs>
        <w:spacing w:before="169" w:line="252" w:lineRule="auto"/>
        <w:ind w:left="400" w:right="1297"/>
      </w:pPr>
      <w:r>
        <w:rPr>
          <w:b/>
        </w:rPr>
        <w:t>Полногеномное</w:t>
      </w:r>
      <w:r>
        <w:rPr>
          <w:b/>
          <w:spacing w:val="-28"/>
        </w:rPr>
        <w:t xml:space="preserve"> </w:t>
      </w:r>
      <w:r>
        <w:rPr>
          <w:b/>
        </w:rPr>
        <w:t>секвенирование</w:t>
      </w:r>
      <w:r>
        <w:rPr>
          <w:b/>
          <w:spacing w:val="-27"/>
        </w:rPr>
        <w:t xml:space="preserve"> </w:t>
      </w:r>
      <w:r>
        <w:rPr>
          <w:b/>
        </w:rPr>
        <w:t>(WGS).</w:t>
      </w:r>
      <w:r>
        <w:rPr>
          <w:b/>
        </w:rPr>
        <w:tab/>
      </w:r>
      <w:r>
        <w:t>Приготовление</w:t>
      </w:r>
      <w:r>
        <w:rPr>
          <w:spacing w:val="-39"/>
        </w:rPr>
        <w:t xml:space="preserve"> </w:t>
      </w:r>
      <w:r>
        <w:t>библиотек</w:t>
      </w:r>
      <w:r>
        <w:rPr>
          <w:spacing w:val="-38"/>
        </w:rPr>
        <w:t xml:space="preserve"> </w:t>
      </w:r>
      <w:r>
        <w:t>при</w:t>
      </w:r>
      <w:r>
        <w:rPr>
          <w:spacing w:val="-39"/>
        </w:rPr>
        <w:t xml:space="preserve"> </w:t>
      </w:r>
      <w:r>
        <w:t>полногеномном</w:t>
      </w:r>
      <w:r>
        <w:rPr>
          <w:spacing w:val="-17"/>
        </w:rPr>
        <w:t xml:space="preserve"> </w:t>
      </w:r>
      <w:r>
        <w:t>секвенировании</w:t>
      </w:r>
      <w:r>
        <w:rPr>
          <w:spacing w:val="-17"/>
        </w:rPr>
        <w:t xml:space="preserve"> </w:t>
      </w:r>
      <w:r>
        <w:t>производится</w:t>
      </w:r>
      <w:r>
        <w:rPr>
          <w:spacing w:val="-16"/>
        </w:rPr>
        <w:t xml:space="preserve"> </w:t>
      </w:r>
      <w:r>
        <w:t>из</w:t>
      </w:r>
      <w:r>
        <w:rPr>
          <w:spacing w:val="-17"/>
        </w:rPr>
        <w:t xml:space="preserve"> </w:t>
      </w:r>
      <w:r>
        <w:t>всего</w:t>
      </w:r>
      <w:r>
        <w:rPr>
          <w:spacing w:val="-16"/>
        </w:rPr>
        <w:t xml:space="preserve"> </w:t>
      </w:r>
      <w:r>
        <w:t>клеточного</w:t>
      </w:r>
      <w:r>
        <w:rPr>
          <w:spacing w:val="-17"/>
        </w:rPr>
        <w:t xml:space="preserve"> </w:t>
      </w:r>
      <w:r>
        <w:t>материала,</w:t>
      </w:r>
      <w:r>
        <w:rPr>
          <w:spacing w:val="-17"/>
        </w:rPr>
        <w:t xml:space="preserve"> </w:t>
      </w:r>
      <w:r>
        <w:t>либо</w:t>
      </w:r>
      <w:r>
        <w:rPr>
          <w:spacing w:val="-16"/>
        </w:rPr>
        <w:t xml:space="preserve"> </w:t>
      </w:r>
      <w:r>
        <w:rPr>
          <w:spacing w:val="-4"/>
        </w:rPr>
        <w:t>только</w:t>
      </w:r>
      <w:r>
        <w:rPr>
          <w:spacing w:val="-17"/>
        </w:rPr>
        <w:t xml:space="preserve"> </w:t>
      </w:r>
      <w:r>
        <w:t>из</w:t>
      </w:r>
      <w:r>
        <w:rPr>
          <w:spacing w:val="-16"/>
        </w:rPr>
        <w:t xml:space="preserve"> </w:t>
      </w:r>
      <w:r>
        <w:t>ядер. ДНК фрагментируется таким образом, что достигается относительно ровное покрытие генома.</w:t>
      </w:r>
    </w:p>
    <w:p w14:paraId="6BBDAF35" w14:textId="77777777" w:rsidR="00147D99" w:rsidRDefault="00CE5153">
      <w:pPr>
        <w:pStyle w:val="a5"/>
        <w:spacing w:line="252" w:lineRule="auto"/>
        <w:ind w:left="400" w:right="1374" w:firstLine="358"/>
        <w:jc w:val="both"/>
      </w:pPr>
      <w:r>
        <w:t>WGS</w:t>
      </w:r>
      <w:r>
        <w:rPr>
          <w:spacing w:val="-17"/>
        </w:rPr>
        <w:t xml:space="preserve"> </w:t>
      </w:r>
      <w:r>
        <w:t>при</w:t>
      </w:r>
      <w:r>
        <w:rPr>
          <w:spacing w:val="-18"/>
        </w:rPr>
        <w:t xml:space="preserve"> </w:t>
      </w:r>
      <w:r>
        <w:t>достаточной</w:t>
      </w:r>
      <w:r>
        <w:rPr>
          <w:spacing w:val="-18"/>
        </w:rPr>
        <w:t xml:space="preserve"> </w:t>
      </w:r>
      <w:r>
        <w:rPr>
          <w:spacing w:val="-3"/>
        </w:rPr>
        <w:t>глубине</w:t>
      </w:r>
      <w:r>
        <w:rPr>
          <w:spacing w:val="-18"/>
        </w:rPr>
        <w:t xml:space="preserve"> </w:t>
      </w:r>
      <w:r>
        <w:t>покрытия</w:t>
      </w:r>
      <w:r>
        <w:rPr>
          <w:spacing w:val="-18"/>
        </w:rPr>
        <w:t xml:space="preserve"> </w:t>
      </w:r>
      <w:r>
        <w:t>вполне</w:t>
      </w:r>
      <w:r>
        <w:rPr>
          <w:spacing w:val="-18"/>
        </w:rPr>
        <w:t xml:space="preserve"> </w:t>
      </w:r>
      <w:r>
        <w:t>пригодно</w:t>
      </w:r>
      <w:r>
        <w:rPr>
          <w:spacing w:val="-18"/>
        </w:rPr>
        <w:t xml:space="preserve"> </w:t>
      </w:r>
      <w:r>
        <w:t>для</w:t>
      </w:r>
      <w:r>
        <w:rPr>
          <w:spacing w:val="-17"/>
        </w:rPr>
        <w:t xml:space="preserve"> </w:t>
      </w:r>
      <w:r>
        <w:t>поиска</w:t>
      </w:r>
      <w:r>
        <w:rPr>
          <w:spacing w:val="-17"/>
        </w:rPr>
        <w:t xml:space="preserve"> </w:t>
      </w:r>
      <w:r>
        <w:rPr>
          <w:spacing w:val="-9"/>
        </w:rPr>
        <w:t>SNV,</w:t>
      </w:r>
      <w:r>
        <w:rPr>
          <w:spacing w:val="-18"/>
        </w:rPr>
        <w:t xml:space="preserve"> </w:t>
      </w:r>
      <w:r>
        <w:t xml:space="preserve">небольших делеций и инсерций. Полногеномное секвенирование со слабым покрытием может быть использовано для определения CNV </w:t>
      </w:r>
      <w:r>
        <w:rPr>
          <w:spacing w:val="-24"/>
        </w:rPr>
        <w:t xml:space="preserve">–– </w:t>
      </w:r>
      <w:r>
        <w:t>например, при неинвазивном пренатальном</w:t>
      </w:r>
      <w:r>
        <w:rPr>
          <w:spacing w:val="-25"/>
        </w:rPr>
        <w:t xml:space="preserve"> </w:t>
      </w:r>
      <w:r>
        <w:t>тестировании</w:t>
      </w:r>
      <w:r>
        <w:rPr>
          <w:spacing w:val="-24"/>
        </w:rPr>
        <w:t xml:space="preserve"> </w:t>
      </w:r>
      <w:r>
        <w:t>(NIPT),</w:t>
      </w:r>
      <w:r>
        <w:rPr>
          <w:spacing w:val="-25"/>
        </w:rPr>
        <w:t xml:space="preserve"> </w:t>
      </w:r>
      <w:r>
        <w:rPr>
          <w:spacing w:val="-5"/>
        </w:rPr>
        <w:t>когда</w:t>
      </w:r>
      <w:r>
        <w:rPr>
          <w:spacing w:val="-24"/>
        </w:rPr>
        <w:t xml:space="preserve"> </w:t>
      </w:r>
      <w:r>
        <w:t>используется</w:t>
      </w:r>
      <w:r>
        <w:rPr>
          <w:spacing w:val="-25"/>
        </w:rPr>
        <w:t xml:space="preserve"> </w:t>
      </w:r>
      <w:r>
        <w:t>свободная</w:t>
      </w:r>
      <w:r>
        <w:rPr>
          <w:spacing w:val="-24"/>
        </w:rPr>
        <w:t xml:space="preserve"> </w:t>
      </w:r>
      <w:r>
        <w:t>ДНК</w:t>
      </w:r>
      <w:r>
        <w:rPr>
          <w:spacing w:val="-25"/>
        </w:rPr>
        <w:t xml:space="preserve"> </w:t>
      </w:r>
      <w:r>
        <w:t>плода</w:t>
      </w:r>
      <w:r>
        <w:rPr>
          <w:spacing w:val="-24"/>
        </w:rPr>
        <w:t xml:space="preserve"> </w:t>
      </w:r>
      <w:r>
        <w:t>(cffDNA),</w:t>
      </w:r>
      <w:r>
        <w:rPr>
          <w:spacing w:val="-25"/>
        </w:rPr>
        <w:t xml:space="preserve"> </w:t>
      </w:r>
      <w:r>
        <w:t>циркулирующая в крови</w:t>
      </w:r>
      <w:r>
        <w:rPr>
          <w:spacing w:val="-5"/>
        </w:rPr>
        <w:t xml:space="preserve"> </w:t>
      </w:r>
      <w:r>
        <w:t>матери[</w:t>
      </w:r>
      <w:hyperlink w:anchor="_bookmark60">
        <w:r>
          <w:rPr>
            <w:color w:val="003052"/>
          </w:rPr>
          <w:t>32</w:t>
        </w:r>
      </w:hyperlink>
      <w:r>
        <w:t>].</w:t>
      </w:r>
    </w:p>
    <w:p w14:paraId="66F76330" w14:textId="77777777" w:rsidR="00147D99" w:rsidRDefault="00147D99">
      <w:pPr>
        <w:pStyle w:val="a5"/>
        <w:spacing w:before="4"/>
        <w:rPr>
          <w:sz w:val="30"/>
        </w:rPr>
      </w:pPr>
    </w:p>
    <w:p w14:paraId="3BA507AC" w14:textId="77777777" w:rsidR="00147D99" w:rsidRDefault="00CE5153">
      <w:pPr>
        <w:pStyle w:val="a5"/>
        <w:spacing w:line="252" w:lineRule="auto"/>
        <w:ind w:left="394" w:right="1375" w:firstLine="5"/>
        <w:jc w:val="both"/>
      </w:pPr>
      <w:r>
        <w:rPr>
          <w:b/>
        </w:rPr>
        <w:t xml:space="preserve">Таргетные панели. </w:t>
      </w:r>
      <w:r>
        <w:t>Основой данных методов является обогащение целевых регионов</w:t>
      </w:r>
      <w:r>
        <w:rPr>
          <w:spacing w:val="-11"/>
        </w:rPr>
        <w:t xml:space="preserve"> </w:t>
      </w:r>
      <w:r>
        <w:t>генома.</w:t>
      </w:r>
      <w:r>
        <w:rPr>
          <w:spacing w:val="-11"/>
        </w:rPr>
        <w:t xml:space="preserve"> </w:t>
      </w:r>
      <w:r>
        <w:t>Методов</w:t>
      </w:r>
      <w:r>
        <w:rPr>
          <w:spacing w:val="-10"/>
        </w:rPr>
        <w:t xml:space="preserve"> </w:t>
      </w:r>
      <w:r>
        <w:t>обогащения</w:t>
      </w:r>
      <w:r>
        <w:rPr>
          <w:spacing w:val="-11"/>
        </w:rPr>
        <w:t xml:space="preserve"> </w:t>
      </w:r>
      <w:r>
        <w:t>существует</w:t>
      </w:r>
      <w:r>
        <w:rPr>
          <w:spacing w:val="-11"/>
        </w:rPr>
        <w:t xml:space="preserve"> </w:t>
      </w:r>
      <w:r>
        <w:t>достаточно</w:t>
      </w:r>
      <w:r>
        <w:rPr>
          <w:spacing w:val="-10"/>
        </w:rPr>
        <w:t xml:space="preserve"> </w:t>
      </w:r>
      <w:r>
        <w:t>много,</w:t>
      </w:r>
      <w:r>
        <w:rPr>
          <w:spacing w:val="-11"/>
        </w:rPr>
        <w:t xml:space="preserve"> </w:t>
      </w:r>
      <w:r>
        <w:t>но</w:t>
      </w:r>
      <w:r>
        <w:rPr>
          <w:spacing w:val="-11"/>
        </w:rPr>
        <w:t xml:space="preserve"> </w:t>
      </w:r>
      <w:r>
        <w:t>все</w:t>
      </w:r>
      <w:r>
        <w:rPr>
          <w:spacing w:val="-10"/>
        </w:rPr>
        <w:t xml:space="preserve"> </w:t>
      </w:r>
      <w:r>
        <w:t>они</w:t>
      </w:r>
      <w:r>
        <w:rPr>
          <w:spacing w:val="-11"/>
        </w:rPr>
        <w:t xml:space="preserve"> </w:t>
      </w:r>
      <w:r>
        <w:t>делятся</w:t>
      </w:r>
      <w:r>
        <w:rPr>
          <w:spacing w:val="-11"/>
        </w:rPr>
        <w:t xml:space="preserve"> </w:t>
      </w:r>
      <w:r>
        <w:t>на 4 основные</w:t>
      </w:r>
      <w:r>
        <w:rPr>
          <w:spacing w:val="-3"/>
        </w:rPr>
        <w:t xml:space="preserve"> </w:t>
      </w:r>
      <w:r>
        <w:t>категории[</w:t>
      </w:r>
      <w:hyperlink w:anchor="_bookmark61">
        <w:r>
          <w:rPr>
            <w:color w:val="003052"/>
          </w:rPr>
          <w:t>33</w:t>
        </w:r>
      </w:hyperlink>
      <w:r>
        <w:t>]:</w:t>
      </w:r>
    </w:p>
    <w:p w14:paraId="45242627" w14:textId="77777777" w:rsidR="00147D99" w:rsidRDefault="00147D99">
      <w:pPr>
        <w:pStyle w:val="a5"/>
        <w:spacing w:before="3"/>
        <w:rPr>
          <w:sz w:val="22"/>
        </w:rPr>
      </w:pPr>
    </w:p>
    <w:p w14:paraId="16D889C0" w14:textId="77777777" w:rsidR="00147D99" w:rsidRDefault="00CE5153">
      <w:pPr>
        <w:pStyle w:val="aa"/>
        <w:numPr>
          <w:ilvl w:val="0"/>
          <w:numId w:val="11"/>
        </w:numPr>
        <w:tabs>
          <w:tab w:val="left" w:pos="999"/>
        </w:tabs>
        <w:spacing w:line="252" w:lineRule="auto"/>
        <w:ind w:right="1375"/>
        <w:rPr>
          <w:sz w:val="24"/>
        </w:rPr>
      </w:pPr>
      <w:r>
        <w:rPr>
          <w:sz w:val="24"/>
        </w:rPr>
        <w:t xml:space="preserve">Твердофазная гибридизация. Для этого используют комплементарные целевым регионам короткие ДНК-пробы, зафиксированные на твёрдом основании (микрочипе). Далее нецелевую ДНК </w:t>
      </w:r>
      <w:r>
        <w:rPr>
          <w:spacing w:val="-4"/>
          <w:sz w:val="24"/>
        </w:rPr>
        <w:t xml:space="preserve">вымывают, </w:t>
      </w:r>
      <w:r>
        <w:rPr>
          <w:sz w:val="24"/>
        </w:rPr>
        <w:t>а целевые фрагменты остаются на чипе.</w:t>
      </w:r>
    </w:p>
    <w:p w14:paraId="0C294D97" w14:textId="77777777" w:rsidR="00147D99" w:rsidRDefault="00CE5153">
      <w:pPr>
        <w:pStyle w:val="aa"/>
        <w:numPr>
          <w:ilvl w:val="0"/>
          <w:numId w:val="11"/>
        </w:numPr>
        <w:tabs>
          <w:tab w:val="left" w:pos="999"/>
        </w:tabs>
        <w:spacing w:before="196" w:line="252" w:lineRule="auto"/>
        <w:ind w:right="1372"/>
        <w:rPr>
          <w:sz w:val="24"/>
        </w:rPr>
      </w:pPr>
      <w:r>
        <w:rPr>
          <w:sz w:val="24"/>
        </w:rPr>
        <w:t>Жидкофазная гибридизация. Эти методы характеризуются тем, что ДНК-пробы находятся</w:t>
      </w:r>
      <w:r>
        <w:rPr>
          <w:spacing w:val="-19"/>
          <w:sz w:val="24"/>
        </w:rPr>
        <w:t xml:space="preserve"> </w:t>
      </w:r>
      <w:r>
        <w:rPr>
          <w:sz w:val="24"/>
        </w:rPr>
        <w:t>в</w:t>
      </w:r>
      <w:r>
        <w:rPr>
          <w:spacing w:val="-17"/>
          <w:sz w:val="24"/>
        </w:rPr>
        <w:t xml:space="preserve"> </w:t>
      </w:r>
      <w:r>
        <w:rPr>
          <w:sz w:val="24"/>
        </w:rPr>
        <w:t>растворе</w:t>
      </w:r>
      <w:r>
        <w:rPr>
          <w:spacing w:val="-18"/>
          <w:sz w:val="24"/>
        </w:rPr>
        <w:t xml:space="preserve"> </w:t>
      </w:r>
      <w:r>
        <w:rPr>
          <w:sz w:val="24"/>
        </w:rPr>
        <w:t>и</w:t>
      </w:r>
      <w:r>
        <w:rPr>
          <w:spacing w:val="-17"/>
          <w:sz w:val="24"/>
        </w:rPr>
        <w:t xml:space="preserve"> </w:t>
      </w:r>
      <w:r>
        <w:rPr>
          <w:sz w:val="24"/>
        </w:rPr>
        <w:t>помечены</w:t>
      </w:r>
      <w:r>
        <w:rPr>
          <w:spacing w:val="-18"/>
          <w:sz w:val="24"/>
        </w:rPr>
        <w:t xml:space="preserve"> </w:t>
      </w:r>
      <w:r>
        <w:rPr>
          <w:sz w:val="24"/>
        </w:rPr>
        <w:t>специальной</w:t>
      </w:r>
      <w:r>
        <w:rPr>
          <w:spacing w:val="-18"/>
          <w:sz w:val="24"/>
        </w:rPr>
        <w:t xml:space="preserve"> </w:t>
      </w:r>
      <w:r>
        <w:rPr>
          <w:sz w:val="24"/>
        </w:rPr>
        <w:t>молекулой</w:t>
      </w:r>
      <w:r>
        <w:rPr>
          <w:spacing w:val="-18"/>
          <w:sz w:val="24"/>
        </w:rPr>
        <w:t xml:space="preserve"> </w:t>
      </w:r>
      <w:r>
        <w:rPr>
          <w:sz w:val="24"/>
        </w:rPr>
        <w:t>(например,</w:t>
      </w:r>
      <w:r>
        <w:rPr>
          <w:spacing w:val="-18"/>
          <w:sz w:val="24"/>
        </w:rPr>
        <w:t xml:space="preserve"> </w:t>
      </w:r>
      <w:r>
        <w:rPr>
          <w:sz w:val="24"/>
        </w:rPr>
        <w:t>биотином). После</w:t>
      </w:r>
      <w:r>
        <w:rPr>
          <w:spacing w:val="-19"/>
          <w:sz w:val="24"/>
        </w:rPr>
        <w:t xml:space="preserve"> </w:t>
      </w:r>
      <w:r>
        <w:rPr>
          <w:sz w:val="24"/>
        </w:rPr>
        <w:t>гибридизации</w:t>
      </w:r>
      <w:r>
        <w:rPr>
          <w:spacing w:val="-19"/>
          <w:sz w:val="24"/>
        </w:rPr>
        <w:t xml:space="preserve"> </w:t>
      </w:r>
      <w:r>
        <w:rPr>
          <w:sz w:val="24"/>
        </w:rPr>
        <w:t>с</w:t>
      </w:r>
      <w:r>
        <w:rPr>
          <w:spacing w:val="-19"/>
          <w:sz w:val="24"/>
        </w:rPr>
        <w:t xml:space="preserve"> </w:t>
      </w:r>
      <w:r>
        <w:rPr>
          <w:sz w:val="24"/>
        </w:rPr>
        <w:t>целевой</w:t>
      </w:r>
      <w:r>
        <w:rPr>
          <w:spacing w:val="-18"/>
          <w:sz w:val="24"/>
        </w:rPr>
        <w:t xml:space="preserve"> </w:t>
      </w:r>
      <w:r>
        <w:rPr>
          <w:sz w:val="24"/>
        </w:rPr>
        <w:t>ДНК</w:t>
      </w:r>
      <w:r>
        <w:rPr>
          <w:spacing w:val="-20"/>
          <w:sz w:val="24"/>
        </w:rPr>
        <w:t xml:space="preserve"> </w:t>
      </w:r>
      <w:r>
        <w:rPr>
          <w:sz w:val="24"/>
        </w:rPr>
        <w:t>пробы</w:t>
      </w:r>
      <w:r>
        <w:rPr>
          <w:spacing w:val="-18"/>
          <w:sz w:val="24"/>
        </w:rPr>
        <w:t xml:space="preserve"> </w:t>
      </w:r>
      <w:r>
        <w:rPr>
          <w:sz w:val="24"/>
        </w:rPr>
        <w:t>вылавливают</w:t>
      </w:r>
      <w:r>
        <w:rPr>
          <w:spacing w:val="-19"/>
          <w:sz w:val="24"/>
        </w:rPr>
        <w:t xml:space="preserve"> </w:t>
      </w:r>
      <w:r>
        <w:rPr>
          <w:sz w:val="24"/>
        </w:rPr>
        <w:t>бусинами,</w:t>
      </w:r>
      <w:r>
        <w:rPr>
          <w:spacing w:val="-18"/>
          <w:sz w:val="24"/>
        </w:rPr>
        <w:t xml:space="preserve"> </w:t>
      </w:r>
      <w:r>
        <w:rPr>
          <w:sz w:val="24"/>
        </w:rPr>
        <w:t xml:space="preserve">поверхность </w:t>
      </w:r>
      <w:r>
        <w:rPr>
          <w:spacing w:val="-3"/>
          <w:sz w:val="24"/>
        </w:rPr>
        <w:t xml:space="preserve">которых </w:t>
      </w:r>
      <w:r>
        <w:rPr>
          <w:sz w:val="24"/>
        </w:rPr>
        <w:t xml:space="preserve">способна связывать </w:t>
      </w:r>
      <w:r>
        <w:rPr>
          <w:spacing w:val="-3"/>
          <w:sz w:val="24"/>
        </w:rPr>
        <w:t xml:space="preserve">молекулы </w:t>
      </w:r>
      <w:r>
        <w:rPr>
          <w:sz w:val="24"/>
        </w:rPr>
        <w:t>биотина.</w:t>
      </w:r>
    </w:p>
    <w:p w14:paraId="27924E3B" w14:textId="77777777" w:rsidR="00147D99" w:rsidRDefault="00CE5153">
      <w:pPr>
        <w:pStyle w:val="aa"/>
        <w:numPr>
          <w:ilvl w:val="0"/>
          <w:numId w:val="11"/>
        </w:numPr>
        <w:tabs>
          <w:tab w:val="left" w:pos="999"/>
        </w:tabs>
        <w:spacing w:before="196" w:line="252" w:lineRule="auto"/>
        <w:ind w:left="990" w:right="1374" w:hanging="291"/>
        <w:rPr>
          <w:sz w:val="24"/>
        </w:rPr>
      </w:pPr>
      <w:r>
        <w:rPr>
          <w:sz w:val="24"/>
        </w:rPr>
        <w:t xml:space="preserve">Полимеразно-опосредованный </w:t>
      </w:r>
      <w:r>
        <w:rPr>
          <w:spacing w:val="-5"/>
          <w:sz w:val="24"/>
        </w:rPr>
        <w:t xml:space="preserve">захват. </w:t>
      </w:r>
      <w:r>
        <w:rPr>
          <w:sz w:val="24"/>
        </w:rPr>
        <w:t>В этих методах ПЦР производят на стадии</w:t>
      </w:r>
      <w:r>
        <w:rPr>
          <w:spacing w:val="-27"/>
          <w:sz w:val="24"/>
        </w:rPr>
        <w:t xml:space="preserve"> </w:t>
      </w:r>
      <w:r>
        <w:rPr>
          <w:sz w:val="24"/>
        </w:rPr>
        <w:t>обогащения.</w:t>
      </w:r>
      <w:r>
        <w:rPr>
          <w:spacing w:val="-26"/>
          <w:sz w:val="24"/>
        </w:rPr>
        <w:t xml:space="preserve"> </w:t>
      </w:r>
      <w:r>
        <w:rPr>
          <w:sz w:val="24"/>
        </w:rPr>
        <w:t>Например,</w:t>
      </w:r>
      <w:r>
        <w:rPr>
          <w:spacing w:val="-27"/>
          <w:sz w:val="24"/>
        </w:rPr>
        <w:t xml:space="preserve"> </w:t>
      </w:r>
      <w:r>
        <w:rPr>
          <w:sz w:val="24"/>
        </w:rPr>
        <w:t>методы</w:t>
      </w:r>
      <w:r>
        <w:rPr>
          <w:spacing w:val="-26"/>
          <w:sz w:val="24"/>
        </w:rPr>
        <w:t xml:space="preserve"> </w:t>
      </w:r>
      <w:r>
        <w:rPr>
          <w:sz w:val="24"/>
        </w:rPr>
        <w:t>молекулярно</w:t>
      </w:r>
      <w:r>
        <w:rPr>
          <w:spacing w:val="-27"/>
          <w:sz w:val="24"/>
        </w:rPr>
        <w:t xml:space="preserve"> </w:t>
      </w:r>
      <w:r>
        <w:rPr>
          <w:sz w:val="24"/>
        </w:rPr>
        <w:t>импринтированных</w:t>
      </w:r>
      <w:r>
        <w:rPr>
          <w:spacing w:val="-27"/>
          <w:sz w:val="24"/>
        </w:rPr>
        <w:t xml:space="preserve"> </w:t>
      </w:r>
      <w:r>
        <w:rPr>
          <w:sz w:val="24"/>
        </w:rPr>
        <w:t>полимеров (MIP)</w:t>
      </w:r>
      <w:r>
        <w:rPr>
          <w:spacing w:val="-22"/>
          <w:sz w:val="24"/>
        </w:rPr>
        <w:t xml:space="preserve"> </w:t>
      </w:r>
      <w:r>
        <w:rPr>
          <w:sz w:val="24"/>
        </w:rPr>
        <w:t>и</w:t>
      </w:r>
      <w:r>
        <w:rPr>
          <w:spacing w:val="-22"/>
          <w:sz w:val="24"/>
        </w:rPr>
        <w:t xml:space="preserve"> </w:t>
      </w:r>
      <w:r>
        <w:rPr>
          <w:sz w:val="24"/>
        </w:rPr>
        <w:t>анализа</w:t>
      </w:r>
      <w:r>
        <w:rPr>
          <w:spacing w:val="-22"/>
          <w:sz w:val="24"/>
        </w:rPr>
        <w:t xml:space="preserve"> </w:t>
      </w:r>
      <w:r>
        <w:rPr>
          <w:sz w:val="24"/>
        </w:rPr>
        <w:t>транскриптома</w:t>
      </w:r>
      <w:r>
        <w:rPr>
          <w:spacing w:val="-22"/>
          <w:sz w:val="24"/>
        </w:rPr>
        <w:t xml:space="preserve"> </w:t>
      </w:r>
      <w:r>
        <w:rPr>
          <w:sz w:val="24"/>
        </w:rPr>
        <w:t>одной</w:t>
      </w:r>
      <w:r>
        <w:rPr>
          <w:spacing w:val="-22"/>
          <w:sz w:val="24"/>
        </w:rPr>
        <w:t xml:space="preserve"> </w:t>
      </w:r>
      <w:r>
        <w:rPr>
          <w:sz w:val="24"/>
        </w:rPr>
        <w:t>клетки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(SMART)</w:t>
      </w:r>
      <w:r>
        <w:rPr>
          <w:spacing w:val="-22"/>
          <w:sz w:val="24"/>
        </w:rPr>
        <w:t xml:space="preserve"> </w:t>
      </w:r>
      <w:r>
        <w:rPr>
          <w:sz w:val="24"/>
        </w:rPr>
        <w:t>используют</w:t>
      </w:r>
      <w:r>
        <w:rPr>
          <w:spacing w:val="-22"/>
          <w:sz w:val="24"/>
        </w:rPr>
        <w:t xml:space="preserve"> </w:t>
      </w:r>
      <w:r>
        <w:rPr>
          <w:sz w:val="24"/>
        </w:rPr>
        <w:t>длинные</w:t>
      </w:r>
      <w:r>
        <w:rPr>
          <w:spacing w:val="-22"/>
          <w:sz w:val="24"/>
        </w:rPr>
        <w:t xml:space="preserve"> </w:t>
      </w:r>
      <w:r>
        <w:rPr>
          <w:sz w:val="24"/>
        </w:rPr>
        <w:t xml:space="preserve">пробы, содержащие как праймер, так и </w:t>
      </w:r>
      <w:proofErr w:type="gramStart"/>
      <w:r>
        <w:rPr>
          <w:sz w:val="24"/>
        </w:rPr>
        <w:t>регион для остановки элонгации</w:t>
      </w:r>
      <w:proofErr w:type="gramEnd"/>
      <w:r>
        <w:rPr>
          <w:sz w:val="24"/>
        </w:rPr>
        <w:t xml:space="preserve"> и инициации лигирования. После элонгации и лигирования получаются кольцевые моле</w:t>
      </w:r>
      <w:r>
        <w:rPr>
          <w:spacing w:val="-3"/>
          <w:sz w:val="24"/>
        </w:rPr>
        <w:t>кулы,</w:t>
      </w:r>
      <w:r>
        <w:rPr>
          <w:spacing w:val="-16"/>
          <w:sz w:val="24"/>
        </w:rPr>
        <w:t xml:space="preserve"> </w:t>
      </w:r>
      <w:r>
        <w:rPr>
          <w:sz w:val="24"/>
        </w:rPr>
        <w:t>содержащие</w:t>
      </w:r>
      <w:r>
        <w:rPr>
          <w:spacing w:val="-16"/>
          <w:sz w:val="24"/>
        </w:rPr>
        <w:t xml:space="preserve"> </w:t>
      </w:r>
      <w:r>
        <w:rPr>
          <w:sz w:val="24"/>
        </w:rPr>
        <w:t>целевой</w:t>
      </w:r>
      <w:r>
        <w:rPr>
          <w:spacing w:val="-15"/>
          <w:sz w:val="24"/>
        </w:rPr>
        <w:t xml:space="preserve"> </w:t>
      </w:r>
      <w:r>
        <w:rPr>
          <w:sz w:val="24"/>
        </w:rPr>
        <w:t>регион;</w:t>
      </w:r>
      <w:r>
        <w:rPr>
          <w:spacing w:val="-16"/>
          <w:sz w:val="24"/>
        </w:rPr>
        <w:t xml:space="preserve"> </w:t>
      </w:r>
      <w:r>
        <w:rPr>
          <w:sz w:val="24"/>
        </w:rPr>
        <w:t>линейные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молекулы</w:t>
      </w:r>
      <w:r>
        <w:rPr>
          <w:spacing w:val="-16"/>
          <w:sz w:val="24"/>
        </w:rPr>
        <w:t xml:space="preserve"> </w:t>
      </w:r>
      <w:r>
        <w:rPr>
          <w:sz w:val="24"/>
        </w:rPr>
        <w:t>в</w:t>
      </w:r>
      <w:r>
        <w:rPr>
          <w:spacing w:val="-15"/>
          <w:sz w:val="24"/>
        </w:rPr>
        <w:t xml:space="preserve"> </w:t>
      </w:r>
      <w:r>
        <w:rPr>
          <w:sz w:val="24"/>
        </w:rPr>
        <w:t>последующем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 xml:space="preserve">удаляют </w:t>
      </w:r>
      <w:r>
        <w:rPr>
          <w:sz w:val="24"/>
        </w:rPr>
        <w:t xml:space="preserve">из раствора. </w:t>
      </w:r>
      <w:r>
        <w:rPr>
          <w:spacing w:val="-3"/>
          <w:sz w:val="24"/>
        </w:rPr>
        <w:t xml:space="preserve">Метод </w:t>
      </w:r>
      <w:r>
        <w:rPr>
          <w:sz w:val="24"/>
        </w:rPr>
        <w:t xml:space="preserve">захвата с помощью расширения праймера (PEC) использует биотинилированные праймеры, </w:t>
      </w:r>
      <w:r>
        <w:rPr>
          <w:spacing w:val="-3"/>
          <w:sz w:val="24"/>
        </w:rPr>
        <w:t xml:space="preserve">которые </w:t>
      </w:r>
      <w:r>
        <w:rPr>
          <w:sz w:val="24"/>
        </w:rPr>
        <w:t>гибридизуются с целевыми регионами и элонгируются; далее их вылавливают бусинами, как в методах жидкофазной гибридизации.</w:t>
      </w:r>
    </w:p>
    <w:p w14:paraId="32D00600" w14:textId="77777777" w:rsidR="00147D99" w:rsidRDefault="00CE5153">
      <w:pPr>
        <w:pStyle w:val="aa"/>
        <w:numPr>
          <w:ilvl w:val="0"/>
          <w:numId w:val="11"/>
        </w:numPr>
        <w:tabs>
          <w:tab w:val="left" w:pos="999"/>
        </w:tabs>
        <w:spacing w:before="191" w:line="252" w:lineRule="auto"/>
        <w:ind w:right="1374"/>
        <w:rPr>
          <w:sz w:val="24"/>
        </w:rPr>
      </w:pPr>
      <w:r>
        <w:rPr>
          <w:sz w:val="24"/>
        </w:rPr>
        <w:t>Захват</w:t>
      </w:r>
      <w:r>
        <w:rPr>
          <w:spacing w:val="-14"/>
          <w:sz w:val="24"/>
        </w:rPr>
        <w:t xml:space="preserve"> </w:t>
      </w:r>
      <w:r>
        <w:rPr>
          <w:sz w:val="24"/>
        </w:rPr>
        <w:t>регионов.</w:t>
      </w:r>
      <w:r>
        <w:rPr>
          <w:spacing w:val="-13"/>
          <w:sz w:val="24"/>
        </w:rPr>
        <w:t xml:space="preserve"> </w:t>
      </w:r>
      <w:r>
        <w:rPr>
          <w:sz w:val="24"/>
        </w:rPr>
        <w:t>Включает</w:t>
      </w:r>
      <w:r>
        <w:rPr>
          <w:spacing w:val="-13"/>
          <w:sz w:val="24"/>
        </w:rPr>
        <w:t xml:space="preserve"> </w:t>
      </w:r>
      <w:r>
        <w:rPr>
          <w:sz w:val="24"/>
        </w:rPr>
        <w:t>в</w:t>
      </w:r>
      <w:r>
        <w:rPr>
          <w:spacing w:val="-13"/>
          <w:sz w:val="24"/>
        </w:rPr>
        <w:t xml:space="preserve"> </w:t>
      </w:r>
      <w:r>
        <w:rPr>
          <w:sz w:val="24"/>
        </w:rPr>
        <w:t>себя</w:t>
      </w:r>
      <w:r>
        <w:rPr>
          <w:spacing w:val="-13"/>
          <w:sz w:val="24"/>
        </w:rPr>
        <w:t xml:space="preserve"> </w:t>
      </w:r>
      <w:r>
        <w:rPr>
          <w:sz w:val="24"/>
        </w:rPr>
        <w:t>сортировку</w:t>
      </w:r>
      <w:r>
        <w:rPr>
          <w:spacing w:val="-13"/>
          <w:sz w:val="24"/>
        </w:rPr>
        <w:t xml:space="preserve"> </w:t>
      </w:r>
      <w:r>
        <w:rPr>
          <w:sz w:val="24"/>
        </w:rPr>
        <w:t>и</w:t>
      </w:r>
      <w:r>
        <w:rPr>
          <w:spacing w:val="-13"/>
          <w:sz w:val="24"/>
        </w:rPr>
        <w:t xml:space="preserve"> </w:t>
      </w:r>
      <w:r>
        <w:rPr>
          <w:sz w:val="24"/>
        </w:rPr>
        <w:t>микродиссекцию</w:t>
      </w:r>
      <w:r>
        <w:rPr>
          <w:spacing w:val="-13"/>
          <w:sz w:val="24"/>
        </w:rPr>
        <w:t xml:space="preserve"> </w:t>
      </w:r>
      <w:r>
        <w:rPr>
          <w:sz w:val="24"/>
        </w:rPr>
        <w:t>хромосом,</w:t>
      </w:r>
      <w:r>
        <w:rPr>
          <w:spacing w:val="-13"/>
          <w:sz w:val="24"/>
        </w:rPr>
        <w:t xml:space="preserve"> </w:t>
      </w:r>
      <w:r>
        <w:rPr>
          <w:sz w:val="24"/>
        </w:rPr>
        <w:t>бла</w:t>
      </w:r>
      <w:r>
        <w:rPr>
          <w:spacing w:val="-3"/>
          <w:sz w:val="24"/>
        </w:rPr>
        <w:t>годаря</w:t>
      </w:r>
      <w:r>
        <w:rPr>
          <w:spacing w:val="-14"/>
          <w:sz w:val="24"/>
        </w:rPr>
        <w:t xml:space="preserve"> </w:t>
      </w:r>
      <w:r>
        <w:rPr>
          <w:sz w:val="24"/>
        </w:rPr>
        <w:t>чему</w:t>
      </w:r>
      <w:r>
        <w:rPr>
          <w:spacing w:val="-13"/>
          <w:sz w:val="24"/>
        </w:rPr>
        <w:t xml:space="preserve"> </w:t>
      </w:r>
      <w:r>
        <w:rPr>
          <w:sz w:val="24"/>
        </w:rPr>
        <w:t>можно</w:t>
      </w:r>
      <w:r>
        <w:rPr>
          <w:spacing w:val="-14"/>
          <w:sz w:val="24"/>
        </w:rPr>
        <w:t xml:space="preserve"> </w:t>
      </w:r>
      <w:r>
        <w:rPr>
          <w:sz w:val="24"/>
        </w:rPr>
        <w:t>обогатить</w:t>
      </w:r>
      <w:r>
        <w:rPr>
          <w:spacing w:val="-13"/>
          <w:sz w:val="24"/>
        </w:rPr>
        <w:t xml:space="preserve"> </w:t>
      </w:r>
      <w:r>
        <w:rPr>
          <w:sz w:val="24"/>
        </w:rPr>
        <w:t>библиотеку</w:t>
      </w:r>
      <w:r>
        <w:rPr>
          <w:spacing w:val="-13"/>
          <w:sz w:val="24"/>
        </w:rPr>
        <w:t xml:space="preserve"> </w:t>
      </w:r>
      <w:r>
        <w:rPr>
          <w:sz w:val="24"/>
        </w:rPr>
        <w:t>фрагментов</w:t>
      </w:r>
      <w:r>
        <w:rPr>
          <w:spacing w:val="-14"/>
          <w:sz w:val="24"/>
        </w:rPr>
        <w:t xml:space="preserve"> </w:t>
      </w:r>
      <w:r>
        <w:rPr>
          <w:sz w:val="24"/>
        </w:rPr>
        <w:t>последовательностями</w:t>
      </w:r>
      <w:r>
        <w:rPr>
          <w:spacing w:val="-13"/>
          <w:sz w:val="24"/>
        </w:rPr>
        <w:t xml:space="preserve"> </w:t>
      </w:r>
      <w:r>
        <w:rPr>
          <w:sz w:val="24"/>
        </w:rPr>
        <w:t>отдельной хромосомы или даже её части. Это методы, требующие чрезвычайно сложных</w:t>
      </w:r>
      <w:r>
        <w:rPr>
          <w:spacing w:val="-10"/>
          <w:sz w:val="24"/>
        </w:rPr>
        <w:t xml:space="preserve"> </w:t>
      </w:r>
      <w:r>
        <w:rPr>
          <w:sz w:val="24"/>
        </w:rPr>
        <w:t>техник</w:t>
      </w:r>
      <w:r>
        <w:rPr>
          <w:spacing w:val="-10"/>
          <w:sz w:val="24"/>
        </w:rPr>
        <w:t xml:space="preserve"> </w:t>
      </w:r>
      <w:r>
        <w:rPr>
          <w:sz w:val="24"/>
        </w:rPr>
        <w:t>и</w:t>
      </w:r>
      <w:r>
        <w:rPr>
          <w:spacing w:val="-10"/>
          <w:sz w:val="24"/>
        </w:rPr>
        <w:t xml:space="preserve"> </w:t>
      </w:r>
      <w:r>
        <w:rPr>
          <w:sz w:val="24"/>
        </w:rPr>
        <w:t>хорошо</w:t>
      </w:r>
      <w:r>
        <w:rPr>
          <w:spacing w:val="-10"/>
          <w:sz w:val="24"/>
        </w:rPr>
        <w:t xml:space="preserve"> </w:t>
      </w:r>
      <w:r>
        <w:rPr>
          <w:sz w:val="24"/>
        </w:rPr>
        <w:t>обученный</w:t>
      </w:r>
      <w:r>
        <w:rPr>
          <w:spacing w:val="-10"/>
          <w:sz w:val="24"/>
        </w:rPr>
        <w:t xml:space="preserve"> </w:t>
      </w:r>
      <w:r>
        <w:rPr>
          <w:sz w:val="24"/>
        </w:rPr>
        <w:t>персонал,</w:t>
      </w:r>
      <w:r>
        <w:rPr>
          <w:spacing w:val="-10"/>
          <w:sz w:val="24"/>
        </w:rPr>
        <w:t xml:space="preserve"> </w:t>
      </w:r>
      <w:r>
        <w:rPr>
          <w:sz w:val="24"/>
        </w:rPr>
        <w:t>но</w:t>
      </w:r>
      <w:r>
        <w:rPr>
          <w:spacing w:val="-9"/>
          <w:sz w:val="24"/>
        </w:rPr>
        <w:t xml:space="preserve"> </w:t>
      </w:r>
      <w:r>
        <w:rPr>
          <w:sz w:val="24"/>
        </w:rPr>
        <w:t>очень</w:t>
      </w:r>
      <w:r>
        <w:rPr>
          <w:spacing w:val="-9"/>
          <w:sz w:val="24"/>
        </w:rPr>
        <w:t xml:space="preserve"> </w:t>
      </w:r>
      <w:r>
        <w:rPr>
          <w:sz w:val="24"/>
        </w:rPr>
        <w:t>полезные</w:t>
      </w:r>
      <w:r>
        <w:rPr>
          <w:spacing w:val="-10"/>
          <w:sz w:val="24"/>
        </w:rPr>
        <w:t xml:space="preserve"> </w:t>
      </w:r>
      <w:r>
        <w:rPr>
          <w:sz w:val="24"/>
        </w:rPr>
        <w:t>в</w:t>
      </w:r>
      <w:r>
        <w:rPr>
          <w:spacing w:val="-9"/>
          <w:sz w:val="24"/>
        </w:rPr>
        <w:t xml:space="preserve"> </w:t>
      </w:r>
      <w:r>
        <w:rPr>
          <w:sz w:val="24"/>
        </w:rPr>
        <w:t>отдельных ситуациях.</w:t>
      </w:r>
    </w:p>
    <w:p w14:paraId="7182FC4C" w14:textId="77777777" w:rsidR="00147D99" w:rsidRDefault="00147D99">
      <w:pPr>
        <w:pStyle w:val="a5"/>
        <w:spacing w:before="1"/>
        <w:rPr>
          <w:sz w:val="22"/>
        </w:rPr>
      </w:pPr>
    </w:p>
    <w:p w14:paraId="4915E8B1" w14:textId="77777777" w:rsidR="00147D99" w:rsidRDefault="00CE5153">
      <w:pPr>
        <w:pStyle w:val="a5"/>
        <w:spacing w:line="252" w:lineRule="auto"/>
        <w:ind w:left="400" w:right="1311" w:firstLine="358"/>
        <w:jc w:val="both"/>
      </w:pPr>
      <w:r>
        <w:t>Данный</w:t>
      </w:r>
      <w:r>
        <w:rPr>
          <w:spacing w:val="-29"/>
        </w:rPr>
        <w:t xml:space="preserve"> </w:t>
      </w:r>
      <w:r>
        <w:t>вид</w:t>
      </w:r>
      <w:r>
        <w:rPr>
          <w:spacing w:val="-28"/>
        </w:rPr>
        <w:t xml:space="preserve"> </w:t>
      </w:r>
      <w:r>
        <w:t>тестов</w:t>
      </w:r>
      <w:r>
        <w:rPr>
          <w:spacing w:val="-28"/>
        </w:rPr>
        <w:t xml:space="preserve"> </w:t>
      </w:r>
      <w:r>
        <w:t>позволяет</w:t>
      </w:r>
      <w:r>
        <w:rPr>
          <w:spacing w:val="-29"/>
        </w:rPr>
        <w:t xml:space="preserve"> </w:t>
      </w:r>
      <w:r>
        <w:t>анализировать</w:t>
      </w:r>
      <w:r>
        <w:rPr>
          <w:spacing w:val="-28"/>
        </w:rPr>
        <w:t xml:space="preserve"> </w:t>
      </w:r>
      <w:r>
        <w:t>гены,</w:t>
      </w:r>
      <w:r>
        <w:rPr>
          <w:spacing w:val="-28"/>
        </w:rPr>
        <w:t xml:space="preserve"> </w:t>
      </w:r>
      <w:r>
        <w:t>ответственные</w:t>
      </w:r>
      <w:r>
        <w:rPr>
          <w:spacing w:val="-29"/>
        </w:rPr>
        <w:t xml:space="preserve"> </w:t>
      </w:r>
      <w:r>
        <w:t>за</w:t>
      </w:r>
      <w:r>
        <w:rPr>
          <w:spacing w:val="-28"/>
        </w:rPr>
        <w:t xml:space="preserve"> </w:t>
      </w:r>
      <w:r>
        <w:t>отдельные</w:t>
      </w:r>
      <w:r>
        <w:rPr>
          <w:spacing w:val="-28"/>
        </w:rPr>
        <w:t xml:space="preserve"> </w:t>
      </w:r>
      <w:r>
        <w:lastRenderedPageBreak/>
        <w:t>группы</w:t>
      </w:r>
      <w:r>
        <w:rPr>
          <w:spacing w:val="-21"/>
        </w:rPr>
        <w:t xml:space="preserve"> </w:t>
      </w:r>
      <w:r>
        <w:t>заболеваний</w:t>
      </w:r>
      <w:r>
        <w:rPr>
          <w:spacing w:val="-20"/>
        </w:rPr>
        <w:t xml:space="preserve"> </w:t>
      </w:r>
      <w:r>
        <w:rPr>
          <w:spacing w:val="-24"/>
        </w:rPr>
        <w:t>––</w:t>
      </w:r>
      <w:r>
        <w:rPr>
          <w:spacing w:val="-21"/>
        </w:rPr>
        <w:t xml:space="preserve"> </w:t>
      </w:r>
      <w:r>
        <w:t>например,</w:t>
      </w:r>
      <w:r>
        <w:rPr>
          <w:spacing w:val="-20"/>
        </w:rPr>
        <w:t xml:space="preserve"> </w:t>
      </w:r>
      <w:r>
        <w:t>существуют</w:t>
      </w:r>
      <w:r>
        <w:rPr>
          <w:spacing w:val="-21"/>
        </w:rPr>
        <w:t xml:space="preserve"> </w:t>
      </w:r>
      <w:r>
        <w:t>таргетные</w:t>
      </w:r>
      <w:r>
        <w:rPr>
          <w:spacing w:val="-21"/>
        </w:rPr>
        <w:t xml:space="preserve"> </w:t>
      </w:r>
      <w:r>
        <w:t>панели</w:t>
      </w:r>
      <w:r>
        <w:rPr>
          <w:spacing w:val="-20"/>
        </w:rPr>
        <w:t xml:space="preserve"> </w:t>
      </w:r>
      <w:r>
        <w:t>для</w:t>
      </w:r>
      <w:r>
        <w:rPr>
          <w:spacing w:val="-21"/>
        </w:rPr>
        <w:t xml:space="preserve"> </w:t>
      </w:r>
      <w:r>
        <w:t>иммунодефицитов,</w:t>
      </w:r>
      <w:r>
        <w:rPr>
          <w:spacing w:val="-21"/>
        </w:rPr>
        <w:t xml:space="preserve"> </w:t>
      </w:r>
      <w:r>
        <w:t>почечных,</w:t>
      </w:r>
      <w:r>
        <w:rPr>
          <w:spacing w:val="-18"/>
        </w:rPr>
        <w:t xml:space="preserve"> </w:t>
      </w:r>
      <w:r>
        <w:t>неврологических</w:t>
      </w:r>
      <w:r>
        <w:rPr>
          <w:spacing w:val="-18"/>
        </w:rPr>
        <w:t xml:space="preserve"> </w:t>
      </w:r>
      <w:r>
        <w:t>болезней,</w:t>
      </w:r>
      <w:r>
        <w:rPr>
          <w:spacing w:val="-18"/>
        </w:rPr>
        <w:t xml:space="preserve"> </w:t>
      </w:r>
      <w:r>
        <w:t>болезней</w:t>
      </w:r>
      <w:r>
        <w:rPr>
          <w:spacing w:val="-18"/>
        </w:rPr>
        <w:t xml:space="preserve"> </w:t>
      </w:r>
      <w:r>
        <w:t>соединительной</w:t>
      </w:r>
      <w:r>
        <w:rPr>
          <w:spacing w:val="-18"/>
        </w:rPr>
        <w:t xml:space="preserve"> </w:t>
      </w:r>
      <w:r>
        <w:t>ткани,</w:t>
      </w:r>
      <w:r>
        <w:rPr>
          <w:spacing w:val="-18"/>
        </w:rPr>
        <w:t xml:space="preserve"> </w:t>
      </w:r>
      <w:r>
        <w:t>сетчатки,</w:t>
      </w:r>
      <w:r>
        <w:rPr>
          <w:spacing w:val="-18"/>
        </w:rPr>
        <w:t xml:space="preserve"> </w:t>
      </w:r>
      <w:r>
        <w:t>а</w:t>
      </w:r>
      <w:r>
        <w:rPr>
          <w:spacing w:val="-18"/>
        </w:rPr>
        <w:t xml:space="preserve"> </w:t>
      </w:r>
      <w:r>
        <w:t>также предрасположенности</w:t>
      </w:r>
      <w:r>
        <w:rPr>
          <w:spacing w:val="-20"/>
        </w:rPr>
        <w:t xml:space="preserve"> </w:t>
      </w:r>
      <w:r>
        <w:t>к</w:t>
      </w:r>
      <w:r>
        <w:rPr>
          <w:spacing w:val="-20"/>
        </w:rPr>
        <w:t xml:space="preserve"> </w:t>
      </w:r>
      <w:r>
        <w:t>отдельным</w:t>
      </w:r>
      <w:r>
        <w:rPr>
          <w:spacing w:val="-20"/>
        </w:rPr>
        <w:t xml:space="preserve"> </w:t>
      </w:r>
      <w:r>
        <w:t>видам</w:t>
      </w:r>
      <w:r>
        <w:rPr>
          <w:spacing w:val="-19"/>
        </w:rPr>
        <w:t xml:space="preserve"> </w:t>
      </w:r>
      <w:r>
        <w:t>онкологических</w:t>
      </w:r>
      <w:r>
        <w:rPr>
          <w:spacing w:val="-20"/>
        </w:rPr>
        <w:t xml:space="preserve"> </w:t>
      </w:r>
      <w:r>
        <w:t>заболеваний.</w:t>
      </w:r>
      <w:r>
        <w:rPr>
          <w:spacing w:val="-20"/>
        </w:rPr>
        <w:t xml:space="preserve"> </w:t>
      </w:r>
      <w:r>
        <w:t>Таргетные</w:t>
      </w:r>
      <w:r>
        <w:rPr>
          <w:spacing w:val="-19"/>
        </w:rPr>
        <w:t xml:space="preserve"> </w:t>
      </w:r>
      <w:r>
        <w:t>панели</w:t>
      </w:r>
      <w:r>
        <w:rPr>
          <w:spacing w:val="-18"/>
        </w:rPr>
        <w:t xml:space="preserve"> </w:t>
      </w:r>
      <w:r>
        <w:t>позволяют</w:t>
      </w:r>
      <w:r>
        <w:rPr>
          <w:spacing w:val="-18"/>
        </w:rPr>
        <w:t xml:space="preserve"> </w:t>
      </w:r>
      <w:r>
        <w:t>анализировать</w:t>
      </w:r>
      <w:r>
        <w:rPr>
          <w:spacing w:val="-18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клетки</w:t>
      </w:r>
      <w:r>
        <w:rPr>
          <w:spacing w:val="-18"/>
        </w:rPr>
        <w:t xml:space="preserve"> </w:t>
      </w:r>
      <w:r>
        <w:t>опухолей</w:t>
      </w:r>
      <w:r>
        <w:rPr>
          <w:spacing w:val="-20"/>
        </w:rPr>
        <w:t xml:space="preserve"> </w:t>
      </w:r>
      <w:r>
        <w:rPr>
          <w:spacing w:val="-24"/>
        </w:rPr>
        <w:t>––</w:t>
      </w:r>
      <w:r>
        <w:rPr>
          <w:spacing w:val="-20"/>
        </w:rPr>
        <w:t xml:space="preserve"> </w:t>
      </w:r>
      <w:r>
        <w:rPr>
          <w:spacing w:val="-3"/>
        </w:rPr>
        <w:t>некоторые</w:t>
      </w:r>
      <w:r>
        <w:rPr>
          <w:spacing w:val="-18"/>
        </w:rPr>
        <w:t xml:space="preserve"> </w:t>
      </w:r>
      <w:r>
        <w:t>приспособлены</w:t>
      </w:r>
      <w:r>
        <w:rPr>
          <w:spacing w:val="-18"/>
        </w:rPr>
        <w:t xml:space="preserve"> </w:t>
      </w:r>
      <w:r>
        <w:t>к</w:t>
      </w:r>
      <w:r>
        <w:rPr>
          <w:spacing w:val="-18"/>
        </w:rPr>
        <w:t xml:space="preserve"> </w:t>
      </w:r>
      <w:r>
        <w:t>выявлению общих для многих раковых линий мутаций, другие же разработаны для специфического типа</w:t>
      </w:r>
      <w:r>
        <w:rPr>
          <w:spacing w:val="-3"/>
        </w:rPr>
        <w:t xml:space="preserve"> </w:t>
      </w:r>
      <w:r>
        <w:t>опухолей[</w:t>
      </w:r>
      <w:hyperlink w:anchor="_bookmark62">
        <w:r>
          <w:rPr>
            <w:color w:val="003052"/>
          </w:rPr>
          <w:t>34</w:t>
        </w:r>
      </w:hyperlink>
      <w:r>
        <w:t>].</w:t>
      </w:r>
    </w:p>
    <w:p w14:paraId="688CBC85" w14:textId="77777777" w:rsidR="00147D99" w:rsidRDefault="00147D99">
      <w:pPr>
        <w:pStyle w:val="a5"/>
        <w:spacing w:before="8"/>
        <w:rPr>
          <w:sz w:val="30"/>
        </w:rPr>
      </w:pPr>
    </w:p>
    <w:p w14:paraId="7A291B92" w14:textId="77777777" w:rsidR="00147D99" w:rsidRDefault="00CE5153">
      <w:pPr>
        <w:pStyle w:val="a5"/>
        <w:tabs>
          <w:tab w:val="left" w:pos="4597"/>
        </w:tabs>
        <w:spacing w:line="252" w:lineRule="auto"/>
        <w:ind w:left="117" w:right="1545"/>
      </w:pPr>
      <w:r>
        <w:rPr>
          <w:b/>
        </w:rPr>
        <w:t>Полноэкзомное</w:t>
      </w:r>
      <w:r>
        <w:rPr>
          <w:b/>
          <w:spacing w:val="-28"/>
        </w:rPr>
        <w:t xml:space="preserve"> </w:t>
      </w:r>
      <w:r>
        <w:rPr>
          <w:b/>
        </w:rPr>
        <w:t>секвенирование</w:t>
      </w:r>
      <w:r>
        <w:rPr>
          <w:b/>
          <w:spacing w:val="-28"/>
        </w:rPr>
        <w:t xml:space="preserve"> </w:t>
      </w:r>
      <w:r>
        <w:rPr>
          <w:b/>
        </w:rPr>
        <w:t>(WES).</w:t>
      </w:r>
      <w:r>
        <w:rPr>
          <w:b/>
        </w:rPr>
        <w:tab/>
      </w:r>
      <w:r>
        <w:rPr>
          <w:spacing w:val="-3"/>
        </w:rPr>
        <w:t>Техника</w:t>
      </w:r>
      <w:r>
        <w:rPr>
          <w:spacing w:val="-26"/>
        </w:rPr>
        <w:t xml:space="preserve"> </w:t>
      </w:r>
      <w:r>
        <w:t>заключается</w:t>
      </w:r>
      <w:r>
        <w:rPr>
          <w:spacing w:val="-26"/>
        </w:rPr>
        <w:t xml:space="preserve"> </w:t>
      </w:r>
      <w:r>
        <w:t>в</w:t>
      </w:r>
      <w:r>
        <w:rPr>
          <w:spacing w:val="-26"/>
        </w:rPr>
        <w:t xml:space="preserve"> </w:t>
      </w:r>
      <w:r>
        <w:t>секвенировании</w:t>
      </w:r>
      <w:r>
        <w:rPr>
          <w:spacing w:val="-26"/>
        </w:rPr>
        <w:t xml:space="preserve"> </w:t>
      </w:r>
      <w:r>
        <w:t>обогащённого</w:t>
      </w:r>
      <w:r>
        <w:rPr>
          <w:spacing w:val="-31"/>
        </w:rPr>
        <w:t xml:space="preserve"> </w:t>
      </w:r>
      <w:r>
        <w:rPr>
          <w:spacing w:val="-3"/>
        </w:rPr>
        <w:t>экзома</w:t>
      </w:r>
      <w:r>
        <w:rPr>
          <w:spacing w:val="-24"/>
        </w:rPr>
        <w:t xml:space="preserve"> –– </w:t>
      </w:r>
      <w:r>
        <w:t>совокупности</w:t>
      </w:r>
      <w:r>
        <w:rPr>
          <w:spacing w:val="-31"/>
        </w:rPr>
        <w:t xml:space="preserve"> </w:t>
      </w:r>
      <w:r>
        <w:t>белок-кодирующих</w:t>
      </w:r>
      <w:r>
        <w:rPr>
          <w:spacing w:val="-30"/>
        </w:rPr>
        <w:t xml:space="preserve"> </w:t>
      </w:r>
      <w:r>
        <w:t>последовательностей</w:t>
      </w:r>
      <w:r>
        <w:rPr>
          <w:spacing w:val="-30"/>
        </w:rPr>
        <w:t xml:space="preserve"> </w:t>
      </w:r>
      <w:r>
        <w:t>клетки.</w:t>
      </w:r>
      <w:r>
        <w:rPr>
          <w:spacing w:val="-31"/>
        </w:rPr>
        <w:t xml:space="preserve"> </w:t>
      </w:r>
      <w:r>
        <w:t xml:space="preserve">Для </w:t>
      </w:r>
      <w:r>
        <w:rPr>
          <w:spacing w:val="-3"/>
        </w:rPr>
        <w:t xml:space="preserve">этого </w:t>
      </w:r>
      <w:r>
        <w:t>используют специальные экзомные таргетные панели. Несмотря на то, что суще</w:t>
      </w:r>
      <w:r>
        <w:rPr>
          <w:spacing w:val="-3"/>
        </w:rPr>
        <w:t>ствует</w:t>
      </w:r>
      <w:r>
        <w:rPr>
          <w:spacing w:val="-10"/>
        </w:rPr>
        <w:t xml:space="preserve"> </w:t>
      </w:r>
      <w:r>
        <w:t>множество</w:t>
      </w:r>
      <w:r>
        <w:rPr>
          <w:spacing w:val="-9"/>
        </w:rPr>
        <w:t xml:space="preserve"> </w:t>
      </w:r>
      <w:r>
        <w:t>методов</w:t>
      </w:r>
      <w:r>
        <w:rPr>
          <w:spacing w:val="-9"/>
        </w:rPr>
        <w:t xml:space="preserve"> </w:t>
      </w:r>
      <w:r>
        <w:t>таргетного</w:t>
      </w:r>
      <w:r>
        <w:rPr>
          <w:spacing w:val="-9"/>
        </w:rPr>
        <w:t xml:space="preserve"> </w:t>
      </w:r>
      <w:r>
        <w:t>обогащения,</w:t>
      </w:r>
      <w:r>
        <w:rPr>
          <w:spacing w:val="-10"/>
        </w:rPr>
        <w:t xml:space="preserve"> </w:t>
      </w:r>
      <w:r>
        <w:t>конкретно</w:t>
      </w:r>
      <w:r>
        <w:rPr>
          <w:spacing w:val="-9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WES</w:t>
      </w:r>
      <w:r>
        <w:rPr>
          <w:spacing w:val="-9"/>
        </w:rPr>
        <w:t xml:space="preserve"> </w:t>
      </w:r>
      <w:r>
        <w:t>могут</w:t>
      </w:r>
      <w:r>
        <w:rPr>
          <w:spacing w:val="-10"/>
        </w:rPr>
        <w:t xml:space="preserve"> </w:t>
      </w:r>
      <w:r>
        <w:t>быть</w:t>
      </w:r>
      <w:r>
        <w:rPr>
          <w:spacing w:val="-9"/>
        </w:rPr>
        <w:t xml:space="preserve"> </w:t>
      </w:r>
      <w:r>
        <w:t>использованы лишь немногие из них, а именно –– твердофазная и жидкофазная гибридизация[</w:t>
      </w:r>
      <w:hyperlink w:anchor="_bookmark61">
        <w:r>
          <w:rPr>
            <w:color w:val="003052"/>
          </w:rPr>
          <w:t>33</w:t>
        </w:r>
      </w:hyperlink>
      <w:r>
        <w:t>].</w:t>
      </w:r>
    </w:p>
    <w:p w14:paraId="1613A767" w14:textId="77777777" w:rsidR="00147D99" w:rsidRDefault="00CE5153">
      <w:pPr>
        <w:pStyle w:val="a5"/>
        <w:spacing w:before="13" w:line="252" w:lineRule="auto"/>
        <w:ind w:left="117" w:right="1657" w:firstLine="358"/>
        <w:jc w:val="both"/>
      </w:pPr>
      <w:r>
        <w:t>У</w:t>
      </w:r>
      <w:r>
        <w:rPr>
          <w:spacing w:val="-7"/>
        </w:rPr>
        <w:t xml:space="preserve"> </w:t>
      </w:r>
      <w:r>
        <w:t>человека</w:t>
      </w:r>
      <w:r>
        <w:rPr>
          <w:spacing w:val="-7"/>
        </w:rPr>
        <w:t xml:space="preserve"> </w:t>
      </w:r>
      <w:r>
        <w:rPr>
          <w:spacing w:val="-3"/>
        </w:rPr>
        <w:t>экзом</w:t>
      </w:r>
      <w:r>
        <w:rPr>
          <w:spacing w:val="-6"/>
        </w:rPr>
        <w:t xml:space="preserve"> </w:t>
      </w:r>
      <w:r>
        <w:t>составляет</w:t>
      </w:r>
      <w:r>
        <w:rPr>
          <w:spacing w:val="-7"/>
        </w:rPr>
        <w:t xml:space="preserve"> </w:t>
      </w:r>
      <w:r>
        <w:t>примерно</w:t>
      </w:r>
      <w:r>
        <w:rPr>
          <w:spacing w:val="-6"/>
        </w:rPr>
        <w:t xml:space="preserve"> </w:t>
      </w:r>
      <w:r>
        <w:t>1%</w:t>
      </w:r>
      <w:r>
        <w:rPr>
          <w:spacing w:val="-7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t>генома,</w:t>
      </w:r>
      <w:r>
        <w:rPr>
          <w:spacing w:val="-6"/>
        </w:rPr>
        <w:t xml:space="preserve"> </w:t>
      </w:r>
      <w:r>
        <w:t>или</w:t>
      </w:r>
      <w:r>
        <w:rPr>
          <w:spacing w:val="-7"/>
        </w:rPr>
        <w:t xml:space="preserve"> </w:t>
      </w:r>
      <w:r>
        <w:t>примерно</w:t>
      </w:r>
      <w:r>
        <w:rPr>
          <w:spacing w:val="-6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миллионов п.о.</w:t>
      </w:r>
      <w:r>
        <w:rPr>
          <w:spacing w:val="-16"/>
        </w:rPr>
        <w:t xml:space="preserve"> </w:t>
      </w:r>
      <w:r>
        <w:t>(суммарно).</w:t>
      </w:r>
      <w:r>
        <w:rPr>
          <w:spacing w:val="-16"/>
        </w:rPr>
        <w:t xml:space="preserve"> </w:t>
      </w:r>
      <w:r>
        <w:t>При</w:t>
      </w:r>
      <w:r>
        <w:rPr>
          <w:spacing w:val="-16"/>
        </w:rPr>
        <w:t xml:space="preserve"> </w:t>
      </w:r>
      <w:r>
        <w:rPr>
          <w:spacing w:val="-3"/>
        </w:rPr>
        <w:t>этом</w:t>
      </w:r>
      <w:r>
        <w:rPr>
          <w:spacing w:val="-16"/>
        </w:rPr>
        <w:t xml:space="preserve"> </w:t>
      </w:r>
      <w:r>
        <w:t>более</w:t>
      </w:r>
      <w:r>
        <w:rPr>
          <w:spacing w:val="-16"/>
        </w:rPr>
        <w:t xml:space="preserve"> </w:t>
      </w:r>
      <w:r>
        <w:t>80%</w:t>
      </w:r>
      <w:r>
        <w:rPr>
          <w:spacing w:val="-16"/>
        </w:rPr>
        <w:t xml:space="preserve"> </w:t>
      </w:r>
      <w:r>
        <w:t>генетических</w:t>
      </w:r>
      <w:r>
        <w:rPr>
          <w:spacing w:val="-16"/>
        </w:rPr>
        <w:t xml:space="preserve"> </w:t>
      </w:r>
      <w:r>
        <w:t>вариантов,</w:t>
      </w:r>
      <w:r>
        <w:rPr>
          <w:spacing w:val="-16"/>
        </w:rPr>
        <w:t xml:space="preserve"> </w:t>
      </w:r>
      <w:r>
        <w:rPr>
          <w:spacing w:val="-3"/>
        </w:rPr>
        <w:t>которые</w:t>
      </w:r>
      <w:r>
        <w:rPr>
          <w:spacing w:val="-15"/>
        </w:rPr>
        <w:t xml:space="preserve"> </w:t>
      </w:r>
      <w:r>
        <w:t>представлены</w:t>
      </w:r>
      <w:r>
        <w:rPr>
          <w:spacing w:val="-16"/>
        </w:rPr>
        <w:t xml:space="preserve"> </w:t>
      </w:r>
      <w:r>
        <w:t>в базе</w:t>
      </w:r>
      <w:r>
        <w:rPr>
          <w:spacing w:val="-10"/>
        </w:rPr>
        <w:t xml:space="preserve"> </w:t>
      </w:r>
      <w:r>
        <w:t>данных</w:t>
      </w:r>
      <w:r>
        <w:rPr>
          <w:spacing w:val="-9"/>
        </w:rPr>
        <w:t xml:space="preserve"> </w:t>
      </w:r>
      <w:r>
        <w:t>известных</w:t>
      </w:r>
      <w:r>
        <w:rPr>
          <w:spacing w:val="-10"/>
        </w:rPr>
        <w:t xml:space="preserve"> </w:t>
      </w:r>
      <w:r>
        <w:t>геномных</w:t>
      </w:r>
      <w:r>
        <w:rPr>
          <w:spacing w:val="-9"/>
        </w:rPr>
        <w:t xml:space="preserve"> </w:t>
      </w:r>
      <w:r>
        <w:t>вариантов</w:t>
      </w:r>
      <w:r>
        <w:rPr>
          <w:spacing w:val="-10"/>
        </w:rPr>
        <w:t xml:space="preserve"> </w:t>
      </w:r>
      <w:r>
        <w:rPr>
          <w:spacing w:val="-5"/>
        </w:rPr>
        <w:t>CLINVAR,</w:t>
      </w:r>
      <w:r>
        <w:rPr>
          <w:spacing w:val="-9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из</w:t>
      </w:r>
      <w:r>
        <w:rPr>
          <w:spacing w:val="-9"/>
        </w:rPr>
        <w:t xml:space="preserve"> </w:t>
      </w:r>
      <w:r>
        <w:t>них</w:t>
      </w:r>
      <w:r>
        <w:rPr>
          <w:spacing w:val="-10"/>
        </w:rPr>
        <w:t xml:space="preserve"> </w:t>
      </w:r>
      <w:r>
        <w:t>более</w:t>
      </w:r>
      <w:r>
        <w:rPr>
          <w:spacing w:val="-9"/>
        </w:rPr>
        <w:t xml:space="preserve"> </w:t>
      </w:r>
      <w:r>
        <w:t>89%</w:t>
      </w:r>
      <w:r>
        <w:rPr>
          <w:spacing w:val="-10"/>
        </w:rPr>
        <w:t xml:space="preserve"> </w:t>
      </w:r>
      <w:r>
        <w:t xml:space="preserve">вариантов, </w:t>
      </w:r>
      <w:r>
        <w:rPr>
          <w:spacing w:val="-3"/>
        </w:rPr>
        <w:t>которые</w:t>
      </w:r>
      <w:r>
        <w:rPr>
          <w:spacing w:val="-28"/>
        </w:rPr>
        <w:t xml:space="preserve"> </w:t>
      </w:r>
      <w:r>
        <w:t>отмечены</w:t>
      </w:r>
      <w:r>
        <w:rPr>
          <w:spacing w:val="-27"/>
        </w:rPr>
        <w:t xml:space="preserve"> </w:t>
      </w:r>
      <w:r>
        <w:t>как</w:t>
      </w:r>
      <w:r>
        <w:rPr>
          <w:spacing w:val="-27"/>
        </w:rPr>
        <w:t xml:space="preserve"> </w:t>
      </w:r>
      <w:r>
        <w:t>«патогенные»,</w:t>
      </w:r>
      <w:r>
        <w:rPr>
          <w:spacing w:val="-27"/>
        </w:rPr>
        <w:t xml:space="preserve"> </w:t>
      </w:r>
      <w:r>
        <w:t>относятся</w:t>
      </w:r>
      <w:r>
        <w:rPr>
          <w:spacing w:val="-27"/>
        </w:rPr>
        <w:t xml:space="preserve"> </w:t>
      </w:r>
      <w:r>
        <w:t>к</w:t>
      </w:r>
      <w:r>
        <w:rPr>
          <w:spacing w:val="-28"/>
        </w:rPr>
        <w:t xml:space="preserve"> </w:t>
      </w:r>
      <w:r>
        <w:t>белок-кодирующим</w:t>
      </w:r>
      <w:r>
        <w:rPr>
          <w:spacing w:val="-27"/>
        </w:rPr>
        <w:t xml:space="preserve"> </w:t>
      </w:r>
      <w:r>
        <w:t>областям</w:t>
      </w:r>
      <w:r>
        <w:rPr>
          <w:spacing w:val="-27"/>
        </w:rPr>
        <w:t xml:space="preserve"> </w:t>
      </w:r>
      <w:r>
        <w:t>генома; эта цифра приближается к 99%, если учитывать ближайшие окрестности экзонов[</w:t>
      </w:r>
      <w:hyperlink w:anchor="_bookmark63">
        <w:r>
          <w:rPr>
            <w:color w:val="003052"/>
          </w:rPr>
          <w:t>35</w:t>
        </w:r>
      </w:hyperlink>
      <w:r>
        <w:t>]. Таким</w:t>
      </w:r>
      <w:r>
        <w:rPr>
          <w:spacing w:val="-17"/>
        </w:rPr>
        <w:t xml:space="preserve"> </w:t>
      </w:r>
      <w:r>
        <w:t>образом,</w:t>
      </w:r>
      <w:r>
        <w:rPr>
          <w:spacing w:val="-16"/>
        </w:rPr>
        <w:t xml:space="preserve"> </w:t>
      </w:r>
      <w:r>
        <w:t>полноэкзомное</w:t>
      </w:r>
      <w:r>
        <w:rPr>
          <w:spacing w:val="-16"/>
        </w:rPr>
        <w:t xml:space="preserve"> </w:t>
      </w:r>
      <w:r>
        <w:t>секвенирование</w:t>
      </w:r>
      <w:r>
        <w:rPr>
          <w:spacing w:val="-15"/>
        </w:rPr>
        <w:t xml:space="preserve"> </w:t>
      </w:r>
      <w:r>
        <w:t>намного</w:t>
      </w:r>
      <w:r>
        <w:rPr>
          <w:spacing w:val="-16"/>
        </w:rPr>
        <w:t xml:space="preserve"> </w:t>
      </w:r>
      <w:r>
        <w:t>лучше</w:t>
      </w:r>
      <w:r>
        <w:rPr>
          <w:spacing w:val="-16"/>
        </w:rPr>
        <w:t xml:space="preserve"> </w:t>
      </w:r>
      <w:r>
        <w:rPr>
          <w:spacing w:val="-4"/>
        </w:rPr>
        <w:t>подходит</w:t>
      </w:r>
      <w:r>
        <w:rPr>
          <w:spacing w:val="-16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обычной клинической</w:t>
      </w:r>
      <w:r>
        <w:rPr>
          <w:spacing w:val="-26"/>
        </w:rPr>
        <w:t xml:space="preserve"> </w:t>
      </w:r>
      <w:r>
        <w:t>практики,</w:t>
      </w:r>
      <w:r>
        <w:rPr>
          <w:spacing w:val="-25"/>
        </w:rPr>
        <w:t xml:space="preserve"> </w:t>
      </w:r>
      <w:r>
        <w:t>нежели</w:t>
      </w:r>
      <w:r>
        <w:rPr>
          <w:spacing w:val="-26"/>
        </w:rPr>
        <w:t xml:space="preserve"> </w:t>
      </w:r>
      <w:r>
        <w:t>полногеномное.</w:t>
      </w:r>
      <w:r>
        <w:rPr>
          <w:spacing w:val="-24"/>
        </w:rPr>
        <w:t xml:space="preserve"> </w:t>
      </w:r>
      <w:r>
        <w:t>Кроме</w:t>
      </w:r>
      <w:r>
        <w:rPr>
          <w:spacing w:val="-26"/>
        </w:rPr>
        <w:t xml:space="preserve"> </w:t>
      </w:r>
      <w:r>
        <w:t>того,</w:t>
      </w:r>
      <w:r>
        <w:rPr>
          <w:spacing w:val="-25"/>
        </w:rPr>
        <w:t xml:space="preserve"> </w:t>
      </w:r>
      <w:r>
        <w:t>полноэкзомное</w:t>
      </w:r>
      <w:r>
        <w:rPr>
          <w:spacing w:val="-25"/>
        </w:rPr>
        <w:t xml:space="preserve"> </w:t>
      </w:r>
      <w:r>
        <w:t xml:space="preserve">секвенирование значительно дешевле, что увеличивает его доступность и </w:t>
      </w:r>
      <w:r>
        <w:rPr>
          <w:spacing w:val="-3"/>
        </w:rPr>
        <w:t xml:space="preserve">позволяет, </w:t>
      </w:r>
      <w:r>
        <w:t>например, произвести</w:t>
      </w:r>
      <w:r>
        <w:rPr>
          <w:spacing w:val="-10"/>
        </w:rPr>
        <w:t xml:space="preserve"> </w:t>
      </w:r>
      <w:r>
        <w:t>тестирование</w:t>
      </w:r>
      <w:r>
        <w:rPr>
          <w:spacing w:val="-9"/>
        </w:rPr>
        <w:t xml:space="preserve"> </w:t>
      </w:r>
      <w:r>
        <w:t>ребёнка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родителей</w:t>
      </w:r>
      <w:r>
        <w:rPr>
          <w:spacing w:val="-10"/>
        </w:rPr>
        <w:t xml:space="preserve"> </w:t>
      </w:r>
      <w:r>
        <w:t>(так</w:t>
      </w:r>
      <w:r>
        <w:rPr>
          <w:spacing w:val="-9"/>
        </w:rPr>
        <w:t xml:space="preserve"> </w:t>
      </w:r>
      <w:r>
        <w:t>называемый</w:t>
      </w:r>
      <w:r>
        <w:rPr>
          <w:spacing w:val="-10"/>
        </w:rPr>
        <w:t xml:space="preserve"> </w:t>
      </w:r>
      <w:r>
        <w:t>трио-тест)</w:t>
      </w:r>
      <w:r>
        <w:rPr>
          <w:spacing w:val="-9"/>
        </w:rPr>
        <w:t xml:space="preserve"> </w:t>
      </w:r>
      <w:r>
        <w:t>и,</w:t>
      </w:r>
      <w:r>
        <w:rPr>
          <w:spacing w:val="-10"/>
        </w:rPr>
        <w:t xml:space="preserve"> </w:t>
      </w:r>
      <w:r>
        <w:t>как</w:t>
      </w:r>
      <w:r>
        <w:rPr>
          <w:spacing w:val="-9"/>
        </w:rPr>
        <w:t xml:space="preserve"> </w:t>
      </w:r>
      <w:r>
        <w:t>следствие, улучшить интерпретацию</w:t>
      </w:r>
      <w:r>
        <w:rPr>
          <w:spacing w:val="-5"/>
        </w:rPr>
        <w:t xml:space="preserve"> </w:t>
      </w:r>
      <w:r>
        <w:t>вариантов[</w:t>
      </w:r>
      <w:hyperlink w:anchor="_bookmark62">
        <w:r>
          <w:rPr>
            <w:color w:val="003052"/>
          </w:rPr>
          <w:t>34</w:t>
        </w:r>
      </w:hyperlink>
      <w:r>
        <w:t>].</w:t>
      </w:r>
    </w:p>
    <w:p w14:paraId="0B09DB89" w14:textId="77777777" w:rsidR="00147D99" w:rsidRDefault="00147D99">
      <w:pPr>
        <w:pStyle w:val="a5"/>
        <w:spacing w:before="3"/>
        <w:rPr>
          <w:sz w:val="30"/>
        </w:rPr>
      </w:pPr>
    </w:p>
    <w:p w14:paraId="1437C454" w14:textId="77777777" w:rsidR="00147D99" w:rsidRDefault="00CE5153">
      <w:pPr>
        <w:pStyle w:val="a5"/>
        <w:spacing w:line="252" w:lineRule="auto"/>
        <w:ind w:left="117" w:right="1657"/>
        <w:jc w:val="both"/>
      </w:pPr>
      <w:r>
        <w:rPr>
          <w:b/>
        </w:rPr>
        <w:t xml:space="preserve">Технологии захвата конформации хромосом (3C). </w:t>
      </w:r>
      <w:r>
        <w:t xml:space="preserve">Данные методики позволяют определить расстояние в 3D-пространстве ядра между </w:t>
      </w:r>
      <w:r>
        <w:rPr>
          <w:spacing w:val="-3"/>
        </w:rPr>
        <w:t xml:space="preserve">двумя </w:t>
      </w:r>
      <w:r>
        <w:t>точками генома. Принцип состоит в том, что интактное ядро фиксируют формальдегидом, ДНК гидролизу</w:t>
      </w:r>
      <w:r>
        <w:rPr>
          <w:spacing w:val="-8"/>
        </w:rPr>
        <w:t xml:space="preserve">ют, </w:t>
      </w:r>
      <w:r>
        <w:rPr>
          <w:spacing w:val="-3"/>
        </w:rPr>
        <w:t xml:space="preserve">лигируют, </w:t>
      </w:r>
      <w:r>
        <w:t xml:space="preserve">затем продукты лигазной реакции секвенируют при помощи NGS. </w:t>
      </w:r>
      <w:proofErr w:type="gramStart"/>
      <w:r>
        <w:t>Во время</w:t>
      </w:r>
      <w:proofErr w:type="gramEnd"/>
      <w:r>
        <w:t xml:space="preserve"> лигирования ковалентно связанными могут оказаться </w:t>
      </w:r>
      <w:r>
        <w:rPr>
          <w:spacing w:val="-4"/>
        </w:rPr>
        <w:t xml:space="preserve">только </w:t>
      </w:r>
      <w:r>
        <w:t xml:space="preserve">те участки, </w:t>
      </w:r>
      <w:r>
        <w:rPr>
          <w:spacing w:val="-4"/>
        </w:rPr>
        <w:t>кото</w:t>
      </w:r>
      <w:r>
        <w:t xml:space="preserve">рые физически находятся </w:t>
      </w:r>
      <w:r>
        <w:rPr>
          <w:spacing w:val="-4"/>
        </w:rPr>
        <w:t xml:space="preserve">близко </w:t>
      </w:r>
      <w:r>
        <w:t>друг от друга. Картирование химерных прочтений с помощью</w:t>
      </w:r>
      <w:r>
        <w:rPr>
          <w:spacing w:val="-9"/>
        </w:rPr>
        <w:t xml:space="preserve"> </w:t>
      </w:r>
      <w:r>
        <w:t>специальных</w:t>
      </w:r>
      <w:r>
        <w:rPr>
          <w:spacing w:val="-9"/>
        </w:rPr>
        <w:t xml:space="preserve"> </w:t>
      </w:r>
      <w:r>
        <w:t>инструментов</w:t>
      </w:r>
      <w:r>
        <w:rPr>
          <w:spacing w:val="-9"/>
        </w:rPr>
        <w:t xml:space="preserve"> </w:t>
      </w:r>
      <w:r>
        <w:t>позволяет</w:t>
      </w:r>
      <w:r>
        <w:rPr>
          <w:spacing w:val="-9"/>
        </w:rPr>
        <w:t xml:space="preserve"> </w:t>
      </w:r>
      <w:r>
        <w:t>узнать,</w:t>
      </w:r>
      <w:r>
        <w:rPr>
          <w:spacing w:val="-9"/>
        </w:rPr>
        <w:t xml:space="preserve"> </w:t>
      </w:r>
      <w:r>
        <w:t>какие</w:t>
      </w:r>
      <w:r>
        <w:rPr>
          <w:spacing w:val="-9"/>
        </w:rPr>
        <w:t xml:space="preserve"> </w:t>
      </w:r>
      <w:r>
        <w:t>именно</w:t>
      </w:r>
      <w:r>
        <w:rPr>
          <w:spacing w:val="-8"/>
        </w:rPr>
        <w:t xml:space="preserve"> </w:t>
      </w:r>
      <w:r>
        <w:t>участки</w:t>
      </w:r>
      <w:r>
        <w:rPr>
          <w:spacing w:val="-9"/>
        </w:rPr>
        <w:t xml:space="preserve"> </w:t>
      </w:r>
      <w:r>
        <w:t>генома были связаны[</w:t>
      </w:r>
      <w:hyperlink w:anchor="_bookmark64">
        <w:r>
          <w:rPr>
            <w:color w:val="003052"/>
          </w:rPr>
          <w:t>36</w:t>
        </w:r>
      </w:hyperlink>
      <w:r>
        <w:t xml:space="preserve">]. При обработке большого количества 3C данных геном разделяют на районы фиксированной длины, называемые бинами. Длина бинов называется разрешением; чем меньше длина, тем более высоким считается разрешение. Прочтение, части </w:t>
      </w:r>
      <w:r>
        <w:rPr>
          <w:spacing w:val="-4"/>
        </w:rPr>
        <w:t xml:space="preserve">которого </w:t>
      </w:r>
      <w:r>
        <w:t xml:space="preserve">были картированы на два разных бина, называется </w:t>
      </w:r>
      <w:r>
        <w:rPr>
          <w:spacing w:val="-3"/>
        </w:rPr>
        <w:t xml:space="preserve">контактом </w:t>
      </w:r>
      <w:r>
        <w:t>между этими</w:t>
      </w:r>
      <w:r>
        <w:rPr>
          <w:spacing w:val="-17"/>
        </w:rPr>
        <w:t xml:space="preserve"> </w:t>
      </w:r>
      <w:r>
        <w:t>районами.</w:t>
      </w:r>
      <w:r>
        <w:rPr>
          <w:spacing w:val="-17"/>
        </w:rPr>
        <w:t xml:space="preserve"> </w:t>
      </w:r>
      <w:r>
        <w:t>Практическое</w:t>
      </w:r>
      <w:r>
        <w:rPr>
          <w:spacing w:val="-17"/>
        </w:rPr>
        <w:t xml:space="preserve"> </w:t>
      </w:r>
      <w:r>
        <w:t>значение</w:t>
      </w:r>
      <w:r>
        <w:rPr>
          <w:spacing w:val="-17"/>
        </w:rPr>
        <w:t xml:space="preserve"> </w:t>
      </w:r>
      <w:r>
        <w:t>имеет</w:t>
      </w:r>
      <w:r>
        <w:rPr>
          <w:spacing w:val="-17"/>
        </w:rPr>
        <w:t xml:space="preserve"> </w:t>
      </w:r>
      <w:r>
        <w:t>информация</w:t>
      </w:r>
      <w:r>
        <w:rPr>
          <w:spacing w:val="-17"/>
        </w:rPr>
        <w:t xml:space="preserve"> </w:t>
      </w:r>
      <w:r>
        <w:t>об</w:t>
      </w:r>
      <w:r>
        <w:rPr>
          <w:spacing w:val="-17"/>
        </w:rPr>
        <w:t xml:space="preserve"> </w:t>
      </w:r>
      <w:r>
        <w:t>относительной</w:t>
      </w:r>
      <w:r>
        <w:rPr>
          <w:spacing w:val="-17"/>
        </w:rPr>
        <w:t xml:space="preserve"> </w:t>
      </w:r>
      <w:r>
        <w:t>частоте контактов между</w:t>
      </w:r>
      <w:r>
        <w:rPr>
          <w:spacing w:val="-3"/>
        </w:rPr>
        <w:t xml:space="preserve"> </w:t>
      </w:r>
      <w:r>
        <w:t>бинами.</w:t>
      </w:r>
    </w:p>
    <w:p w14:paraId="3A738EC7" w14:textId="77777777" w:rsidR="00147D99" w:rsidRDefault="00CE5153">
      <w:pPr>
        <w:pStyle w:val="a5"/>
        <w:spacing w:line="252" w:lineRule="auto"/>
        <w:ind w:left="117" w:right="1658" w:firstLine="358"/>
        <w:jc w:val="both"/>
      </w:pPr>
      <w:r>
        <w:t>В</w:t>
      </w:r>
      <w:r>
        <w:rPr>
          <w:spacing w:val="-12"/>
        </w:rPr>
        <w:t xml:space="preserve"> </w:t>
      </w:r>
      <w:r>
        <w:t>настоящее</w:t>
      </w:r>
      <w:r>
        <w:rPr>
          <w:spacing w:val="-11"/>
        </w:rPr>
        <w:t xml:space="preserve"> </w:t>
      </w:r>
      <w:r>
        <w:t>время</w:t>
      </w:r>
      <w:r>
        <w:rPr>
          <w:spacing w:val="-11"/>
        </w:rPr>
        <w:t xml:space="preserve"> </w:t>
      </w:r>
      <w:r>
        <w:t>существует</w:t>
      </w:r>
      <w:r>
        <w:rPr>
          <w:spacing w:val="-11"/>
        </w:rPr>
        <w:t xml:space="preserve"> </w:t>
      </w:r>
      <w:r>
        <w:t>множество</w:t>
      </w:r>
      <w:r>
        <w:rPr>
          <w:spacing w:val="-11"/>
        </w:rPr>
        <w:t xml:space="preserve"> </w:t>
      </w:r>
      <w:r>
        <w:t>вариантов</w:t>
      </w:r>
      <w:r>
        <w:rPr>
          <w:spacing w:val="-11"/>
        </w:rPr>
        <w:t xml:space="preserve"> </w:t>
      </w:r>
      <w:r>
        <w:rPr>
          <w:spacing w:val="-3"/>
        </w:rPr>
        <w:t>протокола</w:t>
      </w:r>
      <w:r>
        <w:rPr>
          <w:spacing w:val="-11"/>
        </w:rPr>
        <w:t xml:space="preserve"> </w:t>
      </w:r>
      <w:r>
        <w:t>3C.</w:t>
      </w:r>
      <w:r>
        <w:rPr>
          <w:spacing w:val="-11"/>
        </w:rPr>
        <w:t xml:space="preserve"> </w:t>
      </w:r>
      <w:r>
        <w:t>Самым</w:t>
      </w:r>
      <w:r>
        <w:rPr>
          <w:spacing w:val="-11"/>
        </w:rPr>
        <w:t xml:space="preserve"> </w:t>
      </w:r>
      <w:r>
        <w:t xml:space="preserve">известным и широко применяемым является </w:t>
      </w:r>
      <w:r>
        <w:rPr>
          <w:spacing w:val="-3"/>
        </w:rPr>
        <w:t xml:space="preserve">метод </w:t>
      </w:r>
      <w:r>
        <w:t xml:space="preserve">Hi-C, сочетающий 3C с методами массового параллельного секвенирования. С его помощью можно подсчитать количество контактов во всём геноме </w:t>
      </w:r>
      <w:r>
        <w:rPr>
          <w:spacing w:val="-24"/>
        </w:rPr>
        <w:t xml:space="preserve">–– </w:t>
      </w:r>
      <w:r>
        <w:t>как внутри-, так и межхромосомные</w:t>
      </w:r>
      <w:r>
        <w:rPr>
          <w:spacing w:val="-44"/>
        </w:rPr>
        <w:t xml:space="preserve"> </w:t>
      </w:r>
      <w:r>
        <w:t>контакты[</w:t>
      </w:r>
      <w:hyperlink w:anchor="_bookmark65">
        <w:r>
          <w:rPr>
            <w:color w:val="003052"/>
          </w:rPr>
          <w:t>37</w:t>
        </w:r>
      </w:hyperlink>
      <w:r>
        <w:t>].</w:t>
      </w:r>
    </w:p>
    <w:p w14:paraId="7E392DF9" w14:textId="77777777" w:rsidR="00147D99" w:rsidRDefault="00147D99">
      <w:pPr>
        <w:pStyle w:val="a5"/>
        <w:spacing w:before="10"/>
        <w:rPr>
          <w:sz w:val="23"/>
        </w:rPr>
      </w:pPr>
    </w:p>
    <w:p w14:paraId="72A5A6CF" w14:textId="77777777" w:rsidR="00147D99" w:rsidRDefault="00CE5153">
      <w:pPr>
        <w:pStyle w:val="a5"/>
        <w:spacing w:line="252" w:lineRule="auto"/>
        <w:ind w:left="117" w:right="1658" w:firstLine="358"/>
        <w:jc w:val="both"/>
        <w:sectPr w:rsidR="00147D99">
          <w:pgSz w:w="11906" w:h="16838"/>
          <w:pgMar w:top="1540" w:right="0" w:bottom="280" w:left="1300" w:header="953" w:footer="0" w:gutter="0"/>
          <w:cols w:space="720"/>
          <w:formProt w:val="0"/>
          <w:docGrid w:linePitch="100" w:charSpace="4096"/>
        </w:sectPr>
      </w:pPr>
      <w:r>
        <w:t>Результаты NGS представляют собой гигантские блоки данных, содержащие всевозможные ошибки. Обработка данных секвенирования –– это высокотехнологичная отрасль, которая позволяет получить из этих данных практически значимую информацию и минимизировать влияние ошибок на эту информацию.</w:t>
      </w:r>
    </w:p>
    <w:p w14:paraId="57FD4F0E" w14:textId="77777777" w:rsidR="00147D99" w:rsidRDefault="00CE5153">
      <w:pPr>
        <w:pStyle w:val="2"/>
        <w:numPr>
          <w:ilvl w:val="1"/>
          <w:numId w:val="13"/>
        </w:numPr>
        <w:tabs>
          <w:tab w:val="left" w:pos="975"/>
        </w:tabs>
        <w:spacing w:before="185"/>
        <w:ind w:hanging="575"/>
        <w:rPr>
          <w:sz w:val="24"/>
        </w:rPr>
      </w:pPr>
      <w:bookmarkStart w:id="32" w:name="_bookmark101"/>
      <w:bookmarkStart w:id="33" w:name="_bookmark10"/>
      <w:bookmarkStart w:id="34" w:name="Базовая_схема_обработки_результатов_секв"/>
      <w:bookmarkEnd w:id="32"/>
      <w:bookmarkEnd w:id="33"/>
      <w:bookmarkEnd w:id="34"/>
      <w:commentRangeStart w:id="35"/>
      <w:r>
        <w:lastRenderedPageBreak/>
        <w:t xml:space="preserve">Базовая </w:t>
      </w:r>
      <w:r>
        <w:rPr>
          <w:spacing w:val="-3"/>
        </w:rPr>
        <w:t xml:space="preserve">схема </w:t>
      </w:r>
      <w:r>
        <w:t xml:space="preserve">обработки </w:t>
      </w:r>
      <w:r>
        <w:rPr>
          <w:spacing w:val="-4"/>
        </w:rPr>
        <w:t>результатов</w:t>
      </w:r>
      <w:r>
        <w:rPr>
          <w:spacing w:val="19"/>
        </w:rPr>
        <w:t xml:space="preserve"> </w:t>
      </w:r>
      <w:r>
        <w:t>секвенирования</w:t>
      </w:r>
      <w:commentRangeEnd w:id="35"/>
      <w:r>
        <w:rPr>
          <w:rStyle w:val="af"/>
          <w:b w:val="0"/>
          <w:bCs w:val="0"/>
        </w:rPr>
        <w:commentReference w:id="35"/>
      </w:r>
    </w:p>
    <w:p w14:paraId="2BCEAFAB" w14:textId="77777777" w:rsidR="00147D99" w:rsidRDefault="00CE5153">
      <w:pPr>
        <w:pStyle w:val="a5"/>
        <w:tabs>
          <w:tab w:val="left" w:pos="3168"/>
        </w:tabs>
        <w:spacing w:before="169" w:line="252" w:lineRule="auto"/>
        <w:ind w:left="400" w:right="1302"/>
      </w:pPr>
      <w:r>
        <w:rPr>
          <w:b/>
        </w:rPr>
        <w:t>Демультиплексикация.</w:t>
      </w:r>
      <w:r>
        <w:rPr>
          <w:b/>
        </w:rPr>
        <w:tab/>
      </w:r>
      <w:r>
        <w:t>В</w:t>
      </w:r>
      <w:r>
        <w:rPr>
          <w:spacing w:val="-30"/>
        </w:rPr>
        <w:t xml:space="preserve"> </w:t>
      </w:r>
      <w:r>
        <w:t>процессе</w:t>
      </w:r>
      <w:r>
        <w:rPr>
          <w:spacing w:val="-30"/>
        </w:rPr>
        <w:t xml:space="preserve"> </w:t>
      </w:r>
      <w:r>
        <w:t>приготовления</w:t>
      </w:r>
      <w:r>
        <w:rPr>
          <w:spacing w:val="-30"/>
        </w:rPr>
        <w:t xml:space="preserve"> </w:t>
      </w:r>
      <w:r>
        <w:t>NGS-библиотеки</w:t>
      </w:r>
      <w:r>
        <w:rPr>
          <w:spacing w:val="-30"/>
        </w:rPr>
        <w:t xml:space="preserve"> </w:t>
      </w:r>
      <w:r>
        <w:t>к</w:t>
      </w:r>
      <w:r>
        <w:rPr>
          <w:spacing w:val="-30"/>
        </w:rPr>
        <w:t xml:space="preserve"> </w:t>
      </w:r>
      <w:r>
        <w:t>целевым</w:t>
      </w:r>
      <w:r>
        <w:rPr>
          <w:spacing w:val="-30"/>
        </w:rPr>
        <w:t xml:space="preserve"> </w:t>
      </w:r>
      <w:r>
        <w:t>фрагментам</w:t>
      </w:r>
      <w:r>
        <w:rPr>
          <w:spacing w:val="-24"/>
        </w:rPr>
        <w:t xml:space="preserve"> </w:t>
      </w:r>
      <w:r>
        <w:t>ДНК</w:t>
      </w:r>
      <w:r>
        <w:rPr>
          <w:spacing w:val="-25"/>
        </w:rPr>
        <w:t xml:space="preserve"> </w:t>
      </w:r>
      <w:r>
        <w:t>лигируют</w:t>
      </w:r>
      <w:r>
        <w:rPr>
          <w:spacing w:val="-24"/>
        </w:rPr>
        <w:t xml:space="preserve"> </w:t>
      </w:r>
      <w:r>
        <w:t>так</w:t>
      </w:r>
      <w:r>
        <w:rPr>
          <w:spacing w:val="-24"/>
        </w:rPr>
        <w:t xml:space="preserve"> </w:t>
      </w:r>
      <w:r>
        <w:t>называемые</w:t>
      </w:r>
      <w:r>
        <w:rPr>
          <w:spacing w:val="-24"/>
        </w:rPr>
        <w:t xml:space="preserve"> </w:t>
      </w:r>
      <w:r>
        <w:t>адаптерные</w:t>
      </w:r>
      <w:r>
        <w:rPr>
          <w:spacing w:val="-25"/>
        </w:rPr>
        <w:t xml:space="preserve"> </w:t>
      </w:r>
      <w:r>
        <w:t>последовательности,</w:t>
      </w:r>
      <w:r>
        <w:rPr>
          <w:spacing w:val="-24"/>
        </w:rPr>
        <w:t xml:space="preserve"> </w:t>
      </w:r>
      <w:r>
        <w:t>или</w:t>
      </w:r>
      <w:r>
        <w:rPr>
          <w:spacing w:val="-23"/>
        </w:rPr>
        <w:t xml:space="preserve"> </w:t>
      </w:r>
      <w:r>
        <w:t xml:space="preserve">адаптеры. Очень часто потенциальное количество прочтений, </w:t>
      </w:r>
      <w:r>
        <w:rPr>
          <w:spacing w:val="-3"/>
        </w:rPr>
        <w:t xml:space="preserve">которое </w:t>
      </w:r>
      <w:r>
        <w:t xml:space="preserve">способен выдать секвенатор за один запуск, значительно превышает требуемое количество прочтений для отдельной библиотеки, поэтому из соображений </w:t>
      </w:r>
      <w:r>
        <w:rPr>
          <w:spacing w:val="-3"/>
        </w:rPr>
        <w:t xml:space="preserve">экономии </w:t>
      </w:r>
      <w:r>
        <w:t xml:space="preserve">и повышения производительности на </w:t>
      </w:r>
      <w:r>
        <w:rPr>
          <w:spacing w:val="-3"/>
        </w:rPr>
        <w:t xml:space="preserve">одном </w:t>
      </w:r>
      <w:r>
        <w:t xml:space="preserve">чипе секвенируют сразу </w:t>
      </w:r>
      <w:r>
        <w:rPr>
          <w:spacing w:val="-3"/>
        </w:rPr>
        <w:t xml:space="preserve">несколько </w:t>
      </w:r>
      <w:r>
        <w:t xml:space="preserve">библиотек. Для этого в адаптеры вставляют </w:t>
      </w:r>
      <w:r>
        <w:rPr>
          <w:spacing w:val="-3"/>
        </w:rPr>
        <w:t xml:space="preserve">баркоды </w:t>
      </w:r>
      <w:r>
        <w:rPr>
          <w:spacing w:val="-24"/>
        </w:rPr>
        <w:t xml:space="preserve">–– </w:t>
      </w:r>
      <w:r>
        <w:t xml:space="preserve">последовательности, с помощью </w:t>
      </w:r>
      <w:r>
        <w:rPr>
          <w:spacing w:val="-3"/>
        </w:rPr>
        <w:t xml:space="preserve">которых </w:t>
      </w:r>
      <w:r>
        <w:t xml:space="preserve">можно отличить прочтения, относящиеся к разным библиотекам или образцам. Процесс сортировки данных секвенирования по </w:t>
      </w:r>
      <w:r>
        <w:rPr>
          <w:spacing w:val="-3"/>
        </w:rPr>
        <w:t xml:space="preserve">баркодам </w:t>
      </w:r>
      <w:r>
        <w:t>называется</w:t>
      </w:r>
      <w:r>
        <w:rPr>
          <w:spacing w:val="-11"/>
        </w:rPr>
        <w:t xml:space="preserve"> </w:t>
      </w:r>
      <w:r>
        <w:t>демультиплексикацией.</w:t>
      </w:r>
    </w:p>
    <w:p w14:paraId="3335F5F5" w14:textId="77777777" w:rsidR="00147D99" w:rsidRDefault="00147D99">
      <w:pPr>
        <w:pStyle w:val="a5"/>
        <w:spacing w:before="7"/>
        <w:rPr>
          <w:sz w:val="22"/>
        </w:rPr>
      </w:pPr>
    </w:p>
    <w:p w14:paraId="382992BE" w14:textId="77777777" w:rsidR="00147D99" w:rsidRDefault="00CE5153">
      <w:pPr>
        <w:pStyle w:val="a5"/>
        <w:spacing w:before="89" w:line="252" w:lineRule="auto"/>
        <w:ind w:left="4993" w:right="1373"/>
        <w:jc w:val="both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99" behindDoc="1" locked="0" layoutInCell="1" allowOverlap="1" wp14:anchorId="18BFA150" wp14:editId="0A9C39FB">
                <wp:simplePos x="0" y="0"/>
                <wp:positionH relativeFrom="page">
                  <wp:posOffset>1176655</wp:posOffset>
                </wp:positionH>
                <wp:positionV relativeFrom="paragraph">
                  <wp:posOffset>1708150</wp:posOffset>
                </wp:positionV>
                <wp:extent cx="2694305" cy="1246505"/>
                <wp:effectExtent l="0" t="0" r="0" b="0"/>
                <wp:wrapNone/>
                <wp:docPr id="38" name="Группа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3520" cy="1245960"/>
                          <a:chOff x="0" y="0"/>
                          <a:chExt cx="0" cy="0"/>
                        </a:xfrm>
                      </wpg:grpSpPr>
                      <pic:pic xmlns:pic="http://schemas.openxmlformats.org/drawingml/2006/picture">
                        <pic:nvPicPr>
                          <pic:cNvPr id="39" name="Рисунок 39"/>
                          <pic:cNvPicPr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>
                            <a:off x="720720" y="454680"/>
                            <a:ext cx="746280" cy="126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40" name="Полилиния 40"/>
                        <wps:cNvSpPr/>
                        <wps:spPr>
                          <a:xfrm>
                            <a:off x="7350840" y="168504480"/>
                            <a:ext cx="746640" cy="1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074" h="352">
                                <a:moveTo>
                                  <a:pt x="19" y="349"/>
                                </a:moveTo>
                                <a:lnTo>
                                  <a:pt x="0" y="349"/>
                                </a:lnTo>
                                <a:lnTo>
                                  <a:pt x="0" y="109"/>
                                </a:lnTo>
                                <a:lnTo>
                                  <a:pt x="9" y="67"/>
                                </a:lnTo>
                                <a:lnTo>
                                  <a:pt x="32" y="32"/>
                                </a:lnTo>
                                <a:lnTo>
                                  <a:pt x="67" y="9"/>
                                </a:lnTo>
                                <a:lnTo>
                                  <a:pt x="109" y="0"/>
                                </a:lnTo>
                                <a:lnTo>
                                  <a:pt x="1962" y="0"/>
                                </a:lnTo>
                                <a:lnTo>
                                  <a:pt x="2006" y="9"/>
                                </a:lnTo>
                                <a:lnTo>
                                  <a:pt x="2040" y="32"/>
                                </a:lnTo>
                                <a:lnTo>
                                  <a:pt x="2064" y="67"/>
                                </a:lnTo>
                                <a:lnTo>
                                  <a:pt x="2073" y="109"/>
                                </a:lnTo>
                                <a:lnTo>
                                  <a:pt x="2073" y="198"/>
                                </a:lnTo>
                                <a:lnTo>
                                  <a:pt x="109" y="198"/>
                                </a:lnTo>
                                <a:lnTo>
                                  <a:pt x="74" y="205"/>
                                </a:lnTo>
                                <a:lnTo>
                                  <a:pt x="46" y="224"/>
                                </a:lnTo>
                                <a:lnTo>
                                  <a:pt x="26" y="252"/>
                                </a:lnTo>
                                <a:lnTo>
                                  <a:pt x="19" y="288"/>
                                </a:lnTo>
                                <a:lnTo>
                                  <a:pt x="19" y="349"/>
                                </a:lnTo>
                                <a:moveTo>
                                  <a:pt x="2073" y="351"/>
                                </a:moveTo>
                                <a:lnTo>
                                  <a:pt x="2050" y="351"/>
                                </a:lnTo>
                                <a:lnTo>
                                  <a:pt x="2052" y="335"/>
                                </a:lnTo>
                                <a:lnTo>
                                  <a:pt x="2052" y="288"/>
                                </a:lnTo>
                                <a:lnTo>
                                  <a:pt x="2045" y="252"/>
                                </a:lnTo>
                                <a:lnTo>
                                  <a:pt x="2026" y="224"/>
                                </a:lnTo>
                                <a:lnTo>
                                  <a:pt x="1997" y="205"/>
                                </a:lnTo>
                                <a:lnTo>
                                  <a:pt x="1962" y="198"/>
                                </a:lnTo>
                                <a:lnTo>
                                  <a:pt x="2073" y="198"/>
                                </a:lnTo>
                                <a:lnTo>
                                  <a:pt x="2073" y="335"/>
                                </a:lnTo>
                                <a:lnTo>
                                  <a:pt x="2073" y="3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B5252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41" name="Полилиния 41"/>
                        <wps:cNvSpPr/>
                        <wps:spPr>
                          <a:xfrm>
                            <a:off x="7491240" y="168517440"/>
                            <a:ext cx="465840" cy="46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294" h="130">
                                <a:moveTo>
                                  <a:pt x="65" y="9"/>
                                </a:moveTo>
                                <a:lnTo>
                                  <a:pt x="0" y="9"/>
                                </a:lnTo>
                                <a:lnTo>
                                  <a:pt x="0" y="101"/>
                                </a:lnTo>
                                <a:lnTo>
                                  <a:pt x="21" y="101"/>
                                </a:lnTo>
                                <a:lnTo>
                                  <a:pt x="21" y="25"/>
                                </a:lnTo>
                                <a:lnTo>
                                  <a:pt x="46" y="25"/>
                                </a:lnTo>
                                <a:lnTo>
                                  <a:pt x="46" y="101"/>
                                </a:lnTo>
                                <a:lnTo>
                                  <a:pt x="65" y="101"/>
                                </a:lnTo>
                                <a:lnTo>
                                  <a:pt x="65" y="25"/>
                                </a:lnTo>
                                <a:lnTo>
                                  <a:pt x="65" y="9"/>
                                </a:lnTo>
                                <a:moveTo>
                                  <a:pt x="150" y="51"/>
                                </a:moveTo>
                                <a:lnTo>
                                  <a:pt x="148" y="42"/>
                                </a:lnTo>
                                <a:lnTo>
                                  <a:pt x="145" y="39"/>
                                </a:lnTo>
                                <a:lnTo>
                                  <a:pt x="139" y="28"/>
                                </a:lnTo>
                                <a:lnTo>
                                  <a:pt x="132" y="25"/>
                                </a:lnTo>
                                <a:lnTo>
                                  <a:pt x="131" y="25"/>
                                </a:lnTo>
                                <a:lnTo>
                                  <a:pt x="131" y="53"/>
                                </a:lnTo>
                                <a:lnTo>
                                  <a:pt x="131" y="74"/>
                                </a:lnTo>
                                <a:lnTo>
                                  <a:pt x="129" y="78"/>
                                </a:lnTo>
                                <a:lnTo>
                                  <a:pt x="125" y="87"/>
                                </a:lnTo>
                                <a:lnTo>
                                  <a:pt x="122" y="88"/>
                                </a:lnTo>
                                <a:lnTo>
                                  <a:pt x="115" y="88"/>
                                </a:lnTo>
                                <a:lnTo>
                                  <a:pt x="111" y="88"/>
                                </a:lnTo>
                                <a:lnTo>
                                  <a:pt x="108" y="83"/>
                                </a:lnTo>
                                <a:lnTo>
                                  <a:pt x="106" y="81"/>
                                </a:lnTo>
                                <a:lnTo>
                                  <a:pt x="104" y="74"/>
                                </a:lnTo>
                                <a:lnTo>
                                  <a:pt x="102" y="72"/>
                                </a:lnTo>
                                <a:lnTo>
                                  <a:pt x="102" y="58"/>
                                </a:lnTo>
                                <a:lnTo>
                                  <a:pt x="104" y="53"/>
                                </a:lnTo>
                                <a:lnTo>
                                  <a:pt x="106" y="46"/>
                                </a:lnTo>
                                <a:lnTo>
                                  <a:pt x="108" y="44"/>
                                </a:lnTo>
                                <a:lnTo>
                                  <a:pt x="111" y="39"/>
                                </a:lnTo>
                                <a:lnTo>
                                  <a:pt x="113" y="39"/>
                                </a:lnTo>
                                <a:lnTo>
                                  <a:pt x="115" y="39"/>
                                </a:lnTo>
                                <a:lnTo>
                                  <a:pt x="122" y="39"/>
                                </a:lnTo>
                                <a:lnTo>
                                  <a:pt x="125" y="41"/>
                                </a:lnTo>
                                <a:lnTo>
                                  <a:pt x="129" y="49"/>
                                </a:lnTo>
                                <a:lnTo>
                                  <a:pt x="131" y="53"/>
                                </a:lnTo>
                                <a:lnTo>
                                  <a:pt x="131" y="25"/>
                                </a:lnTo>
                                <a:lnTo>
                                  <a:pt x="120" y="25"/>
                                </a:lnTo>
                                <a:lnTo>
                                  <a:pt x="115" y="27"/>
                                </a:lnTo>
                                <a:lnTo>
                                  <a:pt x="111" y="28"/>
                                </a:lnTo>
                                <a:lnTo>
                                  <a:pt x="108" y="32"/>
                                </a:lnTo>
                                <a:lnTo>
                                  <a:pt x="106" y="35"/>
                                </a:lnTo>
                                <a:lnTo>
                                  <a:pt x="104" y="39"/>
                                </a:lnTo>
                                <a:lnTo>
                                  <a:pt x="102" y="39"/>
                                </a:lnTo>
                                <a:lnTo>
                                  <a:pt x="102" y="35"/>
                                </a:lnTo>
                                <a:lnTo>
                                  <a:pt x="102" y="28"/>
                                </a:lnTo>
                                <a:lnTo>
                                  <a:pt x="102" y="27"/>
                                </a:lnTo>
                                <a:lnTo>
                                  <a:pt x="83" y="27"/>
                                </a:lnTo>
                                <a:lnTo>
                                  <a:pt x="85" y="32"/>
                                </a:lnTo>
                                <a:lnTo>
                                  <a:pt x="85" y="129"/>
                                </a:lnTo>
                                <a:lnTo>
                                  <a:pt x="102" y="129"/>
                                </a:lnTo>
                                <a:lnTo>
                                  <a:pt x="102" y="88"/>
                                </a:lnTo>
                                <a:lnTo>
                                  <a:pt x="102" y="88"/>
                                </a:lnTo>
                                <a:lnTo>
                                  <a:pt x="106" y="92"/>
                                </a:lnTo>
                                <a:lnTo>
                                  <a:pt x="108" y="95"/>
                                </a:lnTo>
                                <a:lnTo>
                                  <a:pt x="115" y="101"/>
                                </a:lnTo>
                                <a:lnTo>
                                  <a:pt x="118" y="101"/>
                                </a:lnTo>
                                <a:lnTo>
                                  <a:pt x="132" y="101"/>
                                </a:lnTo>
                                <a:lnTo>
                                  <a:pt x="139" y="97"/>
                                </a:lnTo>
                                <a:lnTo>
                                  <a:pt x="148" y="85"/>
                                </a:lnTo>
                                <a:lnTo>
                                  <a:pt x="150" y="76"/>
                                </a:lnTo>
                                <a:lnTo>
                                  <a:pt x="150" y="51"/>
                                </a:lnTo>
                                <a:moveTo>
                                  <a:pt x="233" y="39"/>
                                </a:moveTo>
                                <a:lnTo>
                                  <a:pt x="222" y="27"/>
                                </a:lnTo>
                                <a:lnTo>
                                  <a:pt x="213" y="27"/>
                                </a:lnTo>
                                <a:lnTo>
                                  <a:pt x="213" y="55"/>
                                </a:lnTo>
                                <a:lnTo>
                                  <a:pt x="213" y="72"/>
                                </a:lnTo>
                                <a:lnTo>
                                  <a:pt x="212" y="78"/>
                                </a:lnTo>
                                <a:lnTo>
                                  <a:pt x="208" y="87"/>
                                </a:lnTo>
                                <a:lnTo>
                                  <a:pt x="203" y="88"/>
                                </a:lnTo>
                                <a:lnTo>
                                  <a:pt x="192" y="88"/>
                                </a:lnTo>
                                <a:lnTo>
                                  <a:pt x="189" y="87"/>
                                </a:lnTo>
                                <a:lnTo>
                                  <a:pt x="183" y="78"/>
                                </a:lnTo>
                                <a:lnTo>
                                  <a:pt x="183" y="72"/>
                                </a:lnTo>
                                <a:lnTo>
                                  <a:pt x="183" y="55"/>
                                </a:lnTo>
                                <a:lnTo>
                                  <a:pt x="183" y="48"/>
                                </a:lnTo>
                                <a:lnTo>
                                  <a:pt x="189" y="41"/>
                                </a:lnTo>
                                <a:lnTo>
                                  <a:pt x="194" y="39"/>
                                </a:lnTo>
                                <a:lnTo>
                                  <a:pt x="205" y="39"/>
                                </a:lnTo>
                                <a:lnTo>
                                  <a:pt x="208" y="41"/>
                                </a:lnTo>
                                <a:lnTo>
                                  <a:pt x="213" y="48"/>
                                </a:lnTo>
                                <a:lnTo>
                                  <a:pt x="213" y="55"/>
                                </a:lnTo>
                                <a:lnTo>
                                  <a:pt x="213" y="27"/>
                                </a:lnTo>
                                <a:lnTo>
                                  <a:pt x="187" y="27"/>
                                </a:lnTo>
                                <a:lnTo>
                                  <a:pt x="178" y="28"/>
                                </a:lnTo>
                                <a:lnTo>
                                  <a:pt x="166" y="42"/>
                                </a:lnTo>
                                <a:lnTo>
                                  <a:pt x="164" y="51"/>
                                </a:lnTo>
                                <a:lnTo>
                                  <a:pt x="164" y="76"/>
                                </a:lnTo>
                                <a:lnTo>
                                  <a:pt x="166" y="85"/>
                                </a:lnTo>
                                <a:lnTo>
                                  <a:pt x="178" y="97"/>
                                </a:lnTo>
                                <a:lnTo>
                                  <a:pt x="187" y="101"/>
                                </a:lnTo>
                                <a:lnTo>
                                  <a:pt x="210" y="101"/>
                                </a:lnTo>
                                <a:lnTo>
                                  <a:pt x="219" y="97"/>
                                </a:lnTo>
                                <a:lnTo>
                                  <a:pt x="228" y="88"/>
                                </a:lnTo>
                                <a:lnTo>
                                  <a:pt x="231" y="85"/>
                                </a:lnTo>
                                <a:lnTo>
                                  <a:pt x="233" y="76"/>
                                </a:lnTo>
                                <a:lnTo>
                                  <a:pt x="233" y="39"/>
                                </a:lnTo>
                                <a:moveTo>
                                  <a:pt x="314" y="27"/>
                                </a:moveTo>
                                <a:lnTo>
                                  <a:pt x="295" y="27"/>
                                </a:lnTo>
                                <a:lnTo>
                                  <a:pt x="295" y="60"/>
                                </a:lnTo>
                                <a:lnTo>
                                  <a:pt x="289" y="62"/>
                                </a:lnTo>
                                <a:lnTo>
                                  <a:pt x="286" y="62"/>
                                </a:lnTo>
                                <a:lnTo>
                                  <a:pt x="282" y="64"/>
                                </a:lnTo>
                                <a:lnTo>
                                  <a:pt x="279" y="64"/>
                                </a:lnTo>
                                <a:lnTo>
                                  <a:pt x="270" y="64"/>
                                </a:lnTo>
                                <a:lnTo>
                                  <a:pt x="266" y="60"/>
                                </a:lnTo>
                                <a:lnTo>
                                  <a:pt x="266" y="27"/>
                                </a:lnTo>
                                <a:lnTo>
                                  <a:pt x="247" y="27"/>
                                </a:lnTo>
                                <a:lnTo>
                                  <a:pt x="247" y="64"/>
                                </a:lnTo>
                                <a:lnTo>
                                  <a:pt x="249" y="69"/>
                                </a:lnTo>
                                <a:lnTo>
                                  <a:pt x="252" y="72"/>
                                </a:lnTo>
                                <a:lnTo>
                                  <a:pt x="256" y="76"/>
                                </a:lnTo>
                                <a:lnTo>
                                  <a:pt x="261" y="78"/>
                                </a:lnTo>
                                <a:lnTo>
                                  <a:pt x="275" y="78"/>
                                </a:lnTo>
                                <a:lnTo>
                                  <a:pt x="282" y="76"/>
                                </a:lnTo>
                                <a:lnTo>
                                  <a:pt x="289" y="74"/>
                                </a:lnTo>
                                <a:lnTo>
                                  <a:pt x="295" y="72"/>
                                </a:lnTo>
                                <a:lnTo>
                                  <a:pt x="295" y="101"/>
                                </a:lnTo>
                                <a:lnTo>
                                  <a:pt x="314" y="101"/>
                                </a:lnTo>
                                <a:lnTo>
                                  <a:pt x="314" y="72"/>
                                </a:lnTo>
                                <a:lnTo>
                                  <a:pt x="314" y="64"/>
                                </a:lnTo>
                                <a:lnTo>
                                  <a:pt x="314" y="27"/>
                                </a:lnTo>
                                <a:moveTo>
                                  <a:pt x="399" y="27"/>
                                </a:moveTo>
                                <a:lnTo>
                                  <a:pt x="330" y="27"/>
                                </a:lnTo>
                                <a:lnTo>
                                  <a:pt x="330" y="41"/>
                                </a:lnTo>
                                <a:lnTo>
                                  <a:pt x="355" y="41"/>
                                </a:lnTo>
                                <a:lnTo>
                                  <a:pt x="355" y="101"/>
                                </a:lnTo>
                                <a:lnTo>
                                  <a:pt x="374" y="101"/>
                                </a:lnTo>
                                <a:lnTo>
                                  <a:pt x="374" y="41"/>
                                </a:lnTo>
                                <a:lnTo>
                                  <a:pt x="399" y="41"/>
                                </a:lnTo>
                                <a:lnTo>
                                  <a:pt x="399" y="27"/>
                                </a:lnTo>
                                <a:moveTo>
                                  <a:pt x="482" y="53"/>
                                </a:moveTo>
                                <a:lnTo>
                                  <a:pt x="478" y="44"/>
                                </a:lnTo>
                                <a:lnTo>
                                  <a:pt x="475" y="37"/>
                                </a:lnTo>
                                <a:lnTo>
                                  <a:pt x="467" y="30"/>
                                </a:lnTo>
                                <a:lnTo>
                                  <a:pt x="464" y="28"/>
                                </a:lnTo>
                                <a:lnTo>
                                  <a:pt x="464" y="55"/>
                                </a:lnTo>
                                <a:lnTo>
                                  <a:pt x="432" y="55"/>
                                </a:lnTo>
                                <a:lnTo>
                                  <a:pt x="432" y="49"/>
                                </a:lnTo>
                                <a:lnTo>
                                  <a:pt x="434" y="46"/>
                                </a:lnTo>
                                <a:lnTo>
                                  <a:pt x="436" y="42"/>
                                </a:lnTo>
                                <a:lnTo>
                                  <a:pt x="439" y="39"/>
                                </a:lnTo>
                                <a:lnTo>
                                  <a:pt x="443" y="37"/>
                                </a:lnTo>
                                <a:lnTo>
                                  <a:pt x="452" y="37"/>
                                </a:lnTo>
                                <a:lnTo>
                                  <a:pt x="455" y="39"/>
                                </a:lnTo>
                                <a:lnTo>
                                  <a:pt x="460" y="46"/>
                                </a:lnTo>
                                <a:lnTo>
                                  <a:pt x="462" y="49"/>
                                </a:lnTo>
                                <a:lnTo>
                                  <a:pt x="464" y="55"/>
                                </a:lnTo>
                                <a:lnTo>
                                  <a:pt x="464" y="28"/>
                                </a:lnTo>
                                <a:lnTo>
                                  <a:pt x="459" y="27"/>
                                </a:lnTo>
                                <a:lnTo>
                                  <a:pt x="441" y="27"/>
                                </a:lnTo>
                                <a:lnTo>
                                  <a:pt x="434" y="27"/>
                                </a:lnTo>
                                <a:lnTo>
                                  <a:pt x="423" y="34"/>
                                </a:lnTo>
                                <a:lnTo>
                                  <a:pt x="420" y="37"/>
                                </a:lnTo>
                                <a:lnTo>
                                  <a:pt x="413" y="48"/>
                                </a:lnTo>
                                <a:lnTo>
                                  <a:pt x="413" y="53"/>
                                </a:lnTo>
                                <a:lnTo>
                                  <a:pt x="413" y="76"/>
                                </a:lnTo>
                                <a:lnTo>
                                  <a:pt x="415" y="85"/>
                                </a:lnTo>
                                <a:lnTo>
                                  <a:pt x="427" y="97"/>
                                </a:lnTo>
                                <a:lnTo>
                                  <a:pt x="436" y="101"/>
                                </a:lnTo>
                                <a:lnTo>
                                  <a:pt x="455" y="101"/>
                                </a:lnTo>
                                <a:lnTo>
                                  <a:pt x="462" y="99"/>
                                </a:lnTo>
                                <a:lnTo>
                                  <a:pt x="475" y="94"/>
                                </a:lnTo>
                                <a:lnTo>
                                  <a:pt x="478" y="88"/>
                                </a:lnTo>
                                <a:lnTo>
                                  <a:pt x="478" y="88"/>
                                </a:lnTo>
                                <a:lnTo>
                                  <a:pt x="480" y="81"/>
                                </a:lnTo>
                                <a:lnTo>
                                  <a:pt x="462" y="80"/>
                                </a:lnTo>
                                <a:lnTo>
                                  <a:pt x="462" y="83"/>
                                </a:lnTo>
                                <a:lnTo>
                                  <a:pt x="460" y="85"/>
                                </a:lnTo>
                                <a:lnTo>
                                  <a:pt x="455" y="88"/>
                                </a:lnTo>
                                <a:lnTo>
                                  <a:pt x="452" y="88"/>
                                </a:lnTo>
                                <a:lnTo>
                                  <a:pt x="443" y="88"/>
                                </a:lnTo>
                                <a:lnTo>
                                  <a:pt x="439" y="87"/>
                                </a:lnTo>
                                <a:lnTo>
                                  <a:pt x="434" y="80"/>
                                </a:lnTo>
                                <a:lnTo>
                                  <a:pt x="432" y="74"/>
                                </a:lnTo>
                                <a:lnTo>
                                  <a:pt x="432" y="67"/>
                                </a:lnTo>
                                <a:lnTo>
                                  <a:pt x="482" y="67"/>
                                </a:lnTo>
                                <a:lnTo>
                                  <a:pt x="482" y="55"/>
                                </a:lnTo>
                                <a:lnTo>
                                  <a:pt x="482" y="53"/>
                                </a:lnTo>
                                <a:moveTo>
                                  <a:pt x="561" y="27"/>
                                </a:moveTo>
                                <a:lnTo>
                                  <a:pt x="543" y="27"/>
                                </a:lnTo>
                                <a:lnTo>
                                  <a:pt x="543" y="57"/>
                                </a:lnTo>
                                <a:lnTo>
                                  <a:pt x="517" y="57"/>
                                </a:lnTo>
                                <a:lnTo>
                                  <a:pt x="517" y="27"/>
                                </a:lnTo>
                                <a:lnTo>
                                  <a:pt x="497" y="27"/>
                                </a:lnTo>
                                <a:lnTo>
                                  <a:pt x="497" y="101"/>
                                </a:lnTo>
                                <a:lnTo>
                                  <a:pt x="517" y="101"/>
                                </a:lnTo>
                                <a:lnTo>
                                  <a:pt x="517" y="69"/>
                                </a:lnTo>
                                <a:lnTo>
                                  <a:pt x="543" y="69"/>
                                </a:lnTo>
                                <a:lnTo>
                                  <a:pt x="543" y="101"/>
                                </a:lnTo>
                                <a:lnTo>
                                  <a:pt x="561" y="101"/>
                                </a:lnTo>
                                <a:lnTo>
                                  <a:pt x="561" y="69"/>
                                </a:lnTo>
                                <a:lnTo>
                                  <a:pt x="561" y="57"/>
                                </a:lnTo>
                                <a:lnTo>
                                  <a:pt x="561" y="27"/>
                                </a:lnTo>
                                <a:moveTo>
                                  <a:pt x="644" y="27"/>
                                </a:moveTo>
                                <a:lnTo>
                                  <a:pt x="624" y="27"/>
                                </a:lnTo>
                                <a:lnTo>
                                  <a:pt x="596" y="78"/>
                                </a:lnTo>
                                <a:lnTo>
                                  <a:pt x="596" y="76"/>
                                </a:lnTo>
                                <a:lnTo>
                                  <a:pt x="596" y="74"/>
                                </a:lnTo>
                                <a:lnTo>
                                  <a:pt x="598" y="62"/>
                                </a:lnTo>
                                <a:lnTo>
                                  <a:pt x="598" y="27"/>
                                </a:lnTo>
                                <a:lnTo>
                                  <a:pt x="580" y="27"/>
                                </a:lnTo>
                                <a:lnTo>
                                  <a:pt x="580" y="101"/>
                                </a:lnTo>
                                <a:lnTo>
                                  <a:pt x="600" y="101"/>
                                </a:lnTo>
                                <a:lnTo>
                                  <a:pt x="612" y="78"/>
                                </a:lnTo>
                                <a:lnTo>
                                  <a:pt x="628" y="48"/>
                                </a:lnTo>
                                <a:lnTo>
                                  <a:pt x="628" y="49"/>
                                </a:lnTo>
                                <a:lnTo>
                                  <a:pt x="626" y="58"/>
                                </a:lnTo>
                                <a:lnTo>
                                  <a:pt x="626" y="101"/>
                                </a:lnTo>
                                <a:lnTo>
                                  <a:pt x="644" y="101"/>
                                </a:lnTo>
                                <a:lnTo>
                                  <a:pt x="644" y="48"/>
                                </a:lnTo>
                                <a:lnTo>
                                  <a:pt x="644" y="27"/>
                                </a:lnTo>
                                <a:moveTo>
                                  <a:pt x="730" y="53"/>
                                </a:moveTo>
                                <a:lnTo>
                                  <a:pt x="727" y="44"/>
                                </a:lnTo>
                                <a:lnTo>
                                  <a:pt x="721" y="37"/>
                                </a:lnTo>
                                <a:lnTo>
                                  <a:pt x="714" y="30"/>
                                </a:lnTo>
                                <a:lnTo>
                                  <a:pt x="711" y="28"/>
                                </a:lnTo>
                                <a:lnTo>
                                  <a:pt x="711" y="55"/>
                                </a:lnTo>
                                <a:lnTo>
                                  <a:pt x="681" y="55"/>
                                </a:lnTo>
                                <a:lnTo>
                                  <a:pt x="681" y="49"/>
                                </a:lnTo>
                                <a:lnTo>
                                  <a:pt x="683" y="46"/>
                                </a:lnTo>
                                <a:lnTo>
                                  <a:pt x="684" y="42"/>
                                </a:lnTo>
                                <a:lnTo>
                                  <a:pt x="688" y="39"/>
                                </a:lnTo>
                                <a:lnTo>
                                  <a:pt x="691" y="37"/>
                                </a:lnTo>
                                <a:lnTo>
                                  <a:pt x="700" y="37"/>
                                </a:lnTo>
                                <a:lnTo>
                                  <a:pt x="704" y="39"/>
                                </a:lnTo>
                                <a:lnTo>
                                  <a:pt x="709" y="46"/>
                                </a:lnTo>
                                <a:lnTo>
                                  <a:pt x="711" y="49"/>
                                </a:lnTo>
                                <a:lnTo>
                                  <a:pt x="711" y="55"/>
                                </a:lnTo>
                                <a:lnTo>
                                  <a:pt x="711" y="28"/>
                                </a:lnTo>
                                <a:lnTo>
                                  <a:pt x="707" y="27"/>
                                </a:lnTo>
                                <a:lnTo>
                                  <a:pt x="688" y="27"/>
                                </a:lnTo>
                                <a:lnTo>
                                  <a:pt x="683" y="27"/>
                                </a:lnTo>
                                <a:lnTo>
                                  <a:pt x="672" y="34"/>
                                </a:lnTo>
                                <a:lnTo>
                                  <a:pt x="669" y="37"/>
                                </a:lnTo>
                                <a:lnTo>
                                  <a:pt x="661" y="48"/>
                                </a:lnTo>
                                <a:lnTo>
                                  <a:pt x="661" y="53"/>
                                </a:lnTo>
                                <a:lnTo>
                                  <a:pt x="660" y="76"/>
                                </a:lnTo>
                                <a:lnTo>
                                  <a:pt x="663" y="85"/>
                                </a:lnTo>
                                <a:lnTo>
                                  <a:pt x="676" y="97"/>
                                </a:lnTo>
                                <a:lnTo>
                                  <a:pt x="684" y="101"/>
                                </a:lnTo>
                                <a:lnTo>
                                  <a:pt x="704" y="101"/>
                                </a:lnTo>
                                <a:lnTo>
                                  <a:pt x="711" y="99"/>
                                </a:lnTo>
                                <a:lnTo>
                                  <a:pt x="721" y="94"/>
                                </a:lnTo>
                                <a:lnTo>
                                  <a:pt x="725" y="88"/>
                                </a:lnTo>
                                <a:lnTo>
                                  <a:pt x="727" y="88"/>
                                </a:lnTo>
                                <a:lnTo>
                                  <a:pt x="729" y="81"/>
                                </a:lnTo>
                                <a:lnTo>
                                  <a:pt x="711" y="80"/>
                                </a:lnTo>
                                <a:lnTo>
                                  <a:pt x="709" y="83"/>
                                </a:lnTo>
                                <a:lnTo>
                                  <a:pt x="707" y="85"/>
                                </a:lnTo>
                                <a:lnTo>
                                  <a:pt x="704" y="88"/>
                                </a:lnTo>
                                <a:lnTo>
                                  <a:pt x="700" y="88"/>
                                </a:lnTo>
                                <a:lnTo>
                                  <a:pt x="691" y="88"/>
                                </a:lnTo>
                                <a:lnTo>
                                  <a:pt x="688" y="87"/>
                                </a:lnTo>
                                <a:lnTo>
                                  <a:pt x="683" y="80"/>
                                </a:lnTo>
                                <a:lnTo>
                                  <a:pt x="681" y="74"/>
                                </a:lnTo>
                                <a:lnTo>
                                  <a:pt x="681" y="67"/>
                                </a:lnTo>
                                <a:lnTo>
                                  <a:pt x="730" y="67"/>
                                </a:lnTo>
                                <a:lnTo>
                                  <a:pt x="730" y="55"/>
                                </a:lnTo>
                                <a:lnTo>
                                  <a:pt x="730" y="53"/>
                                </a:lnTo>
                                <a:moveTo>
                                  <a:pt x="896" y="87"/>
                                </a:moveTo>
                                <a:lnTo>
                                  <a:pt x="875" y="87"/>
                                </a:lnTo>
                                <a:lnTo>
                                  <a:pt x="875" y="27"/>
                                </a:lnTo>
                                <a:lnTo>
                                  <a:pt x="875" y="9"/>
                                </a:lnTo>
                                <a:lnTo>
                                  <a:pt x="857" y="9"/>
                                </a:lnTo>
                                <a:lnTo>
                                  <a:pt x="854" y="14"/>
                                </a:lnTo>
                                <a:lnTo>
                                  <a:pt x="850" y="18"/>
                                </a:lnTo>
                                <a:lnTo>
                                  <a:pt x="840" y="23"/>
                                </a:lnTo>
                                <a:lnTo>
                                  <a:pt x="834" y="25"/>
                                </a:lnTo>
                                <a:lnTo>
                                  <a:pt x="829" y="25"/>
                                </a:lnTo>
                                <a:lnTo>
                                  <a:pt x="829" y="39"/>
                                </a:lnTo>
                                <a:lnTo>
                                  <a:pt x="834" y="39"/>
                                </a:lnTo>
                                <a:lnTo>
                                  <a:pt x="840" y="37"/>
                                </a:lnTo>
                                <a:lnTo>
                                  <a:pt x="850" y="32"/>
                                </a:lnTo>
                                <a:lnTo>
                                  <a:pt x="854" y="30"/>
                                </a:lnTo>
                                <a:lnTo>
                                  <a:pt x="856" y="27"/>
                                </a:lnTo>
                                <a:lnTo>
                                  <a:pt x="856" y="87"/>
                                </a:lnTo>
                                <a:lnTo>
                                  <a:pt x="829" y="87"/>
                                </a:lnTo>
                                <a:lnTo>
                                  <a:pt x="829" y="101"/>
                                </a:lnTo>
                                <a:lnTo>
                                  <a:pt x="896" y="101"/>
                                </a:lnTo>
                                <a:lnTo>
                                  <a:pt x="896" y="87"/>
                                </a:lnTo>
                                <a:moveTo>
                                  <a:pt x="1046" y="0"/>
                                </a:moveTo>
                                <a:lnTo>
                                  <a:pt x="1028" y="0"/>
                                </a:lnTo>
                                <a:lnTo>
                                  <a:pt x="1021" y="11"/>
                                </a:lnTo>
                                <a:lnTo>
                                  <a:pt x="1016" y="19"/>
                                </a:lnTo>
                                <a:lnTo>
                                  <a:pt x="1013" y="30"/>
                                </a:lnTo>
                                <a:lnTo>
                                  <a:pt x="1009" y="41"/>
                                </a:lnTo>
                                <a:lnTo>
                                  <a:pt x="1007" y="51"/>
                                </a:lnTo>
                                <a:lnTo>
                                  <a:pt x="1007" y="76"/>
                                </a:lnTo>
                                <a:lnTo>
                                  <a:pt x="1009" y="88"/>
                                </a:lnTo>
                                <a:lnTo>
                                  <a:pt x="1013" y="99"/>
                                </a:lnTo>
                                <a:lnTo>
                                  <a:pt x="1016" y="108"/>
                                </a:lnTo>
                                <a:lnTo>
                                  <a:pt x="1021" y="118"/>
                                </a:lnTo>
                                <a:lnTo>
                                  <a:pt x="1028" y="129"/>
                                </a:lnTo>
                                <a:lnTo>
                                  <a:pt x="1046" y="129"/>
                                </a:lnTo>
                                <a:lnTo>
                                  <a:pt x="1039" y="118"/>
                                </a:lnTo>
                                <a:lnTo>
                                  <a:pt x="1035" y="108"/>
                                </a:lnTo>
                                <a:lnTo>
                                  <a:pt x="1028" y="88"/>
                                </a:lnTo>
                                <a:lnTo>
                                  <a:pt x="1027" y="76"/>
                                </a:lnTo>
                                <a:lnTo>
                                  <a:pt x="1027" y="51"/>
                                </a:lnTo>
                                <a:lnTo>
                                  <a:pt x="1028" y="41"/>
                                </a:lnTo>
                                <a:lnTo>
                                  <a:pt x="1035" y="21"/>
                                </a:lnTo>
                                <a:lnTo>
                                  <a:pt x="1039" y="11"/>
                                </a:lnTo>
                                <a:lnTo>
                                  <a:pt x="1046" y="0"/>
                                </a:lnTo>
                                <a:moveTo>
                                  <a:pt x="1150" y="101"/>
                                </a:moveTo>
                                <a:lnTo>
                                  <a:pt x="1129" y="65"/>
                                </a:lnTo>
                                <a:lnTo>
                                  <a:pt x="1127" y="60"/>
                                </a:lnTo>
                                <a:lnTo>
                                  <a:pt x="1132" y="58"/>
                                </a:lnTo>
                                <a:lnTo>
                                  <a:pt x="1138" y="57"/>
                                </a:lnTo>
                                <a:lnTo>
                                  <a:pt x="1141" y="49"/>
                                </a:lnTo>
                                <a:lnTo>
                                  <a:pt x="1143" y="48"/>
                                </a:lnTo>
                                <a:lnTo>
                                  <a:pt x="1145" y="42"/>
                                </a:lnTo>
                                <a:lnTo>
                                  <a:pt x="1145" y="27"/>
                                </a:lnTo>
                                <a:lnTo>
                                  <a:pt x="1145" y="25"/>
                                </a:lnTo>
                                <a:lnTo>
                                  <a:pt x="1143" y="21"/>
                                </a:lnTo>
                                <a:lnTo>
                                  <a:pt x="1131" y="11"/>
                                </a:lnTo>
                                <a:lnTo>
                                  <a:pt x="1125" y="11"/>
                                </a:lnTo>
                                <a:lnTo>
                                  <a:pt x="1125" y="32"/>
                                </a:lnTo>
                                <a:lnTo>
                                  <a:pt x="1125" y="46"/>
                                </a:lnTo>
                                <a:lnTo>
                                  <a:pt x="1120" y="49"/>
                                </a:lnTo>
                                <a:lnTo>
                                  <a:pt x="1097" y="49"/>
                                </a:lnTo>
                                <a:lnTo>
                                  <a:pt x="1097" y="25"/>
                                </a:lnTo>
                                <a:lnTo>
                                  <a:pt x="1115" y="25"/>
                                </a:lnTo>
                                <a:lnTo>
                                  <a:pt x="1118" y="25"/>
                                </a:lnTo>
                                <a:lnTo>
                                  <a:pt x="1124" y="30"/>
                                </a:lnTo>
                                <a:lnTo>
                                  <a:pt x="1125" y="32"/>
                                </a:lnTo>
                                <a:lnTo>
                                  <a:pt x="1125" y="11"/>
                                </a:lnTo>
                                <a:lnTo>
                                  <a:pt x="1122" y="9"/>
                                </a:lnTo>
                                <a:lnTo>
                                  <a:pt x="1076" y="9"/>
                                </a:lnTo>
                                <a:lnTo>
                                  <a:pt x="1076" y="101"/>
                                </a:lnTo>
                                <a:lnTo>
                                  <a:pt x="1097" y="101"/>
                                </a:lnTo>
                                <a:lnTo>
                                  <a:pt x="1097" y="65"/>
                                </a:lnTo>
                                <a:lnTo>
                                  <a:pt x="1108" y="65"/>
                                </a:lnTo>
                                <a:lnTo>
                                  <a:pt x="1127" y="101"/>
                                </a:lnTo>
                                <a:lnTo>
                                  <a:pt x="1150" y="101"/>
                                </a:lnTo>
                                <a:moveTo>
                                  <a:pt x="1228" y="87"/>
                                </a:moveTo>
                                <a:lnTo>
                                  <a:pt x="1205" y="87"/>
                                </a:lnTo>
                                <a:lnTo>
                                  <a:pt x="1205" y="27"/>
                                </a:lnTo>
                                <a:lnTo>
                                  <a:pt x="1205" y="9"/>
                                </a:lnTo>
                                <a:lnTo>
                                  <a:pt x="1187" y="9"/>
                                </a:lnTo>
                                <a:lnTo>
                                  <a:pt x="1185" y="14"/>
                                </a:lnTo>
                                <a:lnTo>
                                  <a:pt x="1182" y="18"/>
                                </a:lnTo>
                                <a:lnTo>
                                  <a:pt x="1171" y="23"/>
                                </a:lnTo>
                                <a:lnTo>
                                  <a:pt x="1166" y="25"/>
                                </a:lnTo>
                                <a:lnTo>
                                  <a:pt x="1159" y="25"/>
                                </a:lnTo>
                                <a:lnTo>
                                  <a:pt x="1159" y="39"/>
                                </a:lnTo>
                                <a:lnTo>
                                  <a:pt x="1166" y="39"/>
                                </a:lnTo>
                                <a:lnTo>
                                  <a:pt x="1171" y="37"/>
                                </a:lnTo>
                                <a:lnTo>
                                  <a:pt x="1182" y="32"/>
                                </a:lnTo>
                                <a:lnTo>
                                  <a:pt x="1185" y="30"/>
                                </a:lnTo>
                                <a:lnTo>
                                  <a:pt x="1187" y="27"/>
                                </a:lnTo>
                                <a:lnTo>
                                  <a:pt x="1187" y="87"/>
                                </a:lnTo>
                                <a:lnTo>
                                  <a:pt x="1161" y="87"/>
                                </a:lnTo>
                                <a:lnTo>
                                  <a:pt x="1161" y="101"/>
                                </a:lnTo>
                                <a:lnTo>
                                  <a:pt x="1228" y="101"/>
                                </a:lnTo>
                                <a:lnTo>
                                  <a:pt x="1228" y="87"/>
                                </a:lnTo>
                                <a:moveTo>
                                  <a:pt x="1293" y="51"/>
                                </a:moveTo>
                                <a:lnTo>
                                  <a:pt x="1291" y="41"/>
                                </a:lnTo>
                                <a:lnTo>
                                  <a:pt x="1284" y="19"/>
                                </a:lnTo>
                                <a:lnTo>
                                  <a:pt x="1281" y="11"/>
                                </a:lnTo>
                                <a:lnTo>
                                  <a:pt x="1274" y="0"/>
                                </a:lnTo>
                                <a:lnTo>
                                  <a:pt x="1254" y="0"/>
                                </a:lnTo>
                                <a:lnTo>
                                  <a:pt x="1261" y="11"/>
                                </a:lnTo>
                                <a:lnTo>
                                  <a:pt x="1267" y="19"/>
                                </a:lnTo>
                                <a:lnTo>
                                  <a:pt x="1272" y="41"/>
                                </a:lnTo>
                                <a:lnTo>
                                  <a:pt x="1274" y="51"/>
                                </a:lnTo>
                                <a:lnTo>
                                  <a:pt x="1274" y="76"/>
                                </a:lnTo>
                                <a:lnTo>
                                  <a:pt x="1272" y="88"/>
                                </a:lnTo>
                                <a:lnTo>
                                  <a:pt x="1270" y="97"/>
                                </a:lnTo>
                                <a:lnTo>
                                  <a:pt x="1267" y="108"/>
                                </a:lnTo>
                                <a:lnTo>
                                  <a:pt x="1261" y="118"/>
                                </a:lnTo>
                                <a:lnTo>
                                  <a:pt x="1254" y="129"/>
                                </a:lnTo>
                                <a:lnTo>
                                  <a:pt x="1274" y="129"/>
                                </a:lnTo>
                                <a:lnTo>
                                  <a:pt x="1281" y="118"/>
                                </a:lnTo>
                                <a:lnTo>
                                  <a:pt x="1284" y="108"/>
                                </a:lnTo>
                                <a:lnTo>
                                  <a:pt x="1288" y="99"/>
                                </a:lnTo>
                                <a:lnTo>
                                  <a:pt x="1291" y="88"/>
                                </a:lnTo>
                                <a:lnTo>
                                  <a:pt x="1293" y="76"/>
                                </a:lnTo>
                                <a:lnTo>
                                  <a:pt x="1293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2" name="Рисунок 42"/>
                          <pic:cNvPicPr/>
                        </pic:nvPicPr>
                        <pic:blipFill>
                          <a:blip r:embed="rId22"/>
                          <a:stretch/>
                        </pic:blipFill>
                        <pic:spPr>
                          <a:xfrm>
                            <a:off x="552960" y="293400"/>
                            <a:ext cx="1392480" cy="11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Рисунок 43"/>
                          <pic:cNvPicPr/>
                        </pic:nvPicPr>
                        <pic:blipFill>
                          <a:blip r:embed="rId23"/>
                          <a:stretch/>
                        </pic:blipFill>
                        <pic:spPr>
                          <a:xfrm>
                            <a:off x="725760" y="792000"/>
                            <a:ext cx="1392480" cy="11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44" name="Полилиния 44"/>
                        <wps:cNvSpPr/>
                        <wps:spPr>
                          <a:xfrm>
                            <a:off x="7026840" y="169156080"/>
                            <a:ext cx="1987920" cy="154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5522" h="428">
                                <a:moveTo>
                                  <a:pt x="5521" y="65"/>
                                </a:moveTo>
                                <a:lnTo>
                                  <a:pt x="3441" y="65"/>
                                </a:lnTo>
                                <a:lnTo>
                                  <a:pt x="3441" y="363"/>
                                </a:lnTo>
                                <a:lnTo>
                                  <a:pt x="5521" y="363"/>
                                </a:lnTo>
                                <a:lnTo>
                                  <a:pt x="5521" y="65"/>
                                </a:lnTo>
                                <a:moveTo>
                                  <a:pt x="5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"/>
                                </a:lnTo>
                                <a:lnTo>
                                  <a:pt x="0" y="363"/>
                                </a:lnTo>
                                <a:lnTo>
                                  <a:pt x="0" y="427"/>
                                </a:lnTo>
                                <a:lnTo>
                                  <a:pt x="5521" y="427"/>
                                </a:lnTo>
                                <a:lnTo>
                                  <a:pt x="5521" y="363"/>
                                </a:lnTo>
                                <a:lnTo>
                                  <a:pt x="1391" y="363"/>
                                </a:lnTo>
                                <a:lnTo>
                                  <a:pt x="1391" y="64"/>
                                </a:lnTo>
                                <a:lnTo>
                                  <a:pt x="5521" y="64"/>
                                </a:lnTo>
                                <a:lnTo>
                                  <a:pt x="5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45" name="Прямоугольник 45"/>
                        <wps:cNvSpPr/>
                        <wps:spPr>
                          <a:xfrm>
                            <a:off x="1207080" y="796320"/>
                            <a:ext cx="738360" cy="108000"/>
                          </a:xfrm>
                          <a:prstGeom prst="rect">
                            <a:avLst/>
                          </a:prstGeom>
                          <a:noFill/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6" name="Рисунок 46"/>
                          <pic:cNvPicPr/>
                        </pic:nvPicPr>
                        <pic:blipFill>
                          <a:blip r:embed="rId24"/>
                          <a:stretch/>
                        </pic:blipFill>
                        <pic:spPr>
                          <a:xfrm>
                            <a:off x="725760" y="988560"/>
                            <a:ext cx="1392480" cy="11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47" name="Полилиния 47"/>
                        <wps:cNvSpPr/>
                        <wps:spPr>
                          <a:xfrm>
                            <a:off x="7026840" y="169353000"/>
                            <a:ext cx="1987920" cy="154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5522" h="428">
                                <a:moveTo>
                                  <a:pt x="5521" y="64"/>
                                </a:moveTo>
                                <a:lnTo>
                                  <a:pt x="3441" y="64"/>
                                </a:lnTo>
                                <a:lnTo>
                                  <a:pt x="3441" y="363"/>
                                </a:lnTo>
                                <a:lnTo>
                                  <a:pt x="5521" y="363"/>
                                </a:lnTo>
                                <a:lnTo>
                                  <a:pt x="5521" y="64"/>
                                </a:lnTo>
                                <a:moveTo>
                                  <a:pt x="5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"/>
                                </a:lnTo>
                                <a:lnTo>
                                  <a:pt x="0" y="363"/>
                                </a:lnTo>
                                <a:lnTo>
                                  <a:pt x="0" y="427"/>
                                </a:lnTo>
                                <a:lnTo>
                                  <a:pt x="5521" y="427"/>
                                </a:lnTo>
                                <a:lnTo>
                                  <a:pt x="5521" y="363"/>
                                </a:lnTo>
                                <a:lnTo>
                                  <a:pt x="1391" y="363"/>
                                </a:lnTo>
                                <a:lnTo>
                                  <a:pt x="1391" y="64"/>
                                </a:lnTo>
                                <a:lnTo>
                                  <a:pt x="5521" y="64"/>
                                </a:lnTo>
                                <a:lnTo>
                                  <a:pt x="5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48" name="Прямоугольник 48"/>
                        <wps:cNvSpPr/>
                        <wps:spPr>
                          <a:xfrm>
                            <a:off x="1207080" y="993240"/>
                            <a:ext cx="738360" cy="108000"/>
                          </a:xfrm>
                          <a:prstGeom prst="rect">
                            <a:avLst/>
                          </a:prstGeom>
                          <a:noFill/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9" name="Полилиния 49"/>
                        <wps:cNvSpPr/>
                        <wps:spPr>
                          <a:xfrm>
                            <a:off x="7375680" y="169206840"/>
                            <a:ext cx="85320" cy="24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37" h="694">
                                <a:moveTo>
                                  <a:pt x="109" y="693"/>
                                </a:moveTo>
                                <a:lnTo>
                                  <a:pt x="67" y="631"/>
                                </a:lnTo>
                                <a:lnTo>
                                  <a:pt x="67" y="628"/>
                                </a:lnTo>
                                <a:lnTo>
                                  <a:pt x="77" y="626"/>
                                </a:lnTo>
                                <a:lnTo>
                                  <a:pt x="86" y="622"/>
                                </a:lnTo>
                                <a:lnTo>
                                  <a:pt x="93" y="615"/>
                                </a:lnTo>
                                <a:lnTo>
                                  <a:pt x="100" y="607"/>
                                </a:lnTo>
                                <a:lnTo>
                                  <a:pt x="104" y="598"/>
                                </a:lnTo>
                                <a:lnTo>
                                  <a:pt x="104" y="575"/>
                                </a:lnTo>
                                <a:lnTo>
                                  <a:pt x="99" y="564"/>
                                </a:lnTo>
                                <a:lnTo>
                                  <a:pt x="97" y="564"/>
                                </a:lnTo>
                                <a:lnTo>
                                  <a:pt x="90" y="559"/>
                                </a:lnTo>
                                <a:lnTo>
                                  <a:pt x="83" y="552"/>
                                </a:lnTo>
                                <a:lnTo>
                                  <a:pt x="83" y="571"/>
                                </a:lnTo>
                                <a:lnTo>
                                  <a:pt x="83" y="596"/>
                                </a:lnTo>
                                <a:lnTo>
                                  <a:pt x="79" y="603"/>
                                </a:lnTo>
                                <a:lnTo>
                                  <a:pt x="74" y="608"/>
                                </a:lnTo>
                                <a:lnTo>
                                  <a:pt x="69" y="612"/>
                                </a:lnTo>
                                <a:lnTo>
                                  <a:pt x="62" y="615"/>
                                </a:lnTo>
                                <a:lnTo>
                                  <a:pt x="21" y="615"/>
                                </a:lnTo>
                                <a:lnTo>
                                  <a:pt x="21" y="564"/>
                                </a:lnTo>
                                <a:lnTo>
                                  <a:pt x="72" y="564"/>
                                </a:lnTo>
                                <a:lnTo>
                                  <a:pt x="83" y="571"/>
                                </a:lnTo>
                                <a:lnTo>
                                  <a:pt x="83" y="552"/>
                                </a:lnTo>
                                <a:lnTo>
                                  <a:pt x="81" y="552"/>
                                </a:lnTo>
                                <a:lnTo>
                                  <a:pt x="69" y="548"/>
                                </a:lnTo>
                                <a:lnTo>
                                  <a:pt x="0" y="548"/>
                                </a:lnTo>
                                <a:lnTo>
                                  <a:pt x="0" y="693"/>
                                </a:lnTo>
                                <a:lnTo>
                                  <a:pt x="21" y="693"/>
                                </a:lnTo>
                                <a:lnTo>
                                  <a:pt x="21" y="631"/>
                                </a:lnTo>
                                <a:lnTo>
                                  <a:pt x="46" y="631"/>
                                </a:lnTo>
                                <a:lnTo>
                                  <a:pt x="86" y="693"/>
                                </a:lnTo>
                                <a:lnTo>
                                  <a:pt x="109" y="693"/>
                                </a:lnTo>
                                <a:moveTo>
                                  <a:pt x="109" y="145"/>
                                </a:moveTo>
                                <a:lnTo>
                                  <a:pt x="67" y="83"/>
                                </a:lnTo>
                                <a:lnTo>
                                  <a:pt x="67" y="81"/>
                                </a:lnTo>
                                <a:lnTo>
                                  <a:pt x="77" y="79"/>
                                </a:lnTo>
                                <a:lnTo>
                                  <a:pt x="86" y="74"/>
                                </a:lnTo>
                                <a:lnTo>
                                  <a:pt x="93" y="67"/>
                                </a:lnTo>
                                <a:lnTo>
                                  <a:pt x="100" y="60"/>
                                </a:lnTo>
                                <a:lnTo>
                                  <a:pt x="104" y="51"/>
                                </a:lnTo>
                                <a:lnTo>
                                  <a:pt x="104" y="28"/>
                                </a:lnTo>
                                <a:lnTo>
                                  <a:pt x="99" y="18"/>
                                </a:lnTo>
                                <a:lnTo>
                                  <a:pt x="97" y="18"/>
                                </a:lnTo>
                                <a:lnTo>
                                  <a:pt x="83" y="5"/>
                                </a:lnTo>
                                <a:lnTo>
                                  <a:pt x="83" y="25"/>
                                </a:lnTo>
                                <a:lnTo>
                                  <a:pt x="83" y="49"/>
                                </a:lnTo>
                                <a:lnTo>
                                  <a:pt x="79" y="56"/>
                                </a:lnTo>
                                <a:lnTo>
                                  <a:pt x="69" y="65"/>
                                </a:lnTo>
                                <a:lnTo>
                                  <a:pt x="62" y="67"/>
                                </a:lnTo>
                                <a:lnTo>
                                  <a:pt x="21" y="67"/>
                                </a:lnTo>
                                <a:lnTo>
                                  <a:pt x="21" y="18"/>
                                </a:lnTo>
                                <a:lnTo>
                                  <a:pt x="72" y="18"/>
                                </a:lnTo>
                                <a:lnTo>
                                  <a:pt x="83" y="25"/>
                                </a:lnTo>
                                <a:lnTo>
                                  <a:pt x="83" y="5"/>
                                </a:lnTo>
                                <a:lnTo>
                                  <a:pt x="81" y="4"/>
                                </a:lnTo>
                                <a:lnTo>
                                  <a:pt x="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"/>
                                </a:lnTo>
                                <a:lnTo>
                                  <a:pt x="21" y="145"/>
                                </a:lnTo>
                                <a:lnTo>
                                  <a:pt x="21" y="83"/>
                                </a:lnTo>
                                <a:lnTo>
                                  <a:pt x="46" y="83"/>
                                </a:lnTo>
                                <a:lnTo>
                                  <a:pt x="86" y="145"/>
                                </a:lnTo>
                                <a:lnTo>
                                  <a:pt x="109" y="145"/>
                                </a:lnTo>
                                <a:moveTo>
                                  <a:pt x="231" y="677"/>
                                </a:moveTo>
                                <a:lnTo>
                                  <a:pt x="153" y="677"/>
                                </a:lnTo>
                                <a:lnTo>
                                  <a:pt x="157" y="672"/>
                                </a:lnTo>
                                <a:lnTo>
                                  <a:pt x="160" y="667"/>
                                </a:lnTo>
                                <a:lnTo>
                                  <a:pt x="171" y="656"/>
                                </a:lnTo>
                                <a:lnTo>
                                  <a:pt x="181" y="647"/>
                                </a:lnTo>
                                <a:lnTo>
                                  <a:pt x="208" y="626"/>
                                </a:lnTo>
                                <a:lnTo>
                                  <a:pt x="215" y="617"/>
                                </a:lnTo>
                                <a:lnTo>
                                  <a:pt x="225" y="601"/>
                                </a:lnTo>
                                <a:lnTo>
                                  <a:pt x="229" y="592"/>
                                </a:lnTo>
                                <a:lnTo>
                                  <a:pt x="229" y="571"/>
                                </a:lnTo>
                                <a:lnTo>
                                  <a:pt x="224" y="563"/>
                                </a:lnTo>
                                <a:lnTo>
                                  <a:pt x="224" y="561"/>
                                </a:lnTo>
                                <a:lnTo>
                                  <a:pt x="208" y="548"/>
                                </a:lnTo>
                                <a:lnTo>
                                  <a:pt x="195" y="545"/>
                                </a:lnTo>
                                <a:lnTo>
                                  <a:pt x="167" y="545"/>
                                </a:lnTo>
                                <a:lnTo>
                                  <a:pt x="155" y="548"/>
                                </a:lnTo>
                                <a:lnTo>
                                  <a:pt x="137" y="563"/>
                                </a:lnTo>
                                <a:lnTo>
                                  <a:pt x="134" y="573"/>
                                </a:lnTo>
                                <a:lnTo>
                                  <a:pt x="132" y="585"/>
                                </a:lnTo>
                                <a:lnTo>
                                  <a:pt x="151" y="587"/>
                                </a:lnTo>
                                <a:lnTo>
                                  <a:pt x="153" y="578"/>
                                </a:lnTo>
                                <a:lnTo>
                                  <a:pt x="155" y="573"/>
                                </a:lnTo>
                                <a:lnTo>
                                  <a:pt x="166" y="564"/>
                                </a:lnTo>
                                <a:lnTo>
                                  <a:pt x="173" y="561"/>
                                </a:lnTo>
                                <a:lnTo>
                                  <a:pt x="190" y="561"/>
                                </a:lnTo>
                                <a:lnTo>
                                  <a:pt x="197" y="564"/>
                                </a:lnTo>
                                <a:lnTo>
                                  <a:pt x="206" y="571"/>
                                </a:lnTo>
                                <a:lnTo>
                                  <a:pt x="210" y="578"/>
                                </a:lnTo>
                                <a:lnTo>
                                  <a:pt x="208" y="592"/>
                                </a:lnTo>
                                <a:lnTo>
                                  <a:pt x="206" y="600"/>
                                </a:lnTo>
                                <a:lnTo>
                                  <a:pt x="197" y="612"/>
                                </a:lnTo>
                                <a:lnTo>
                                  <a:pt x="188" y="621"/>
                                </a:lnTo>
                                <a:lnTo>
                                  <a:pt x="164" y="640"/>
                                </a:lnTo>
                                <a:lnTo>
                                  <a:pt x="153" y="649"/>
                                </a:lnTo>
                                <a:lnTo>
                                  <a:pt x="139" y="665"/>
                                </a:lnTo>
                                <a:lnTo>
                                  <a:pt x="134" y="672"/>
                                </a:lnTo>
                                <a:lnTo>
                                  <a:pt x="130" y="681"/>
                                </a:lnTo>
                                <a:lnTo>
                                  <a:pt x="130" y="693"/>
                                </a:lnTo>
                                <a:lnTo>
                                  <a:pt x="231" y="693"/>
                                </a:lnTo>
                                <a:lnTo>
                                  <a:pt x="231" y="677"/>
                                </a:lnTo>
                                <a:moveTo>
                                  <a:pt x="236" y="130"/>
                                </a:moveTo>
                                <a:lnTo>
                                  <a:pt x="199" y="130"/>
                                </a:lnTo>
                                <a:lnTo>
                                  <a:pt x="199" y="19"/>
                                </a:lnTo>
                                <a:lnTo>
                                  <a:pt x="199" y="0"/>
                                </a:lnTo>
                                <a:lnTo>
                                  <a:pt x="180" y="0"/>
                                </a:lnTo>
                                <a:lnTo>
                                  <a:pt x="176" y="7"/>
                                </a:lnTo>
                                <a:lnTo>
                                  <a:pt x="171" y="14"/>
                                </a:lnTo>
                                <a:lnTo>
                                  <a:pt x="160" y="18"/>
                                </a:lnTo>
                                <a:lnTo>
                                  <a:pt x="151" y="23"/>
                                </a:lnTo>
                                <a:lnTo>
                                  <a:pt x="141" y="25"/>
                                </a:lnTo>
                                <a:lnTo>
                                  <a:pt x="130" y="25"/>
                                </a:lnTo>
                                <a:lnTo>
                                  <a:pt x="130" y="41"/>
                                </a:lnTo>
                                <a:lnTo>
                                  <a:pt x="141" y="41"/>
                                </a:lnTo>
                                <a:lnTo>
                                  <a:pt x="150" y="39"/>
                                </a:lnTo>
                                <a:lnTo>
                                  <a:pt x="169" y="30"/>
                                </a:lnTo>
                                <a:lnTo>
                                  <a:pt x="176" y="26"/>
                                </a:lnTo>
                                <a:lnTo>
                                  <a:pt x="178" y="19"/>
                                </a:lnTo>
                                <a:lnTo>
                                  <a:pt x="178" y="130"/>
                                </a:lnTo>
                                <a:lnTo>
                                  <a:pt x="132" y="130"/>
                                </a:lnTo>
                                <a:lnTo>
                                  <a:pt x="132" y="145"/>
                                </a:lnTo>
                                <a:lnTo>
                                  <a:pt x="236" y="145"/>
                                </a:lnTo>
                                <a:lnTo>
                                  <a:pt x="236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50" name="Полилиния 50"/>
                        <wps:cNvSpPr/>
                        <wps:spPr>
                          <a:xfrm>
                            <a:off x="6320880" y="168382800"/>
                            <a:ext cx="2587320" cy="1246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7187" h="3462">
                                <a:moveTo>
                                  <a:pt x="6886" y="3461"/>
                                </a:moveTo>
                                <a:lnTo>
                                  <a:pt x="300" y="3461"/>
                                </a:lnTo>
                                <a:lnTo>
                                  <a:pt x="183" y="3436"/>
                                </a:lnTo>
                                <a:lnTo>
                                  <a:pt x="88" y="3373"/>
                                </a:lnTo>
                                <a:lnTo>
                                  <a:pt x="23" y="3278"/>
                                </a:lnTo>
                                <a:lnTo>
                                  <a:pt x="0" y="3161"/>
                                </a:lnTo>
                                <a:lnTo>
                                  <a:pt x="0" y="300"/>
                                </a:lnTo>
                                <a:lnTo>
                                  <a:pt x="23" y="183"/>
                                </a:lnTo>
                                <a:lnTo>
                                  <a:pt x="88" y="88"/>
                                </a:lnTo>
                                <a:lnTo>
                                  <a:pt x="183" y="25"/>
                                </a:lnTo>
                                <a:lnTo>
                                  <a:pt x="300" y="0"/>
                                </a:lnTo>
                                <a:lnTo>
                                  <a:pt x="6886" y="0"/>
                                </a:lnTo>
                                <a:lnTo>
                                  <a:pt x="7004" y="25"/>
                                </a:lnTo>
                                <a:lnTo>
                                  <a:pt x="7098" y="88"/>
                                </a:lnTo>
                                <a:lnTo>
                                  <a:pt x="7163" y="183"/>
                                </a:lnTo>
                                <a:lnTo>
                                  <a:pt x="7186" y="300"/>
                                </a:lnTo>
                                <a:lnTo>
                                  <a:pt x="7186" y="3161"/>
                                </a:lnTo>
                                <a:lnTo>
                                  <a:pt x="7163" y="3278"/>
                                </a:lnTo>
                                <a:lnTo>
                                  <a:pt x="7098" y="3373"/>
                                </a:lnTo>
                                <a:lnTo>
                                  <a:pt x="7004" y="3436"/>
                                </a:lnTo>
                                <a:lnTo>
                                  <a:pt x="6886" y="34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3636">
                              <a:alpha val="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51" name="Полилиния 51"/>
                        <wps:cNvSpPr/>
                        <wps:spPr>
                          <a:xfrm>
                            <a:off x="6320880" y="168382800"/>
                            <a:ext cx="2587320" cy="1246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7187" h="3462">
                                <a:moveTo>
                                  <a:pt x="300" y="0"/>
                                </a:moveTo>
                                <a:lnTo>
                                  <a:pt x="6886" y="0"/>
                                </a:lnTo>
                                <a:lnTo>
                                  <a:pt x="7004" y="25"/>
                                </a:lnTo>
                                <a:lnTo>
                                  <a:pt x="7098" y="88"/>
                                </a:lnTo>
                                <a:lnTo>
                                  <a:pt x="7163" y="183"/>
                                </a:lnTo>
                                <a:lnTo>
                                  <a:pt x="7186" y="300"/>
                                </a:lnTo>
                                <a:lnTo>
                                  <a:pt x="7186" y="3161"/>
                                </a:lnTo>
                                <a:lnTo>
                                  <a:pt x="7163" y="3278"/>
                                </a:lnTo>
                                <a:lnTo>
                                  <a:pt x="7098" y="3373"/>
                                </a:lnTo>
                                <a:lnTo>
                                  <a:pt x="7004" y="3436"/>
                                </a:lnTo>
                                <a:lnTo>
                                  <a:pt x="6886" y="3461"/>
                                </a:lnTo>
                                <a:lnTo>
                                  <a:pt x="300" y="3461"/>
                                </a:lnTo>
                                <a:lnTo>
                                  <a:pt x="183" y="3436"/>
                                </a:lnTo>
                                <a:lnTo>
                                  <a:pt x="88" y="3373"/>
                                </a:lnTo>
                                <a:lnTo>
                                  <a:pt x="23" y="3278"/>
                                </a:lnTo>
                                <a:lnTo>
                                  <a:pt x="0" y="3161"/>
                                </a:lnTo>
                                <a:lnTo>
                                  <a:pt x="0" y="300"/>
                                </a:lnTo>
                                <a:lnTo>
                                  <a:pt x="23" y="183"/>
                                </a:lnTo>
                                <a:lnTo>
                                  <a:pt x="88" y="88"/>
                                </a:lnTo>
                                <a:lnTo>
                                  <a:pt x="183" y="25"/>
                                </a:lnTo>
                                <a:lnTo>
                                  <a:pt x="3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040">
                            <a:solidFill>
                              <a:srgbClr val="501515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4C29CC" id="Группа 38" o:spid="_x0000_s1026" style="position:absolute;margin-left:92.65pt;margin-top:134.5pt;width:212.15pt;height:98.15pt;z-index:-503316381;mso-position-horizontal-relative:page" coordsize="0,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9" o:spid="_x0000_s1027" type="#_x0000_t75" style="position:absolute;left:720720;top:454680;width:746280;height:126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+f7E3CAAAA2wAAAA8AAABkcnMvZG93bnJldi54bWxEj0+LwjAUxO8LfofwBG9rqoKs1Sj+Qdyr&#10;WsHjs3k2xealNFHrt98Iwh6HmfkNM1u0thIPanzpWMGgn4Agzp0uuVCQHbffPyB8QNZYOSYFL/Kw&#10;mHe+Zphq9+Q9PQ6hEBHCPkUFJoQ6ldLnhiz6vquJo3d1jcUQZVNI3eAzwm0lh0kylhZLjgsGa1ob&#10;ym+Hu1Ww2R2XbVaMVie7uQ/PZXYzF5Mo1eu2yymIQG34D3/av1rBaALvL/EHyPk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/n+xNwgAAANsAAAAPAAAAAAAAAAAAAAAAAJ8C&#10;AABkcnMvZG93bnJldi54bWxQSwUGAAAAAAQABAD3AAAAjgMAAAAA&#10;">
                  <v:imagedata r:id="rId25" o:title=""/>
                </v:shape>
                <v:shape id="Полилиния 40" o:spid="_x0000_s1028" style="position:absolute;left:7350840;top:168504480;width:746640;height:126720;visibility:visible;mso-wrap-style:square;v-text-anchor:top" coordsize="2074,3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1fCcAA&#10;AADbAAAADwAAAGRycy9kb3ducmV2LnhtbERPz2vCMBS+C/4P4Qm7iKbK5lxtKnMw2I7WgddH85YW&#10;m5eaZLX+98thsOPH97vYj7YTA/nQOlawWmYgiGunWzYKvk7viy2IEJE1do5JwZ0C7MvppMBcuxsf&#10;aaiiESmEQ44Kmhj7XMpQN2QxLF1PnLhv5y3GBL2R2uMthdtOrrNsIy22nBoa7OmtofpS/VgFaz28&#10;zA93czX1k/30nT0fnres1MNsfN2BiDTGf/Gf+0MreEzr05f0A2T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C1fCcAAAADbAAAADwAAAAAAAAAAAAAAAACYAgAAZHJzL2Rvd25y&#10;ZXYueG1sUEsFBgAAAAAEAAQA9QAAAIUDAAAAAA==&#10;" path="m19,349l,349,,109,9,67,32,32,67,9,109,,1962,r44,9l2040,32r24,35l2073,109r,89l109,198r-35,7l46,224,26,252r-7,36l19,349t2054,2l2050,351r2,-16l2052,288r-7,-36l2026,224r-29,-19l1962,198r111,l2073,335r,16xe" fillcolor="#6b5252" stroked="f">
                  <v:path arrowok="t"/>
                </v:shape>
                <v:shape id="Полилиния 41" o:spid="_x0000_s1029" style="position:absolute;left:7491240;top:168517440;width:465840;height:46800;visibility:visible;mso-wrap-style:square;v-text-anchor:top" coordsize="1294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dwmsMA&#10;AADbAAAADwAAAGRycy9kb3ducmV2LnhtbESPQWsCMRSE70L/Q3hCb5pdqVq2RimK0Ku7eujtdfPc&#10;LG5eliTq9t+bQsHjMDPfMKvNYDtxIx9axwryaQaCuHa65UbBsdpP3kGEiKyxc0wKfinAZv0yWmGh&#10;3Z0PdCtjIxKEQ4EKTIx9IWWoDVkMU9cTJ+/svMWYpG+k9nhPcNvJWZYtpMWW04LBnraG6kt5tQp2&#10;dWkO3/542uXL67kq5377Uy2Veh0Pnx8gIg3xGf5vf2kFbzn8fUk/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dwmsMAAADbAAAADwAAAAAAAAAAAAAAAACYAgAAZHJzL2Rv&#10;d25yZXYueG1sUEsFBgAAAAAEAAQA9QAAAIgDAAAAAA==&#10;" path="m65,9l,9r,92l21,101r,-76l46,25r,76l65,101r,-76l65,9t85,42l148,42r-3,-3l139,28r-7,-3l131,25r,28l131,74r-2,4l125,87r-3,1l115,88r-4,l108,83r-2,-2l104,74r-2,-2l102,58r2,-5l106,46r2,-2l111,39r2,l115,39r7,l125,41r4,8l131,53r,-28l120,25r-5,2l111,28r-3,4l106,35r-2,4l102,39r,-4l102,28r,-1l83,27r2,5l85,129r17,l102,88r,l106,92r2,3l115,101r3,l132,101r7,-4l148,85r2,-9l150,51m233,39l222,27r-9,l213,55r,17l212,78r-4,9l203,88r-11,l189,87r-6,-9l183,72r,-17l183,48r6,-7l194,39r11,l208,41r5,7l213,55r,-28l187,27r-9,1l166,42r-2,9l164,76r2,9l178,97r9,4l210,101r9,-4l228,88r3,-3l233,76r,-37m314,27r-19,l295,60r-6,2l286,62r-4,2l279,64r-9,l266,60r,-33l247,27r,37l249,69r3,3l256,76r5,2l275,78r7,-2l289,74r6,-2l295,101r19,l314,72r,-8l314,27t85,l330,27r,14l355,41r,60l374,101r,-60l399,41r,-14m482,53r-4,-9l475,37r-8,-7l464,28r,27l432,55r,-6l434,46r2,-4l439,39r4,-2l452,37r3,2l460,46r2,3l464,55r,-27l459,27r-18,l434,27r-11,7l420,37r-7,11l413,53r,23l415,85r12,12l436,101r19,l462,99r13,-5l478,88r,l480,81,462,80r,3l460,85r-5,3l452,88r-9,l439,87r-5,-7l432,74r,-7l482,67r,-12l482,53m561,27r-18,l543,57r-26,l517,27r-20,l497,101r20,l517,69r26,l543,101r18,l561,69r,-12l561,27t83,l624,27,596,78r,-2l596,74r2,-12l598,27r-18,l580,101r20,l612,78,628,48r,1l626,58r,43l644,101r,-53l644,27t86,26l727,44r-6,-7l714,30r-3,-2l711,55r-30,l681,49r2,-3l684,42r4,-3l691,37r9,l704,39r5,7l711,49r,6l711,28r-4,-1l688,27r-5,l672,34r-3,3l661,48r,5l660,76r3,9l676,97r8,4l704,101r7,-2l721,94r4,-6l727,88r2,-7l711,80r-2,3l707,85r-3,3l700,88r-9,l688,87r-5,-7l681,74r,-7l730,67r,-12l730,53m896,87r-21,l875,27r,-18l857,9r-3,5l850,18r-10,5l834,25r-5,l829,39r5,l840,37r10,-5l854,30r2,-3l856,87r-27,l829,101r67,l896,87m1046,r-18,l1021,11r-5,8l1013,30r-4,11l1007,51r,25l1009,88r4,11l1016,108r5,10l1028,129r18,l1039,118r-4,-10l1028,88r-1,-12l1027,51r1,-10l1035,21r4,-10l1046,t104,101l1129,65r-2,-5l1132,58r6,-1l1141,49r2,-1l1145,42r,-15l1145,25r-2,-4l1131,11r-6,l1125,32r,14l1120,49r-23,l1097,25r18,l1118,25r6,5l1125,32r,-21l1122,9r-46,l1076,101r21,l1097,65r11,l1127,101r23,m1228,87r-23,l1205,27r,-18l1187,9r-2,5l1182,18r-11,5l1166,25r-7,l1159,39r7,l1171,37r11,-5l1185,30r2,-3l1187,87r-26,l1161,101r67,l1228,87t65,-36l1291,41r-7,-22l1281,11,1274,r-20,l1261,11r6,8l1272,41r2,10l1274,76r-2,12l1270,97r-3,11l1261,118r-7,11l1274,129r7,-11l1284,108r4,-9l1291,88r2,-12l1293,51xe" stroked="f">
                  <v:path arrowok="t"/>
                </v:shape>
                <v:shape id="Рисунок 42" o:spid="_x0000_s1030" type="#_x0000_t75" style="position:absolute;left:552960;top:293400;width:1392480;height:114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dnnTCAAAA2wAAAA8AAABkcnMvZG93bnJldi54bWxEj0FrwkAUhO8F/8PyBG/NxlBKiFlFBEGh&#10;l6aB0tsj+0yCu29Ddo3x37uFQo/DzHzDlLvZGjHR6HvHCtZJCoK4cbrnVkH9dXzNQfiArNE4JgUP&#10;8rDbLl5KLLS78ydNVWhFhLAvUEEXwlBI6ZuOLPrEDcTRu7jRYohybKUe8R7h1sgsTd+lxZ7jQocD&#10;HTpqrtXNKjA/2WzW9Pi2VF+H85QHnX9opVbLeb8BEWgO/+G/9kkreMvg90v8AXL7B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aHZ50wgAAANsAAAAPAAAAAAAAAAAAAAAAAJ8C&#10;AABkcnMvZG93bnJldi54bWxQSwUGAAAAAAQABAD3AAAAjgMAAAAA&#10;">
                  <v:imagedata r:id="rId26" o:title=""/>
                </v:shape>
                <v:shape id="Рисунок 43" o:spid="_x0000_s1031" type="#_x0000_t75" style="position:absolute;left:725760;top:792000;width:1392480;height:114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/ISzFAAAA2wAAAA8AAABkcnMvZG93bnJldi54bWxEj09rwkAUxO9Cv8PyCt50UxUtqZsgpUJQ&#10;PNQKpbdH9uVPm30bsmuSfvuuIPQ4zMxvmG06mkb01LnasoKneQSCOLe65lLB5WM/ewbhPLLGxjIp&#10;+CUHafIw2WKs7cDv1J99KQKEXYwKKu/bWEqXV2TQzW1LHLzCdgZ9kF0pdYdDgJtGLqJoLQ3WHBYq&#10;bOm1ovznfDUK3hbu1PJ38bmjDX1pk62Pl81BqenjuHsB4Wn0/+F7O9MKVku4fQk/QCZ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CPyEsxQAAANsAAAAPAAAAAAAAAAAAAAAA&#10;AJ8CAABkcnMvZG93bnJldi54bWxQSwUGAAAAAAQABAD3AAAAkQMAAAAA&#10;">
                  <v:imagedata r:id="rId27" o:title=""/>
                </v:shape>
                <v:shape id="Полилиния 44" o:spid="_x0000_s1032" style="position:absolute;left:7026840;top:169156080;width:1987920;height:154080;visibility:visible;mso-wrap-style:square;v-text-anchor:top" coordsize="5522,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HhD8UA&#10;AADbAAAADwAAAGRycy9kb3ducmV2LnhtbESPQYvCMBSE78L+h/AWvIimShGtRll2WdmDF6sI3h7N&#10;s602L7WJ2v33RhA8DjPzDTNftqYSN2pcaVnBcBCBIM6sLjlXsNv+9icgnEfWWFkmBf/kYLn46Mwx&#10;0fbOG7qlPhcBwi5BBYX3dSKlywoy6Aa2Jg7e0TYGfZBNLnWD9wA3lRxF0VgaLDksFFjTd0HZOb0a&#10;BZP0sLuOppdpej711j/Reh+P85VS3c/2awbCU+vf4Vf7TyuIY3h+CT9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oeEPxQAAANsAAAAPAAAAAAAAAAAAAAAAAJgCAABkcnMv&#10;ZG93bnJldi54bWxQSwUGAAAAAAQABAD1AAAAigMAAAAA&#10;" path="m5521,65r-2080,l3441,363r2080,l5521,65t,-65l,,,64,,363r,64l5521,427r,-64l1391,363r,-299l5521,64r,-64xe" stroked="f">
                  <v:path arrowok="t"/>
                </v:shape>
                <v:rect id="Прямоугольник 45" o:spid="_x0000_s1033" style="position:absolute;left:1207080;top:796320;width:738360;height:108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vkv8UA&#10;AADbAAAADwAAAGRycy9kb3ducmV2LnhtbESPT2vCQBTE7wW/w/KEXopuKv4pqavUQKX0pka8PrKv&#10;SWr2bciucf323YLgcZiZ3zDLdTCN6KlztWUFr+MEBHFhdc2lgvzwOXoD4TyyxsYyKbiRg/Vq8LTE&#10;VNsr76jf+1JECLsUFVTet6mUrqjIoBvbljh6P7Yz6KPsSqk7vEa4aeQkSebSYM1xocKWsoqK8/5i&#10;FCxe5pfj9vfU5yE5f2eY38Jikyn1PAwf7yA8Bf8I39tfWsF0Bv9f4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m+S/xQAAANsAAAAPAAAAAAAAAAAAAAAAAJgCAABkcnMv&#10;ZG93bnJldi54bWxQSwUGAAAAAAQABAD1AAAAigMAAAAA&#10;" filled="f" strokeweight=".19mm">
                  <v:stroke joinstyle="round"/>
                </v:rect>
                <v:shape id="Рисунок 46" o:spid="_x0000_s1034" type="#_x0000_t75" style="position:absolute;left:725760;top:988560;width:1392480;height:114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C/dq/DAAAA2wAAAA8AAABkcnMvZG93bnJldi54bWxEj0GLwjAUhO/C/ofwFrxp6lJFqlFEVBa8&#10;aFfx+miebbV56TZZrf/eCMIeh5n5hpnOW1OJGzWutKxg0I9AEGdWl5wrOPyse2MQziNrrCyTggc5&#10;mM8+OlNMtL3znm6pz0WAsEtQQeF9nUjpsoIMur6tiYN3to1BH2STS93gPcBNJb+iaCQNlhwWCqxp&#10;WVB2Tf+MAnk5bR/xbmjW6X41/j1u4gjPVqnuZ7uYgPDU+v/wu/2tFcQjeH0JP0DOn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L92r8MAAADbAAAADwAAAAAAAAAAAAAAAACf&#10;AgAAZHJzL2Rvd25yZXYueG1sUEsFBgAAAAAEAAQA9wAAAI8DAAAAAA==&#10;">
                  <v:imagedata r:id="rId28" o:title=""/>
                </v:shape>
                <v:shape id="Полилиния 47" o:spid="_x0000_s1035" style="position:absolute;left:7026840;top:169353000;width:1987920;height:154080;visibility:visible;mso-wrap-style:square;v-text-anchor:top" coordsize="5522,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N/eMUA&#10;AADbAAAADwAAAGRycy9kb3ducmV2LnhtbESPQYvCMBSE74L/IbwFL6KpIq5Wo8guyh68WEXw9mie&#10;bdfmpTZR6783C8Ieh5n5hpkvG1OKO9WusKxg0I9AEKdWF5wpOOzXvQkI55E1lpZJwZMcLBft1hxj&#10;bR+8o3viMxEg7GJUkHtfxVK6NCeDrm8r4uCdbW3QB1lnUtf4CHBTymEUjaXBgsNCjhV95ZRekptR&#10;MElOh9twep0ml9/u9jvaHkfjbKNU56NZzUB4avx/+N3+0QpGn/D3JfwAuX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c394xQAAANsAAAAPAAAAAAAAAAAAAAAAAJgCAABkcnMv&#10;ZG93bnJldi54bWxQSwUGAAAAAAQABAD1AAAAigMAAAAA&#10;" path="m5521,64r-2080,l3441,363r2080,l5521,64t,-64l,,,64,,363r,64l5521,427r,-64l1391,363r,-299l5521,64r,-64xe" stroked="f">
                  <v:path arrowok="t"/>
                </v:shape>
                <v:rect id="Прямоугольник 48" o:spid="_x0000_s1036" style="position:absolute;left:1207080;top:993240;width:738360;height:108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pLIcEA&#10;AADbAAAADwAAAGRycy9kb3ducmV2LnhtbERPz2vCMBS+D/wfwhO8DE0nQ6UzFi1MxNtcx66P5q3t&#10;2ryUJtb43y8HYceP7/c2C6YTIw2usazgZZGAIC6tbrhSUHy+zzcgnEfW2FkmBXdykO0mT1tMtb3x&#10;B40XX4kYwi5FBbX3fSqlK2sy6Ba2J47cjx0M+giHSuoBbzHcdHKZJCtpsOHYUGNPeU1le7kaBevn&#10;1fXr+Ps9FiFpzzkW97A+5ErNpmH/BsJT8P/ih/ukFbzGsfFL/AFy9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aSyHBAAAA2wAAAA8AAAAAAAAAAAAAAAAAmAIAAGRycy9kb3du&#10;cmV2LnhtbFBLBQYAAAAABAAEAPUAAACGAwAAAAA=&#10;" filled="f" strokeweight=".19mm">
                  <v:stroke joinstyle="round"/>
                </v:rect>
                <v:shape id="Полилиния 49" o:spid="_x0000_s1037" style="position:absolute;left:7375680;top:169206840;width:85320;height:249840;visibility:visible;mso-wrap-style:square;v-text-anchor:top" coordsize="237,6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ghgMUA&#10;AADbAAAADwAAAGRycy9kb3ducmV2LnhtbESPUWvCMBSF3wf7D+EKexmaTsY2q1GGIBMVxqo/4NJc&#10;m9LmJjSpdv9+EYQ9Hs453+EsVoNtxYW6UDtW8DLJQBCXTtdcKTgdN+MPECEia2wdk4JfCrBaPj4s&#10;MNfuyj90KWIlEoRDjgpMjD6XMpSGLIaJ88TJO7vOYkyyq6Tu8JrgtpXTLHuTFmtOCwY9rQ2VTdFb&#10;Bf6596bfHOJ706y/pvvteTe030o9jYbPOYhIQ/wP39tbreB1Brcv6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uCGAxQAAANsAAAAPAAAAAAAAAAAAAAAAAJgCAABkcnMv&#10;ZG93bnJldi54bWxQSwUGAAAAAAQABAD1AAAAigMAAAAA&#10;" path="m109,693l67,631r,-3l77,626r9,-4l93,615r7,-8l104,598r,-23l99,564r-2,l90,559r-7,-7l83,571r,25l79,603r-5,5l69,612r-7,3l21,615r,-51l72,564r11,7l83,552r-2,l69,548,,548,,693r21,l21,631r25,l86,693r23,m109,145l67,83r,-2l77,79r9,-5l93,67r7,-7l104,51r,-23l99,18r-2,l83,5r,20l83,49r-4,7l69,65r-7,2l21,67r,-49l72,18r11,7l83,5,81,4,69,,,,,145r21,l21,83r25,l86,145r23,m231,677r-78,l157,672r3,-5l171,656r10,-9l208,626r7,-9l225,601r4,-9l229,571r-5,-8l224,561,208,548r-13,-3l167,545r-12,3l137,563r-3,10l132,585r19,2l153,578r2,-5l166,564r7,-3l190,561r7,3l206,571r4,7l208,592r-2,8l197,612r-9,9l164,640r-11,9l139,665r-5,7l130,681r,12l231,693r,-16m236,130r-37,l199,19,199,,180,r-4,7l171,14r-11,4l151,23r-10,2l130,25r,16l141,41r9,-2l169,30r7,-4l178,19r,111l132,130r,15l236,145r,-15xe" fillcolor="black" stroked="f">
                  <v:path arrowok="t"/>
                </v:shape>
                <v:shape id="Полилиния 50" o:spid="_x0000_s1038" style="position:absolute;left:6320880;top:168382800;width:2587320;height:1246320;visibility:visible;mso-wrap-style:square;v-text-anchor:top" coordsize="7187,3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+vQMEA&#10;AADbAAAADwAAAGRycy9kb3ducmV2LnhtbERPy4rCMBTdC/5DuANuRFMVpXSMIj5QZiFYO/tLc23L&#10;NDeliVr/3iyEWR7Oe7nuTC0e1LrKsoLJOAJBnFtdcaEgux5GMQjnkTXWlknBixysV/3eEhNtn3yh&#10;R+oLEULYJaig9L5JpHR5SQbd2DbEgbvZ1qAPsC2kbvEZwk0tp1G0kAYrDg0lNrQtKf9L70bBbfiT&#10;HWeTYXzd/cb35nzep9NdptTgq9t8g/DU+X/xx33SCuZhffg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vr0DBAAAA2wAAAA8AAAAAAAAAAAAAAAAAmAIAAGRycy9kb3du&#10;cmV2LnhtbFBLBQYAAAAABAAEAPUAAACGAwAAAAA=&#10;" path="m6886,3461r-6586,l183,3436,88,3373,23,3278,,3161,,300,23,183,88,88,183,25,300,,6886,r118,25l7098,88r65,95l7186,300r,2861l7163,3278r-65,95l7004,3436r-118,25xe" fillcolor="#c83636" stroked="f">
                  <v:fill opacity="5140f"/>
                  <v:path arrowok="t"/>
                </v:shape>
                <v:shape id="Полилиния 51" o:spid="_x0000_s1039" style="position:absolute;left:6320880;top:168382800;width:2587320;height:1246320;visibility:visible;mso-wrap-style:square;v-text-anchor:top" coordsize="7187,3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2Qr8MA&#10;AADbAAAADwAAAGRycy9kb3ducmV2LnhtbESPzWrDMBCE74G+g9hCLyGR46ZOcKOEUjAUcgh1+wCL&#10;tbVFrZWxVP+8fRUI5DjMzDfM4TTZVgzUe+NYwWadgCCunDZcK/j+KlZ7ED4ga2wdk4KZPJyOD4sD&#10;5tqN/ElDGWoRIexzVNCE0OVS+qohi37tOuLo/bjeYoiyr6XucYxw28o0STJp0XBcaLCj94aq3/LP&#10;Ktgtn7fnXcEzaVNchpRn5zKj1NPj9PYKItAU7uFb+0MreNnA9Uv8AfL4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2Qr8MAAADbAAAADwAAAAAAAAAAAAAAAACYAgAAZHJzL2Rv&#10;d25yZXYueG1sUEsFBgAAAAAEAAQA9QAAAIgDAAAAAA==&#10;" path="m300,l6886,r118,25l7098,88r65,95l7186,300r,2861l7163,3278r-65,95l7004,3436r-118,25l300,3461,183,3436,88,3373,23,3278,,3161,,300,23,183,88,88,183,25,300,xe" filled="f" strokecolor="#501515" strokeweight=".39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01" behindDoc="1" locked="0" layoutInCell="1" allowOverlap="1" wp14:anchorId="26690357" wp14:editId="25B1DA14">
                <wp:simplePos x="0" y="0"/>
                <wp:positionH relativeFrom="page">
                  <wp:posOffset>1170305</wp:posOffset>
                </wp:positionH>
                <wp:positionV relativeFrom="paragraph">
                  <wp:posOffset>367030</wp:posOffset>
                </wp:positionV>
                <wp:extent cx="2704465" cy="1259840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3960" cy="1259280"/>
                          <a:chOff x="0" y="0"/>
                          <a:chExt cx="0" cy="0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29"/>
                          <a:stretch/>
                        </pic:blipFill>
                        <pic:spPr>
                          <a:xfrm>
                            <a:off x="732240" y="799560"/>
                            <a:ext cx="1971720" cy="11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3" name="Полилиния 3"/>
                        <wps:cNvSpPr/>
                        <wps:spPr>
                          <a:xfrm>
                            <a:off x="7027200" y="167823360"/>
                            <a:ext cx="1987920" cy="15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5522" h="425">
                                <a:moveTo>
                                  <a:pt x="5521" y="0"/>
                                </a:moveTo>
                                <a:lnTo>
                                  <a:pt x="3441" y="0"/>
                                </a:lnTo>
                                <a:lnTo>
                                  <a:pt x="3441" y="63"/>
                                </a:lnTo>
                                <a:lnTo>
                                  <a:pt x="3441" y="361"/>
                                </a:lnTo>
                                <a:lnTo>
                                  <a:pt x="1391" y="361"/>
                                </a:lnTo>
                                <a:lnTo>
                                  <a:pt x="1391" y="63"/>
                                </a:lnTo>
                                <a:lnTo>
                                  <a:pt x="3441" y="63"/>
                                </a:lnTo>
                                <a:lnTo>
                                  <a:pt x="34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"/>
                                </a:lnTo>
                                <a:lnTo>
                                  <a:pt x="0" y="361"/>
                                </a:lnTo>
                                <a:lnTo>
                                  <a:pt x="0" y="424"/>
                                </a:lnTo>
                                <a:lnTo>
                                  <a:pt x="5521" y="424"/>
                                </a:lnTo>
                                <a:lnTo>
                                  <a:pt x="5521" y="362"/>
                                </a:lnTo>
                                <a:lnTo>
                                  <a:pt x="5521" y="361"/>
                                </a:lnTo>
                                <a:lnTo>
                                  <a:pt x="5521" y="63"/>
                                </a:lnTo>
                                <a:lnTo>
                                  <a:pt x="5521" y="63"/>
                                </a:lnTo>
                                <a:lnTo>
                                  <a:pt x="5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213560" y="803160"/>
                            <a:ext cx="738360" cy="108000"/>
                          </a:xfrm>
                          <a:prstGeom prst="rect">
                            <a:avLst/>
                          </a:prstGeom>
                          <a:noFill/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30"/>
                          <a:stretch/>
                        </pic:blipFill>
                        <pic:spPr>
                          <a:xfrm>
                            <a:off x="732240" y="996840"/>
                            <a:ext cx="1971720" cy="11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6" name="Полилиния 6"/>
                        <wps:cNvSpPr/>
                        <wps:spPr>
                          <a:xfrm>
                            <a:off x="7027200" y="168019200"/>
                            <a:ext cx="1987920" cy="154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5522" h="428">
                                <a:moveTo>
                                  <a:pt x="5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"/>
                                </a:lnTo>
                                <a:lnTo>
                                  <a:pt x="0" y="363"/>
                                </a:lnTo>
                                <a:lnTo>
                                  <a:pt x="0" y="427"/>
                                </a:lnTo>
                                <a:lnTo>
                                  <a:pt x="5521" y="427"/>
                                </a:lnTo>
                                <a:lnTo>
                                  <a:pt x="5521" y="363"/>
                                </a:lnTo>
                                <a:lnTo>
                                  <a:pt x="1391" y="363"/>
                                </a:lnTo>
                                <a:lnTo>
                                  <a:pt x="1391" y="64"/>
                                </a:lnTo>
                                <a:lnTo>
                                  <a:pt x="5521" y="64"/>
                                </a:lnTo>
                                <a:lnTo>
                                  <a:pt x="5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>
                          <a:blip r:embed="rId31"/>
                          <a:stretch/>
                        </pic:blipFill>
                        <pic:spPr>
                          <a:xfrm>
                            <a:off x="0" y="0"/>
                            <a:ext cx="2700720" cy="1259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81B40A0" id="Группа 1" o:spid="_x0000_s1026" style="position:absolute;margin-left:92.15pt;margin-top:28.9pt;width:212.95pt;height:99.2pt;z-index:-503316379;mso-position-horizontal-relative:page" coordsize="0,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">
                <v:shape id="Рисунок 2" o:spid="_x0000_s1027" type="#_x0000_t75" style="position:absolute;left:732240;top:799560;width:1971720;height:114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s52vBAAAA2gAAAA8AAABkcnMvZG93bnJldi54bWxEj0GLwjAUhO8L/ofwhL2tqWURrUYRd4W9&#10;Vr14ezTPNNi8lCbWur9+syB4HGbmG2a1GVwjeuqC9axgOslAEFdeWzYKTsf9xxxEiMgaG8+k4EEB&#10;NuvR2woL7e9cUn+IRiQIhwIV1DG2hZShqslhmPiWOHkX3zmMSXZG6g7vCe4amWfZTDq0nBZqbGlX&#10;U3U93JyCW/5Z9mWYzu2X/f0eTmeTL0qj1Pt42C5BRBriK/xs/2gFOfxfSTdArv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gs52vBAAAA2gAAAA8AAAAAAAAAAAAAAAAAnwIA&#10;AGRycy9kb3ducmV2LnhtbFBLBQYAAAAABAAEAPcAAACNAwAAAAA=&#10;">
                  <v:imagedata r:id="rId32" o:title=""/>
                </v:shape>
                <v:shape id="Полилиния 3" o:spid="_x0000_s1028" style="position:absolute;left:7027200;top:167823360;width:1987920;height:153000;visibility:visible;mso-wrap-style:square;v-text-anchor:top" coordsize="5522,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JGXMIA&#10;AADaAAAADwAAAGRycy9kb3ducmV2LnhtbESPUWvCMBSF34X9h3AHe9PUDUQ606LCxthAtO4HXJtr&#10;U2xuShK1+/eLIPh4OOd8h7MoB9uJC/nQOlYwnWQgiGunW24U/O4/xnMQISJr7ByTgj8KUBZPowXm&#10;2l15R5cqNiJBOOSowMTY51KG2pDFMHE9cfKOzluMSfpGao/XBLedfM2ymbTYclow2NPaUH2qzlZB&#10;tXXGdDv+8d+rs/88ZGa93QxKvTwPy3cQkYb4CN/bX1rBG9yupBsg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wkZcwgAAANoAAAAPAAAAAAAAAAAAAAAAAJgCAABkcnMvZG93&#10;bnJldi54bWxQSwUGAAAAAAQABAD1AAAAhwMAAAAA&#10;" path="m5521,l3441,r,63l3441,361r-2050,l1391,63r2050,l3441,,,,,63,,361r,63l5521,424r,-62l5521,361r,-298l5521,63r,-63xe" stroked="f">
                  <v:path arrowok="t"/>
                </v:shape>
                <v:rect id="Прямоугольник 4" o:spid="_x0000_s1029" style="position:absolute;left:1213560;top:803160;width:738360;height:108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bBdsMA&#10;AADaAAAADwAAAGRycy9kb3ducmV2LnhtbESPQWvCQBSE7wX/w/KEXopuWopKdBUNtBRv2hSvj+wz&#10;iWbfhuwa13/fFQSPw8x8wyxWwTSip87VlhW8jxMQxIXVNZcK8t+v0QyE88gaG8uk4EYOVsvBywJT&#10;ba+8o37vSxEh7FJUUHnfplK6oiKDbmxb4ugdbWfQR9mVUnd4jXDTyI8kmUiDNceFClvKKirO+4tR&#10;MH2bXP6+T4c+D8l5m2F+C9NNptTrMKznIDwF/ww/2j9awSfcr8Qb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bBdsMAAADaAAAADwAAAAAAAAAAAAAAAACYAgAAZHJzL2Rv&#10;d25yZXYueG1sUEsFBgAAAAAEAAQA9QAAAIgDAAAAAA==&#10;" filled="f" strokeweight=".19mm">
                  <v:stroke joinstyle="round"/>
                </v:rect>
                <v:shape id="Рисунок 5" o:spid="_x0000_s1030" type="#_x0000_t75" style="position:absolute;left:732240;top:996840;width:1971720;height:114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oI5vCAAAA2gAAAA8AAABkcnMvZG93bnJldi54bWxEj8FqwzAQRO+F/oPYQm6NbINNcKOYUig0&#10;6SVOAr0u1tYWtlbGUhPn76NCIMdhZt4w62q2gzjT5I1jBekyAUHcOG24VXA6fr6uQPiArHFwTAqu&#10;5KHaPD+tsdTuwjWdD6EVEcK+RAVdCGMppW86suiXbiSO3q+bLIYop1bqCS8RbgeZJUkhLRqOCx2O&#10;9NFR0x/+rAK/3Q45N9mpLvrd3vyE+js1s1KLl/n9DUSgOTzC9/aXVpDD/5V4A+TmB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hqCObwgAAANoAAAAPAAAAAAAAAAAAAAAAAJ8C&#10;AABkcnMvZG93bnJldi54bWxQSwUGAAAAAAQABAD3AAAAjgMAAAAA&#10;">
                  <v:imagedata r:id="rId33" o:title=""/>
                </v:shape>
                <v:shape id="Полилиния 6" o:spid="_x0000_s1031" style="position:absolute;left:7027200;top:168019200;width:1987920;height:154080;visibility:visible;mso-wrap-style:square;v-text-anchor:top" coordsize="5522,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HQEsUA&#10;AADaAAAADwAAAGRycy9kb3ducmV2LnhtbESPW2vCQBSE3wv+h+UIvtWNFYKkrlJ7AZ8UoxR8O2SP&#10;SWz2bJpdc+mvdwuFPg4z8w2zXPemEi01rrSsYDaNQBBnVpecKzgdPx4XIJxH1lhZJgUDOVivRg9L&#10;TLTt+EBt6nMRIOwSVFB4XydSuqwgg25qa+LgXWxj0AfZ5FI32AW4qeRTFMXSYMlhocCaXgvKvtKb&#10;UXCbf+73h3gYos2P2XXf79f8fH1TajLuX55BeOr9f/ivvdUKYvi9Em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odASxQAAANoAAAAPAAAAAAAAAAAAAAAAAJgCAABkcnMv&#10;ZG93bnJldi54bWxQSwUGAAAAAAQABAD1AAAAigMAAAAA&#10;" path="m5521,l,,,64,,363r,64l5521,427r,-64l1391,363r,-299l5521,64r,-64xe" stroked="f">
                  <v:path arrowok="t"/>
                </v:shape>
                <v:shape id="Рисунок 7" o:spid="_x0000_s1032" type="#_x0000_t75" style="position:absolute;width:2700720;height:12592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NbfH/DAAAA2gAAAA8AAABkcnMvZG93bnJldi54bWxEj0FrwkAUhO8F/8PyCl6kbipqJXWVUBFC&#10;L8Xoxdsj+0yC2bcxuzHx37uFQo/DzHzDrLeDqcWdWldZVvA+jUAQ51ZXXCg4HfdvKxDOI2usLZOC&#10;BznYbkYva4y17flA98wXIkDYxaig9L6JpXR5SQbd1DbEwbvY1qAPsi2kbrEPcFPLWRQtpcGKw0KJ&#10;DX2VlF+zzgTKd3GL5j/XczqbZG63SBqZd2elxq9D8gnC0+D/w3/tVCv4gN8r4QbIzR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1t8f8MAAADaAAAADwAAAAAAAAAAAAAAAACf&#10;AgAAZHJzL2Rvd25yZXYueG1sUEsFBgAAAAAEAAQA9wAAAI8DAAAAAA==&#10;">
                  <v:imagedata r:id="rId34" o:title=""/>
                </v:shape>
                <w10:wrap anchorx="page"/>
              </v:group>
            </w:pict>
          </mc:Fallback>
        </mc:AlternateContent>
      </w:r>
      <w:r>
        <w:rPr>
          <w:b/>
          <w:spacing w:val="-3"/>
        </w:rPr>
        <w:t xml:space="preserve">Удаление </w:t>
      </w:r>
      <w:r>
        <w:rPr>
          <w:b/>
        </w:rPr>
        <w:t xml:space="preserve">адаптерных последовательностей. </w:t>
      </w:r>
      <w:r>
        <w:t xml:space="preserve">Если целевой фрагмент ДНК </w:t>
      </w:r>
      <w:r>
        <w:rPr>
          <w:spacing w:val="-4"/>
        </w:rPr>
        <w:t>короче</w:t>
      </w:r>
      <w:r>
        <w:rPr>
          <w:spacing w:val="52"/>
        </w:rPr>
        <w:t xml:space="preserve"> </w:t>
      </w:r>
      <w:r>
        <w:t xml:space="preserve">длины прочтения, то фрагменты адаптерной последовательности могут попасть в готовые данные (рис. </w:t>
      </w:r>
      <w:hyperlink w:anchor="_bookmark11">
        <w:r>
          <w:rPr>
            <w:color w:val="003052"/>
          </w:rPr>
          <w:t>1</w:t>
        </w:r>
      </w:hyperlink>
      <w:r>
        <w:t>). Это</w:t>
      </w:r>
      <w:r>
        <w:rPr>
          <w:spacing w:val="-16"/>
        </w:rPr>
        <w:t xml:space="preserve"> </w:t>
      </w:r>
      <w:r>
        <w:t>замедляет</w:t>
      </w:r>
      <w:r>
        <w:rPr>
          <w:spacing w:val="-15"/>
        </w:rPr>
        <w:t xml:space="preserve"> </w:t>
      </w:r>
      <w:r>
        <w:t>работу</w:t>
      </w:r>
      <w:r>
        <w:rPr>
          <w:spacing w:val="-15"/>
        </w:rPr>
        <w:t xml:space="preserve"> </w:t>
      </w:r>
      <w:r>
        <w:t>алгоритма</w:t>
      </w:r>
      <w:r>
        <w:rPr>
          <w:spacing w:val="-16"/>
        </w:rPr>
        <w:t xml:space="preserve"> </w:t>
      </w:r>
      <w:r>
        <w:t xml:space="preserve">картирования, а порой в значительной степени </w:t>
      </w:r>
      <w:r>
        <w:rPr>
          <w:spacing w:val="-4"/>
        </w:rPr>
        <w:t xml:space="preserve">ухудшает </w:t>
      </w:r>
      <w:r>
        <w:t xml:space="preserve">его </w:t>
      </w:r>
      <w:r>
        <w:rPr>
          <w:spacing w:val="-3"/>
        </w:rPr>
        <w:t xml:space="preserve">результаты, </w:t>
      </w:r>
      <w:r>
        <w:t>поэтому встаёт вопрос об удалении адаптерных</w:t>
      </w:r>
      <w:r>
        <w:rPr>
          <w:spacing w:val="-34"/>
        </w:rPr>
        <w:t xml:space="preserve"> </w:t>
      </w:r>
      <w:r>
        <w:t>последовательностей. Также присутствие</w:t>
      </w:r>
      <w:r>
        <w:rPr>
          <w:spacing w:val="-35"/>
        </w:rPr>
        <w:t xml:space="preserve"> </w:t>
      </w:r>
      <w:r>
        <w:t xml:space="preserve">адаптера в прочтениях может быть </w:t>
      </w:r>
      <w:r>
        <w:rPr>
          <w:spacing w:val="-3"/>
        </w:rPr>
        <w:t xml:space="preserve">признаком </w:t>
      </w:r>
      <w:r>
        <w:t>контаминации библиотеки, и такие прочтения следует исключить из</w:t>
      </w:r>
      <w:r>
        <w:rPr>
          <w:spacing w:val="-29"/>
        </w:rPr>
        <w:t xml:space="preserve"> </w:t>
      </w:r>
      <w:r>
        <w:t>дальнейше</w:t>
      </w:r>
      <w:r>
        <w:rPr>
          <w:spacing w:val="-3"/>
        </w:rPr>
        <w:t>го</w:t>
      </w:r>
      <w:r>
        <w:rPr>
          <w:spacing w:val="-2"/>
        </w:rPr>
        <w:t xml:space="preserve"> </w:t>
      </w:r>
      <w:r>
        <w:t>анализа[</w:t>
      </w:r>
      <w:hyperlink w:anchor="_bookmark66">
        <w:r>
          <w:rPr>
            <w:color w:val="003052"/>
          </w:rPr>
          <w:t>38</w:t>
        </w:r>
      </w:hyperlink>
      <w:r>
        <w:t>].</w:t>
      </w:r>
    </w:p>
    <w:p w14:paraId="2DEF5B97" w14:textId="77777777" w:rsidR="00147D99" w:rsidRDefault="00147D99">
      <w:pPr>
        <w:pStyle w:val="a5"/>
        <w:spacing w:before="2"/>
        <w:rPr>
          <w:sz w:val="22"/>
        </w:rPr>
      </w:pPr>
    </w:p>
    <w:p w14:paraId="52997E28" w14:textId="77777777" w:rsidR="00147D99" w:rsidRDefault="00147D99">
      <w:pPr>
        <w:sectPr w:rsidR="00147D99">
          <w:pgSz w:w="11906" w:h="16838"/>
          <w:pgMar w:top="1540" w:right="0" w:bottom="280" w:left="1300" w:header="953" w:footer="0" w:gutter="0"/>
          <w:cols w:space="720"/>
          <w:formProt w:val="0"/>
          <w:docGrid w:linePitch="100" w:charSpace="4096"/>
        </w:sectPr>
      </w:pPr>
    </w:p>
    <w:p w14:paraId="65899740" w14:textId="77777777" w:rsidR="00147D99" w:rsidRDefault="00147D99">
      <w:pPr>
        <w:pStyle w:val="a5"/>
        <w:rPr>
          <w:sz w:val="26"/>
        </w:rPr>
      </w:pPr>
    </w:p>
    <w:p w14:paraId="6A7C6078" w14:textId="77777777" w:rsidR="00147D99" w:rsidRDefault="00147D99">
      <w:pPr>
        <w:pStyle w:val="a5"/>
        <w:spacing w:before="2"/>
        <w:rPr>
          <w:sz w:val="34"/>
        </w:rPr>
      </w:pPr>
    </w:p>
    <w:p w14:paraId="408DBCDA" w14:textId="77777777" w:rsidR="00147D99" w:rsidRDefault="00CE5153">
      <w:pPr>
        <w:pStyle w:val="a5"/>
        <w:spacing w:line="252" w:lineRule="auto"/>
        <w:ind w:left="400"/>
        <w:rPr>
          <w:sz w:val="22"/>
        </w:rPr>
      </w:pPr>
      <w:r>
        <w:t xml:space="preserve">Рис. 1: </w:t>
      </w:r>
      <w:bookmarkStart w:id="36" w:name="_bookmark111"/>
      <w:bookmarkEnd w:id="36"/>
      <w:r>
        <w:t>Фрагменты адаптерных последовательностей в данных секвенирования</w:t>
      </w:r>
    </w:p>
    <w:p w14:paraId="1892C832" w14:textId="77777777" w:rsidR="00147D99" w:rsidRDefault="00CE5153">
      <w:pPr>
        <w:pStyle w:val="a5"/>
        <w:tabs>
          <w:tab w:val="left" w:pos="3165"/>
        </w:tabs>
        <w:spacing w:before="89" w:line="252" w:lineRule="auto"/>
        <w:ind w:left="112" w:right="1274" w:firstLine="5"/>
        <w:rPr>
          <w:sz w:val="22"/>
        </w:rPr>
      </w:pPr>
      <w:r>
        <w:br w:type="column"/>
      </w:r>
      <w:r>
        <w:rPr>
          <w:b/>
        </w:rPr>
        <w:t>Картирование</w:t>
      </w:r>
      <w:r>
        <w:rPr>
          <w:b/>
          <w:spacing w:val="-30"/>
        </w:rPr>
        <w:t xml:space="preserve"> </w:t>
      </w:r>
      <w:r>
        <w:rPr>
          <w:b/>
        </w:rPr>
        <w:t>прочтений.</w:t>
      </w:r>
      <w:r>
        <w:rPr>
          <w:b/>
        </w:rPr>
        <w:tab/>
      </w:r>
      <w:r>
        <w:t xml:space="preserve">Как </w:t>
      </w:r>
      <w:r>
        <w:rPr>
          <w:spacing w:val="-3"/>
        </w:rPr>
        <w:t>уже</w:t>
      </w:r>
      <w:r>
        <w:rPr>
          <w:spacing w:val="-46"/>
        </w:rPr>
        <w:t xml:space="preserve"> </w:t>
      </w:r>
      <w:r>
        <w:rPr>
          <w:spacing w:val="-4"/>
        </w:rPr>
        <w:t>упо</w:t>
      </w:r>
      <w:r>
        <w:t xml:space="preserve">миналось выше, </w:t>
      </w:r>
      <w:r>
        <w:rPr>
          <w:spacing w:val="-3"/>
        </w:rPr>
        <w:t xml:space="preserve">результаты </w:t>
      </w:r>
      <w:r>
        <w:t xml:space="preserve">NGS </w:t>
      </w:r>
      <w:r>
        <w:rPr>
          <w:spacing w:val="-24"/>
        </w:rPr>
        <w:t xml:space="preserve">–– </w:t>
      </w:r>
      <w:r>
        <w:t>это прочтения, содержащие небольшие (до 150bp) фрагменты генома. Извлечение информации из необработанных результатов</w:t>
      </w:r>
      <w:r>
        <w:rPr>
          <w:spacing w:val="-30"/>
        </w:rPr>
        <w:t xml:space="preserve"> </w:t>
      </w:r>
      <w:r>
        <w:t>секвенирования</w:t>
      </w:r>
      <w:r>
        <w:rPr>
          <w:spacing w:val="-30"/>
        </w:rPr>
        <w:t xml:space="preserve"> </w:t>
      </w:r>
      <w:r>
        <w:t>затруднительно,</w:t>
      </w:r>
      <w:r>
        <w:rPr>
          <w:spacing w:val="-30"/>
        </w:rPr>
        <w:t xml:space="preserve"> </w:t>
      </w:r>
      <w:r>
        <w:t>так как эти фрагменты содержат много</w:t>
      </w:r>
      <w:r>
        <w:rPr>
          <w:spacing w:val="46"/>
        </w:rPr>
        <w:t xml:space="preserve"> </w:t>
      </w:r>
      <w:r>
        <w:t>оши-</w:t>
      </w:r>
    </w:p>
    <w:p w14:paraId="5216E733" w14:textId="77777777" w:rsidR="00147D99" w:rsidRDefault="00147D99">
      <w:pPr>
        <w:sectPr w:rsidR="00147D99">
          <w:type w:val="continuous"/>
          <w:pgSz w:w="11906" w:h="16838"/>
          <w:pgMar w:top="1540" w:right="0" w:bottom="280" w:left="1300" w:header="953" w:footer="0" w:gutter="0"/>
          <w:cols w:num="2" w:space="720" w:equalWidth="0">
            <w:col w:w="4832" w:space="40"/>
            <w:col w:w="5733"/>
          </w:cols>
          <w:formProt w:val="0"/>
          <w:docGrid w:linePitch="100" w:charSpace="4096"/>
        </w:sectPr>
      </w:pPr>
    </w:p>
    <w:p w14:paraId="53B082D7" w14:textId="77777777" w:rsidR="00147D99" w:rsidRDefault="00CE5153">
      <w:pPr>
        <w:pStyle w:val="a5"/>
        <w:spacing w:line="252" w:lineRule="auto"/>
        <w:ind w:left="400" w:right="1373"/>
        <w:jc w:val="both"/>
        <w:rPr>
          <w:sz w:val="22"/>
        </w:rPr>
      </w:pPr>
      <w:r>
        <w:t>бок</w:t>
      </w:r>
      <w:r>
        <w:rPr>
          <w:spacing w:val="-20"/>
        </w:rPr>
        <w:t xml:space="preserve"> </w:t>
      </w:r>
      <w:r>
        <w:t>(как</w:t>
      </w:r>
      <w:r>
        <w:rPr>
          <w:spacing w:val="-21"/>
        </w:rPr>
        <w:t xml:space="preserve"> </w:t>
      </w:r>
      <w:r>
        <w:t>в</w:t>
      </w:r>
      <w:r>
        <w:rPr>
          <w:spacing w:val="-19"/>
        </w:rPr>
        <w:t xml:space="preserve"> </w:t>
      </w:r>
      <w:r>
        <w:rPr>
          <w:spacing w:val="-3"/>
        </w:rPr>
        <w:t>результате</w:t>
      </w:r>
      <w:r>
        <w:rPr>
          <w:spacing w:val="-20"/>
        </w:rPr>
        <w:t xml:space="preserve"> </w:t>
      </w:r>
      <w:r>
        <w:t>ПЦР-реакции,</w:t>
      </w:r>
      <w:r>
        <w:rPr>
          <w:spacing w:val="-20"/>
        </w:rPr>
        <w:t xml:space="preserve"> </w:t>
      </w:r>
      <w:r>
        <w:t>так</w:t>
      </w:r>
      <w:r>
        <w:rPr>
          <w:spacing w:val="-19"/>
        </w:rPr>
        <w:t xml:space="preserve"> </w:t>
      </w:r>
      <w:r>
        <w:t>и</w:t>
      </w:r>
      <w:r>
        <w:rPr>
          <w:spacing w:val="-20"/>
        </w:rPr>
        <w:t xml:space="preserve"> </w:t>
      </w:r>
      <w:r>
        <w:t>допущенные</w:t>
      </w:r>
      <w:r>
        <w:rPr>
          <w:spacing w:val="-20"/>
        </w:rPr>
        <w:t xml:space="preserve"> </w:t>
      </w:r>
      <w:r>
        <w:t>в</w:t>
      </w:r>
      <w:r>
        <w:rPr>
          <w:spacing w:val="-19"/>
        </w:rPr>
        <w:t xml:space="preserve"> </w:t>
      </w:r>
      <w:r>
        <w:t>процессе</w:t>
      </w:r>
      <w:r>
        <w:rPr>
          <w:spacing w:val="-20"/>
        </w:rPr>
        <w:t xml:space="preserve"> </w:t>
      </w:r>
      <w:r>
        <w:t>секвенирования)</w:t>
      </w:r>
      <w:r>
        <w:rPr>
          <w:spacing w:val="-20"/>
        </w:rPr>
        <w:t xml:space="preserve"> </w:t>
      </w:r>
      <w:r>
        <w:t>и</w:t>
      </w:r>
      <w:r>
        <w:rPr>
          <w:spacing w:val="-20"/>
        </w:rPr>
        <w:t xml:space="preserve"> </w:t>
      </w:r>
      <w:r>
        <w:t xml:space="preserve">не имеют </w:t>
      </w:r>
      <w:r>
        <w:rPr>
          <w:spacing w:val="-3"/>
        </w:rPr>
        <w:t xml:space="preserve">никакой </w:t>
      </w:r>
      <w:r>
        <w:t xml:space="preserve">информации о регионе, из </w:t>
      </w:r>
      <w:r>
        <w:rPr>
          <w:spacing w:val="-4"/>
        </w:rPr>
        <w:t xml:space="preserve">которого </w:t>
      </w:r>
      <w:r>
        <w:t xml:space="preserve">они произошли. Поэтому прочтения </w:t>
      </w:r>
      <w:r>
        <w:rPr>
          <w:spacing w:val="-3"/>
        </w:rPr>
        <w:t xml:space="preserve">необходимо </w:t>
      </w:r>
      <w:r>
        <w:t xml:space="preserve">картировать на некую референсную геномную последовательность. Алгоритм картирования представляет собой очень сложную </w:t>
      </w:r>
      <w:r>
        <w:rPr>
          <w:spacing w:val="-3"/>
        </w:rPr>
        <w:t xml:space="preserve">систему, которая </w:t>
      </w:r>
      <w:r>
        <w:t>учитывает</w:t>
      </w:r>
      <w:r>
        <w:rPr>
          <w:spacing w:val="-8"/>
        </w:rPr>
        <w:t xml:space="preserve"> </w:t>
      </w:r>
      <w:r>
        <w:t>последовательность</w:t>
      </w:r>
      <w:r>
        <w:rPr>
          <w:spacing w:val="-7"/>
        </w:rPr>
        <w:t xml:space="preserve"> </w:t>
      </w:r>
      <w:r>
        <w:rPr>
          <w:spacing w:val="-3"/>
        </w:rPr>
        <w:t>букв</w:t>
      </w:r>
      <w:r>
        <w:rPr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прочтении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качество</w:t>
      </w:r>
      <w:r>
        <w:rPr>
          <w:spacing w:val="-7"/>
        </w:rPr>
        <w:t xml:space="preserve"> </w:t>
      </w:r>
      <w:r>
        <w:t>прочтения.</w:t>
      </w:r>
      <w:r>
        <w:rPr>
          <w:spacing w:val="-7"/>
        </w:rPr>
        <w:t xml:space="preserve"> </w:t>
      </w:r>
      <w:r>
        <w:t>Качество</w:t>
      </w:r>
      <w:r>
        <w:rPr>
          <w:spacing w:val="-8"/>
        </w:rPr>
        <w:t xml:space="preserve"> </w:t>
      </w:r>
      <w:r>
        <w:t xml:space="preserve">прочтения отражает вероятность того, что </w:t>
      </w:r>
      <w:r>
        <w:rPr>
          <w:spacing w:val="-3"/>
        </w:rPr>
        <w:t xml:space="preserve">буква, </w:t>
      </w:r>
      <w:r>
        <w:t>прочитанная секвенатором, совпадает с реальным</w:t>
      </w:r>
      <w:r>
        <w:rPr>
          <w:spacing w:val="-12"/>
        </w:rPr>
        <w:t xml:space="preserve"> </w:t>
      </w:r>
      <w:r>
        <w:t>нуклеотидом</w:t>
      </w:r>
      <w:r>
        <w:rPr>
          <w:spacing w:val="-11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данной</w:t>
      </w:r>
      <w:r>
        <w:rPr>
          <w:spacing w:val="-11"/>
        </w:rPr>
        <w:t xml:space="preserve"> </w:t>
      </w:r>
      <w:r>
        <w:t>позиции.</w:t>
      </w:r>
      <w:r>
        <w:rPr>
          <w:spacing w:val="-11"/>
        </w:rPr>
        <w:t xml:space="preserve"> </w:t>
      </w:r>
      <w:r>
        <w:t>Обычно</w:t>
      </w:r>
      <w:r>
        <w:rPr>
          <w:spacing w:val="-11"/>
        </w:rPr>
        <w:t xml:space="preserve"> </w:t>
      </w:r>
      <w:r>
        <w:t>качество</w:t>
      </w:r>
      <w:r>
        <w:rPr>
          <w:spacing w:val="-11"/>
        </w:rPr>
        <w:t xml:space="preserve"> </w:t>
      </w:r>
      <w:r>
        <w:t>прочтения</w:t>
      </w:r>
      <w:r>
        <w:rPr>
          <w:spacing w:val="-12"/>
        </w:rPr>
        <w:t xml:space="preserve"> </w:t>
      </w:r>
      <w:r>
        <w:t>записывается</w:t>
      </w:r>
      <w:r>
        <w:rPr>
          <w:spacing w:val="-11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 xml:space="preserve">шкале Phred, к </w:t>
      </w:r>
      <w:r>
        <w:rPr>
          <w:spacing w:val="-3"/>
        </w:rPr>
        <w:t xml:space="preserve">которой </w:t>
      </w:r>
      <w:r>
        <w:t>приводится</w:t>
      </w:r>
      <w:r>
        <w:rPr>
          <w:spacing w:val="-5"/>
        </w:rPr>
        <w:t xml:space="preserve"> </w:t>
      </w:r>
      <w:r>
        <w:t>формулой</w:t>
      </w:r>
    </w:p>
    <w:p w14:paraId="359860DA" w14:textId="77777777" w:rsidR="00147D99" w:rsidRDefault="00CE5153">
      <w:pPr>
        <w:tabs>
          <w:tab w:val="left" w:pos="8909"/>
        </w:tabs>
        <w:spacing w:before="199"/>
        <w:ind w:left="3940"/>
        <w:rPr>
          <w:sz w:val="24"/>
        </w:rPr>
      </w:pPr>
      <w:bookmarkStart w:id="37" w:name="_bookmark12"/>
      <w:bookmarkEnd w:id="37"/>
      <w:r>
        <w:rPr>
          <w:rFonts w:ascii="Palatino Linotype" w:hAnsi="Palatino Linotype"/>
          <w:i/>
          <w:sz w:val="24"/>
        </w:rPr>
        <w:t xml:space="preserve">Q </w:t>
      </w:r>
      <w:r>
        <w:rPr>
          <w:rFonts w:ascii="Tahoma" w:hAnsi="Tahoma"/>
          <w:sz w:val="24"/>
        </w:rPr>
        <w:t xml:space="preserve">= </w:t>
      </w:r>
      <w:r>
        <w:rPr>
          <w:i/>
          <w:sz w:val="24"/>
        </w:rPr>
        <w:t>−</w:t>
      </w:r>
      <w:r>
        <w:rPr>
          <w:rFonts w:ascii="Tahoma" w:hAnsi="Tahoma"/>
          <w:sz w:val="24"/>
        </w:rPr>
        <w:t>10</w:t>
      </w:r>
      <w:r>
        <w:rPr>
          <w:rFonts w:ascii="Tahoma" w:hAnsi="Tahoma"/>
          <w:spacing w:val="-27"/>
          <w:sz w:val="24"/>
        </w:rPr>
        <w:t xml:space="preserve"> </w:t>
      </w:r>
      <w:r>
        <w:rPr>
          <w:sz w:val="24"/>
        </w:rPr>
        <w:t>log</w:t>
      </w:r>
      <w:r>
        <w:rPr>
          <w:rFonts w:ascii="PMingLiU" w:hAnsi="PMingLiU"/>
          <w:position w:val="-5"/>
          <w:sz w:val="16"/>
        </w:rPr>
        <w:t>10</w:t>
      </w:r>
      <w:r>
        <w:rPr>
          <w:rFonts w:ascii="PMingLiU" w:hAnsi="PMingLiU"/>
          <w:spacing w:val="12"/>
          <w:position w:val="-5"/>
          <w:sz w:val="16"/>
        </w:rPr>
        <w:t xml:space="preserve"> </w:t>
      </w:r>
      <w:proofErr w:type="gramStart"/>
      <w:r>
        <w:rPr>
          <w:rFonts w:ascii="Palatino Linotype" w:hAnsi="Palatino Linotype"/>
          <w:i/>
          <w:spacing w:val="3"/>
          <w:sz w:val="24"/>
        </w:rPr>
        <w:t>P,</w:t>
      </w:r>
      <w:r>
        <w:rPr>
          <w:rFonts w:ascii="Palatino Linotype" w:hAnsi="Palatino Linotype"/>
          <w:i/>
          <w:spacing w:val="3"/>
          <w:sz w:val="24"/>
        </w:rPr>
        <w:tab/>
      </w:r>
      <w:proofErr w:type="gramEnd"/>
      <w:r>
        <w:rPr>
          <w:sz w:val="24"/>
        </w:rPr>
        <w:t>(1)</w:t>
      </w:r>
    </w:p>
    <w:p w14:paraId="31C85081" w14:textId="77777777" w:rsidR="00147D99" w:rsidRDefault="00147D99">
      <w:pPr>
        <w:sectPr w:rsidR="00147D99">
          <w:type w:val="continuous"/>
          <w:pgSz w:w="11906" w:h="16838"/>
          <w:pgMar w:top="1540" w:right="0" w:bottom="280" w:left="1300" w:header="953" w:footer="0" w:gutter="0"/>
          <w:cols w:space="720"/>
          <w:formProt w:val="0"/>
          <w:docGrid w:linePitch="100" w:charSpace="4096"/>
        </w:sectPr>
      </w:pPr>
    </w:p>
    <w:p w14:paraId="6CC53F60" w14:textId="77777777" w:rsidR="00147D99" w:rsidRDefault="00147D99">
      <w:pPr>
        <w:pStyle w:val="a5"/>
        <w:spacing w:before="7"/>
        <w:rPr>
          <w:sz w:val="11"/>
        </w:rPr>
      </w:pPr>
    </w:p>
    <w:p w14:paraId="661D2FE6" w14:textId="77777777" w:rsidR="00147D99" w:rsidRDefault="00CE5153">
      <w:pPr>
        <w:pStyle w:val="a5"/>
        <w:spacing w:before="61"/>
        <w:ind w:left="117" w:right="1658"/>
        <w:jc w:val="both"/>
      </w:pPr>
      <w:r>
        <w:rPr>
          <w:spacing w:val="-4"/>
        </w:rPr>
        <w:t xml:space="preserve">где </w:t>
      </w:r>
      <w:r>
        <w:rPr>
          <w:rFonts w:ascii="Palatino Linotype" w:hAnsi="Palatino Linotype"/>
          <w:i/>
        </w:rPr>
        <w:t xml:space="preserve">P </w:t>
      </w:r>
      <w:r>
        <w:rPr>
          <w:spacing w:val="-24"/>
        </w:rPr>
        <w:t xml:space="preserve">–– </w:t>
      </w:r>
      <w:r>
        <w:t>вероятность того, что нуклеотид был прочтен правильно. Разработано множество</w:t>
      </w:r>
      <w:r>
        <w:rPr>
          <w:spacing w:val="-15"/>
        </w:rPr>
        <w:t xml:space="preserve"> </w:t>
      </w:r>
      <w:r>
        <w:t>алгоритмов</w:t>
      </w:r>
      <w:r>
        <w:rPr>
          <w:spacing w:val="-15"/>
        </w:rPr>
        <w:t xml:space="preserve"> </w:t>
      </w:r>
      <w:r>
        <w:t>картирования,</w:t>
      </w:r>
      <w:r>
        <w:rPr>
          <w:spacing w:val="-15"/>
        </w:rPr>
        <w:t xml:space="preserve"> </w:t>
      </w:r>
      <w:r>
        <w:t>но</w:t>
      </w:r>
      <w:r>
        <w:rPr>
          <w:spacing w:val="-15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настоящее</w:t>
      </w:r>
      <w:r>
        <w:rPr>
          <w:spacing w:val="-15"/>
        </w:rPr>
        <w:t xml:space="preserve"> </w:t>
      </w:r>
      <w:r>
        <w:t>время</w:t>
      </w:r>
      <w:r>
        <w:rPr>
          <w:spacing w:val="-15"/>
        </w:rPr>
        <w:t xml:space="preserve"> </w:t>
      </w:r>
      <w:r>
        <w:t>«золотым</w:t>
      </w:r>
      <w:r>
        <w:rPr>
          <w:spacing w:val="-15"/>
        </w:rPr>
        <w:t xml:space="preserve"> </w:t>
      </w:r>
      <w:r>
        <w:t>стандартом»</w:t>
      </w:r>
      <w:r>
        <w:rPr>
          <w:spacing w:val="-14"/>
        </w:rPr>
        <w:t xml:space="preserve"> </w:t>
      </w:r>
      <w:r>
        <w:t>являются утилиты, использующие алгоритм</w:t>
      </w:r>
      <w:r>
        <w:rPr>
          <w:spacing w:val="-8"/>
        </w:rPr>
        <w:t xml:space="preserve"> </w:t>
      </w:r>
      <w:r>
        <w:t>Берроуса–Уиллера[</w:t>
      </w:r>
      <w:hyperlink w:anchor="_bookmark67">
        <w:r>
          <w:rPr>
            <w:color w:val="003052"/>
          </w:rPr>
          <w:t>39</w:t>
        </w:r>
      </w:hyperlink>
      <w:r>
        <w:t>].</w:t>
      </w:r>
    </w:p>
    <w:p w14:paraId="08C3654C" w14:textId="77777777" w:rsidR="00147D99" w:rsidRDefault="00CE5153">
      <w:pPr>
        <w:pStyle w:val="a5"/>
        <w:spacing w:before="10" w:line="252" w:lineRule="auto"/>
        <w:ind w:left="117" w:right="1658" w:firstLine="358"/>
        <w:jc w:val="both"/>
      </w:pPr>
      <w:r>
        <w:t xml:space="preserve">Обычно алгоритм картирования выставляет выравниванию </w:t>
      </w:r>
      <w:r>
        <w:rPr>
          <w:spacing w:val="-3"/>
        </w:rPr>
        <w:t xml:space="preserve">коэффициент, </w:t>
      </w:r>
      <w:r>
        <w:t xml:space="preserve">называемый качеством выравнивания (MAPQ). MAPQ отражает вероятность правильности картирования и также записывается в шкале Phred (формула </w:t>
      </w:r>
      <w:hyperlink w:anchor="_bookmark12">
        <w:r>
          <w:rPr>
            <w:color w:val="003052"/>
          </w:rPr>
          <w:t>1</w:t>
        </w:r>
      </w:hyperlink>
      <w:r>
        <w:t>). В силу размеров референсной последовательности в ней существует огромное множество повторов и</w:t>
      </w:r>
      <w:r>
        <w:rPr>
          <w:spacing w:val="-35"/>
        </w:rPr>
        <w:t xml:space="preserve"> </w:t>
      </w:r>
      <w:r>
        <w:t>по</w:t>
      </w:r>
      <w:r>
        <w:rPr>
          <w:spacing w:val="-4"/>
        </w:rPr>
        <w:t xml:space="preserve">хожих </w:t>
      </w:r>
      <w:r>
        <w:t xml:space="preserve">регионов. Современные алгоритмы могут </w:t>
      </w:r>
      <w:r>
        <w:rPr>
          <w:spacing w:val="-3"/>
        </w:rPr>
        <w:t xml:space="preserve">находить несколько </w:t>
      </w:r>
      <w:r>
        <w:t xml:space="preserve">потенциальных мест картирования для </w:t>
      </w:r>
      <w:r>
        <w:rPr>
          <w:spacing w:val="-3"/>
        </w:rPr>
        <w:t xml:space="preserve">одного </w:t>
      </w:r>
      <w:r>
        <w:t>прочтения, и их количество влияет на качество выравнивания.</w:t>
      </w:r>
    </w:p>
    <w:p w14:paraId="4B11C6D0" w14:textId="77777777" w:rsidR="00147D99" w:rsidRDefault="00CE5153">
      <w:pPr>
        <w:pStyle w:val="a5"/>
        <w:spacing w:line="252" w:lineRule="auto"/>
        <w:ind w:left="117" w:right="1658" w:firstLine="358"/>
        <w:jc w:val="both"/>
      </w:pPr>
      <w:r>
        <w:t xml:space="preserve">Также алгоритмы способны разделять прочтение на участки, </w:t>
      </w:r>
      <w:r>
        <w:rPr>
          <w:spacing w:val="-3"/>
        </w:rPr>
        <w:t xml:space="preserve">которые </w:t>
      </w:r>
      <w:r>
        <w:t>могут быть картированы в разные места генома. По этому признаку прочтения делятся на линейные</w:t>
      </w:r>
      <w:r>
        <w:rPr>
          <w:spacing w:val="-23"/>
        </w:rPr>
        <w:t xml:space="preserve"> </w:t>
      </w:r>
      <w:r>
        <w:t>и</w:t>
      </w:r>
      <w:r>
        <w:rPr>
          <w:spacing w:val="-23"/>
        </w:rPr>
        <w:t xml:space="preserve"> </w:t>
      </w:r>
      <w:r>
        <w:t>химерные.</w:t>
      </w:r>
      <w:r>
        <w:rPr>
          <w:spacing w:val="-22"/>
        </w:rPr>
        <w:t xml:space="preserve"> </w:t>
      </w:r>
      <w:r>
        <w:t>В</w:t>
      </w:r>
      <w:r>
        <w:rPr>
          <w:spacing w:val="-23"/>
        </w:rPr>
        <w:t xml:space="preserve"> </w:t>
      </w:r>
      <w:r>
        <w:t>линейных</w:t>
      </w:r>
      <w:r>
        <w:rPr>
          <w:spacing w:val="-23"/>
        </w:rPr>
        <w:t xml:space="preserve"> </w:t>
      </w:r>
      <w:r>
        <w:t>прочтениях</w:t>
      </w:r>
      <w:r>
        <w:rPr>
          <w:spacing w:val="-22"/>
        </w:rPr>
        <w:t xml:space="preserve"> </w:t>
      </w:r>
      <w:r>
        <w:t>не</w:t>
      </w:r>
      <w:r>
        <w:rPr>
          <w:spacing w:val="-23"/>
        </w:rPr>
        <w:t xml:space="preserve"> </w:t>
      </w:r>
      <w:r>
        <w:t>может</w:t>
      </w:r>
      <w:r>
        <w:rPr>
          <w:spacing w:val="-23"/>
        </w:rPr>
        <w:t xml:space="preserve"> </w:t>
      </w:r>
      <w:r>
        <w:t>быть</w:t>
      </w:r>
      <w:r>
        <w:rPr>
          <w:spacing w:val="-22"/>
        </w:rPr>
        <w:t xml:space="preserve"> </w:t>
      </w:r>
      <w:r>
        <w:t>изменения</w:t>
      </w:r>
      <w:r>
        <w:rPr>
          <w:spacing w:val="-22"/>
        </w:rPr>
        <w:t xml:space="preserve"> </w:t>
      </w:r>
      <w:r>
        <w:t>направления</w:t>
      </w:r>
      <w:r>
        <w:rPr>
          <w:spacing w:val="-23"/>
        </w:rPr>
        <w:t xml:space="preserve"> </w:t>
      </w:r>
      <w:r>
        <w:t>картирования,</w:t>
      </w:r>
      <w:r>
        <w:rPr>
          <w:spacing w:val="-9"/>
        </w:rPr>
        <w:t xml:space="preserve"> </w:t>
      </w:r>
      <w:r>
        <w:rPr>
          <w:spacing w:val="-5"/>
        </w:rPr>
        <w:t>т.е.</w:t>
      </w:r>
      <w:r>
        <w:rPr>
          <w:spacing w:val="-8"/>
        </w:rPr>
        <w:t xml:space="preserve"> </w:t>
      </w:r>
      <w:r>
        <w:t>картированная</w:t>
      </w:r>
      <w:r>
        <w:rPr>
          <w:spacing w:val="-8"/>
        </w:rPr>
        <w:t xml:space="preserve"> </w:t>
      </w:r>
      <w:r>
        <w:t>часть</w:t>
      </w:r>
      <w:r>
        <w:rPr>
          <w:spacing w:val="-8"/>
        </w:rPr>
        <w:t xml:space="preserve"> </w:t>
      </w:r>
      <w:r>
        <w:t>может</w:t>
      </w:r>
      <w:r>
        <w:rPr>
          <w:spacing w:val="-9"/>
        </w:rPr>
        <w:t xml:space="preserve"> </w:t>
      </w:r>
      <w:r>
        <w:t>иметь</w:t>
      </w:r>
      <w:r>
        <w:rPr>
          <w:spacing w:val="-8"/>
        </w:rPr>
        <w:t xml:space="preserve"> </w:t>
      </w:r>
      <w:r>
        <w:rPr>
          <w:spacing w:val="-4"/>
        </w:rPr>
        <w:t>только</w:t>
      </w:r>
      <w:r>
        <w:rPr>
          <w:spacing w:val="-8"/>
        </w:rPr>
        <w:t xml:space="preserve"> </w:t>
      </w:r>
      <w:r>
        <w:t>прямое</w:t>
      </w:r>
      <w:r>
        <w:rPr>
          <w:spacing w:val="-8"/>
        </w:rPr>
        <w:t xml:space="preserve"> </w:t>
      </w:r>
      <w:r>
        <w:t>направление,</w:t>
      </w:r>
      <w:r>
        <w:rPr>
          <w:spacing w:val="-8"/>
        </w:rPr>
        <w:t xml:space="preserve"> </w:t>
      </w:r>
      <w:r>
        <w:t>либо</w:t>
      </w:r>
      <w:r>
        <w:rPr>
          <w:spacing w:val="-9"/>
        </w:rPr>
        <w:t xml:space="preserve"> </w:t>
      </w:r>
      <w:r>
        <w:t>толь</w:t>
      </w:r>
      <w:r>
        <w:rPr>
          <w:spacing w:val="-6"/>
        </w:rPr>
        <w:t xml:space="preserve">ко </w:t>
      </w:r>
      <w:r>
        <w:t>обратное направление относительно генома. Химерные прочтения имеют картированные</w:t>
      </w:r>
      <w:r>
        <w:rPr>
          <w:spacing w:val="-16"/>
        </w:rPr>
        <w:t xml:space="preserve"> </w:t>
      </w:r>
      <w:r>
        <w:t>части</w:t>
      </w:r>
      <w:r>
        <w:rPr>
          <w:spacing w:val="-16"/>
        </w:rPr>
        <w:t xml:space="preserve"> </w:t>
      </w:r>
      <w:r>
        <w:t>с</w:t>
      </w:r>
      <w:r>
        <w:rPr>
          <w:spacing w:val="-16"/>
        </w:rPr>
        <w:t xml:space="preserve"> </w:t>
      </w:r>
      <w:r>
        <w:t>разным</w:t>
      </w:r>
      <w:r>
        <w:rPr>
          <w:spacing w:val="-16"/>
        </w:rPr>
        <w:t xml:space="preserve"> </w:t>
      </w:r>
      <w:r>
        <w:t>направлением.</w:t>
      </w:r>
      <w:r>
        <w:rPr>
          <w:spacing w:val="-16"/>
        </w:rPr>
        <w:t xml:space="preserve"> </w:t>
      </w:r>
      <w:r>
        <w:t>Эти</w:t>
      </w:r>
      <w:r>
        <w:rPr>
          <w:spacing w:val="-16"/>
        </w:rPr>
        <w:t xml:space="preserve"> </w:t>
      </w:r>
      <w:r>
        <w:t>участки</w:t>
      </w:r>
      <w:r>
        <w:rPr>
          <w:spacing w:val="-15"/>
        </w:rPr>
        <w:t xml:space="preserve"> </w:t>
      </w:r>
      <w:r>
        <w:t>могут</w:t>
      </w:r>
      <w:r>
        <w:rPr>
          <w:spacing w:val="-16"/>
        </w:rPr>
        <w:t xml:space="preserve"> </w:t>
      </w:r>
      <w:r>
        <w:t>перекрываться,</w:t>
      </w:r>
      <w:r>
        <w:rPr>
          <w:spacing w:val="-16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количество перекрытий также влияет на</w:t>
      </w:r>
      <w:r>
        <w:rPr>
          <w:spacing w:val="-6"/>
        </w:rPr>
        <w:t xml:space="preserve"> </w:t>
      </w:r>
      <w:r>
        <w:t>MAPQ.</w:t>
      </w:r>
    </w:p>
    <w:p w14:paraId="0404E7DE" w14:textId="77777777" w:rsidR="00147D99" w:rsidRDefault="00CE5153">
      <w:pPr>
        <w:pStyle w:val="a5"/>
        <w:spacing w:line="252" w:lineRule="auto"/>
        <w:ind w:left="117" w:right="1658" w:firstLine="358"/>
        <w:jc w:val="both"/>
      </w:pPr>
      <w:r>
        <w:t>Исходя из особенностей алгоритмов картирования, выравнивания делятся на следующие классы:</w:t>
      </w:r>
    </w:p>
    <w:p w14:paraId="4B3FDC01" w14:textId="77777777" w:rsidR="00147D99" w:rsidRDefault="00CE5153">
      <w:pPr>
        <w:pStyle w:val="aa"/>
        <w:numPr>
          <w:ilvl w:val="2"/>
          <w:numId w:val="13"/>
        </w:numPr>
        <w:tabs>
          <w:tab w:val="left" w:pos="716"/>
        </w:tabs>
        <w:spacing w:before="216" w:line="252" w:lineRule="auto"/>
        <w:ind w:left="715" w:right="1556"/>
        <w:jc w:val="left"/>
        <w:rPr>
          <w:sz w:val="24"/>
        </w:rPr>
      </w:pPr>
      <w:r>
        <w:rPr>
          <w:sz w:val="24"/>
        </w:rPr>
        <w:t>Первичное</w:t>
      </w:r>
      <w:r>
        <w:rPr>
          <w:spacing w:val="-19"/>
          <w:sz w:val="24"/>
        </w:rPr>
        <w:t xml:space="preserve"> </w:t>
      </w:r>
      <w:r>
        <w:rPr>
          <w:sz w:val="24"/>
        </w:rPr>
        <w:t>выравнивание</w:t>
      </w:r>
      <w:r>
        <w:rPr>
          <w:spacing w:val="-19"/>
          <w:sz w:val="24"/>
        </w:rPr>
        <w:t xml:space="preserve"> </w:t>
      </w:r>
      <w:r>
        <w:rPr>
          <w:sz w:val="24"/>
        </w:rPr>
        <w:t>(primary)</w:t>
      </w:r>
      <w:r>
        <w:rPr>
          <w:spacing w:val="-20"/>
          <w:sz w:val="24"/>
        </w:rPr>
        <w:t xml:space="preserve"> </w:t>
      </w:r>
      <w:r>
        <w:rPr>
          <w:spacing w:val="-24"/>
          <w:sz w:val="24"/>
        </w:rPr>
        <w:t>––</w:t>
      </w:r>
      <w:r>
        <w:rPr>
          <w:spacing w:val="-20"/>
          <w:sz w:val="24"/>
        </w:rPr>
        <w:t xml:space="preserve"> </w:t>
      </w:r>
      <w:r>
        <w:rPr>
          <w:sz w:val="24"/>
        </w:rPr>
        <w:t>выравнивание</w:t>
      </w:r>
      <w:r>
        <w:rPr>
          <w:spacing w:val="-19"/>
          <w:sz w:val="24"/>
        </w:rPr>
        <w:t xml:space="preserve"> </w:t>
      </w:r>
      <w:r>
        <w:rPr>
          <w:sz w:val="24"/>
        </w:rPr>
        <w:t>наиболее</w:t>
      </w:r>
      <w:r>
        <w:rPr>
          <w:spacing w:val="-19"/>
          <w:sz w:val="24"/>
        </w:rPr>
        <w:t xml:space="preserve"> </w:t>
      </w:r>
      <w:r>
        <w:rPr>
          <w:sz w:val="24"/>
        </w:rPr>
        <w:t>крупного</w:t>
      </w:r>
      <w:r>
        <w:rPr>
          <w:spacing w:val="-19"/>
          <w:sz w:val="24"/>
        </w:rPr>
        <w:t xml:space="preserve"> </w:t>
      </w:r>
      <w:r>
        <w:rPr>
          <w:sz w:val="24"/>
        </w:rPr>
        <w:t>(и</w:t>
      </w:r>
      <w:r>
        <w:rPr>
          <w:spacing w:val="-18"/>
          <w:sz w:val="24"/>
        </w:rPr>
        <w:t xml:space="preserve"> </w:t>
      </w:r>
      <w:r>
        <w:rPr>
          <w:sz w:val="24"/>
        </w:rPr>
        <w:t>содержащего</w:t>
      </w:r>
      <w:r>
        <w:rPr>
          <w:spacing w:val="-31"/>
          <w:sz w:val="24"/>
        </w:rPr>
        <w:t xml:space="preserve"> </w:t>
      </w:r>
      <w:r>
        <w:rPr>
          <w:sz w:val="24"/>
        </w:rPr>
        <w:t>наименьшее</w:t>
      </w:r>
      <w:r>
        <w:rPr>
          <w:spacing w:val="-30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-30"/>
          <w:sz w:val="24"/>
        </w:rPr>
        <w:t xml:space="preserve"> </w:t>
      </w:r>
      <w:r>
        <w:rPr>
          <w:sz w:val="24"/>
        </w:rPr>
        <w:t>перекрытий,</w:t>
      </w:r>
      <w:r>
        <w:rPr>
          <w:spacing w:val="-31"/>
          <w:sz w:val="24"/>
        </w:rPr>
        <w:t xml:space="preserve"> </w:t>
      </w:r>
      <w:r>
        <w:rPr>
          <w:sz w:val="24"/>
        </w:rPr>
        <w:t>в</w:t>
      </w:r>
      <w:r>
        <w:rPr>
          <w:spacing w:val="-30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30"/>
          <w:sz w:val="24"/>
        </w:rPr>
        <w:t xml:space="preserve"> </w:t>
      </w:r>
      <w:r>
        <w:rPr>
          <w:sz w:val="24"/>
        </w:rPr>
        <w:t>химерного</w:t>
      </w:r>
      <w:r>
        <w:rPr>
          <w:spacing w:val="-30"/>
          <w:sz w:val="24"/>
        </w:rPr>
        <w:t xml:space="preserve"> </w:t>
      </w:r>
      <w:r>
        <w:rPr>
          <w:sz w:val="24"/>
        </w:rPr>
        <w:t>прочтения)</w:t>
      </w:r>
      <w:r>
        <w:rPr>
          <w:spacing w:val="-31"/>
          <w:sz w:val="24"/>
        </w:rPr>
        <w:t xml:space="preserve"> </w:t>
      </w:r>
      <w:r>
        <w:rPr>
          <w:sz w:val="24"/>
        </w:rPr>
        <w:t xml:space="preserve">фрагмента прочтения с наиболее высоким MAPQ. Первичное выравнивание </w:t>
      </w:r>
      <w:r>
        <w:rPr>
          <w:spacing w:val="-4"/>
          <w:sz w:val="24"/>
        </w:rPr>
        <w:t xml:space="preserve">только </w:t>
      </w:r>
      <w:r>
        <w:rPr>
          <w:sz w:val="24"/>
        </w:rPr>
        <w:t>одно. Первичное выравнивание химерного прочтения называется репрезентативным;</w:t>
      </w:r>
    </w:p>
    <w:p w14:paraId="6BE80095" w14:textId="77777777" w:rsidR="00147D99" w:rsidRDefault="00CE5153">
      <w:pPr>
        <w:pStyle w:val="aa"/>
        <w:numPr>
          <w:ilvl w:val="2"/>
          <w:numId w:val="13"/>
        </w:numPr>
        <w:tabs>
          <w:tab w:val="left" w:pos="716"/>
        </w:tabs>
        <w:spacing w:before="188"/>
        <w:ind w:left="715" w:hanging="205"/>
        <w:jc w:val="left"/>
        <w:rPr>
          <w:sz w:val="24"/>
        </w:rPr>
      </w:pPr>
      <w:r>
        <w:rPr>
          <w:sz w:val="24"/>
        </w:rPr>
        <w:t xml:space="preserve">Вторичное выравнивание (secondary) </w:t>
      </w:r>
      <w:r>
        <w:rPr>
          <w:spacing w:val="-24"/>
          <w:sz w:val="24"/>
        </w:rPr>
        <w:t xml:space="preserve">–– </w:t>
      </w:r>
      <w:r>
        <w:rPr>
          <w:sz w:val="24"/>
        </w:rPr>
        <w:t>выравнивание наиболее крупного</w:t>
      </w:r>
      <w:r>
        <w:rPr>
          <w:spacing w:val="8"/>
          <w:sz w:val="24"/>
        </w:rPr>
        <w:t xml:space="preserve"> </w:t>
      </w:r>
      <w:r>
        <w:rPr>
          <w:sz w:val="24"/>
        </w:rPr>
        <w:t>фраг-</w:t>
      </w:r>
    </w:p>
    <w:p w14:paraId="3E6B3563" w14:textId="77777777" w:rsidR="00147D99" w:rsidRDefault="00CE5153">
      <w:pPr>
        <w:pStyle w:val="a5"/>
        <w:spacing w:before="13" w:line="252" w:lineRule="auto"/>
        <w:ind w:left="715" w:right="1415"/>
      </w:pPr>
      <w:r>
        <w:t>мента</w:t>
      </w:r>
      <w:r>
        <w:rPr>
          <w:spacing w:val="-29"/>
        </w:rPr>
        <w:t xml:space="preserve"> </w:t>
      </w:r>
      <w:r>
        <w:t>прочтения</w:t>
      </w:r>
      <w:r>
        <w:rPr>
          <w:spacing w:val="-29"/>
        </w:rPr>
        <w:t xml:space="preserve"> </w:t>
      </w:r>
      <w:r>
        <w:t>с</w:t>
      </w:r>
      <w:r>
        <w:rPr>
          <w:spacing w:val="-29"/>
        </w:rPr>
        <w:t xml:space="preserve"> </w:t>
      </w:r>
      <w:r>
        <w:t>меньшим</w:t>
      </w:r>
      <w:r>
        <w:rPr>
          <w:spacing w:val="-29"/>
        </w:rPr>
        <w:t xml:space="preserve"> </w:t>
      </w:r>
      <w:r>
        <w:t>MAPQ.</w:t>
      </w:r>
      <w:r>
        <w:rPr>
          <w:spacing w:val="-28"/>
        </w:rPr>
        <w:t xml:space="preserve"> </w:t>
      </w:r>
      <w:r>
        <w:t>Вторичных</w:t>
      </w:r>
      <w:r>
        <w:rPr>
          <w:spacing w:val="-29"/>
        </w:rPr>
        <w:t xml:space="preserve"> </w:t>
      </w:r>
      <w:r>
        <w:t>выравниваний</w:t>
      </w:r>
      <w:r>
        <w:rPr>
          <w:spacing w:val="-29"/>
        </w:rPr>
        <w:t xml:space="preserve"> </w:t>
      </w:r>
      <w:r>
        <w:t>может</w:t>
      </w:r>
      <w:r>
        <w:rPr>
          <w:spacing w:val="-29"/>
        </w:rPr>
        <w:t xml:space="preserve"> </w:t>
      </w:r>
      <w:r>
        <w:t>быть</w:t>
      </w:r>
      <w:r>
        <w:rPr>
          <w:spacing w:val="-29"/>
        </w:rPr>
        <w:t xml:space="preserve"> </w:t>
      </w:r>
      <w:r>
        <w:t>несколь</w:t>
      </w:r>
      <w:r>
        <w:rPr>
          <w:spacing w:val="-6"/>
        </w:rPr>
        <w:t xml:space="preserve">ко </w:t>
      </w:r>
      <w:r>
        <w:t>(в зависимости от выставленного нижнего порога</w:t>
      </w:r>
      <w:r>
        <w:rPr>
          <w:spacing w:val="-10"/>
        </w:rPr>
        <w:t xml:space="preserve"> </w:t>
      </w:r>
      <w:r>
        <w:t>MAPQ);</w:t>
      </w:r>
    </w:p>
    <w:p w14:paraId="31EBE81D" w14:textId="77777777" w:rsidR="00147D99" w:rsidRDefault="00CE5153">
      <w:pPr>
        <w:pStyle w:val="aa"/>
        <w:numPr>
          <w:ilvl w:val="2"/>
          <w:numId w:val="13"/>
        </w:numPr>
        <w:tabs>
          <w:tab w:val="left" w:pos="716"/>
        </w:tabs>
        <w:spacing w:before="190" w:line="252" w:lineRule="auto"/>
        <w:ind w:left="715" w:right="1658"/>
        <w:rPr>
          <w:sz w:val="24"/>
        </w:rPr>
      </w:pPr>
      <w:r>
        <w:rPr>
          <w:sz w:val="24"/>
        </w:rPr>
        <w:t xml:space="preserve">Добавочное выравнивание (supplementary) </w:t>
      </w:r>
      <w:r>
        <w:rPr>
          <w:spacing w:val="-24"/>
          <w:sz w:val="24"/>
        </w:rPr>
        <w:t xml:space="preserve">–– </w:t>
      </w:r>
      <w:r>
        <w:rPr>
          <w:sz w:val="24"/>
        </w:rPr>
        <w:t xml:space="preserve">выравнивание менее крупных (либо содержащих большее количество перекрытий) фрагментов прочтения. Добавочные выравнивания характерны </w:t>
      </w:r>
      <w:r>
        <w:rPr>
          <w:spacing w:val="-4"/>
          <w:sz w:val="24"/>
        </w:rPr>
        <w:t xml:space="preserve">только </w:t>
      </w:r>
      <w:r>
        <w:rPr>
          <w:sz w:val="24"/>
        </w:rPr>
        <w:t>для химерных</w:t>
      </w:r>
      <w:r>
        <w:rPr>
          <w:spacing w:val="-14"/>
          <w:sz w:val="24"/>
        </w:rPr>
        <w:t xml:space="preserve"> </w:t>
      </w:r>
      <w:r>
        <w:rPr>
          <w:sz w:val="24"/>
        </w:rPr>
        <w:t>прочтений.</w:t>
      </w:r>
    </w:p>
    <w:p w14:paraId="42346F83" w14:textId="77777777" w:rsidR="00147D99" w:rsidRDefault="00CE5153">
      <w:pPr>
        <w:pStyle w:val="a5"/>
        <w:spacing w:before="227" w:line="252" w:lineRule="auto"/>
        <w:ind w:left="117" w:right="1656" w:firstLine="358"/>
        <w:jc w:val="both"/>
      </w:pPr>
      <w:r>
        <w:t>Картированный участок может содержать в себе несовпадения с референсной последовательностью, инсерции и делеции. Это могут быть как ошибки, так и генетические варианты, поэтому данная информация безусловно важна при анализе данных. Также в частично картированных прочтениях могут присутствовать некартируемые участки</w:t>
      </w:r>
      <w:r>
        <w:rPr>
          <w:spacing w:val="-22"/>
        </w:rPr>
        <w:t xml:space="preserve"> </w:t>
      </w:r>
      <w:r>
        <w:t>с</w:t>
      </w:r>
      <w:r>
        <w:rPr>
          <w:spacing w:val="-22"/>
        </w:rPr>
        <w:t xml:space="preserve"> </w:t>
      </w:r>
      <w:r>
        <w:t>3’</w:t>
      </w:r>
      <w:r>
        <w:rPr>
          <w:spacing w:val="-21"/>
        </w:rPr>
        <w:t xml:space="preserve"> </w:t>
      </w:r>
      <w:r>
        <w:t>или</w:t>
      </w:r>
      <w:r>
        <w:rPr>
          <w:spacing w:val="-22"/>
        </w:rPr>
        <w:t xml:space="preserve"> </w:t>
      </w:r>
      <w:r>
        <w:t>5’</w:t>
      </w:r>
      <w:r>
        <w:rPr>
          <w:spacing w:val="-21"/>
        </w:rPr>
        <w:t xml:space="preserve"> </w:t>
      </w:r>
      <w:r>
        <w:t>конца.</w:t>
      </w:r>
      <w:r>
        <w:rPr>
          <w:spacing w:val="-22"/>
        </w:rPr>
        <w:t xml:space="preserve"> </w:t>
      </w:r>
      <w:r>
        <w:t>В</w:t>
      </w:r>
      <w:r>
        <w:rPr>
          <w:spacing w:val="-21"/>
        </w:rPr>
        <w:t xml:space="preserve"> </w:t>
      </w:r>
      <w:r>
        <w:t>отличие</w:t>
      </w:r>
      <w:r>
        <w:rPr>
          <w:spacing w:val="-22"/>
        </w:rPr>
        <w:t xml:space="preserve"> </w:t>
      </w:r>
      <w:r>
        <w:t>от</w:t>
      </w:r>
      <w:r>
        <w:rPr>
          <w:spacing w:val="-22"/>
        </w:rPr>
        <w:t xml:space="preserve"> </w:t>
      </w:r>
      <w:r>
        <w:t>делеций</w:t>
      </w:r>
      <w:r>
        <w:rPr>
          <w:spacing w:val="-21"/>
        </w:rPr>
        <w:t xml:space="preserve"> </w:t>
      </w:r>
      <w:r>
        <w:t>внутри</w:t>
      </w:r>
      <w:r>
        <w:rPr>
          <w:spacing w:val="-22"/>
        </w:rPr>
        <w:t xml:space="preserve"> </w:t>
      </w:r>
      <w:r>
        <w:t>картированных</w:t>
      </w:r>
      <w:r>
        <w:rPr>
          <w:spacing w:val="-21"/>
        </w:rPr>
        <w:t xml:space="preserve"> </w:t>
      </w:r>
      <w:r>
        <w:t>участков,</w:t>
      </w:r>
      <w:r>
        <w:rPr>
          <w:spacing w:val="-23"/>
        </w:rPr>
        <w:t xml:space="preserve"> </w:t>
      </w:r>
      <w:r>
        <w:t>некартированные</w:t>
      </w:r>
      <w:r>
        <w:rPr>
          <w:spacing w:val="-14"/>
        </w:rPr>
        <w:t xml:space="preserve"> </w:t>
      </w:r>
      <w:r>
        <w:rPr>
          <w:spacing w:val="-3"/>
        </w:rPr>
        <w:t>концы</w:t>
      </w:r>
      <w:r>
        <w:rPr>
          <w:spacing w:val="-14"/>
        </w:rPr>
        <w:t xml:space="preserve"> </w:t>
      </w:r>
      <w:r>
        <w:t>обычно</w:t>
      </w:r>
      <w:r>
        <w:rPr>
          <w:spacing w:val="-13"/>
        </w:rPr>
        <w:t xml:space="preserve"> </w:t>
      </w:r>
      <w:r>
        <w:t>подвергаются</w:t>
      </w:r>
      <w:r>
        <w:rPr>
          <w:spacing w:val="-13"/>
        </w:rPr>
        <w:t xml:space="preserve"> </w:t>
      </w:r>
      <w:r>
        <w:t>так</w:t>
      </w:r>
      <w:r>
        <w:rPr>
          <w:spacing w:val="-13"/>
        </w:rPr>
        <w:t xml:space="preserve"> </w:t>
      </w:r>
      <w:r>
        <w:t>называемому</w:t>
      </w:r>
      <w:r>
        <w:rPr>
          <w:spacing w:val="-14"/>
        </w:rPr>
        <w:t xml:space="preserve"> </w:t>
      </w:r>
      <w:r>
        <w:t>клипированию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дальнейшем не учитываются при анализе. Клипирование бывает двух</w:t>
      </w:r>
      <w:r>
        <w:rPr>
          <w:spacing w:val="-18"/>
        </w:rPr>
        <w:t xml:space="preserve"> </w:t>
      </w:r>
      <w:r>
        <w:t>типов:</w:t>
      </w:r>
    </w:p>
    <w:p w14:paraId="70A6B94C" w14:textId="77777777" w:rsidR="00147D99" w:rsidRDefault="00CE5153">
      <w:pPr>
        <w:pStyle w:val="aa"/>
        <w:numPr>
          <w:ilvl w:val="2"/>
          <w:numId w:val="13"/>
        </w:numPr>
        <w:tabs>
          <w:tab w:val="left" w:pos="716"/>
        </w:tabs>
        <w:spacing w:before="224" w:line="252" w:lineRule="auto"/>
        <w:ind w:left="715" w:right="1697"/>
        <w:rPr>
          <w:sz w:val="24"/>
        </w:rPr>
        <w:sectPr w:rsidR="00147D99">
          <w:pgSz w:w="11906" w:h="16838"/>
          <w:pgMar w:top="1540" w:right="0" w:bottom="280" w:left="1300" w:header="953" w:footer="0" w:gutter="0"/>
          <w:cols w:space="720"/>
          <w:formProt w:val="0"/>
          <w:docGrid w:linePitch="100" w:charSpace="4096"/>
        </w:sectPr>
      </w:pPr>
      <w:r>
        <w:rPr>
          <w:spacing w:val="-3"/>
          <w:sz w:val="24"/>
        </w:rPr>
        <w:t xml:space="preserve">Мягкое </w:t>
      </w:r>
      <w:r>
        <w:rPr>
          <w:sz w:val="24"/>
        </w:rPr>
        <w:t xml:space="preserve">клипирование (soft-clip) </w:t>
      </w:r>
      <w:r>
        <w:rPr>
          <w:spacing w:val="-24"/>
          <w:sz w:val="24"/>
        </w:rPr>
        <w:t xml:space="preserve">–– </w:t>
      </w:r>
      <w:r>
        <w:rPr>
          <w:sz w:val="24"/>
        </w:rPr>
        <w:t xml:space="preserve">отсечение невыравненного </w:t>
      </w:r>
      <w:r>
        <w:rPr>
          <w:spacing w:val="-3"/>
          <w:sz w:val="24"/>
        </w:rPr>
        <w:t xml:space="preserve">конца </w:t>
      </w:r>
      <w:r>
        <w:rPr>
          <w:sz w:val="24"/>
        </w:rPr>
        <w:t xml:space="preserve">прочтения с сохранением полной последовательности прочтения. В отсечённых </w:t>
      </w:r>
      <w:r>
        <w:rPr>
          <w:spacing w:val="-3"/>
          <w:sz w:val="24"/>
        </w:rPr>
        <w:t xml:space="preserve">методом мягкого </w:t>
      </w:r>
      <w:r>
        <w:rPr>
          <w:sz w:val="24"/>
        </w:rPr>
        <w:t>клипирования регионах могут быть адаптерные последовательности, а также часть химерного прочтения (в репрезентативном</w:t>
      </w:r>
      <w:r>
        <w:rPr>
          <w:spacing w:val="-23"/>
          <w:sz w:val="24"/>
        </w:rPr>
        <w:t xml:space="preserve"> </w:t>
      </w:r>
      <w:r>
        <w:rPr>
          <w:sz w:val="24"/>
        </w:rPr>
        <w:t>выравнивании).</w:t>
      </w:r>
    </w:p>
    <w:p w14:paraId="471F881A" w14:textId="77777777" w:rsidR="00147D99" w:rsidRDefault="00147D99">
      <w:pPr>
        <w:pStyle w:val="a5"/>
        <w:spacing w:before="7"/>
        <w:rPr>
          <w:sz w:val="11"/>
        </w:rPr>
      </w:pPr>
    </w:p>
    <w:p w14:paraId="1FB53214" w14:textId="77777777" w:rsidR="00147D99" w:rsidRDefault="00CE5153">
      <w:pPr>
        <w:pStyle w:val="aa"/>
        <w:numPr>
          <w:ilvl w:val="3"/>
          <w:numId w:val="13"/>
        </w:numPr>
        <w:tabs>
          <w:tab w:val="left" w:pos="999"/>
        </w:tabs>
        <w:spacing w:before="89" w:line="252" w:lineRule="auto"/>
        <w:ind w:right="1359" w:hanging="196"/>
        <w:rPr>
          <w:sz w:val="24"/>
        </w:rPr>
      </w:pPr>
      <w:r>
        <w:rPr>
          <w:sz w:val="24"/>
        </w:rPr>
        <w:t>Жёсткое</w:t>
      </w:r>
      <w:r>
        <w:rPr>
          <w:spacing w:val="-20"/>
          <w:sz w:val="24"/>
        </w:rPr>
        <w:t xml:space="preserve"> </w:t>
      </w:r>
      <w:r>
        <w:rPr>
          <w:sz w:val="24"/>
        </w:rPr>
        <w:t>клипирование</w:t>
      </w:r>
      <w:r>
        <w:rPr>
          <w:spacing w:val="-19"/>
          <w:sz w:val="24"/>
        </w:rPr>
        <w:t xml:space="preserve"> </w:t>
      </w:r>
      <w:r>
        <w:rPr>
          <w:sz w:val="24"/>
        </w:rPr>
        <w:t>(hard-clip)</w:t>
      </w:r>
      <w:r>
        <w:rPr>
          <w:spacing w:val="-21"/>
          <w:sz w:val="24"/>
        </w:rPr>
        <w:t xml:space="preserve"> </w:t>
      </w:r>
      <w:r>
        <w:rPr>
          <w:spacing w:val="-24"/>
          <w:sz w:val="24"/>
        </w:rPr>
        <w:t>––</w:t>
      </w:r>
      <w:r>
        <w:rPr>
          <w:spacing w:val="-21"/>
          <w:sz w:val="24"/>
        </w:rPr>
        <w:t xml:space="preserve"> </w:t>
      </w:r>
      <w:r>
        <w:rPr>
          <w:sz w:val="24"/>
        </w:rPr>
        <w:t>отсечение</w:t>
      </w:r>
      <w:r>
        <w:rPr>
          <w:spacing w:val="-19"/>
          <w:sz w:val="24"/>
        </w:rPr>
        <w:t xml:space="preserve"> </w:t>
      </w:r>
      <w:r>
        <w:rPr>
          <w:sz w:val="24"/>
        </w:rPr>
        <w:t>невыравненного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>конца</w:t>
      </w:r>
      <w:r>
        <w:rPr>
          <w:spacing w:val="-19"/>
          <w:sz w:val="24"/>
        </w:rPr>
        <w:t xml:space="preserve"> </w:t>
      </w:r>
      <w:r>
        <w:rPr>
          <w:sz w:val="24"/>
        </w:rPr>
        <w:t>прочтения без</w:t>
      </w:r>
      <w:r>
        <w:rPr>
          <w:spacing w:val="-28"/>
          <w:sz w:val="24"/>
        </w:rPr>
        <w:t xml:space="preserve"> </w:t>
      </w:r>
      <w:r>
        <w:rPr>
          <w:sz w:val="24"/>
        </w:rPr>
        <w:t>сохранения</w:t>
      </w:r>
      <w:r>
        <w:rPr>
          <w:spacing w:val="-28"/>
          <w:sz w:val="24"/>
        </w:rPr>
        <w:t xml:space="preserve"> </w:t>
      </w:r>
      <w:r>
        <w:rPr>
          <w:sz w:val="24"/>
        </w:rPr>
        <w:t>его</w:t>
      </w:r>
      <w:r>
        <w:rPr>
          <w:spacing w:val="-28"/>
          <w:sz w:val="24"/>
        </w:rPr>
        <w:t xml:space="preserve"> </w:t>
      </w:r>
      <w:r>
        <w:rPr>
          <w:sz w:val="24"/>
        </w:rPr>
        <w:t>последовательности.</w:t>
      </w:r>
      <w:r>
        <w:rPr>
          <w:spacing w:val="-28"/>
          <w:sz w:val="24"/>
        </w:rPr>
        <w:t xml:space="preserve"> </w:t>
      </w:r>
      <w:r>
        <w:rPr>
          <w:sz w:val="24"/>
        </w:rPr>
        <w:t>В</w:t>
      </w:r>
      <w:r>
        <w:rPr>
          <w:spacing w:val="-27"/>
          <w:sz w:val="24"/>
        </w:rPr>
        <w:t xml:space="preserve"> </w:t>
      </w:r>
      <w:r>
        <w:rPr>
          <w:sz w:val="24"/>
        </w:rPr>
        <w:t>регионах,</w:t>
      </w:r>
      <w:r>
        <w:rPr>
          <w:spacing w:val="-28"/>
          <w:sz w:val="24"/>
        </w:rPr>
        <w:t xml:space="preserve"> </w:t>
      </w:r>
      <w:r>
        <w:rPr>
          <w:sz w:val="24"/>
        </w:rPr>
        <w:t>подвергшихся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жёсткому</w:t>
      </w:r>
      <w:r>
        <w:rPr>
          <w:spacing w:val="-28"/>
          <w:sz w:val="24"/>
        </w:rPr>
        <w:t xml:space="preserve"> </w:t>
      </w:r>
      <w:r>
        <w:rPr>
          <w:sz w:val="24"/>
        </w:rPr>
        <w:t>клипированию, обычно находятся репрезентативные участки химерных прочтений (в добавочных</w:t>
      </w:r>
      <w:r>
        <w:rPr>
          <w:spacing w:val="-3"/>
          <w:sz w:val="24"/>
        </w:rPr>
        <w:t xml:space="preserve"> </w:t>
      </w:r>
      <w:r>
        <w:rPr>
          <w:sz w:val="24"/>
        </w:rPr>
        <w:t>выравниваниях).</w:t>
      </w:r>
    </w:p>
    <w:p w14:paraId="054EDA93" w14:textId="77777777" w:rsidR="00147D99" w:rsidRDefault="00CE5153">
      <w:pPr>
        <w:pStyle w:val="a5"/>
        <w:spacing w:before="180"/>
        <w:ind w:left="759"/>
      </w:pPr>
      <w:r>
        <w:t>Основные проблемы картирования:</w:t>
      </w:r>
    </w:p>
    <w:p w14:paraId="3D23DA72" w14:textId="77777777" w:rsidR="00147D99" w:rsidRDefault="00CE5153">
      <w:pPr>
        <w:pStyle w:val="aa"/>
        <w:numPr>
          <w:ilvl w:val="3"/>
          <w:numId w:val="13"/>
        </w:numPr>
        <w:tabs>
          <w:tab w:val="left" w:pos="999"/>
        </w:tabs>
        <w:spacing w:before="196" w:line="252" w:lineRule="auto"/>
        <w:ind w:left="998" w:right="1319"/>
        <w:jc w:val="left"/>
        <w:rPr>
          <w:sz w:val="24"/>
        </w:rPr>
      </w:pPr>
      <w:r>
        <w:rPr>
          <w:sz w:val="24"/>
        </w:rPr>
        <w:t>Высоковариативные</w:t>
      </w:r>
      <w:r>
        <w:rPr>
          <w:spacing w:val="-33"/>
          <w:sz w:val="24"/>
        </w:rPr>
        <w:t xml:space="preserve"> </w:t>
      </w:r>
      <w:r>
        <w:rPr>
          <w:sz w:val="24"/>
        </w:rPr>
        <w:t>регионы.</w:t>
      </w:r>
      <w:r>
        <w:rPr>
          <w:spacing w:val="-31"/>
          <w:sz w:val="24"/>
        </w:rPr>
        <w:t xml:space="preserve"> </w:t>
      </w:r>
      <w:r>
        <w:rPr>
          <w:sz w:val="24"/>
        </w:rPr>
        <w:t>Алгоритм</w:t>
      </w:r>
      <w:r>
        <w:rPr>
          <w:spacing w:val="-32"/>
          <w:sz w:val="24"/>
        </w:rPr>
        <w:t xml:space="preserve"> </w:t>
      </w:r>
      <w:r>
        <w:rPr>
          <w:sz w:val="24"/>
        </w:rPr>
        <w:t>картирования</w:t>
      </w:r>
      <w:r>
        <w:rPr>
          <w:spacing w:val="-32"/>
          <w:sz w:val="24"/>
        </w:rPr>
        <w:t xml:space="preserve"> </w:t>
      </w:r>
      <w:r>
        <w:rPr>
          <w:sz w:val="24"/>
        </w:rPr>
        <w:t>разработан</w:t>
      </w:r>
      <w:r>
        <w:rPr>
          <w:spacing w:val="-32"/>
          <w:sz w:val="24"/>
        </w:rPr>
        <w:t xml:space="preserve"> </w:t>
      </w:r>
      <w:r>
        <w:rPr>
          <w:sz w:val="24"/>
        </w:rPr>
        <w:t>для</w:t>
      </w:r>
      <w:r>
        <w:rPr>
          <w:spacing w:val="-33"/>
          <w:sz w:val="24"/>
        </w:rPr>
        <w:t xml:space="preserve"> </w:t>
      </w:r>
      <w:r>
        <w:rPr>
          <w:sz w:val="24"/>
        </w:rPr>
        <w:t>поиска</w:t>
      </w:r>
      <w:r>
        <w:rPr>
          <w:spacing w:val="-32"/>
          <w:sz w:val="24"/>
        </w:rPr>
        <w:t xml:space="preserve"> </w:t>
      </w:r>
      <w:r>
        <w:rPr>
          <w:sz w:val="24"/>
        </w:rPr>
        <w:t>наиболее</w:t>
      </w:r>
      <w:r>
        <w:rPr>
          <w:spacing w:val="-16"/>
          <w:sz w:val="24"/>
        </w:rPr>
        <w:t xml:space="preserve"> </w:t>
      </w:r>
      <w:r>
        <w:rPr>
          <w:sz w:val="24"/>
        </w:rPr>
        <w:t>полных</w:t>
      </w:r>
      <w:r>
        <w:rPr>
          <w:spacing w:val="-16"/>
          <w:sz w:val="24"/>
        </w:rPr>
        <w:t xml:space="preserve"> </w:t>
      </w:r>
      <w:r>
        <w:rPr>
          <w:sz w:val="24"/>
        </w:rPr>
        <w:t>соответствий,</w:t>
      </w:r>
      <w:r>
        <w:rPr>
          <w:spacing w:val="-15"/>
          <w:sz w:val="24"/>
        </w:rPr>
        <w:t xml:space="preserve"> </w:t>
      </w:r>
      <w:r>
        <w:rPr>
          <w:sz w:val="24"/>
        </w:rPr>
        <w:t>и</w:t>
      </w:r>
      <w:r>
        <w:rPr>
          <w:spacing w:val="-16"/>
          <w:sz w:val="24"/>
        </w:rPr>
        <w:t xml:space="preserve"> </w:t>
      </w:r>
      <w:r>
        <w:rPr>
          <w:sz w:val="24"/>
        </w:rPr>
        <w:t>при</w:t>
      </w:r>
      <w:r>
        <w:rPr>
          <w:spacing w:val="-16"/>
          <w:sz w:val="24"/>
        </w:rPr>
        <w:t xml:space="preserve"> </w:t>
      </w:r>
      <w:r>
        <w:rPr>
          <w:sz w:val="24"/>
        </w:rPr>
        <w:t>большом</w:t>
      </w:r>
      <w:r>
        <w:rPr>
          <w:spacing w:val="-16"/>
          <w:sz w:val="24"/>
        </w:rPr>
        <w:t xml:space="preserve"> </w:t>
      </w:r>
      <w:r>
        <w:rPr>
          <w:sz w:val="24"/>
        </w:rPr>
        <w:t>количестве</w:t>
      </w:r>
      <w:r>
        <w:rPr>
          <w:spacing w:val="-16"/>
          <w:sz w:val="24"/>
        </w:rPr>
        <w:t xml:space="preserve"> </w:t>
      </w:r>
      <w:r>
        <w:rPr>
          <w:sz w:val="24"/>
        </w:rPr>
        <w:t>несовпадений</w:t>
      </w:r>
      <w:r>
        <w:rPr>
          <w:spacing w:val="-16"/>
          <w:sz w:val="24"/>
        </w:rPr>
        <w:t xml:space="preserve"> </w:t>
      </w:r>
      <w:r>
        <w:rPr>
          <w:sz w:val="24"/>
        </w:rPr>
        <w:t>прочтение просто не сможет быть картировано на нужный регион</w:t>
      </w:r>
      <w:r>
        <w:rPr>
          <w:spacing w:val="-21"/>
          <w:sz w:val="24"/>
        </w:rPr>
        <w:t xml:space="preserve"> </w:t>
      </w:r>
      <w:r>
        <w:rPr>
          <w:sz w:val="24"/>
        </w:rPr>
        <w:t>генома;</w:t>
      </w:r>
    </w:p>
    <w:p w14:paraId="2380253A" w14:textId="77777777" w:rsidR="00147D99" w:rsidRDefault="00CE5153">
      <w:pPr>
        <w:pStyle w:val="aa"/>
        <w:numPr>
          <w:ilvl w:val="3"/>
          <w:numId w:val="13"/>
        </w:numPr>
        <w:tabs>
          <w:tab w:val="left" w:pos="999"/>
        </w:tabs>
        <w:spacing w:before="178" w:line="252" w:lineRule="auto"/>
        <w:ind w:left="998" w:right="1375"/>
        <w:rPr>
          <w:sz w:val="24"/>
        </w:rPr>
      </w:pPr>
      <w:r>
        <w:rPr>
          <w:sz w:val="24"/>
        </w:rPr>
        <w:t>Вырожденные (неуникальные) регионы. Соответствие между регионами может привести</w:t>
      </w:r>
      <w:r>
        <w:rPr>
          <w:spacing w:val="-9"/>
          <w:sz w:val="24"/>
        </w:rPr>
        <w:t xml:space="preserve"> </w:t>
      </w:r>
      <w:r>
        <w:rPr>
          <w:sz w:val="24"/>
        </w:rPr>
        <w:t>к</w:t>
      </w:r>
      <w:r>
        <w:rPr>
          <w:spacing w:val="-8"/>
          <w:sz w:val="24"/>
        </w:rPr>
        <w:t xml:space="preserve"> </w:t>
      </w:r>
      <w:r>
        <w:rPr>
          <w:sz w:val="24"/>
        </w:rPr>
        <w:t>неправильному</w:t>
      </w:r>
      <w:r>
        <w:rPr>
          <w:spacing w:val="-9"/>
          <w:sz w:val="24"/>
        </w:rPr>
        <w:t xml:space="preserve"> </w:t>
      </w:r>
      <w:r>
        <w:rPr>
          <w:sz w:val="24"/>
        </w:rPr>
        <w:t>распределению</w:t>
      </w:r>
      <w:r>
        <w:rPr>
          <w:spacing w:val="-8"/>
          <w:sz w:val="24"/>
        </w:rPr>
        <w:t xml:space="preserve"> </w:t>
      </w:r>
      <w:r>
        <w:rPr>
          <w:sz w:val="24"/>
        </w:rPr>
        <w:t>прочтений</w:t>
      </w:r>
      <w:r>
        <w:rPr>
          <w:spacing w:val="-8"/>
          <w:sz w:val="24"/>
        </w:rPr>
        <w:t xml:space="preserve"> </w:t>
      </w:r>
      <w:r>
        <w:rPr>
          <w:sz w:val="24"/>
        </w:rPr>
        <w:t>между</w:t>
      </w:r>
      <w:r>
        <w:rPr>
          <w:spacing w:val="-9"/>
          <w:sz w:val="24"/>
        </w:rPr>
        <w:t xml:space="preserve"> </w:t>
      </w:r>
      <w:r>
        <w:rPr>
          <w:sz w:val="24"/>
        </w:rPr>
        <w:t>ними,</w:t>
      </w:r>
      <w:r>
        <w:rPr>
          <w:spacing w:val="-8"/>
          <w:sz w:val="24"/>
        </w:rPr>
        <w:t xml:space="preserve"> </w:t>
      </w:r>
      <w:r>
        <w:rPr>
          <w:sz w:val="24"/>
        </w:rPr>
        <w:t>а</w:t>
      </w:r>
      <w:r>
        <w:rPr>
          <w:spacing w:val="-9"/>
          <w:sz w:val="24"/>
        </w:rPr>
        <w:t xml:space="preserve"> </w:t>
      </w:r>
      <w:r>
        <w:rPr>
          <w:sz w:val="24"/>
        </w:rPr>
        <w:t>значит</w:t>
      </w:r>
      <w:r>
        <w:rPr>
          <w:spacing w:val="-18"/>
          <w:sz w:val="24"/>
        </w:rPr>
        <w:t xml:space="preserve"> </w:t>
      </w:r>
      <w:r>
        <w:rPr>
          <w:spacing w:val="-24"/>
          <w:sz w:val="24"/>
        </w:rPr>
        <w:t>––</w:t>
      </w:r>
      <w:r>
        <w:rPr>
          <w:spacing w:val="-18"/>
          <w:sz w:val="24"/>
        </w:rPr>
        <w:t xml:space="preserve"> </w:t>
      </w:r>
      <w:r>
        <w:rPr>
          <w:sz w:val="24"/>
        </w:rPr>
        <w:t>и неправильному</w:t>
      </w:r>
      <w:r>
        <w:rPr>
          <w:spacing w:val="-24"/>
          <w:sz w:val="24"/>
        </w:rPr>
        <w:t xml:space="preserve"> </w:t>
      </w:r>
      <w:r>
        <w:rPr>
          <w:sz w:val="24"/>
        </w:rPr>
        <w:t>картированию</w:t>
      </w:r>
      <w:r>
        <w:rPr>
          <w:spacing w:val="-24"/>
          <w:sz w:val="24"/>
        </w:rPr>
        <w:t xml:space="preserve"> </w:t>
      </w:r>
      <w:r>
        <w:rPr>
          <w:sz w:val="24"/>
        </w:rPr>
        <w:t>генетических</w:t>
      </w:r>
      <w:r>
        <w:rPr>
          <w:spacing w:val="-23"/>
          <w:sz w:val="24"/>
        </w:rPr>
        <w:t xml:space="preserve"> </w:t>
      </w:r>
      <w:r>
        <w:rPr>
          <w:sz w:val="24"/>
        </w:rPr>
        <w:t>вариаций.</w:t>
      </w:r>
      <w:r>
        <w:rPr>
          <w:spacing w:val="-24"/>
          <w:sz w:val="24"/>
        </w:rPr>
        <w:t xml:space="preserve"> </w:t>
      </w:r>
      <w:r>
        <w:rPr>
          <w:sz w:val="24"/>
        </w:rPr>
        <w:t>Кроме</w:t>
      </w:r>
      <w:r>
        <w:rPr>
          <w:spacing w:val="-23"/>
          <w:sz w:val="24"/>
        </w:rPr>
        <w:t xml:space="preserve"> </w:t>
      </w:r>
      <w:r>
        <w:rPr>
          <w:sz w:val="24"/>
        </w:rPr>
        <w:t>того,</w:t>
      </w:r>
      <w:r>
        <w:rPr>
          <w:spacing w:val="-24"/>
          <w:sz w:val="24"/>
        </w:rPr>
        <w:t xml:space="preserve"> </w:t>
      </w:r>
      <w:r>
        <w:rPr>
          <w:sz w:val="24"/>
        </w:rPr>
        <w:t>генетические варианты в регионах с короткими повторами в принципе невозможно картиро</w:t>
      </w:r>
      <w:r>
        <w:rPr>
          <w:spacing w:val="-3"/>
          <w:sz w:val="24"/>
        </w:rPr>
        <w:t xml:space="preserve">вать </w:t>
      </w:r>
      <w:r>
        <w:rPr>
          <w:sz w:val="24"/>
        </w:rPr>
        <w:t xml:space="preserve">точно, поэтому обычной </w:t>
      </w:r>
      <w:r>
        <w:rPr>
          <w:spacing w:val="-3"/>
          <w:sz w:val="24"/>
        </w:rPr>
        <w:t xml:space="preserve">практикой </w:t>
      </w:r>
      <w:r>
        <w:rPr>
          <w:sz w:val="24"/>
        </w:rPr>
        <w:t>является левое смещение</w:t>
      </w:r>
      <w:r>
        <w:rPr>
          <w:spacing w:val="-24"/>
          <w:sz w:val="24"/>
        </w:rPr>
        <w:t xml:space="preserve"> </w:t>
      </w:r>
      <w:r>
        <w:rPr>
          <w:sz w:val="24"/>
        </w:rPr>
        <w:t>(left-align).</w:t>
      </w:r>
    </w:p>
    <w:p w14:paraId="0620E56F" w14:textId="77777777" w:rsidR="00147D99" w:rsidRDefault="00CE5153">
      <w:pPr>
        <w:pStyle w:val="aa"/>
        <w:numPr>
          <w:ilvl w:val="3"/>
          <w:numId w:val="13"/>
        </w:numPr>
        <w:tabs>
          <w:tab w:val="left" w:pos="999"/>
        </w:tabs>
        <w:spacing w:before="176" w:line="252" w:lineRule="auto"/>
        <w:ind w:left="998" w:right="1373"/>
        <w:rPr>
          <w:sz w:val="24"/>
        </w:rPr>
      </w:pPr>
      <w:r>
        <w:rPr>
          <w:sz w:val="24"/>
        </w:rPr>
        <w:t>Регионы</w:t>
      </w:r>
      <w:r>
        <w:rPr>
          <w:spacing w:val="-21"/>
          <w:sz w:val="24"/>
        </w:rPr>
        <w:t xml:space="preserve"> </w:t>
      </w:r>
      <w:r>
        <w:rPr>
          <w:sz w:val="24"/>
        </w:rPr>
        <w:t>с</w:t>
      </w:r>
      <w:r>
        <w:rPr>
          <w:spacing w:val="-20"/>
          <w:sz w:val="24"/>
        </w:rPr>
        <w:t xml:space="preserve"> </w:t>
      </w:r>
      <w:r>
        <w:rPr>
          <w:sz w:val="24"/>
        </w:rPr>
        <w:t>инсерциями</w:t>
      </w:r>
      <w:r>
        <w:rPr>
          <w:spacing w:val="-19"/>
          <w:sz w:val="24"/>
        </w:rPr>
        <w:t xml:space="preserve"> </w:t>
      </w:r>
      <w:r>
        <w:rPr>
          <w:sz w:val="24"/>
        </w:rPr>
        <w:t>и</w:t>
      </w:r>
      <w:r>
        <w:rPr>
          <w:spacing w:val="-20"/>
          <w:sz w:val="24"/>
        </w:rPr>
        <w:t xml:space="preserve"> </w:t>
      </w:r>
      <w:r>
        <w:rPr>
          <w:sz w:val="24"/>
        </w:rPr>
        <w:t>делециями.</w:t>
      </w:r>
      <w:r>
        <w:rPr>
          <w:spacing w:val="-19"/>
          <w:sz w:val="24"/>
        </w:rPr>
        <w:t xml:space="preserve"> </w:t>
      </w:r>
      <w:r>
        <w:rPr>
          <w:sz w:val="24"/>
        </w:rPr>
        <w:t>Помимо</w:t>
      </w:r>
      <w:r>
        <w:rPr>
          <w:spacing w:val="-20"/>
          <w:sz w:val="24"/>
        </w:rPr>
        <w:t xml:space="preserve"> </w:t>
      </w:r>
      <w:r>
        <w:rPr>
          <w:sz w:val="24"/>
        </w:rPr>
        <w:t>того,</w:t>
      </w:r>
      <w:r>
        <w:rPr>
          <w:spacing w:val="-20"/>
          <w:sz w:val="24"/>
        </w:rPr>
        <w:t xml:space="preserve"> </w:t>
      </w:r>
      <w:r>
        <w:rPr>
          <w:sz w:val="24"/>
        </w:rPr>
        <w:t>что</w:t>
      </w:r>
      <w:r>
        <w:rPr>
          <w:spacing w:val="-20"/>
          <w:sz w:val="24"/>
        </w:rPr>
        <w:t xml:space="preserve"> </w:t>
      </w:r>
      <w:r>
        <w:rPr>
          <w:sz w:val="24"/>
        </w:rPr>
        <w:t>сами</w:t>
      </w:r>
      <w:r>
        <w:rPr>
          <w:spacing w:val="-19"/>
          <w:sz w:val="24"/>
        </w:rPr>
        <w:t xml:space="preserve"> </w:t>
      </w:r>
      <w:r>
        <w:rPr>
          <w:sz w:val="24"/>
        </w:rPr>
        <w:t>по</w:t>
      </w:r>
      <w:r>
        <w:rPr>
          <w:spacing w:val="-20"/>
          <w:sz w:val="24"/>
        </w:rPr>
        <w:t xml:space="preserve"> </w:t>
      </w:r>
      <w:r>
        <w:rPr>
          <w:sz w:val="24"/>
        </w:rPr>
        <w:t>себе</w:t>
      </w:r>
      <w:r>
        <w:rPr>
          <w:spacing w:val="-21"/>
          <w:sz w:val="24"/>
        </w:rPr>
        <w:t xml:space="preserve"> </w:t>
      </w:r>
      <w:r>
        <w:rPr>
          <w:sz w:val="24"/>
        </w:rPr>
        <w:t>эти</w:t>
      </w:r>
      <w:r>
        <w:rPr>
          <w:spacing w:val="-20"/>
          <w:sz w:val="24"/>
        </w:rPr>
        <w:t xml:space="preserve"> </w:t>
      </w:r>
      <w:r>
        <w:rPr>
          <w:sz w:val="24"/>
        </w:rPr>
        <w:t xml:space="preserve">варианты сильно </w:t>
      </w:r>
      <w:r>
        <w:rPr>
          <w:spacing w:val="-4"/>
          <w:sz w:val="24"/>
        </w:rPr>
        <w:t xml:space="preserve">ухудшают </w:t>
      </w:r>
      <w:r>
        <w:rPr>
          <w:sz w:val="24"/>
        </w:rPr>
        <w:t>картирование, содержащие их прочтения могут быть</w:t>
      </w:r>
      <w:r>
        <w:rPr>
          <w:spacing w:val="-27"/>
          <w:sz w:val="24"/>
        </w:rPr>
        <w:t xml:space="preserve"> </w:t>
      </w:r>
      <w:r>
        <w:rPr>
          <w:sz w:val="24"/>
        </w:rPr>
        <w:t>картированы</w:t>
      </w:r>
      <w:r>
        <w:rPr>
          <w:spacing w:val="-29"/>
          <w:sz w:val="24"/>
        </w:rPr>
        <w:t xml:space="preserve"> </w:t>
      </w:r>
      <w:r>
        <w:rPr>
          <w:sz w:val="24"/>
        </w:rPr>
        <w:t>неправильно</w:t>
      </w:r>
      <w:r>
        <w:rPr>
          <w:spacing w:val="-28"/>
          <w:sz w:val="24"/>
        </w:rPr>
        <w:t xml:space="preserve"> </w:t>
      </w:r>
      <w:r>
        <w:rPr>
          <w:sz w:val="24"/>
        </w:rPr>
        <w:t>(из-за</w:t>
      </w:r>
      <w:r>
        <w:rPr>
          <w:spacing w:val="-28"/>
          <w:sz w:val="24"/>
        </w:rPr>
        <w:t xml:space="preserve"> </w:t>
      </w:r>
      <w:r>
        <w:rPr>
          <w:sz w:val="24"/>
        </w:rPr>
        <w:t>того,</w:t>
      </w:r>
      <w:r>
        <w:rPr>
          <w:spacing w:val="-28"/>
          <w:sz w:val="24"/>
        </w:rPr>
        <w:t xml:space="preserve"> </w:t>
      </w:r>
      <w:r>
        <w:rPr>
          <w:sz w:val="24"/>
        </w:rPr>
        <w:t>что</w:t>
      </w:r>
      <w:r>
        <w:rPr>
          <w:spacing w:val="-28"/>
          <w:sz w:val="24"/>
        </w:rPr>
        <w:t xml:space="preserve"> </w:t>
      </w:r>
      <w:r>
        <w:rPr>
          <w:sz w:val="24"/>
        </w:rPr>
        <w:t>алгоритмы</w:t>
      </w:r>
      <w:r>
        <w:rPr>
          <w:spacing w:val="-28"/>
          <w:sz w:val="24"/>
        </w:rPr>
        <w:t xml:space="preserve"> </w:t>
      </w:r>
      <w:r>
        <w:rPr>
          <w:sz w:val="24"/>
        </w:rPr>
        <w:t>картирования</w:t>
      </w:r>
      <w:r>
        <w:rPr>
          <w:spacing w:val="-28"/>
          <w:sz w:val="24"/>
        </w:rPr>
        <w:t xml:space="preserve"> </w:t>
      </w:r>
      <w:r>
        <w:rPr>
          <w:sz w:val="24"/>
        </w:rPr>
        <w:t>используют</w:t>
      </w:r>
      <w:r>
        <w:rPr>
          <w:spacing w:val="-28"/>
          <w:sz w:val="24"/>
        </w:rPr>
        <w:t xml:space="preserve"> </w:t>
      </w:r>
      <w:r>
        <w:rPr>
          <w:sz w:val="24"/>
        </w:rPr>
        <w:t>случайно выбранные</w:t>
      </w:r>
      <w:r>
        <w:rPr>
          <w:spacing w:val="-20"/>
          <w:sz w:val="24"/>
        </w:rPr>
        <w:t xml:space="preserve"> </w:t>
      </w:r>
      <w:r>
        <w:rPr>
          <w:sz w:val="24"/>
        </w:rPr>
        <w:t>позиции</w:t>
      </w:r>
      <w:r>
        <w:rPr>
          <w:spacing w:val="-19"/>
          <w:sz w:val="24"/>
        </w:rPr>
        <w:t xml:space="preserve"> </w:t>
      </w:r>
      <w:r>
        <w:rPr>
          <w:sz w:val="24"/>
        </w:rPr>
        <w:t>в</w:t>
      </w:r>
      <w:r>
        <w:rPr>
          <w:spacing w:val="-20"/>
          <w:sz w:val="24"/>
        </w:rPr>
        <w:t xml:space="preserve"> </w:t>
      </w:r>
      <w:r>
        <w:rPr>
          <w:sz w:val="24"/>
        </w:rPr>
        <w:t>геноме</w:t>
      </w:r>
      <w:r>
        <w:rPr>
          <w:spacing w:val="-19"/>
          <w:sz w:val="24"/>
        </w:rPr>
        <w:t xml:space="preserve"> </w:t>
      </w:r>
      <w:r>
        <w:rPr>
          <w:sz w:val="24"/>
        </w:rPr>
        <w:t>для</w:t>
      </w:r>
      <w:r>
        <w:rPr>
          <w:spacing w:val="-19"/>
          <w:sz w:val="24"/>
        </w:rPr>
        <w:t xml:space="preserve"> </w:t>
      </w:r>
      <w:r>
        <w:rPr>
          <w:sz w:val="24"/>
        </w:rPr>
        <w:t>начала</w:t>
      </w:r>
      <w:r>
        <w:rPr>
          <w:spacing w:val="-20"/>
          <w:sz w:val="24"/>
        </w:rPr>
        <w:t xml:space="preserve"> </w:t>
      </w:r>
      <w:r>
        <w:rPr>
          <w:sz w:val="24"/>
        </w:rPr>
        <w:t>поиска</w:t>
      </w:r>
      <w:r>
        <w:rPr>
          <w:spacing w:val="-19"/>
          <w:sz w:val="24"/>
        </w:rPr>
        <w:t xml:space="preserve"> </w:t>
      </w:r>
      <w:r>
        <w:rPr>
          <w:sz w:val="24"/>
        </w:rPr>
        <w:t>соответствий).</w:t>
      </w:r>
      <w:r>
        <w:rPr>
          <w:spacing w:val="-20"/>
          <w:sz w:val="24"/>
        </w:rPr>
        <w:t xml:space="preserve"> </w:t>
      </w:r>
      <w:r>
        <w:rPr>
          <w:sz w:val="24"/>
        </w:rPr>
        <w:t>Из-за</w:t>
      </w:r>
      <w:r>
        <w:rPr>
          <w:spacing w:val="-19"/>
          <w:sz w:val="24"/>
        </w:rPr>
        <w:t xml:space="preserve"> </w:t>
      </w:r>
      <w:r>
        <w:rPr>
          <w:sz w:val="24"/>
        </w:rPr>
        <w:t>этого</w:t>
      </w:r>
      <w:r>
        <w:rPr>
          <w:spacing w:val="-19"/>
          <w:sz w:val="24"/>
        </w:rPr>
        <w:t xml:space="preserve"> </w:t>
      </w:r>
      <w:r>
        <w:rPr>
          <w:sz w:val="24"/>
        </w:rPr>
        <w:t xml:space="preserve">могут возникать ложные </w:t>
      </w:r>
      <w:r>
        <w:rPr>
          <w:spacing w:val="-8"/>
          <w:sz w:val="24"/>
        </w:rPr>
        <w:t xml:space="preserve">SNP, </w:t>
      </w:r>
      <w:r>
        <w:rPr>
          <w:sz w:val="24"/>
        </w:rPr>
        <w:t>а пропорции аллелей могут быть посчитаны неправильно. Пример показан на рис.</w:t>
      </w:r>
      <w:r>
        <w:rPr>
          <w:spacing w:val="-6"/>
          <w:sz w:val="24"/>
        </w:rPr>
        <w:t xml:space="preserve"> </w:t>
      </w:r>
      <w:hyperlink w:anchor="_bookmark13">
        <w:r>
          <w:rPr>
            <w:color w:val="003052"/>
            <w:sz w:val="24"/>
          </w:rPr>
          <w:t>2</w:t>
        </w:r>
      </w:hyperlink>
      <w:r>
        <w:rPr>
          <w:sz w:val="24"/>
        </w:rPr>
        <w:t>.</w:t>
      </w:r>
    </w:p>
    <w:p w14:paraId="370E921D" w14:textId="77777777" w:rsidR="00147D99" w:rsidRDefault="00147D99">
      <w:pPr>
        <w:pStyle w:val="a5"/>
        <w:spacing w:before="10"/>
        <w:rPr>
          <w:sz w:val="21"/>
        </w:rPr>
      </w:pPr>
    </w:p>
    <w:p w14:paraId="4508449E" w14:textId="77777777" w:rsidR="00147D99" w:rsidRDefault="00147D99">
      <w:pPr>
        <w:sectPr w:rsidR="00147D99">
          <w:pgSz w:w="11906" w:h="16838"/>
          <w:pgMar w:top="1540" w:right="0" w:bottom="280" w:left="1300" w:header="953" w:footer="0" w:gutter="0"/>
          <w:cols w:space="720"/>
          <w:formProt w:val="0"/>
          <w:docGrid w:linePitch="100" w:charSpace="4096"/>
        </w:sectPr>
      </w:pPr>
    </w:p>
    <w:p w14:paraId="693D3252" w14:textId="77777777" w:rsidR="00147D99" w:rsidRDefault="00147D99">
      <w:pPr>
        <w:pStyle w:val="a5"/>
        <w:rPr>
          <w:sz w:val="20"/>
        </w:rPr>
      </w:pPr>
    </w:p>
    <w:p w14:paraId="6BC05438" w14:textId="77777777" w:rsidR="00147D99" w:rsidRDefault="00147D99">
      <w:pPr>
        <w:pStyle w:val="a5"/>
        <w:rPr>
          <w:sz w:val="20"/>
        </w:rPr>
      </w:pPr>
    </w:p>
    <w:p w14:paraId="4C6BDFC7" w14:textId="77777777" w:rsidR="00147D99" w:rsidRDefault="00147D99">
      <w:pPr>
        <w:pStyle w:val="a5"/>
        <w:spacing w:before="3"/>
        <w:rPr>
          <w:sz w:val="18"/>
        </w:rPr>
      </w:pPr>
    </w:p>
    <w:p w14:paraId="6174C3CF" w14:textId="77777777" w:rsidR="00147D99" w:rsidRDefault="00CE5153">
      <w:pPr>
        <w:ind w:left="659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3307F0F5" wp14:editId="52B3A99D">
            <wp:extent cx="76200" cy="102870"/>
            <wp:effectExtent l="0" t="0" r="0" b="0"/>
            <wp:docPr id="58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8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8"/>
          <w:position w:val="5"/>
          <w:sz w:val="20"/>
        </w:rPr>
        <w:t xml:space="preserve"> </w:t>
      </w:r>
      <w:r>
        <w:rPr>
          <w:noProof/>
          <w:lang w:eastAsia="ru-RU"/>
        </w:rPr>
        <mc:AlternateContent>
          <mc:Choice Requires="wpg">
            <w:drawing>
              <wp:inline distT="0" distB="0" distL="114300" distR="114300" wp14:anchorId="517ED83B" wp14:editId="0A3A345E">
                <wp:extent cx="2284095" cy="171450"/>
                <wp:effectExtent l="0" t="0" r="0" b="0"/>
                <wp:docPr id="59" name="Группа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3480" cy="170640"/>
                          <a:chOff x="0" y="0"/>
                          <a:chExt cx="0" cy="0"/>
                        </a:xfrm>
                      </wpg:grpSpPr>
                      <wps:wsp>
                        <wps:cNvPr id="78" name="Прямоугольник 78"/>
                        <wps:cNvSpPr/>
                        <wps:spPr>
                          <a:xfrm>
                            <a:off x="0" y="0"/>
                            <a:ext cx="2283480" cy="170640"/>
                          </a:xfrm>
                          <a:prstGeom prst="rect">
                            <a:avLst/>
                          </a:prstGeom>
                          <a:solidFill>
                            <a:srgbClr val="8CD35E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79" name="Полилиния 79"/>
                        <wps:cNvSpPr/>
                        <wps:spPr>
                          <a:xfrm>
                            <a:off x="5705280" y="191061360"/>
                            <a:ext cx="2231640" cy="1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6199" h="294">
                                <a:moveTo>
                                  <a:pt x="228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37"/>
                                </a:lnTo>
                                <a:lnTo>
                                  <a:pt x="93" y="37"/>
                                </a:lnTo>
                                <a:lnTo>
                                  <a:pt x="93" y="288"/>
                                </a:lnTo>
                                <a:lnTo>
                                  <a:pt x="134" y="288"/>
                                </a:lnTo>
                                <a:lnTo>
                                  <a:pt x="134" y="37"/>
                                </a:lnTo>
                                <a:lnTo>
                                  <a:pt x="228" y="37"/>
                                </a:lnTo>
                                <a:lnTo>
                                  <a:pt x="228" y="4"/>
                                </a:lnTo>
                                <a:moveTo>
                                  <a:pt x="487" y="4"/>
                                </a:moveTo>
                                <a:lnTo>
                                  <a:pt x="259" y="4"/>
                                </a:lnTo>
                                <a:lnTo>
                                  <a:pt x="259" y="37"/>
                                </a:lnTo>
                                <a:lnTo>
                                  <a:pt x="353" y="37"/>
                                </a:lnTo>
                                <a:lnTo>
                                  <a:pt x="353" y="288"/>
                                </a:lnTo>
                                <a:lnTo>
                                  <a:pt x="393" y="288"/>
                                </a:lnTo>
                                <a:lnTo>
                                  <a:pt x="393" y="37"/>
                                </a:lnTo>
                                <a:lnTo>
                                  <a:pt x="487" y="37"/>
                                </a:lnTo>
                                <a:lnTo>
                                  <a:pt x="487" y="4"/>
                                </a:lnTo>
                                <a:moveTo>
                                  <a:pt x="744" y="4"/>
                                </a:moveTo>
                                <a:lnTo>
                                  <a:pt x="519" y="4"/>
                                </a:lnTo>
                                <a:lnTo>
                                  <a:pt x="519" y="37"/>
                                </a:lnTo>
                                <a:lnTo>
                                  <a:pt x="612" y="37"/>
                                </a:lnTo>
                                <a:lnTo>
                                  <a:pt x="612" y="288"/>
                                </a:lnTo>
                                <a:lnTo>
                                  <a:pt x="653" y="288"/>
                                </a:lnTo>
                                <a:lnTo>
                                  <a:pt x="653" y="37"/>
                                </a:lnTo>
                                <a:lnTo>
                                  <a:pt x="744" y="37"/>
                                </a:lnTo>
                                <a:lnTo>
                                  <a:pt x="744" y="4"/>
                                </a:lnTo>
                                <a:moveTo>
                                  <a:pt x="993" y="69"/>
                                </a:moveTo>
                                <a:lnTo>
                                  <a:pt x="979" y="39"/>
                                </a:lnTo>
                                <a:lnTo>
                                  <a:pt x="972" y="32"/>
                                </a:lnTo>
                                <a:lnTo>
                                  <a:pt x="958" y="16"/>
                                </a:lnTo>
                                <a:lnTo>
                                  <a:pt x="930" y="4"/>
                                </a:lnTo>
                                <a:lnTo>
                                  <a:pt x="896" y="0"/>
                                </a:lnTo>
                                <a:lnTo>
                                  <a:pt x="870" y="2"/>
                                </a:lnTo>
                                <a:lnTo>
                                  <a:pt x="848" y="9"/>
                                </a:lnTo>
                                <a:lnTo>
                                  <a:pt x="829" y="19"/>
                                </a:lnTo>
                                <a:lnTo>
                                  <a:pt x="813" y="35"/>
                                </a:lnTo>
                                <a:lnTo>
                                  <a:pt x="801" y="56"/>
                                </a:lnTo>
                                <a:lnTo>
                                  <a:pt x="792" y="81"/>
                                </a:lnTo>
                                <a:lnTo>
                                  <a:pt x="787" y="109"/>
                                </a:lnTo>
                                <a:lnTo>
                                  <a:pt x="785" y="145"/>
                                </a:lnTo>
                                <a:lnTo>
                                  <a:pt x="787" y="178"/>
                                </a:lnTo>
                                <a:lnTo>
                                  <a:pt x="792" y="207"/>
                                </a:lnTo>
                                <a:lnTo>
                                  <a:pt x="801" y="231"/>
                                </a:lnTo>
                                <a:lnTo>
                                  <a:pt x="815" y="252"/>
                                </a:lnTo>
                                <a:lnTo>
                                  <a:pt x="831" y="270"/>
                                </a:lnTo>
                                <a:lnTo>
                                  <a:pt x="848" y="282"/>
                                </a:lnTo>
                                <a:lnTo>
                                  <a:pt x="871" y="289"/>
                                </a:lnTo>
                                <a:lnTo>
                                  <a:pt x="896" y="293"/>
                                </a:lnTo>
                                <a:lnTo>
                                  <a:pt x="921" y="289"/>
                                </a:lnTo>
                                <a:lnTo>
                                  <a:pt x="945" y="284"/>
                                </a:lnTo>
                                <a:lnTo>
                                  <a:pt x="968" y="274"/>
                                </a:lnTo>
                                <a:lnTo>
                                  <a:pt x="993" y="259"/>
                                </a:lnTo>
                                <a:lnTo>
                                  <a:pt x="993" y="259"/>
                                </a:lnTo>
                                <a:lnTo>
                                  <a:pt x="993" y="139"/>
                                </a:lnTo>
                                <a:lnTo>
                                  <a:pt x="892" y="139"/>
                                </a:lnTo>
                                <a:lnTo>
                                  <a:pt x="892" y="173"/>
                                </a:lnTo>
                                <a:lnTo>
                                  <a:pt x="954" y="173"/>
                                </a:lnTo>
                                <a:lnTo>
                                  <a:pt x="954" y="244"/>
                                </a:lnTo>
                                <a:lnTo>
                                  <a:pt x="947" y="249"/>
                                </a:lnTo>
                                <a:lnTo>
                                  <a:pt x="938" y="252"/>
                                </a:lnTo>
                                <a:lnTo>
                                  <a:pt x="919" y="258"/>
                                </a:lnTo>
                                <a:lnTo>
                                  <a:pt x="908" y="259"/>
                                </a:lnTo>
                                <a:lnTo>
                                  <a:pt x="900" y="259"/>
                                </a:lnTo>
                                <a:lnTo>
                                  <a:pt x="868" y="252"/>
                                </a:lnTo>
                                <a:lnTo>
                                  <a:pt x="845" y="231"/>
                                </a:lnTo>
                                <a:lnTo>
                                  <a:pt x="833" y="194"/>
                                </a:lnTo>
                                <a:lnTo>
                                  <a:pt x="827" y="145"/>
                                </a:lnTo>
                                <a:lnTo>
                                  <a:pt x="829" y="116"/>
                                </a:lnTo>
                                <a:lnTo>
                                  <a:pt x="831" y="94"/>
                                </a:lnTo>
                                <a:lnTo>
                                  <a:pt x="836" y="74"/>
                                </a:lnTo>
                                <a:lnTo>
                                  <a:pt x="845" y="58"/>
                                </a:lnTo>
                                <a:lnTo>
                                  <a:pt x="855" y="41"/>
                                </a:lnTo>
                                <a:lnTo>
                                  <a:pt x="873" y="32"/>
                                </a:lnTo>
                                <a:lnTo>
                                  <a:pt x="898" y="32"/>
                                </a:lnTo>
                                <a:lnTo>
                                  <a:pt x="917" y="35"/>
                                </a:lnTo>
                                <a:lnTo>
                                  <a:pt x="935" y="44"/>
                                </a:lnTo>
                                <a:lnTo>
                                  <a:pt x="947" y="60"/>
                                </a:lnTo>
                                <a:lnTo>
                                  <a:pt x="958" y="81"/>
                                </a:lnTo>
                                <a:lnTo>
                                  <a:pt x="993" y="69"/>
                                </a:lnTo>
                                <a:moveTo>
                                  <a:pt x="1263" y="4"/>
                                </a:moveTo>
                                <a:lnTo>
                                  <a:pt x="1035" y="4"/>
                                </a:lnTo>
                                <a:lnTo>
                                  <a:pt x="1035" y="37"/>
                                </a:lnTo>
                                <a:lnTo>
                                  <a:pt x="1129" y="37"/>
                                </a:lnTo>
                                <a:lnTo>
                                  <a:pt x="1129" y="288"/>
                                </a:lnTo>
                                <a:lnTo>
                                  <a:pt x="1169" y="288"/>
                                </a:lnTo>
                                <a:lnTo>
                                  <a:pt x="1169" y="37"/>
                                </a:lnTo>
                                <a:lnTo>
                                  <a:pt x="1263" y="37"/>
                                </a:lnTo>
                                <a:lnTo>
                                  <a:pt x="1263" y="4"/>
                                </a:lnTo>
                                <a:moveTo>
                                  <a:pt x="1522" y="4"/>
                                </a:moveTo>
                                <a:lnTo>
                                  <a:pt x="1295" y="4"/>
                                </a:lnTo>
                                <a:lnTo>
                                  <a:pt x="1295" y="37"/>
                                </a:lnTo>
                                <a:lnTo>
                                  <a:pt x="1388" y="37"/>
                                </a:lnTo>
                                <a:lnTo>
                                  <a:pt x="1388" y="288"/>
                                </a:lnTo>
                                <a:lnTo>
                                  <a:pt x="1429" y="288"/>
                                </a:lnTo>
                                <a:lnTo>
                                  <a:pt x="1429" y="37"/>
                                </a:lnTo>
                                <a:lnTo>
                                  <a:pt x="1522" y="37"/>
                                </a:lnTo>
                                <a:lnTo>
                                  <a:pt x="1522" y="4"/>
                                </a:lnTo>
                                <a:moveTo>
                                  <a:pt x="1781" y="4"/>
                                </a:moveTo>
                                <a:lnTo>
                                  <a:pt x="1554" y="4"/>
                                </a:lnTo>
                                <a:lnTo>
                                  <a:pt x="1554" y="37"/>
                                </a:lnTo>
                                <a:lnTo>
                                  <a:pt x="1647" y="37"/>
                                </a:lnTo>
                                <a:lnTo>
                                  <a:pt x="1647" y="288"/>
                                </a:lnTo>
                                <a:lnTo>
                                  <a:pt x="1688" y="288"/>
                                </a:lnTo>
                                <a:lnTo>
                                  <a:pt x="1688" y="37"/>
                                </a:lnTo>
                                <a:lnTo>
                                  <a:pt x="1781" y="37"/>
                                </a:lnTo>
                                <a:lnTo>
                                  <a:pt x="1781" y="4"/>
                                </a:lnTo>
                                <a:moveTo>
                                  <a:pt x="2028" y="69"/>
                                </a:moveTo>
                                <a:lnTo>
                                  <a:pt x="2014" y="39"/>
                                </a:lnTo>
                                <a:lnTo>
                                  <a:pt x="2007" y="32"/>
                                </a:lnTo>
                                <a:lnTo>
                                  <a:pt x="1993" y="16"/>
                                </a:lnTo>
                                <a:lnTo>
                                  <a:pt x="1965" y="4"/>
                                </a:lnTo>
                                <a:lnTo>
                                  <a:pt x="1931" y="0"/>
                                </a:lnTo>
                                <a:lnTo>
                                  <a:pt x="1907" y="2"/>
                                </a:lnTo>
                                <a:lnTo>
                                  <a:pt x="1884" y="9"/>
                                </a:lnTo>
                                <a:lnTo>
                                  <a:pt x="1864" y="19"/>
                                </a:lnTo>
                                <a:lnTo>
                                  <a:pt x="1848" y="35"/>
                                </a:lnTo>
                                <a:lnTo>
                                  <a:pt x="1836" y="56"/>
                                </a:lnTo>
                                <a:lnTo>
                                  <a:pt x="1827" y="81"/>
                                </a:lnTo>
                                <a:lnTo>
                                  <a:pt x="1822" y="109"/>
                                </a:lnTo>
                                <a:lnTo>
                                  <a:pt x="1820" y="145"/>
                                </a:lnTo>
                                <a:lnTo>
                                  <a:pt x="1822" y="178"/>
                                </a:lnTo>
                                <a:lnTo>
                                  <a:pt x="1827" y="207"/>
                                </a:lnTo>
                                <a:lnTo>
                                  <a:pt x="1836" y="231"/>
                                </a:lnTo>
                                <a:lnTo>
                                  <a:pt x="1850" y="252"/>
                                </a:lnTo>
                                <a:lnTo>
                                  <a:pt x="1866" y="270"/>
                                </a:lnTo>
                                <a:lnTo>
                                  <a:pt x="1886" y="282"/>
                                </a:lnTo>
                                <a:lnTo>
                                  <a:pt x="1907" y="289"/>
                                </a:lnTo>
                                <a:lnTo>
                                  <a:pt x="1931" y="293"/>
                                </a:lnTo>
                                <a:lnTo>
                                  <a:pt x="1956" y="289"/>
                                </a:lnTo>
                                <a:lnTo>
                                  <a:pt x="1981" y="284"/>
                                </a:lnTo>
                                <a:lnTo>
                                  <a:pt x="2004" y="274"/>
                                </a:lnTo>
                                <a:lnTo>
                                  <a:pt x="2028" y="259"/>
                                </a:lnTo>
                                <a:lnTo>
                                  <a:pt x="2028" y="259"/>
                                </a:lnTo>
                                <a:lnTo>
                                  <a:pt x="2028" y="139"/>
                                </a:lnTo>
                                <a:lnTo>
                                  <a:pt x="1928" y="139"/>
                                </a:lnTo>
                                <a:lnTo>
                                  <a:pt x="1928" y="173"/>
                                </a:lnTo>
                                <a:lnTo>
                                  <a:pt x="1990" y="173"/>
                                </a:lnTo>
                                <a:lnTo>
                                  <a:pt x="1990" y="244"/>
                                </a:lnTo>
                                <a:lnTo>
                                  <a:pt x="1983" y="249"/>
                                </a:lnTo>
                                <a:lnTo>
                                  <a:pt x="1975" y="252"/>
                                </a:lnTo>
                                <a:lnTo>
                                  <a:pt x="1954" y="258"/>
                                </a:lnTo>
                                <a:lnTo>
                                  <a:pt x="1944" y="259"/>
                                </a:lnTo>
                                <a:lnTo>
                                  <a:pt x="1935" y="259"/>
                                </a:lnTo>
                                <a:lnTo>
                                  <a:pt x="1903" y="252"/>
                                </a:lnTo>
                                <a:lnTo>
                                  <a:pt x="1880" y="231"/>
                                </a:lnTo>
                                <a:lnTo>
                                  <a:pt x="1868" y="194"/>
                                </a:lnTo>
                                <a:lnTo>
                                  <a:pt x="1863" y="145"/>
                                </a:lnTo>
                                <a:lnTo>
                                  <a:pt x="1864" y="116"/>
                                </a:lnTo>
                                <a:lnTo>
                                  <a:pt x="1868" y="94"/>
                                </a:lnTo>
                                <a:lnTo>
                                  <a:pt x="1873" y="74"/>
                                </a:lnTo>
                                <a:lnTo>
                                  <a:pt x="1880" y="58"/>
                                </a:lnTo>
                                <a:lnTo>
                                  <a:pt x="1891" y="41"/>
                                </a:lnTo>
                                <a:lnTo>
                                  <a:pt x="1908" y="32"/>
                                </a:lnTo>
                                <a:lnTo>
                                  <a:pt x="1933" y="32"/>
                                </a:lnTo>
                                <a:lnTo>
                                  <a:pt x="1953" y="35"/>
                                </a:lnTo>
                                <a:lnTo>
                                  <a:pt x="1970" y="44"/>
                                </a:lnTo>
                                <a:lnTo>
                                  <a:pt x="1983" y="60"/>
                                </a:lnTo>
                                <a:lnTo>
                                  <a:pt x="1993" y="81"/>
                                </a:lnTo>
                                <a:lnTo>
                                  <a:pt x="2028" y="69"/>
                                </a:lnTo>
                                <a:moveTo>
                                  <a:pt x="2298" y="4"/>
                                </a:moveTo>
                                <a:lnTo>
                                  <a:pt x="2072" y="4"/>
                                </a:lnTo>
                                <a:lnTo>
                                  <a:pt x="2072" y="37"/>
                                </a:lnTo>
                                <a:lnTo>
                                  <a:pt x="2166" y="37"/>
                                </a:lnTo>
                                <a:lnTo>
                                  <a:pt x="2166" y="288"/>
                                </a:lnTo>
                                <a:lnTo>
                                  <a:pt x="2205" y="288"/>
                                </a:lnTo>
                                <a:lnTo>
                                  <a:pt x="2205" y="37"/>
                                </a:lnTo>
                                <a:lnTo>
                                  <a:pt x="2298" y="37"/>
                                </a:lnTo>
                                <a:lnTo>
                                  <a:pt x="2298" y="4"/>
                                </a:lnTo>
                                <a:moveTo>
                                  <a:pt x="2558" y="4"/>
                                </a:moveTo>
                                <a:lnTo>
                                  <a:pt x="2330" y="4"/>
                                </a:lnTo>
                                <a:lnTo>
                                  <a:pt x="2330" y="37"/>
                                </a:lnTo>
                                <a:lnTo>
                                  <a:pt x="2423" y="37"/>
                                </a:lnTo>
                                <a:lnTo>
                                  <a:pt x="2423" y="288"/>
                                </a:lnTo>
                                <a:lnTo>
                                  <a:pt x="2464" y="288"/>
                                </a:lnTo>
                                <a:lnTo>
                                  <a:pt x="2464" y="37"/>
                                </a:lnTo>
                                <a:lnTo>
                                  <a:pt x="2558" y="37"/>
                                </a:lnTo>
                                <a:lnTo>
                                  <a:pt x="2558" y="4"/>
                                </a:lnTo>
                                <a:moveTo>
                                  <a:pt x="2817" y="4"/>
                                </a:moveTo>
                                <a:lnTo>
                                  <a:pt x="2589" y="4"/>
                                </a:lnTo>
                                <a:lnTo>
                                  <a:pt x="2589" y="37"/>
                                </a:lnTo>
                                <a:lnTo>
                                  <a:pt x="2683" y="37"/>
                                </a:lnTo>
                                <a:lnTo>
                                  <a:pt x="2683" y="288"/>
                                </a:lnTo>
                                <a:lnTo>
                                  <a:pt x="2723" y="288"/>
                                </a:lnTo>
                                <a:lnTo>
                                  <a:pt x="2723" y="37"/>
                                </a:lnTo>
                                <a:lnTo>
                                  <a:pt x="2817" y="37"/>
                                </a:lnTo>
                                <a:lnTo>
                                  <a:pt x="2817" y="4"/>
                                </a:lnTo>
                                <a:moveTo>
                                  <a:pt x="3090" y="288"/>
                                </a:moveTo>
                                <a:lnTo>
                                  <a:pt x="3062" y="208"/>
                                </a:lnTo>
                                <a:lnTo>
                                  <a:pt x="3050" y="177"/>
                                </a:lnTo>
                                <a:lnTo>
                                  <a:pt x="3011" y="72"/>
                                </a:lnTo>
                                <a:lnTo>
                                  <a:pt x="3011" y="177"/>
                                </a:lnTo>
                                <a:lnTo>
                                  <a:pt x="2914" y="177"/>
                                </a:lnTo>
                                <a:lnTo>
                                  <a:pt x="2946" y="86"/>
                                </a:lnTo>
                                <a:lnTo>
                                  <a:pt x="2961" y="34"/>
                                </a:lnTo>
                                <a:lnTo>
                                  <a:pt x="2974" y="71"/>
                                </a:lnTo>
                                <a:lnTo>
                                  <a:pt x="3011" y="177"/>
                                </a:lnTo>
                                <a:lnTo>
                                  <a:pt x="3011" y="72"/>
                                </a:lnTo>
                                <a:lnTo>
                                  <a:pt x="2997" y="34"/>
                                </a:lnTo>
                                <a:lnTo>
                                  <a:pt x="2986" y="4"/>
                                </a:lnTo>
                                <a:lnTo>
                                  <a:pt x="2940" y="4"/>
                                </a:lnTo>
                                <a:lnTo>
                                  <a:pt x="2833" y="288"/>
                                </a:lnTo>
                                <a:lnTo>
                                  <a:pt x="2873" y="288"/>
                                </a:lnTo>
                                <a:lnTo>
                                  <a:pt x="2903" y="208"/>
                                </a:lnTo>
                                <a:lnTo>
                                  <a:pt x="3021" y="208"/>
                                </a:lnTo>
                                <a:lnTo>
                                  <a:pt x="3050" y="288"/>
                                </a:lnTo>
                                <a:lnTo>
                                  <a:pt x="3090" y="288"/>
                                </a:lnTo>
                                <a:moveTo>
                                  <a:pt x="3334" y="4"/>
                                </a:moveTo>
                                <a:lnTo>
                                  <a:pt x="3108" y="4"/>
                                </a:lnTo>
                                <a:lnTo>
                                  <a:pt x="3108" y="37"/>
                                </a:lnTo>
                                <a:lnTo>
                                  <a:pt x="3201" y="37"/>
                                </a:lnTo>
                                <a:lnTo>
                                  <a:pt x="3201" y="288"/>
                                </a:lnTo>
                                <a:lnTo>
                                  <a:pt x="3240" y="288"/>
                                </a:lnTo>
                                <a:lnTo>
                                  <a:pt x="3240" y="37"/>
                                </a:lnTo>
                                <a:lnTo>
                                  <a:pt x="3334" y="37"/>
                                </a:lnTo>
                                <a:lnTo>
                                  <a:pt x="3334" y="4"/>
                                </a:lnTo>
                                <a:moveTo>
                                  <a:pt x="3593" y="4"/>
                                </a:moveTo>
                                <a:lnTo>
                                  <a:pt x="3365" y="4"/>
                                </a:lnTo>
                                <a:lnTo>
                                  <a:pt x="3365" y="37"/>
                                </a:lnTo>
                                <a:lnTo>
                                  <a:pt x="3459" y="37"/>
                                </a:lnTo>
                                <a:lnTo>
                                  <a:pt x="3459" y="288"/>
                                </a:lnTo>
                                <a:lnTo>
                                  <a:pt x="3499" y="288"/>
                                </a:lnTo>
                                <a:lnTo>
                                  <a:pt x="3499" y="37"/>
                                </a:lnTo>
                                <a:lnTo>
                                  <a:pt x="3593" y="37"/>
                                </a:lnTo>
                                <a:lnTo>
                                  <a:pt x="3593" y="4"/>
                                </a:lnTo>
                                <a:moveTo>
                                  <a:pt x="3852" y="4"/>
                                </a:moveTo>
                                <a:lnTo>
                                  <a:pt x="3625" y="4"/>
                                </a:lnTo>
                                <a:lnTo>
                                  <a:pt x="3625" y="37"/>
                                </a:lnTo>
                                <a:lnTo>
                                  <a:pt x="3718" y="37"/>
                                </a:lnTo>
                                <a:lnTo>
                                  <a:pt x="3718" y="288"/>
                                </a:lnTo>
                                <a:lnTo>
                                  <a:pt x="3759" y="288"/>
                                </a:lnTo>
                                <a:lnTo>
                                  <a:pt x="3759" y="37"/>
                                </a:lnTo>
                                <a:lnTo>
                                  <a:pt x="3852" y="37"/>
                                </a:lnTo>
                                <a:lnTo>
                                  <a:pt x="3852" y="4"/>
                                </a:lnTo>
                                <a:moveTo>
                                  <a:pt x="4101" y="69"/>
                                </a:moveTo>
                                <a:lnTo>
                                  <a:pt x="4085" y="39"/>
                                </a:lnTo>
                                <a:lnTo>
                                  <a:pt x="4078" y="32"/>
                                </a:lnTo>
                                <a:lnTo>
                                  <a:pt x="4064" y="16"/>
                                </a:lnTo>
                                <a:lnTo>
                                  <a:pt x="4037" y="4"/>
                                </a:lnTo>
                                <a:lnTo>
                                  <a:pt x="4004" y="0"/>
                                </a:lnTo>
                                <a:lnTo>
                                  <a:pt x="3977" y="2"/>
                                </a:lnTo>
                                <a:lnTo>
                                  <a:pt x="3954" y="9"/>
                                </a:lnTo>
                                <a:lnTo>
                                  <a:pt x="3935" y="19"/>
                                </a:lnTo>
                                <a:lnTo>
                                  <a:pt x="3919" y="35"/>
                                </a:lnTo>
                                <a:lnTo>
                                  <a:pt x="3907" y="56"/>
                                </a:lnTo>
                                <a:lnTo>
                                  <a:pt x="3898" y="81"/>
                                </a:lnTo>
                                <a:lnTo>
                                  <a:pt x="3893" y="109"/>
                                </a:lnTo>
                                <a:lnTo>
                                  <a:pt x="3891" y="145"/>
                                </a:lnTo>
                                <a:lnTo>
                                  <a:pt x="3893" y="178"/>
                                </a:lnTo>
                                <a:lnTo>
                                  <a:pt x="3900" y="207"/>
                                </a:lnTo>
                                <a:lnTo>
                                  <a:pt x="3909" y="231"/>
                                </a:lnTo>
                                <a:lnTo>
                                  <a:pt x="3921" y="252"/>
                                </a:lnTo>
                                <a:lnTo>
                                  <a:pt x="3937" y="270"/>
                                </a:lnTo>
                                <a:lnTo>
                                  <a:pt x="3956" y="282"/>
                                </a:lnTo>
                                <a:lnTo>
                                  <a:pt x="3977" y="289"/>
                                </a:lnTo>
                                <a:lnTo>
                                  <a:pt x="4002" y="293"/>
                                </a:lnTo>
                                <a:lnTo>
                                  <a:pt x="4027" y="289"/>
                                </a:lnTo>
                                <a:lnTo>
                                  <a:pt x="4051" y="284"/>
                                </a:lnTo>
                                <a:lnTo>
                                  <a:pt x="4076" y="274"/>
                                </a:lnTo>
                                <a:lnTo>
                                  <a:pt x="4099" y="259"/>
                                </a:lnTo>
                                <a:lnTo>
                                  <a:pt x="4099" y="259"/>
                                </a:lnTo>
                                <a:lnTo>
                                  <a:pt x="4099" y="139"/>
                                </a:lnTo>
                                <a:lnTo>
                                  <a:pt x="3999" y="139"/>
                                </a:lnTo>
                                <a:lnTo>
                                  <a:pt x="3999" y="173"/>
                                </a:lnTo>
                                <a:lnTo>
                                  <a:pt x="4060" y="173"/>
                                </a:lnTo>
                                <a:lnTo>
                                  <a:pt x="4060" y="244"/>
                                </a:lnTo>
                                <a:lnTo>
                                  <a:pt x="4055" y="249"/>
                                </a:lnTo>
                                <a:lnTo>
                                  <a:pt x="4046" y="252"/>
                                </a:lnTo>
                                <a:lnTo>
                                  <a:pt x="4025" y="258"/>
                                </a:lnTo>
                                <a:lnTo>
                                  <a:pt x="4016" y="259"/>
                                </a:lnTo>
                                <a:lnTo>
                                  <a:pt x="4006" y="259"/>
                                </a:lnTo>
                                <a:lnTo>
                                  <a:pt x="3974" y="252"/>
                                </a:lnTo>
                                <a:lnTo>
                                  <a:pt x="3953" y="231"/>
                                </a:lnTo>
                                <a:lnTo>
                                  <a:pt x="3939" y="194"/>
                                </a:lnTo>
                                <a:lnTo>
                                  <a:pt x="3933" y="145"/>
                                </a:lnTo>
                                <a:lnTo>
                                  <a:pt x="3935" y="116"/>
                                </a:lnTo>
                                <a:lnTo>
                                  <a:pt x="3939" y="94"/>
                                </a:lnTo>
                                <a:lnTo>
                                  <a:pt x="3944" y="74"/>
                                </a:lnTo>
                                <a:lnTo>
                                  <a:pt x="3951" y="58"/>
                                </a:lnTo>
                                <a:lnTo>
                                  <a:pt x="3961" y="41"/>
                                </a:lnTo>
                                <a:lnTo>
                                  <a:pt x="3979" y="32"/>
                                </a:lnTo>
                                <a:lnTo>
                                  <a:pt x="4004" y="32"/>
                                </a:lnTo>
                                <a:lnTo>
                                  <a:pt x="4023" y="35"/>
                                </a:lnTo>
                                <a:lnTo>
                                  <a:pt x="4041" y="44"/>
                                </a:lnTo>
                                <a:lnTo>
                                  <a:pt x="4055" y="60"/>
                                </a:lnTo>
                                <a:lnTo>
                                  <a:pt x="4064" y="81"/>
                                </a:lnTo>
                                <a:lnTo>
                                  <a:pt x="4101" y="69"/>
                                </a:lnTo>
                                <a:moveTo>
                                  <a:pt x="4369" y="4"/>
                                </a:moveTo>
                                <a:lnTo>
                                  <a:pt x="4143" y="4"/>
                                </a:lnTo>
                                <a:lnTo>
                                  <a:pt x="4143" y="37"/>
                                </a:lnTo>
                                <a:lnTo>
                                  <a:pt x="4237" y="37"/>
                                </a:lnTo>
                                <a:lnTo>
                                  <a:pt x="4237" y="288"/>
                                </a:lnTo>
                                <a:lnTo>
                                  <a:pt x="4275" y="288"/>
                                </a:lnTo>
                                <a:lnTo>
                                  <a:pt x="4275" y="37"/>
                                </a:lnTo>
                                <a:lnTo>
                                  <a:pt x="4369" y="37"/>
                                </a:lnTo>
                                <a:lnTo>
                                  <a:pt x="4369" y="4"/>
                                </a:lnTo>
                                <a:moveTo>
                                  <a:pt x="4628" y="4"/>
                                </a:moveTo>
                                <a:lnTo>
                                  <a:pt x="4402" y="4"/>
                                </a:lnTo>
                                <a:lnTo>
                                  <a:pt x="4402" y="37"/>
                                </a:lnTo>
                                <a:lnTo>
                                  <a:pt x="4496" y="37"/>
                                </a:lnTo>
                                <a:lnTo>
                                  <a:pt x="4496" y="288"/>
                                </a:lnTo>
                                <a:lnTo>
                                  <a:pt x="4535" y="288"/>
                                </a:lnTo>
                                <a:lnTo>
                                  <a:pt x="4535" y="37"/>
                                </a:lnTo>
                                <a:lnTo>
                                  <a:pt x="4628" y="37"/>
                                </a:lnTo>
                                <a:lnTo>
                                  <a:pt x="4628" y="4"/>
                                </a:lnTo>
                                <a:moveTo>
                                  <a:pt x="4887" y="4"/>
                                </a:moveTo>
                                <a:lnTo>
                                  <a:pt x="4660" y="4"/>
                                </a:lnTo>
                                <a:lnTo>
                                  <a:pt x="4660" y="37"/>
                                </a:lnTo>
                                <a:lnTo>
                                  <a:pt x="4753" y="37"/>
                                </a:lnTo>
                                <a:lnTo>
                                  <a:pt x="4753" y="288"/>
                                </a:lnTo>
                                <a:lnTo>
                                  <a:pt x="4794" y="288"/>
                                </a:lnTo>
                                <a:lnTo>
                                  <a:pt x="4794" y="37"/>
                                </a:lnTo>
                                <a:lnTo>
                                  <a:pt x="4887" y="37"/>
                                </a:lnTo>
                                <a:lnTo>
                                  <a:pt x="4887" y="4"/>
                                </a:lnTo>
                                <a:moveTo>
                                  <a:pt x="5136" y="69"/>
                                </a:moveTo>
                                <a:lnTo>
                                  <a:pt x="5120" y="39"/>
                                </a:lnTo>
                                <a:lnTo>
                                  <a:pt x="5115" y="32"/>
                                </a:lnTo>
                                <a:lnTo>
                                  <a:pt x="5099" y="16"/>
                                </a:lnTo>
                                <a:lnTo>
                                  <a:pt x="5073" y="4"/>
                                </a:lnTo>
                                <a:lnTo>
                                  <a:pt x="5039" y="0"/>
                                </a:lnTo>
                                <a:lnTo>
                                  <a:pt x="5013" y="2"/>
                                </a:lnTo>
                                <a:lnTo>
                                  <a:pt x="4990" y="9"/>
                                </a:lnTo>
                                <a:lnTo>
                                  <a:pt x="4970" y="19"/>
                                </a:lnTo>
                                <a:lnTo>
                                  <a:pt x="4955" y="35"/>
                                </a:lnTo>
                                <a:lnTo>
                                  <a:pt x="4942" y="56"/>
                                </a:lnTo>
                                <a:lnTo>
                                  <a:pt x="4933" y="81"/>
                                </a:lnTo>
                                <a:lnTo>
                                  <a:pt x="4928" y="109"/>
                                </a:lnTo>
                                <a:lnTo>
                                  <a:pt x="4926" y="145"/>
                                </a:lnTo>
                                <a:lnTo>
                                  <a:pt x="4930" y="178"/>
                                </a:lnTo>
                                <a:lnTo>
                                  <a:pt x="4935" y="207"/>
                                </a:lnTo>
                                <a:lnTo>
                                  <a:pt x="4944" y="231"/>
                                </a:lnTo>
                                <a:lnTo>
                                  <a:pt x="4956" y="252"/>
                                </a:lnTo>
                                <a:lnTo>
                                  <a:pt x="4972" y="270"/>
                                </a:lnTo>
                                <a:lnTo>
                                  <a:pt x="4992" y="282"/>
                                </a:lnTo>
                                <a:lnTo>
                                  <a:pt x="5013" y="289"/>
                                </a:lnTo>
                                <a:lnTo>
                                  <a:pt x="5037" y="293"/>
                                </a:lnTo>
                                <a:lnTo>
                                  <a:pt x="5062" y="289"/>
                                </a:lnTo>
                                <a:lnTo>
                                  <a:pt x="5087" y="284"/>
                                </a:lnTo>
                                <a:lnTo>
                                  <a:pt x="5111" y="274"/>
                                </a:lnTo>
                                <a:lnTo>
                                  <a:pt x="5134" y="259"/>
                                </a:lnTo>
                                <a:lnTo>
                                  <a:pt x="5134" y="259"/>
                                </a:lnTo>
                                <a:lnTo>
                                  <a:pt x="5134" y="139"/>
                                </a:lnTo>
                                <a:lnTo>
                                  <a:pt x="5034" y="139"/>
                                </a:lnTo>
                                <a:lnTo>
                                  <a:pt x="5034" y="173"/>
                                </a:lnTo>
                                <a:lnTo>
                                  <a:pt x="5096" y="173"/>
                                </a:lnTo>
                                <a:lnTo>
                                  <a:pt x="5096" y="244"/>
                                </a:lnTo>
                                <a:lnTo>
                                  <a:pt x="5090" y="249"/>
                                </a:lnTo>
                                <a:lnTo>
                                  <a:pt x="5082" y="252"/>
                                </a:lnTo>
                                <a:lnTo>
                                  <a:pt x="5060" y="258"/>
                                </a:lnTo>
                                <a:lnTo>
                                  <a:pt x="5052" y="259"/>
                                </a:lnTo>
                                <a:lnTo>
                                  <a:pt x="5041" y="259"/>
                                </a:lnTo>
                                <a:lnTo>
                                  <a:pt x="5009" y="252"/>
                                </a:lnTo>
                                <a:lnTo>
                                  <a:pt x="4988" y="231"/>
                                </a:lnTo>
                                <a:lnTo>
                                  <a:pt x="4974" y="194"/>
                                </a:lnTo>
                                <a:lnTo>
                                  <a:pt x="4969" y="145"/>
                                </a:lnTo>
                                <a:lnTo>
                                  <a:pt x="4970" y="116"/>
                                </a:lnTo>
                                <a:lnTo>
                                  <a:pt x="4974" y="94"/>
                                </a:lnTo>
                                <a:lnTo>
                                  <a:pt x="4979" y="74"/>
                                </a:lnTo>
                                <a:lnTo>
                                  <a:pt x="4986" y="58"/>
                                </a:lnTo>
                                <a:lnTo>
                                  <a:pt x="4997" y="41"/>
                                </a:lnTo>
                                <a:lnTo>
                                  <a:pt x="5014" y="32"/>
                                </a:lnTo>
                                <a:lnTo>
                                  <a:pt x="5039" y="32"/>
                                </a:lnTo>
                                <a:lnTo>
                                  <a:pt x="5059" y="35"/>
                                </a:lnTo>
                                <a:lnTo>
                                  <a:pt x="5076" y="44"/>
                                </a:lnTo>
                                <a:lnTo>
                                  <a:pt x="5090" y="60"/>
                                </a:lnTo>
                                <a:lnTo>
                                  <a:pt x="5099" y="81"/>
                                </a:lnTo>
                                <a:lnTo>
                                  <a:pt x="5136" y="69"/>
                                </a:lnTo>
                                <a:moveTo>
                                  <a:pt x="5420" y="288"/>
                                </a:moveTo>
                                <a:lnTo>
                                  <a:pt x="5390" y="208"/>
                                </a:lnTo>
                                <a:lnTo>
                                  <a:pt x="5380" y="177"/>
                                </a:lnTo>
                                <a:lnTo>
                                  <a:pt x="5341" y="71"/>
                                </a:lnTo>
                                <a:lnTo>
                                  <a:pt x="5341" y="177"/>
                                </a:lnTo>
                                <a:lnTo>
                                  <a:pt x="5244" y="177"/>
                                </a:lnTo>
                                <a:lnTo>
                                  <a:pt x="5276" y="86"/>
                                </a:lnTo>
                                <a:lnTo>
                                  <a:pt x="5291" y="34"/>
                                </a:lnTo>
                                <a:lnTo>
                                  <a:pt x="5304" y="71"/>
                                </a:lnTo>
                                <a:lnTo>
                                  <a:pt x="5341" y="177"/>
                                </a:lnTo>
                                <a:lnTo>
                                  <a:pt x="5341" y="71"/>
                                </a:lnTo>
                                <a:lnTo>
                                  <a:pt x="5327" y="34"/>
                                </a:lnTo>
                                <a:lnTo>
                                  <a:pt x="5316" y="4"/>
                                </a:lnTo>
                                <a:lnTo>
                                  <a:pt x="5270" y="4"/>
                                </a:lnTo>
                                <a:lnTo>
                                  <a:pt x="5163" y="288"/>
                                </a:lnTo>
                                <a:lnTo>
                                  <a:pt x="5203" y="288"/>
                                </a:lnTo>
                                <a:lnTo>
                                  <a:pt x="5233" y="208"/>
                                </a:lnTo>
                                <a:lnTo>
                                  <a:pt x="5351" y="208"/>
                                </a:lnTo>
                                <a:lnTo>
                                  <a:pt x="5380" y="288"/>
                                </a:lnTo>
                                <a:lnTo>
                                  <a:pt x="5420" y="288"/>
                                </a:lnTo>
                                <a:moveTo>
                                  <a:pt x="5679" y="288"/>
                                </a:moveTo>
                                <a:lnTo>
                                  <a:pt x="5649" y="208"/>
                                </a:lnTo>
                                <a:lnTo>
                                  <a:pt x="5639" y="177"/>
                                </a:lnTo>
                                <a:lnTo>
                                  <a:pt x="5600" y="72"/>
                                </a:lnTo>
                                <a:lnTo>
                                  <a:pt x="5600" y="177"/>
                                </a:lnTo>
                                <a:lnTo>
                                  <a:pt x="5501" y="177"/>
                                </a:lnTo>
                                <a:lnTo>
                                  <a:pt x="5535" y="86"/>
                                </a:lnTo>
                                <a:lnTo>
                                  <a:pt x="5551" y="34"/>
                                </a:lnTo>
                                <a:lnTo>
                                  <a:pt x="5563" y="71"/>
                                </a:lnTo>
                                <a:lnTo>
                                  <a:pt x="5600" y="177"/>
                                </a:lnTo>
                                <a:lnTo>
                                  <a:pt x="5600" y="72"/>
                                </a:lnTo>
                                <a:lnTo>
                                  <a:pt x="5586" y="34"/>
                                </a:lnTo>
                                <a:lnTo>
                                  <a:pt x="5574" y="4"/>
                                </a:lnTo>
                                <a:lnTo>
                                  <a:pt x="5528" y="4"/>
                                </a:lnTo>
                                <a:lnTo>
                                  <a:pt x="5422" y="288"/>
                                </a:lnTo>
                                <a:lnTo>
                                  <a:pt x="5462" y="288"/>
                                </a:lnTo>
                                <a:lnTo>
                                  <a:pt x="5491" y="208"/>
                                </a:lnTo>
                                <a:lnTo>
                                  <a:pt x="5611" y="208"/>
                                </a:lnTo>
                                <a:lnTo>
                                  <a:pt x="5639" y="288"/>
                                </a:lnTo>
                                <a:lnTo>
                                  <a:pt x="5679" y="288"/>
                                </a:lnTo>
                                <a:moveTo>
                                  <a:pt x="5939" y="288"/>
                                </a:moveTo>
                                <a:lnTo>
                                  <a:pt x="5909" y="208"/>
                                </a:lnTo>
                                <a:lnTo>
                                  <a:pt x="5896" y="177"/>
                                </a:lnTo>
                                <a:lnTo>
                                  <a:pt x="5858" y="72"/>
                                </a:lnTo>
                                <a:lnTo>
                                  <a:pt x="5858" y="177"/>
                                </a:lnTo>
                                <a:lnTo>
                                  <a:pt x="5761" y="177"/>
                                </a:lnTo>
                                <a:lnTo>
                                  <a:pt x="5792" y="86"/>
                                </a:lnTo>
                                <a:lnTo>
                                  <a:pt x="5810" y="34"/>
                                </a:lnTo>
                                <a:lnTo>
                                  <a:pt x="5822" y="71"/>
                                </a:lnTo>
                                <a:lnTo>
                                  <a:pt x="5858" y="177"/>
                                </a:lnTo>
                                <a:lnTo>
                                  <a:pt x="5858" y="72"/>
                                </a:lnTo>
                                <a:lnTo>
                                  <a:pt x="5845" y="34"/>
                                </a:lnTo>
                                <a:lnTo>
                                  <a:pt x="5833" y="4"/>
                                </a:lnTo>
                                <a:lnTo>
                                  <a:pt x="5787" y="4"/>
                                </a:lnTo>
                                <a:lnTo>
                                  <a:pt x="5679" y="288"/>
                                </a:lnTo>
                                <a:lnTo>
                                  <a:pt x="5722" y="288"/>
                                </a:lnTo>
                                <a:lnTo>
                                  <a:pt x="5750" y="208"/>
                                </a:lnTo>
                                <a:lnTo>
                                  <a:pt x="5868" y="208"/>
                                </a:lnTo>
                                <a:lnTo>
                                  <a:pt x="5898" y="288"/>
                                </a:lnTo>
                                <a:lnTo>
                                  <a:pt x="5939" y="288"/>
                                </a:lnTo>
                                <a:moveTo>
                                  <a:pt x="6198" y="288"/>
                                </a:moveTo>
                                <a:lnTo>
                                  <a:pt x="6168" y="208"/>
                                </a:lnTo>
                                <a:lnTo>
                                  <a:pt x="6156" y="177"/>
                                </a:lnTo>
                                <a:lnTo>
                                  <a:pt x="6117" y="71"/>
                                </a:lnTo>
                                <a:lnTo>
                                  <a:pt x="6117" y="177"/>
                                </a:lnTo>
                                <a:lnTo>
                                  <a:pt x="6020" y="177"/>
                                </a:lnTo>
                                <a:lnTo>
                                  <a:pt x="6052" y="86"/>
                                </a:lnTo>
                                <a:lnTo>
                                  <a:pt x="6069" y="34"/>
                                </a:lnTo>
                                <a:lnTo>
                                  <a:pt x="6082" y="71"/>
                                </a:lnTo>
                                <a:lnTo>
                                  <a:pt x="6117" y="177"/>
                                </a:lnTo>
                                <a:lnTo>
                                  <a:pt x="6117" y="71"/>
                                </a:lnTo>
                                <a:lnTo>
                                  <a:pt x="6103" y="34"/>
                                </a:lnTo>
                                <a:lnTo>
                                  <a:pt x="6092" y="4"/>
                                </a:lnTo>
                                <a:lnTo>
                                  <a:pt x="6046" y="4"/>
                                </a:lnTo>
                                <a:lnTo>
                                  <a:pt x="5939" y="288"/>
                                </a:lnTo>
                                <a:lnTo>
                                  <a:pt x="5981" y="288"/>
                                </a:lnTo>
                                <a:lnTo>
                                  <a:pt x="6009" y="208"/>
                                </a:lnTo>
                                <a:lnTo>
                                  <a:pt x="6127" y="208"/>
                                </a:lnTo>
                                <a:lnTo>
                                  <a:pt x="6157" y="288"/>
                                </a:lnTo>
                                <a:lnTo>
                                  <a:pt x="6198" y="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0B1FAB" id="Группа 59" o:spid="_x0000_s1026" style="width:179.85pt;height:13.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">
                <v:rect id="Прямоугольник 78" o:spid="_x0000_s1027" style="position:absolute;width:2283480;height:170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t72MAA&#10;AADbAAAADwAAAGRycy9kb3ducmV2LnhtbERPTYvCMBC9C/6HMII3TfWgbjWKiIouCG4VvA7N2Bab&#10;SW1i7f77zWHB4+N9L1atKUVDtSssKxgNIxDEqdUFZwqul91gBsJ5ZI2lZVLwSw5Wy25ngbG2b/6h&#10;JvGZCCHsYlSQe1/FUro0J4NuaCviwN1tbdAHWGdS1/gO4aaU4yiaSIMFh4YcK9rklD6Sl1FQmC88&#10;6v3xdba3Znv/Pk2SWfJUqt9r13MQnlr/Ef+7D1rBNIwNX8IPk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4t72MAAAADbAAAADwAAAAAAAAAAAAAAAACYAgAAZHJzL2Rvd25y&#10;ZXYueG1sUEsFBgAAAAAEAAQA9QAAAIUDAAAAAA==&#10;" fillcolor="#8cd35e" stroked="f"/>
                <v:shape id="Полилиния 79" o:spid="_x0000_s1028" style="position:absolute;left:5705280;top:191061360;width:2231640;height:105840;visibility:visible;mso-wrap-style:square;v-text-anchor:top" coordsize="6199,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0YwsUA&#10;AADbAAAADwAAAGRycy9kb3ducmV2LnhtbESPT2vCQBTE70K/w/IKvZmNgq3GrGILgVyKVFvQ2yP7&#10;8odm34bsNkm/vVsoeBxm5jdMup9MKwbqXWNZwSKKQRAXVjdcKfg8Z/M1COeRNbaWScEvOdjvHmYp&#10;JtqO/EHDyVciQNglqKD2vkukdEVNBl1kO+LglbY36IPsK6l7HAPctHIZx8/SYMNhocaO3moqvk8/&#10;RsHq9VJmxxVev4w5LPP3THaLeFDq6XE6bEF4mvw9/N/OtYKXDfx9CT9A7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TRjCxQAAANsAAAAPAAAAAAAAAAAAAAAAAJgCAABkcnMv&#10;ZG93bnJldi54bWxQSwUGAAAAAAQABAD1AAAAigMAAAAA&#10;" path="m228,4l,4,,37r93,l93,288r41,l134,37r94,l228,4t259,l259,4r,33l353,37r,251l393,288r,-251l487,37r,-33m744,4l519,4r,33l612,37r,251l653,288r,-251l744,37r,-33m993,69l979,39r-7,-7l958,16,930,4,896,,870,2,848,9,829,19,813,35,801,56r-9,25l787,109r-2,36l787,178r5,29l801,231r14,21l831,270r17,12l871,289r25,4l921,289r24,-5l968,274r25,-15l993,259r,-120l892,139r,34l954,173r,71l947,249r-9,3l919,258r-11,1l900,259r-32,-7l845,231,833,194r-6,-49l829,116r2,-22l836,74r9,-16l855,41r18,-9l898,32r19,3l935,44r12,16l958,81,993,69m1263,4r-228,l1035,37r94,l1129,288r40,l1169,37r94,l1263,4t259,l1295,4r,33l1388,37r,251l1429,288r,-251l1522,37r,-33m1781,4r-227,l1554,37r93,l1647,288r41,l1688,37r93,l1781,4t247,65l2014,39r-7,-7l1993,16,1965,4,1931,r-24,2l1884,9r-20,10l1848,35r-12,21l1827,81r-5,28l1820,145r2,33l1827,207r9,24l1850,252r16,18l1886,282r21,7l1931,293r25,-4l1981,284r23,-10l2028,259r,l2028,139r-100,l1928,173r62,l1990,244r-7,5l1975,252r-21,6l1944,259r-9,l1903,252r-23,-21l1868,194r-5,-49l1864,116r4,-22l1873,74r7,-16l1891,41r17,-9l1933,32r20,3l1970,44r13,16l1993,81r35,-12m2298,4r-226,l2072,37r94,l2166,288r39,l2205,37r93,l2298,4t260,l2330,4r,33l2423,37r,251l2464,288r,-251l2558,37r,-33m2817,4r-228,l2589,37r94,l2683,288r40,l2723,37r94,l2817,4t273,284l3062,208r-12,-31l3011,72r,105l2914,177r32,-91l2961,34r13,37l3011,177r,-105l2997,34,2986,4r-46,l2833,288r40,l2903,208r118,l3050,288r40,m3334,4r-226,l3108,37r93,l3201,288r39,l3240,37r94,l3334,4t259,l3365,4r,33l3459,37r,251l3499,288r,-251l3593,37r,-33m3852,4r-227,l3625,37r93,l3718,288r41,l3759,37r93,l3852,4t249,65l4085,39r-7,-7l4064,16,4037,4,4004,r-27,2l3954,9r-19,10l3919,35r-12,21l3898,81r-5,28l3891,145r2,33l3900,207r9,24l3921,252r16,18l3956,282r21,7l4002,293r25,-4l4051,284r25,-10l4099,259r,l4099,139r-100,l3999,173r61,l4060,244r-5,5l4046,252r-21,6l4016,259r-10,l3974,252r-21,-21l3939,194r-6,-49l3935,116r4,-22l3944,74r7,-16l3961,41r18,-9l4004,32r19,3l4041,44r14,16l4064,81r37,-12m4369,4r-226,l4143,37r94,l4237,288r38,l4275,37r94,l4369,4t259,l4402,4r,33l4496,37r,251l4535,288r,-251l4628,37r,-33m4887,4r-227,l4660,37r93,l4753,288r41,l4794,37r93,l4887,4t249,65l5120,39r-5,-7l5099,16,5073,4,5039,r-26,2l4990,9r-20,10l4955,35r-13,21l4933,81r-5,28l4926,145r4,33l4935,207r9,24l4956,252r16,18l4992,282r21,7l5037,293r25,-4l5087,284r24,-10l5134,259r,l5134,139r-100,l5034,173r62,l5096,244r-6,5l5082,252r-22,6l5052,259r-11,l5009,252r-21,-21l4974,194r-5,-49l4970,116r4,-22l4979,74r7,-16l4997,41r17,-9l5039,32r20,3l5076,44r14,16l5099,81r37,-12m5420,288r-30,-80l5380,177,5341,71r,106l5244,177r32,-91l5291,34r13,37l5341,177r,-106l5327,34,5316,4r-46,l5163,288r40,l5233,208r118,l5380,288r40,m5679,288r-30,-80l5639,177,5600,72r,105l5501,177r34,-91l5551,34r12,37l5600,177r,-105l5586,34,5574,4r-46,l5422,288r40,l5491,208r120,l5639,288r40,m5939,288r-30,-80l5896,177,5858,72r,105l5761,177r31,-91l5810,34r12,37l5858,177r,-105l5845,34,5833,4r-46,l5679,288r43,l5750,208r118,l5898,288r41,m6198,288r-30,-80l6156,177,6117,71r,106l6020,177r32,-91l6069,34r13,37l6117,177r,-106l6103,34,6092,4r-46,l5939,288r42,l6009,208r118,l6157,288r41,xe" fillcolor="black" stroked="f">
                  <v:fill opacity="51143f"/>
                  <v:path arrowok="t"/>
                </v:shape>
                <w10:anchorlock/>
              </v:group>
            </w:pict>
          </mc:Fallback>
        </mc:AlternateContent>
      </w:r>
    </w:p>
    <w:p w14:paraId="5788D954" w14:textId="77777777" w:rsidR="00147D99" w:rsidRDefault="00CE5153">
      <w:pPr>
        <w:pStyle w:val="a5"/>
        <w:spacing w:before="8"/>
        <w:rPr>
          <w:sz w:val="14"/>
        </w:rPr>
      </w:pPr>
      <w:r>
        <w:rPr>
          <w:noProof/>
          <w:sz w:val="14"/>
          <w:lang w:eastAsia="ru-RU"/>
        </w:rPr>
        <w:drawing>
          <wp:anchor distT="0" distB="0" distL="0" distR="0" simplePos="0" relativeHeight="11" behindDoc="0" locked="0" layoutInCell="1" allowOverlap="1" wp14:anchorId="75F7A0F5" wp14:editId="37E6DAA7">
            <wp:simplePos x="0" y="0"/>
            <wp:positionH relativeFrom="page">
              <wp:posOffset>1244600</wp:posOffset>
            </wp:positionH>
            <wp:positionV relativeFrom="paragraph">
              <wp:posOffset>165735</wp:posOffset>
            </wp:positionV>
            <wp:extent cx="75565" cy="104775"/>
            <wp:effectExtent l="0" t="0" r="0" b="0"/>
            <wp:wrapTopAndBottom/>
            <wp:docPr id="60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9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4"/>
          <w:lang w:eastAsia="ru-RU"/>
        </w:rPr>
        <w:drawing>
          <wp:anchor distT="0" distB="0" distL="0" distR="0" simplePos="0" relativeHeight="12" behindDoc="0" locked="0" layoutInCell="1" allowOverlap="1" wp14:anchorId="2E5F180E" wp14:editId="112A8D55">
            <wp:simplePos x="0" y="0"/>
            <wp:positionH relativeFrom="page">
              <wp:posOffset>1244600</wp:posOffset>
            </wp:positionH>
            <wp:positionV relativeFrom="paragraph">
              <wp:posOffset>483235</wp:posOffset>
            </wp:positionV>
            <wp:extent cx="77470" cy="104775"/>
            <wp:effectExtent l="0" t="0" r="0" b="0"/>
            <wp:wrapTopAndBottom/>
            <wp:docPr id="6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10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4"/>
          <w:lang w:eastAsia="ru-RU"/>
        </w:rPr>
        <w:drawing>
          <wp:anchor distT="0" distB="0" distL="0" distR="0" simplePos="0" relativeHeight="13" behindDoc="0" locked="0" layoutInCell="1" allowOverlap="1" wp14:anchorId="287CAADB" wp14:editId="51B35725">
            <wp:simplePos x="0" y="0"/>
            <wp:positionH relativeFrom="page">
              <wp:posOffset>1244600</wp:posOffset>
            </wp:positionH>
            <wp:positionV relativeFrom="paragraph">
              <wp:posOffset>805180</wp:posOffset>
            </wp:positionV>
            <wp:extent cx="83820" cy="102870"/>
            <wp:effectExtent l="0" t="0" r="0" b="0"/>
            <wp:wrapTopAndBottom/>
            <wp:docPr id="62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0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4"/>
          <w:lang w:eastAsia="ru-RU"/>
        </w:rPr>
        <mc:AlternateContent>
          <mc:Choice Requires="wpg">
            <w:drawing>
              <wp:anchor distT="0" distB="0" distL="114300" distR="114300" simplePos="0" relativeHeight="110" behindDoc="1" locked="0" layoutInCell="1" allowOverlap="1" wp14:anchorId="6822FA22" wp14:editId="20E2E66F">
                <wp:simplePos x="0" y="0"/>
                <wp:positionH relativeFrom="page">
                  <wp:posOffset>1445895</wp:posOffset>
                </wp:positionH>
                <wp:positionV relativeFrom="paragraph">
                  <wp:posOffset>131445</wp:posOffset>
                </wp:positionV>
                <wp:extent cx="1915160" cy="171450"/>
                <wp:effectExtent l="0" t="0" r="0" b="0"/>
                <wp:wrapTopAndBottom/>
                <wp:docPr id="63" name="Группа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4480" cy="170640"/>
                          <a:chOff x="0" y="0"/>
                          <a:chExt cx="0" cy="0"/>
                        </a:xfrm>
                      </wpg:grpSpPr>
                      <wps:wsp>
                        <wps:cNvPr id="81" name="Прямоугольник 81"/>
                        <wps:cNvSpPr/>
                        <wps:spPr>
                          <a:xfrm>
                            <a:off x="0" y="0"/>
                            <a:ext cx="1914480" cy="170640"/>
                          </a:xfrm>
                          <a:prstGeom prst="rect">
                            <a:avLst/>
                          </a:prstGeom>
                          <a:solidFill>
                            <a:srgbClr val="B6BDC8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82" name="Полилиния 82"/>
                        <wps:cNvSpPr/>
                        <wps:spPr>
                          <a:xfrm>
                            <a:off x="6618960" y="191365200"/>
                            <a:ext cx="1859040" cy="105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5164" h="292">
                                <a:moveTo>
                                  <a:pt x="228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39"/>
                                </a:lnTo>
                                <a:lnTo>
                                  <a:pt x="93" y="39"/>
                                </a:lnTo>
                                <a:lnTo>
                                  <a:pt x="93" y="287"/>
                                </a:lnTo>
                                <a:lnTo>
                                  <a:pt x="134" y="287"/>
                                </a:lnTo>
                                <a:lnTo>
                                  <a:pt x="134" y="39"/>
                                </a:lnTo>
                                <a:lnTo>
                                  <a:pt x="228" y="39"/>
                                </a:lnTo>
                                <a:lnTo>
                                  <a:pt x="228" y="5"/>
                                </a:lnTo>
                                <a:moveTo>
                                  <a:pt x="485" y="5"/>
                                </a:moveTo>
                                <a:lnTo>
                                  <a:pt x="259" y="5"/>
                                </a:lnTo>
                                <a:lnTo>
                                  <a:pt x="259" y="39"/>
                                </a:lnTo>
                                <a:lnTo>
                                  <a:pt x="353" y="39"/>
                                </a:lnTo>
                                <a:lnTo>
                                  <a:pt x="353" y="287"/>
                                </a:lnTo>
                                <a:lnTo>
                                  <a:pt x="393" y="287"/>
                                </a:lnTo>
                                <a:lnTo>
                                  <a:pt x="393" y="39"/>
                                </a:lnTo>
                                <a:lnTo>
                                  <a:pt x="485" y="39"/>
                                </a:lnTo>
                                <a:lnTo>
                                  <a:pt x="485" y="5"/>
                                </a:lnTo>
                                <a:moveTo>
                                  <a:pt x="744" y="5"/>
                                </a:moveTo>
                                <a:lnTo>
                                  <a:pt x="519" y="5"/>
                                </a:lnTo>
                                <a:lnTo>
                                  <a:pt x="519" y="39"/>
                                </a:lnTo>
                                <a:lnTo>
                                  <a:pt x="612" y="39"/>
                                </a:lnTo>
                                <a:lnTo>
                                  <a:pt x="612" y="287"/>
                                </a:lnTo>
                                <a:lnTo>
                                  <a:pt x="651" y="287"/>
                                </a:lnTo>
                                <a:lnTo>
                                  <a:pt x="651" y="39"/>
                                </a:lnTo>
                                <a:lnTo>
                                  <a:pt x="744" y="39"/>
                                </a:lnTo>
                                <a:lnTo>
                                  <a:pt x="744" y="5"/>
                                </a:lnTo>
                                <a:moveTo>
                                  <a:pt x="994" y="71"/>
                                </a:moveTo>
                                <a:lnTo>
                                  <a:pt x="978" y="41"/>
                                </a:lnTo>
                                <a:lnTo>
                                  <a:pt x="973" y="34"/>
                                </a:lnTo>
                                <a:lnTo>
                                  <a:pt x="957" y="18"/>
                                </a:lnTo>
                                <a:lnTo>
                                  <a:pt x="931" y="5"/>
                                </a:lnTo>
                                <a:lnTo>
                                  <a:pt x="897" y="0"/>
                                </a:lnTo>
                                <a:lnTo>
                                  <a:pt x="871" y="4"/>
                                </a:lnTo>
                                <a:lnTo>
                                  <a:pt x="847" y="11"/>
                                </a:lnTo>
                                <a:lnTo>
                                  <a:pt x="827" y="21"/>
                                </a:lnTo>
                                <a:lnTo>
                                  <a:pt x="813" y="37"/>
                                </a:lnTo>
                                <a:lnTo>
                                  <a:pt x="801" y="56"/>
                                </a:lnTo>
                                <a:lnTo>
                                  <a:pt x="792" y="82"/>
                                </a:lnTo>
                                <a:lnTo>
                                  <a:pt x="787" y="110"/>
                                </a:lnTo>
                                <a:lnTo>
                                  <a:pt x="785" y="146"/>
                                </a:lnTo>
                                <a:lnTo>
                                  <a:pt x="787" y="177"/>
                                </a:lnTo>
                                <a:lnTo>
                                  <a:pt x="792" y="207"/>
                                </a:lnTo>
                                <a:lnTo>
                                  <a:pt x="801" y="232"/>
                                </a:lnTo>
                                <a:lnTo>
                                  <a:pt x="813" y="252"/>
                                </a:lnTo>
                                <a:lnTo>
                                  <a:pt x="829" y="270"/>
                                </a:lnTo>
                                <a:lnTo>
                                  <a:pt x="848" y="282"/>
                                </a:lnTo>
                                <a:lnTo>
                                  <a:pt x="872" y="289"/>
                                </a:lnTo>
                                <a:lnTo>
                                  <a:pt x="897" y="291"/>
                                </a:lnTo>
                                <a:lnTo>
                                  <a:pt x="922" y="289"/>
                                </a:lnTo>
                                <a:lnTo>
                                  <a:pt x="945" y="284"/>
                                </a:lnTo>
                                <a:lnTo>
                                  <a:pt x="969" y="273"/>
                                </a:lnTo>
                                <a:lnTo>
                                  <a:pt x="994" y="259"/>
                                </a:lnTo>
                                <a:lnTo>
                                  <a:pt x="994" y="259"/>
                                </a:lnTo>
                                <a:lnTo>
                                  <a:pt x="994" y="140"/>
                                </a:lnTo>
                                <a:lnTo>
                                  <a:pt x="894" y="140"/>
                                </a:lnTo>
                                <a:lnTo>
                                  <a:pt x="894" y="174"/>
                                </a:lnTo>
                                <a:lnTo>
                                  <a:pt x="955" y="174"/>
                                </a:lnTo>
                                <a:lnTo>
                                  <a:pt x="955" y="243"/>
                                </a:lnTo>
                                <a:lnTo>
                                  <a:pt x="948" y="249"/>
                                </a:lnTo>
                                <a:lnTo>
                                  <a:pt x="939" y="252"/>
                                </a:lnTo>
                                <a:lnTo>
                                  <a:pt x="920" y="257"/>
                                </a:lnTo>
                                <a:lnTo>
                                  <a:pt x="909" y="259"/>
                                </a:lnTo>
                                <a:lnTo>
                                  <a:pt x="901" y="259"/>
                                </a:lnTo>
                                <a:lnTo>
                                  <a:pt x="869" y="252"/>
                                </a:lnTo>
                                <a:lnTo>
                                  <a:pt x="845" y="232"/>
                                </a:lnTo>
                                <a:lnTo>
                                  <a:pt x="831" y="195"/>
                                </a:lnTo>
                                <a:lnTo>
                                  <a:pt x="827" y="146"/>
                                </a:lnTo>
                                <a:lnTo>
                                  <a:pt x="827" y="117"/>
                                </a:lnTo>
                                <a:lnTo>
                                  <a:pt x="831" y="94"/>
                                </a:lnTo>
                                <a:lnTo>
                                  <a:pt x="836" y="75"/>
                                </a:lnTo>
                                <a:lnTo>
                                  <a:pt x="843" y="60"/>
                                </a:lnTo>
                                <a:lnTo>
                                  <a:pt x="857" y="42"/>
                                </a:lnTo>
                                <a:lnTo>
                                  <a:pt x="874" y="34"/>
                                </a:lnTo>
                                <a:lnTo>
                                  <a:pt x="897" y="34"/>
                                </a:lnTo>
                                <a:lnTo>
                                  <a:pt x="918" y="37"/>
                                </a:lnTo>
                                <a:lnTo>
                                  <a:pt x="934" y="46"/>
                                </a:lnTo>
                                <a:lnTo>
                                  <a:pt x="948" y="62"/>
                                </a:lnTo>
                                <a:lnTo>
                                  <a:pt x="959" y="82"/>
                                </a:lnTo>
                                <a:lnTo>
                                  <a:pt x="994" y="71"/>
                                </a:lnTo>
                                <a:moveTo>
                                  <a:pt x="1264" y="5"/>
                                </a:moveTo>
                                <a:lnTo>
                                  <a:pt x="1036" y="5"/>
                                </a:lnTo>
                                <a:lnTo>
                                  <a:pt x="1036" y="39"/>
                                </a:lnTo>
                                <a:lnTo>
                                  <a:pt x="1130" y="39"/>
                                </a:lnTo>
                                <a:lnTo>
                                  <a:pt x="1130" y="287"/>
                                </a:lnTo>
                                <a:lnTo>
                                  <a:pt x="1170" y="287"/>
                                </a:lnTo>
                                <a:lnTo>
                                  <a:pt x="1170" y="39"/>
                                </a:lnTo>
                                <a:lnTo>
                                  <a:pt x="1264" y="39"/>
                                </a:lnTo>
                                <a:lnTo>
                                  <a:pt x="1264" y="5"/>
                                </a:lnTo>
                                <a:moveTo>
                                  <a:pt x="1522" y="5"/>
                                </a:moveTo>
                                <a:lnTo>
                                  <a:pt x="1296" y="5"/>
                                </a:lnTo>
                                <a:lnTo>
                                  <a:pt x="1296" y="39"/>
                                </a:lnTo>
                                <a:lnTo>
                                  <a:pt x="1389" y="39"/>
                                </a:lnTo>
                                <a:lnTo>
                                  <a:pt x="1389" y="287"/>
                                </a:lnTo>
                                <a:lnTo>
                                  <a:pt x="1430" y="287"/>
                                </a:lnTo>
                                <a:lnTo>
                                  <a:pt x="1430" y="39"/>
                                </a:lnTo>
                                <a:lnTo>
                                  <a:pt x="1522" y="39"/>
                                </a:lnTo>
                                <a:lnTo>
                                  <a:pt x="1522" y="5"/>
                                </a:lnTo>
                                <a:moveTo>
                                  <a:pt x="1781" y="5"/>
                                </a:moveTo>
                                <a:lnTo>
                                  <a:pt x="1555" y="5"/>
                                </a:lnTo>
                                <a:lnTo>
                                  <a:pt x="1555" y="39"/>
                                </a:lnTo>
                                <a:lnTo>
                                  <a:pt x="1649" y="39"/>
                                </a:lnTo>
                                <a:lnTo>
                                  <a:pt x="1649" y="287"/>
                                </a:lnTo>
                                <a:lnTo>
                                  <a:pt x="1687" y="287"/>
                                </a:lnTo>
                                <a:lnTo>
                                  <a:pt x="1687" y="39"/>
                                </a:lnTo>
                                <a:lnTo>
                                  <a:pt x="1781" y="39"/>
                                </a:lnTo>
                                <a:lnTo>
                                  <a:pt x="1781" y="5"/>
                                </a:lnTo>
                                <a:moveTo>
                                  <a:pt x="2056" y="287"/>
                                </a:moveTo>
                                <a:lnTo>
                                  <a:pt x="2026" y="207"/>
                                </a:lnTo>
                                <a:lnTo>
                                  <a:pt x="2015" y="177"/>
                                </a:lnTo>
                                <a:lnTo>
                                  <a:pt x="1977" y="72"/>
                                </a:lnTo>
                                <a:lnTo>
                                  <a:pt x="1977" y="177"/>
                                </a:lnTo>
                                <a:lnTo>
                                  <a:pt x="1878" y="177"/>
                                </a:lnTo>
                                <a:lnTo>
                                  <a:pt x="1910" y="87"/>
                                </a:lnTo>
                                <a:lnTo>
                                  <a:pt x="1927" y="35"/>
                                </a:lnTo>
                                <a:lnTo>
                                  <a:pt x="1940" y="72"/>
                                </a:lnTo>
                                <a:lnTo>
                                  <a:pt x="1977" y="177"/>
                                </a:lnTo>
                                <a:lnTo>
                                  <a:pt x="1977" y="72"/>
                                </a:lnTo>
                                <a:lnTo>
                                  <a:pt x="1962" y="35"/>
                                </a:lnTo>
                                <a:lnTo>
                                  <a:pt x="1950" y="5"/>
                                </a:lnTo>
                                <a:lnTo>
                                  <a:pt x="1904" y="5"/>
                                </a:lnTo>
                                <a:lnTo>
                                  <a:pt x="1797" y="287"/>
                                </a:lnTo>
                                <a:lnTo>
                                  <a:pt x="1839" y="287"/>
                                </a:lnTo>
                                <a:lnTo>
                                  <a:pt x="1867" y="207"/>
                                </a:lnTo>
                                <a:lnTo>
                                  <a:pt x="1985" y="207"/>
                                </a:lnTo>
                                <a:lnTo>
                                  <a:pt x="2015" y="287"/>
                                </a:lnTo>
                                <a:lnTo>
                                  <a:pt x="2056" y="287"/>
                                </a:lnTo>
                                <a:moveTo>
                                  <a:pt x="2299" y="5"/>
                                </a:moveTo>
                                <a:lnTo>
                                  <a:pt x="2072" y="5"/>
                                </a:lnTo>
                                <a:lnTo>
                                  <a:pt x="2072" y="39"/>
                                </a:lnTo>
                                <a:lnTo>
                                  <a:pt x="2165" y="39"/>
                                </a:lnTo>
                                <a:lnTo>
                                  <a:pt x="2165" y="287"/>
                                </a:lnTo>
                                <a:lnTo>
                                  <a:pt x="2206" y="287"/>
                                </a:lnTo>
                                <a:lnTo>
                                  <a:pt x="2206" y="39"/>
                                </a:lnTo>
                                <a:lnTo>
                                  <a:pt x="2299" y="39"/>
                                </a:lnTo>
                                <a:lnTo>
                                  <a:pt x="2299" y="5"/>
                                </a:lnTo>
                                <a:moveTo>
                                  <a:pt x="2559" y="5"/>
                                </a:moveTo>
                                <a:lnTo>
                                  <a:pt x="2331" y="5"/>
                                </a:lnTo>
                                <a:lnTo>
                                  <a:pt x="2331" y="39"/>
                                </a:lnTo>
                                <a:lnTo>
                                  <a:pt x="2425" y="39"/>
                                </a:lnTo>
                                <a:lnTo>
                                  <a:pt x="2425" y="287"/>
                                </a:lnTo>
                                <a:lnTo>
                                  <a:pt x="2465" y="287"/>
                                </a:lnTo>
                                <a:lnTo>
                                  <a:pt x="2465" y="39"/>
                                </a:lnTo>
                                <a:lnTo>
                                  <a:pt x="2559" y="39"/>
                                </a:lnTo>
                                <a:lnTo>
                                  <a:pt x="2559" y="5"/>
                                </a:lnTo>
                                <a:moveTo>
                                  <a:pt x="2816" y="5"/>
                                </a:moveTo>
                                <a:lnTo>
                                  <a:pt x="2590" y="5"/>
                                </a:lnTo>
                                <a:lnTo>
                                  <a:pt x="2590" y="39"/>
                                </a:lnTo>
                                <a:lnTo>
                                  <a:pt x="2684" y="39"/>
                                </a:lnTo>
                                <a:lnTo>
                                  <a:pt x="2684" y="287"/>
                                </a:lnTo>
                                <a:lnTo>
                                  <a:pt x="2724" y="287"/>
                                </a:lnTo>
                                <a:lnTo>
                                  <a:pt x="2724" y="39"/>
                                </a:lnTo>
                                <a:lnTo>
                                  <a:pt x="2816" y="39"/>
                                </a:lnTo>
                                <a:lnTo>
                                  <a:pt x="2816" y="5"/>
                                </a:lnTo>
                                <a:moveTo>
                                  <a:pt x="3065" y="71"/>
                                </a:moveTo>
                                <a:lnTo>
                                  <a:pt x="3051" y="41"/>
                                </a:lnTo>
                                <a:lnTo>
                                  <a:pt x="3044" y="34"/>
                                </a:lnTo>
                                <a:lnTo>
                                  <a:pt x="3030" y="18"/>
                                </a:lnTo>
                                <a:lnTo>
                                  <a:pt x="3001" y="5"/>
                                </a:lnTo>
                                <a:lnTo>
                                  <a:pt x="2968" y="0"/>
                                </a:lnTo>
                                <a:lnTo>
                                  <a:pt x="2941" y="4"/>
                                </a:lnTo>
                                <a:lnTo>
                                  <a:pt x="2920" y="11"/>
                                </a:lnTo>
                                <a:lnTo>
                                  <a:pt x="2901" y="21"/>
                                </a:lnTo>
                                <a:lnTo>
                                  <a:pt x="2885" y="37"/>
                                </a:lnTo>
                                <a:lnTo>
                                  <a:pt x="2873" y="56"/>
                                </a:lnTo>
                                <a:lnTo>
                                  <a:pt x="2864" y="82"/>
                                </a:lnTo>
                                <a:lnTo>
                                  <a:pt x="2859" y="110"/>
                                </a:lnTo>
                                <a:lnTo>
                                  <a:pt x="2857" y="146"/>
                                </a:lnTo>
                                <a:lnTo>
                                  <a:pt x="2859" y="177"/>
                                </a:lnTo>
                                <a:lnTo>
                                  <a:pt x="2864" y="207"/>
                                </a:lnTo>
                                <a:lnTo>
                                  <a:pt x="2873" y="232"/>
                                </a:lnTo>
                                <a:lnTo>
                                  <a:pt x="2887" y="252"/>
                                </a:lnTo>
                                <a:lnTo>
                                  <a:pt x="2903" y="270"/>
                                </a:lnTo>
                                <a:lnTo>
                                  <a:pt x="2920" y="282"/>
                                </a:lnTo>
                                <a:lnTo>
                                  <a:pt x="2943" y="289"/>
                                </a:lnTo>
                                <a:lnTo>
                                  <a:pt x="2968" y="291"/>
                                </a:lnTo>
                                <a:lnTo>
                                  <a:pt x="2993" y="289"/>
                                </a:lnTo>
                                <a:lnTo>
                                  <a:pt x="3017" y="284"/>
                                </a:lnTo>
                                <a:lnTo>
                                  <a:pt x="3040" y="273"/>
                                </a:lnTo>
                                <a:lnTo>
                                  <a:pt x="3065" y="259"/>
                                </a:lnTo>
                                <a:lnTo>
                                  <a:pt x="3065" y="259"/>
                                </a:lnTo>
                                <a:lnTo>
                                  <a:pt x="3065" y="140"/>
                                </a:lnTo>
                                <a:lnTo>
                                  <a:pt x="2964" y="140"/>
                                </a:lnTo>
                                <a:lnTo>
                                  <a:pt x="2964" y="174"/>
                                </a:lnTo>
                                <a:lnTo>
                                  <a:pt x="3026" y="174"/>
                                </a:lnTo>
                                <a:lnTo>
                                  <a:pt x="3026" y="243"/>
                                </a:lnTo>
                                <a:lnTo>
                                  <a:pt x="3019" y="249"/>
                                </a:lnTo>
                                <a:lnTo>
                                  <a:pt x="3010" y="252"/>
                                </a:lnTo>
                                <a:lnTo>
                                  <a:pt x="2991" y="257"/>
                                </a:lnTo>
                                <a:lnTo>
                                  <a:pt x="2980" y="259"/>
                                </a:lnTo>
                                <a:lnTo>
                                  <a:pt x="2971" y="259"/>
                                </a:lnTo>
                                <a:lnTo>
                                  <a:pt x="2940" y="252"/>
                                </a:lnTo>
                                <a:lnTo>
                                  <a:pt x="2917" y="232"/>
                                </a:lnTo>
                                <a:lnTo>
                                  <a:pt x="2904" y="195"/>
                                </a:lnTo>
                                <a:lnTo>
                                  <a:pt x="2899" y="146"/>
                                </a:lnTo>
                                <a:lnTo>
                                  <a:pt x="2901" y="117"/>
                                </a:lnTo>
                                <a:lnTo>
                                  <a:pt x="2903" y="94"/>
                                </a:lnTo>
                                <a:lnTo>
                                  <a:pt x="2908" y="75"/>
                                </a:lnTo>
                                <a:lnTo>
                                  <a:pt x="2917" y="60"/>
                                </a:lnTo>
                                <a:lnTo>
                                  <a:pt x="2927" y="42"/>
                                </a:lnTo>
                                <a:lnTo>
                                  <a:pt x="2945" y="34"/>
                                </a:lnTo>
                                <a:lnTo>
                                  <a:pt x="2970" y="34"/>
                                </a:lnTo>
                                <a:lnTo>
                                  <a:pt x="2989" y="37"/>
                                </a:lnTo>
                                <a:lnTo>
                                  <a:pt x="3007" y="46"/>
                                </a:lnTo>
                                <a:lnTo>
                                  <a:pt x="3019" y="62"/>
                                </a:lnTo>
                                <a:lnTo>
                                  <a:pt x="3030" y="82"/>
                                </a:lnTo>
                                <a:lnTo>
                                  <a:pt x="3065" y="71"/>
                                </a:lnTo>
                                <a:moveTo>
                                  <a:pt x="3335" y="5"/>
                                </a:moveTo>
                                <a:lnTo>
                                  <a:pt x="3107" y="5"/>
                                </a:lnTo>
                                <a:lnTo>
                                  <a:pt x="3107" y="39"/>
                                </a:lnTo>
                                <a:lnTo>
                                  <a:pt x="3201" y="39"/>
                                </a:lnTo>
                                <a:lnTo>
                                  <a:pt x="3201" y="287"/>
                                </a:lnTo>
                                <a:lnTo>
                                  <a:pt x="3241" y="287"/>
                                </a:lnTo>
                                <a:lnTo>
                                  <a:pt x="3241" y="39"/>
                                </a:lnTo>
                                <a:lnTo>
                                  <a:pt x="3335" y="39"/>
                                </a:lnTo>
                                <a:lnTo>
                                  <a:pt x="3335" y="5"/>
                                </a:lnTo>
                                <a:moveTo>
                                  <a:pt x="3594" y="5"/>
                                </a:moveTo>
                                <a:lnTo>
                                  <a:pt x="3367" y="5"/>
                                </a:lnTo>
                                <a:lnTo>
                                  <a:pt x="3367" y="39"/>
                                </a:lnTo>
                                <a:lnTo>
                                  <a:pt x="3460" y="39"/>
                                </a:lnTo>
                                <a:lnTo>
                                  <a:pt x="3460" y="287"/>
                                </a:lnTo>
                                <a:lnTo>
                                  <a:pt x="3501" y="287"/>
                                </a:lnTo>
                                <a:lnTo>
                                  <a:pt x="3501" y="39"/>
                                </a:lnTo>
                                <a:lnTo>
                                  <a:pt x="3594" y="39"/>
                                </a:lnTo>
                                <a:lnTo>
                                  <a:pt x="3594" y="5"/>
                                </a:lnTo>
                                <a:moveTo>
                                  <a:pt x="3853" y="5"/>
                                </a:moveTo>
                                <a:lnTo>
                                  <a:pt x="3626" y="5"/>
                                </a:lnTo>
                                <a:lnTo>
                                  <a:pt x="3626" y="39"/>
                                </a:lnTo>
                                <a:lnTo>
                                  <a:pt x="3719" y="39"/>
                                </a:lnTo>
                                <a:lnTo>
                                  <a:pt x="3719" y="287"/>
                                </a:lnTo>
                                <a:lnTo>
                                  <a:pt x="3760" y="287"/>
                                </a:lnTo>
                                <a:lnTo>
                                  <a:pt x="3760" y="39"/>
                                </a:lnTo>
                                <a:lnTo>
                                  <a:pt x="3853" y="39"/>
                                </a:lnTo>
                                <a:lnTo>
                                  <a:pt x="3853" y="5"/>
                                </a:lnTo>
                                <a:moveTo>
                                  <a:pt x="4101" y="71"/>
                                </a:moveTo>
                                <a:lnTo>
                                  <a:pt x="4087" y="41"/>
                                </a:lnTo>
                                <a:lnTo>
                                  <a:pt x="4080" y="34"/>
                                </a:lnTo>
                                <a:lnTo>
                                  <a:pt x="4066" y="18"/>
                                </a:lnTo>
                                <a:lnTo>
                                  <a:pt x="4038" y="5"/>
                                </a:lnTo>
                                <a:lnTo>
                                  <a:pt x="4004" y="0"/>
                                </a:lnTo>
                                <a:lnTo>
                                  <a:pt x="3978" y="4"/>
                                </a:lnTo>
                                <a:lnTo>
                                  <a:pt x="3957" y="11"/>
                                </a:lnTo>
                                <a:lnTo>
                                  <a:pt x="3937" y="21"/>
                                </a:lnTo>
                                <a:lnTo>
                                  <a:pt x="3921" y="37"/>
                                </a:lnTo>
                                <a:lnTo>
                                  <a:pt x="3909" y="56"/>
                                </a:lnTo>
                                <a:lnTo>
                                  <a:pt x="3900" y="82"/>
                                </a:lnTo>
                                <a:lnTo>
                                  <a:pt x="3895" y="110"/>
                                </a:lnTo>
                                <a:lnTo>
                                  <a:pt x="3893" y="146"/>
                                </a:lnTo>
                                <a:lnTo>
                                  <a:pt x="3895" y="177"/>
                                </a:lnTo>
                                <a:lnTo>
                                  <a:pt x="3900" y="207"/>
                                </a:lnTo>
                                <a:lnTo>
                                  <a:pt x="3909" y="232"/>
                                </a:lnTo>
                                <a:lnTo>
                                  <a:pt x="3923" y="252"/>
                                </a:lnTo>
                                <a:lnTo>
                                  <a:pt x="3939" y="270"/>
                                </a:lnTo>
                                <a:lnTo>
                                  <a:pt x="3957" y="282"/>
                                </a:lnTo>
                                <a:lnTo>
                                  <a:pt x="3980" y="289"/>
                                </a:lnTo>
                                <a:lnTo>
                                  <a:pt x="4004" y="291"/>
                                </a:lnTo>
                                <a:lnTo>
                                  <a:pt x="4029" y="289"/>
                                </a:lnTo>
                                <a:lnTo>
                                  <a:pt x="4054" y="284"/>
                                </a:lnTo>
                                <a:lnTo>
                                  <a:pt x="4077" y="273"/>
                                </a:lnTo>
                                <a:lnTo>
                                  <a:pt x="4101" y="259"/>
                                </a:lnTo>
                                <a:lnTo>
                                  <a:pt x="4101" y="259"/>
                                </a:lnTo>
                                <a:lnTo>
                                  <a:pt x="4101" y="140"/>
                                </a:lnTo>
                                <a:lnTo>
                                  <a:pt x="4001" y="140"/>
                                </a:lnTo>
                                <a:lnTo>
                                  <a:pt x="4001" y="174"/>
                                </a:lnTo>
                                <a:lnTo>
                                  <a:pt x="4063" y="174"/>
                                </a:lnTo>
                                <a:lnTo>
                                  <a:pt x="4063" y="243"/>
                                </a:lnTo>
                                <a:lnTo>
                                  <a:pt x="4055" y="249"/>
                                </a:lnTo>
                                <a:lnTo>
                                  <a:pt x="4048" y="252"/>
                                </a:lnTo>
                                <a:lnTo>
                                  <a:pt x="4027" y="257"/>
                                </a:lnTo>
                                <a:lnTo>
                                  <a:pt x="4017" y="259"/>
                                </a:lnTo>
                                <a:lnTo>
                                  <a:pt x="4008" y="259"/>
                                </a:lnTo>
                                <a:lnTo>
                                  <a:pt x="3976" y="252"/>
                                </a:lnTo>
                                <a:lnTo>
                                  <a:pt x="3953" y="232"/>
                                </a:lnTo>
                                <a:lnTo>
                                  <a:pt x="3941" y="195"/>
                                </a:lnTo>
                                <a:lnTo>
                                  <a:pt x="3936" y="146"/>
                                </a:lnTo>
                                <a:lnTo>
                                  <a:pt x="3937" y="117"/>
                                </a:lnTo>
                                <a:lnTo>
                                  <a:pt x="3941" y="94"/>
                                </a:lnTo>
                                <a:lnTo>
                                  <a:pt x="3944" y="75"/>
                                </a:lnTo>
                                <a:lnTo>
                                  <a:pt x="3953" y="60"/>
                                </a:lnTo>
                                <a:lnTo>
                                  <a:pt x="3964" y="42"/>
                                </a:lnTo>
                                <a:lnTo>
                                  <a:pt x="3981" y="34"/>
                                </a:lnTo>
                                <a:lnTo>
                                  <a:pt x="4006" y="34"/>
                                </a:lnTo>
                                <a:lnTo>
                                  <a:pt x="4026" y="37"/>
                                </a:lnTo>
                                <a:lnTo>
                                  <a:pt x="4043" y="46"/>
                                </a:lnTo>
                                <a:lnTo>
                                  <a:pt x="4055" y="62"/>
                                </a:lnTo>
                                <a:lnTo>
                                  <a:pt x="4066" y="82"/>
                                </a:lnTo>
                                <a:lnTo>
                                  <a:pt x="4101" y="71"/>
                                </a:lnTo>
                                <a:moveTo>
                                  <a:pt x="4387" y="287"/>
                                </a:moveTo>
                                <a:lnTo>
                                  <a:pt x="4357" y="207"/>
                                </a:lnTo>
                                <a:lnTo>
                                  <a:pt x="4347" y="177"/>
                                </a:lnTo>
                                <a:lnTo>
                                  <a:pt x="4308" y="72"/>
                                </a:lnTo>
                                <a:lnTo>
                                  <a:pt x="4308" y="177"/>
                                </a:lnTo>
                                <a:lnTo>
                                  <a:pt x="4209" y="177"/>
                                </a:lnTo>
                                <a:lnTo>
                                  <a:pt x="4241" y="87"/>
                                </a:lnTo>
                                <a:lnTo>
                                  <a:pt x="4258" y="35"/>
                                </a:lnTo>
                                <a:lnTo>
                                  <a:pt x="4271" y="72"/>
                                </a:lnTo>
                                <a:lnTo>
                                  <a:pt x="4308" y="177"/>
                                </a:lnTo>
                                <a:lnTo>
                                  <a:pt x="4308" y="72"/>
                                </a:lnTo>
                                <a:lnTo>
                                  <a:pt x="4294" y="35"/>
                                </a:lnTo>
                                <a:lnTo>
                                  <a:pt x="4281" y="5"/>
                                </a:lnTo>
                                <a:lnTo>
                                  <a:pt x="4235" y="5"/>
                                </a:lnTo>
                                <a:lnTo>
                                  <a:pt x="4128" y="287"/>
                                </a:lnTo>
                                <a:lnTo>
                                  <a:pt x="4170" y="287"/>
                                </a:lnTo>
                                <a:lnTo>
                                  <a:pt x="4198" y="207"/>
                                </a:lnTo>
                                <a:lnTo>
                                  <a:pt x="4317" y="207"/>
                                </a:lnTo>
                                <a:lnTo>
                                  <a:pt x="4347" y="287"/>
                                </a:lnTo>
                                <a:lnTo>
                                  <a:pt x="4387" y="287"/>
                                </a:lnTo>
                                <a:moveTo>
                                  <a:pt x="4646" y="287"/>
                                </a:moveTo>
                                <a:lnTo>
                                  <a:pt x="4616" y="207"/>
                                </a:lnTo>
                                <a:lnTo>
                                  <a:pt x="4604" y="177"/>
                                </a:lnTo>
                                <a:lnTo>
                                  <a:pt x="4565" y="72"/>
                                </a:lnTo>
                                <a:lnTo>
                                  <a:pt x="4565" y="177"/>
                                </a:lnTo>
                                <a:lnTo>
                                  <a:pt x="4468" y="177"/>
                                </a:lnTo>
                                <a:lnTo>
                                  <a:pt x="4500" y="87"/>
                                </a:lnTo>
                                <a:lnTo>
                                  <a:pt x="4518" y="35"/>
                                </a:lnTo>
                                <a:lnTo>
                                  <a:pt x="4530" y="72"/>
                                </a:lnTo>
                                <a:lnTo>
                                  <a:pt x="4565" y="177"/>
                                </a:lnTo>
                                <a:lnTo>
                                  <a:pt x="4565" y="72"/>
                                </a:lnTo>
                                <a:lnTo>
                                  <a:pt x="4551" y="35"/>
                                </a:lnTo>
                                <a:lnTo>
                                  <a:pt x="4541" y="5"/>
                                </a:lnTo>
                                <a:lnTo>
                                  <a:pt x="4495" y="5"/>
                                </a:lnTo>
                                <a:lnTo>
                                  <a:pt x="4387" y="287"/>
                                </a:lnTo>
                                <a:lnTo>
                                  <a:pt x="4429" y="287"/>
                                </a:lnTo>
                                <a:lnTo>
                                  <a:pt x="4458" y="207"/>
                                </a:lnTo>
                                <a:lnTo>
                                  <a:pt x="4576" y="207"/>
                                </a:lnTo>
                                <a:lnTo>
                                  <a:pt x="4606" y="287"/>
                                </a:lnTo>
                                <a:lnTo>
                                  <a:pt x="4646" y="287"/>
                                </a:lnTo>
                                <a:moveTo>
                                  <a:pt x="4906" y="287"/>
                                </a:moveTo>
                                <a:lnTo>
                                  <a:pt x="4876" y="207"/>
                                </a:lnTo>
                                <a:lnTo>
                                  <a:pt x="4863" y="177"/>
                                </a:lnTo>
                                <a:lnTo>
                                  <a:pt x="4825" y="72"/>
                                </a:lnTo>
                                <a:lnTo>
                                  <a:pt x="4825" y="177"/>
                                </a:lnTo>
                                <a:lnTo>
                                  <a:pt x="4728" y="177"/>
                                </a:lnTo>
                                <a:lnTo>
                                  <a:pt x="4759" y="87"/>
                                </a:lnTo>
                                <a:lnTo>
                                  <a:pt x="4777" y="35"/>
                                </a:lnTo>
                                <a:lnTo>
                                  <a:pt x="4788" y="72"/>
                                </a:lnTo>
                                <a:lnTo>
                                  <a:pt x="4825" y="177"/>
                                </a:lnTo>
                                <a:lnTo>
                                  <a:pt x="4825" y="72"/>
                                </a:lnTo>
                                <a:lnTo>
                                  <a:pt x="4810" y="35"/>
                                </a:lnTo>
                                <a:lnTo>
                                  <a:pt x="4800" y="5"/>
                                </a:lnTo>
                                <a:lnTo>
                                  <a:pt x="4754" y="5"/>
                                </a:lnTo>
                                <a:lnTo>
                                  <a:pt x="4646" y="287"/>
                                </a:lnTo>
                                <a:lnTo>
                                  <a:pt x="4687" y="287"/>
                                </a:lnTo>
                                <a:lnTo>
                                  <a:pt x="4717" y="207"/>
                                </a:lnTo>
                                <a:lnTo>
                                  <a:pt x="4835" y="207"/>
                                </a:lnTo>
                                <a:lnTo>
                                  <a:pt x="4863" y="287"/>
                                </a:lnTo>
                                <a:lnTo>
                                  <a:pt x="4906" y="287"/>
                                </a:lnTo>
                                <a:moveTo>
                                  <a:pt x="5163" y="287"/>
                                </a:moveTo>
                                <a:lnTo>
                                  <a:pt x="5133" y="207"/>
                                </a:lnTo>
                                <a:lnTo>
                                  <a:pt x="5123" y="177"/>
                                </a:lnTo>
                                <a:lnTo>
                                  <a:pt x="5084" y="72"/>
                                </a:lnTo>
                                <a:lnTo>
                                  <a:pt x="5084" y="177"/>
                                </a:lnTo>
                                <a:lnTo>
                                  <a:pt x="4987" y="177"/>
                                </a:lnTo>
                                <a:lnTo>
                                  <a:pt x="5019" y="87"/>
                                </a:lnTo>
                                <a:lnTo>
                                  <a:pt x="5034" y="35"/>
                                </a:lnTo>
                                <a:lnTo>
                                  <a:pt x="5047" y="72"/>
                                </a:lnTo>
                                <a:lnTo>
                                  <a:pt x="5084" y="177"/>
                                </a:lnTo>
                                <a:lnTo>
                                  <a:pt x="5084" y="72"/>
                                </a:lnTo>
                                <a:lnTo>
                                  <a:pt x="5070" y="35"/>
                                </a:lnTo>
                                <a:lnTo>
                                  <a:pt x="5059" y="5"/>
                                </a:lnTo>
                                <a:lnTo>
                                  <a:pt x="5013" y="5"/>
                                </a:lnTo>
                                <a:lnTo>
                                  <a:pt x="4906" y="287"/>
                                </a:lnTo>
                                <a:lnTo>
                                  <a:pt x="4946" y="287"/>
                                </a:lnTo>
                                <a:lnTo>
                                  <a:pt x="4976" y="207"/>
                                </a:lnTo>
                                <a:lnTo>
                                  <a:pt x="5094" y="207"/>
                                </a:lnTo>
                                <a:lnTo>
                                  <a:pt x="5123" y="287"/>
                                </a:lnTo>
                                <a:lnTo>
                                  <a:pt x="5163" y="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636040" id="Группа 63" o:spid="_x0000_s1026" style="position:absolute;margin-left:113.85pt;margin-top:10.35pt;width:150.8pt;height:13.5pt;z-index:-503316370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">
                <v:rect id="Прямоугольник 81" o:spid="_x0000_s1027" style="position:absolute;width:1914480;height:170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NMIcQA&#10;AADbAAAADwAAAGRycy9kb3ducmV2LnhtbESPQWvCQBSE7wX/w/KE3upGDzZEVxFtpfTSakQ9PrLP&#10;JJh9G3bXmP77bqHgcZiZb5j5sjeN6Mj52rKC8SgBQVxYXXOp4JC/v6QgfEDW2FgmBT/kYbkYPM0x&#10;0/bOO+r2oRQRwj5DBVUIbSalLyoy6Ee2JY7exTqDIUpXSu3wHuGmkZMkmUqDNceFCltaV1Rc9zcT&#10;KZ/Hc/p2+r5tJvTVUX51epu/KvU87FczEIH68Aj/tz+0gnQMf1/iD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TTCHEAAAA2wAAAA8AAAAAAAAAAAAAAAAAmAIAAGRycy9k&#10;b3ducmV2LnhtbFBLBQYAAAAABAAEAPUAAACJAwAAAAA=&#10;" fillcolor="#b6bdc8" stroked="f"/>
                <v:shape id="Полилиния 82" o:spid="_x0000_s1028" style="position:absolute;left:6618960;top:191365200;width:1859040;height:105120;visibility:visible;mso-wrap-style:square;v-text-anchor:top" coordsize="5164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ilKcMA&#10;AADbAAAADwAAAGRycy9kb3ducmV2LnhtbESPUWvCQBCE3wv+h2OFvhS9GErR6CmlKPStjfoDltya&#10;C+b2Ym7VtL++Vyj0cZiZb5jVZvCtulEfm8AGZtMMFHEVbMO1geNhN5mDioJssQ1MBr4owmY9elhh&#10;YcOdS7rtpVYJwrFAA06kK7SOlSOPcRo64uSdQu9RkuxrbXu8J7hvdZ5lL9pjw2nBYUdvjqrz/uoN&#10;fLefmRw+yqMsnkr7vM3R6dPFmMfx8LoEJTTIf/iv/W4NzHP4/ZJ+gF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ilKcMAAADbAAAADwAAAAAAAAAAAAAAAACYAgAAZHJzL2Rv&#10;d25yZXYueG1sUEsFBgAAAAAEAAQA9QAAAIgDAAAAAA==&#10;" path="m228,5l,5,,39r93,l93,287r41,l134,39r94,l228,5t257,l259,5r,34l353,39r,248l393,287r,-248l485,39r,-34m744,5l519,5r,34l612,39r,248l651,287r,-248l744,39r,-34m994,71l978,41r-5,-7l957,18,931,5,897,,871,4r-24,7l827,21,813,37,801,56r-9,26l787,110r-2,36l787,177r5,30l801,232r12,20l829,270r19,12l872,289r25,2l922,289r23,-5l969,273r25,-14l994,259r,-119l894,140r,34l955,174r,69l948,249r-9,3l920,257r-11,2l901,259r-32,-7l845,232,831,195r-4,-49l827,117r4,-23l836,75r7,-15l857,42r17,-8l897,34r21,3l934,46r14,16l959,82,994,71m1264,5r-228,l1036,39r94,l1130,287r40,l1170,39r94,l1264,5t258,l1296,5r,34l1389,39r,248l1430,287r,-248l1522,39r,-34m1781,5r-226,l1555,39r94,l1649,287r38,l1687,39r94,l1781,5t275,282l2026,207r-11,-30l1977,72r,105l1878,177r32,-90l1927,35r13,37l1977,177r,-105l1962,35,1950,5r-46,l1797,287r42,l1867,207r118,l2015,287r41,m2299,5r-227,l2072,39r93,l2165,287r41,l2206,39r93,l2299,5t260,l2331,5r,34l2425,39r,248l2465,287r,-248l2559,39r,-34m2816,5r-226,l2590,39r94,l2684,287r40,l2724,39r92,l2816,5t249,66l3051,41r-7,-7l3030,18,3001,5,2968,r-27,4l2920,11r-19,10l2885,37r-12,19l2864,82r-5,28l2857,146r2,31l2864,207r9,25l2887,252r16,18l2920,282r23,7l2968,291r25,-2l3017,284r23,-11l3065,259r,l3065,140r-101,l2964,174r62,l3026,243r-7,6l3010,252r-19,5l2980,259r-9,l2940,252r-23,-20l2904,195r-5,-49l2901,117r2,-23l2908,75r9,-15l2927,42r18,-8l2970,34r19,3l3007,46r12,16l3030,82r35,-11m3335,5r-228,l3107,39r94,l3201,287r40,l3241,39r94,l3335,5t259,l3367,5r,34l3460,39r,248l3501,287r,-248l3594,39r,-34m3853,5r-227,l3626,39r93,l3719,287r41,l3760,39r93,l3853,5t248,66l4087,41r-7,-7l4066,18,4038,5,4004,r-26,4l3957,11r-20,10l3921,37r-12,19l3900,82r-5,28l3893,146r2,31l3900,207r9,25l3923,252r16,18l3957,282r23,7l4004,291r25,-2l4054,284r23,-11l4101,259r,l4101,140r-100,l4001,174r62,l4063,243r-8,6l4048,252r-21,5l4017,259r-9,l3976,252r-23,-20l3941,195r-5,-49l3937,117r4,-23l3944,75r9,-15l3964,42r17,-8l4006,34r20,3l4043,46r12,16l4066,82r35,-11m4387,287r-30,-80l4347,177,4308,72r,105l4209,177r32,-90l4258,35r13,37l4308,177r,-105l4294,35,4281,5r-46,l4128,287r42,l4198,207r119,l4347,287r40,m4646,287r-30,-80l4604,177,4565,72r,105l4468,177r32,-90l4518,35r12,37l4565,177r,-105l4551,35,4541,5r-46,l4387,287r42,l4458,207r118,l4606,287r40,m4906,287r-30,-80l4863,177,4825,72r,105l4728,177r31,-90l4777,35r11,37l4825,177r,-105l4810,35,4800,5r-46,l4646,287r41,l4717,207r118,l4863,287r43,m5163,287r-30,-80l5123,177,5084,72r,105l4987,177r32,-90l5034,35r13,37l5084,177r,-105l5070,35,5059,5r-46,l4906,287r40,l4976,207r118,l5123,287r40,xe" fillcolor="black" stroked="f">
                  <v:fill opacity="51143f"/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14"/>
          <w:lang w:eastAsia="ru-RU"/>
        </w:rPr>
        <mc:AlternateContent>
          <mc:Choice Requires="wpg">
            <w:drawing>
              <wp:anchor distT="0" distB="0" distL="114300" distR="114300" simplePos="0" relativeHeight="111" behindDoc="1" locked="0" layoutInCell="1" allowOverlap="1" wp14:anchorId="3BAF025F" wp14:editId="43FACC61">
                <wp:simplePos x="0" y="0"/>
                <wp:positionH relativeFrom="page">
                  <wp:posOffset>1448435</wp:posOffset>
                </wp:positionH>
                <wp:positionV relativeFrom="paragraph">
                  <wp:posOffset>450215</wp:posOffset>
                </wp:positionV>
                <wp:extent cx="2281555" cy="171450"/>
                <wp:effectExtent l="0" t="0" r="0" b="0"/>
                <wp:wrapTopAndBottom/>
                <wp:docPr id="64" name="Группа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0960" cy="170640"/>
                          <a:chOff x="0" y="0"/>
                          <a:chExt cx="0" cy="0"/>
                        </a:xfrm>
                      </wpg:grpSpPr>
                      <wps:wsp>
                        <wps:cNvPr id="84" name="Полилиния 84"/>
                        <wps:cNvSpPr/>
                        <wps:spPr>
                          <a:xfrm>
                            <a:off x="6592320" y="191648880"/>
                            <a:ext cx="1043640" cy="17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899" h="475">
                                <a:moveTo>
                                  <a:pt x="18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4"/>
                                </a:lnTo>
                                <a:lnTo>
                                  <a:pt x="1864" y="474"/>
                                </a:lnTo>
                                <a:lnTo>
                                  <a:pt x="1864" y="0"/>
                                </a:lnTo>
                                <a:moveTo>
                                  <a:pt x="2898" y="0"/>
                                </a:moveTo>
                                <a:lnTo>
                                  <a:pt x="2145" y="0"/>
                                </a:lnTo>
                                <a:lnTo>
                                  <a:pt x="2145" y="474"/>
                                </a:lnTo>
                                <a:lnTo>
                                  <a:pt x="2898" y="474"/>
                                </a:lnTo>
                                <a:lnTo>
                                  <a:pt x="2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AAD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85" name="Полилиния 85"/>
                        <wps:cNvSpPr/>
                        <wps:spPr>
                          <a:xfrm>
                            <a:off x="7263000" y="191648880"/>
                            <a:ext cx="474120" cy="17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317" h="475">
                                <a:moveTo>
                                  <a:pt x="2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4"/>
                                </a:lnTo>
                                <a:lnTo>
                                  <a:pt x="281" y="474"/>
                                </a:lnTo>
                                <a:lnTo>
                                  <a:pt x="281" y="0"/>
                                </a:lnTo>
                                <a:moveTo>
                                  <a:pt x="1316" y="0"/>
                                </a:moveTo>
                                <a:lnTo>
                                  <a:pt x="1036" y="0"/>
                                </a:lnTo>
                                <a:lnTo>
                                  <a:pt x="1036" y="474"/>
                                </a:lnTo>
                                <a:lnTo>
                                  <a:pt x="1316" y="474"/>
                                </a:lnTo>
                                <a:lnTo>
                                  <a:pt x="13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363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86" name="Полилиния 86"/>
                        <wps:cNvSpPr/>
                        <wps:spPr>
                          <a:xfrm>
                            <a:off x="6620400" y="191683800"/>
                            <a:ext cx="1104120" cy="1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3067" h="294">
                                <a:moveTo>
                                  <a:pt x="226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37"/>
                                </a:lnTo>
                                <a:lnTo>
                                  <a:pt x="93" y="37"/>
                                </a:lnTo>
                                <a:lnTo>
                                  <a:pt x="93" y="289"/>
                                </a:lnTo>
                                <a:lnTo>
                                  <a:pt x="134" y="289"/>
                                </a:lnTo>
                                <a:lnTo>
                                  <a:pt x="134" y="37"/>
                                </a:lnTo>
                                <a:lnTo>
                                  <a:pt x="226" y="37"/>
                                </a:lnTo>
                                <a:lnTo>
                                  <a:pt x="226" y="4"/>
                                </a:lnTo>
                                <a:moveTo>
                                  <a:pt x="485" y="4"/>
                                </a:moveTo>
                                <a:lnTo>
                                  <a:pt x="259" y="4"/>
                                </a:lnTo>
                                <a:lnTo>
                                  <a:pt x="259" y="37"/>
                                </a:lnTo>
                                <a:lnTo>
                                  <a:pt x="353" y="37"/>
                                </a:lnTo>
                                <a:lnTo>
                                  <a:pt x="353" y="289"/>
                                </a:lnTo>
                                <a:lnTo>
                                  <a:pt x="392" y="289"/>
                                </a:lnTo>
                                <a:lnTo>
                                  <a:pt x="392" y="37"/>
                                </a:lnTo>
                                <a:lnTo>
                                  <a:pt x="485" y="37"/>
                                </a:lnTo>
                                <a:lnTo>
                                  <a:pt x="485" y="4"/>
                                </a:lnTo>
                                <a:moveTo>
                                  <a:pt x="745" y="4"/>
                                </a:moveTo>
                                <a:lnTo>
                                  <a:pt x="518" y="4"/>
                                </a:lnTo>
                                <a:lnTo>
                                  <a:pt x="518" y="37"/>
                                </a:lnTo>
                                <a:lnTo>
                                  <a:pt x="611" y="37"/>
                                </a:lnTo>
                                <a:lnTo>
                                  <a:pt x="611" y="289"/>
                                </a:lnTo>
                                <a:lnTo>
                                  <a:pt x="652" y="289"/>
                                </a:lnTo>
                                <a:lnTo>
                                  <a:pt x="652" y="37"/>
                                </a:lnTo>
                                <a:lnTo>
                                  <a:pt x="745" y="37"/>
                                </a:lnTo>
                                <a:lnTo>
                                  <a:pt x="745" y="4"/>
                                </a:lnTo>
                                <a:moveTo>
                                  <a:pt x="994" y="71"/>
                                </a:moveTo>
                                <a:lnTo>
                                  <a:pt x="978" y="39"/>
                                </a:lnTo>
                                <a:lnTo>
                                  <a:pt x="973" y="34"/>
                                </a:lnTo>
                                <a:lnTo>
                                  <a:pt x="957" y="18"/>
                                </a:lnTo>
                                <a:lnTo>
                                  <a:pt x="931" y="4"/>
                                </a:lnTo>
                                <a:lnTo>
                                  <a:pt x="897" y="0"/>
                                </a:lnTo>
                                <a:lnTo>
                                  <a:pt x="871" y="2"/>
                                </a:lnTo>
                                <a:lnTo>
                                  <a:pt x="848" y="9"/>
                                </a:lnTo>
                                <a:lnTo>
                                  <a:pt x="828" y="19"/>
                                </a:lnTo>
                                <a:lnTo>
                                  <a:pt x="812" y="35"/>
                                </a:lnTo>
                                <a:lnTo>
                                  <a:pt x="800" y="56"/>
                                </a:lnTo>
                                <a:lnTo>
                                  <a:pt x="793" y="81"/>
                                </a:lnTo>
                                <a:lnTo>
                                  <a:pt x="788" y="111"/>
                                </a:lnTo>
                                <a:lnTo>
                                  <a:pt x="786" y="145"/>
                                </a:lnTo>
                                <a:lnTo>
                                  <a:pt x="788" y="178"/>
                                </a:lnTo>
                                <a:lnTo>
                                  <a:pt x="793" y="207"/>
                                </a:lnTo>
                                <a:lnTo>
                                  <a:pt x="802" y="233"/>
                                </a:lnTo>
                                <a:lnTo>
                                  <a:pt x="814" y="254"/>
                                </a:lnTo>
                                <a:lnTo>
                                  <a:pt x="830" y="272"/>
                                </a:lnTo>
                                <a:lnTo>
                                  <a:pt x="850" y="282"/>
                                </a:lnTo>
                                <a:lnTo>
                                  <a:pt x="871" y="291"/>
                                </a:lnTo>
                                <a:lnTo>
                                  <a:pt x="895" y="293"/>
                                </a:lnTo>
                                <a:lnTo>
                                  <a:pt x="920" y="291"/>
                                </a:lnTo>
                                <a:lnTo>
                                  <a:pt x="945" y="284"/>
                                </a:lnTo>
                                <a:lnTo>
                                  <a:pt x="969" y="275"/>
                                </a:lnTo>
                                <a:lnTo>
                                  <a:pt x="994" y="261"/>
                                </a:lnTo>
                                <a:lnTo>
                                  <a:pt x="994" y="259"/>
                                </a:lnTo>
                                <a:lnTo>
                                  <a:pt x="994" y="139"/>
                                </a:lnTo>
                                <a:lnTo>
                                  <a:pt x="892" y="139"/>
                                </a:lnTo>
                                <a:lnTo>
                                  <a:pt x="892" y="173"/>
                                </a:lnTo>
                                <a:lnTo>
                                  <a:pt x="954" y="173"/>
                                </a:lnTo>
                                <a:lnTo>
                                  <a:pt x="954" y="245"/>
                                </a:lnTo>
                                <a:lnTo>
                                  <a:pt x="948" y="249"/>
                                </a:lnTo>
                                <a:lnTo>
                                  <a:pt x="939" y="252"/>
                                </a:lnTo>
                                <a:lnTo>
                                  <a:pt x="918" y="259"/>
                                </a:lnTo>
                                <a:lnTo>
                                  <a:pt x="910" y="259"/>
                                </a:lnTo>
                                <a:lnTo>
                                  <a:pt x="899" y="259"/>
                                </a:lnTo>
                                <a:lnTo>
                                  <a:pt x="867" y="252"/>
                                </a:lnTo>
                                <a:lnTo>
                                  <a:pt x="846" y="231"/>
                                </a:lnTo>
                                <a:lnTo>
                                  <a:pt x="832" y="196"/>
                                </a:lnTo>
                                <a:lnTo>
                                  <a:pt x="828" y="145"/>
                                </a:lnTo>
                                <a:lnTo>
                                  <a:pt x="828" y="118"/>
                                </a:lnTo>
                                <a:lnTo>
                                  <a:pt x="832" y="94"/>
                                </a:lnTo>
                                <a:lnTo>
                                  <a:pt x="837" y="74"/>
                                </a:lnTo>
                                <a:lnTo>
                                  <a:pt x="844" y="60"/>
                                </a:lnTo>
                                <a:lnTo>
                                  <a:pt x="857" y="42"/>
                                </a:lnTo>
                                <a:lnTo>
                                  <a:pt x="874" y="34"/>
                                </a:lnTo>
                                <a:lnTo>
                                  <a:pt x="897" y="34"/>
                                </a:lnTo>
                                <a:lnTo>
                                  <a:pt x="918" y="35"/>
                                </a:lnTo>
                                <a:lnTo>
                                  <a:pt x="934" y="46"/>
                                </a:lnTo>
                                <a:lnTo>
                                  <a:pt x="948" y="60"/>
                                </a:lnTo>
                                <a:lnTo>
                                  <a:pt x="957" y="81"/>
                                </a:lnTo>
                                <a:lnTo>
                                  <a:pt x="994" y="71"/>
                                </a:lnTo>
                                <a:moveTo>
                                  <a:pt x="1262" y="4"/>
                                </a:moveTo>
                                <a:lnTo>
                                  <a:pt x="1037" y="4"/>
                                </a:lnTo>
                                <a:lnTo>
                                  <a:pt x="1037" y="37"/>
                                </a:lnTo>
                                <a:lnTo>
                                  <a:pt x="1130" y="37"/>
                                </a:lnTo>
                                <a:lnTo>
                                  <a:pt x="1130" y="289"/>
                                </a:lnTo>
                                <a:lnTo>
                                  <a:pt x="1171" y="289"/>
                                </a:lnTo>
                                <a:lnTo>
                                  <a:pt x="1171" y="37"/>
                                </a:lnTo>
                                <a:lnTo>
                                  <a:pt x="1262" y="37"/>
                                </a:lnTo>
                                <a:lnTo>
                                  <a:pt x="1262" y="4"/>
                                </a:lnTo>
                                <a:moveTo>
                                  <a:pt x="1522" y="4"/>
                                </a:moveTo>
                                <a:lnTo>
                                  <a:pt x="1296" y="4"/>
                                </a:lnTo>
                                <a:lnTo>
                                  <a:pt x="1296" y="37"/>
                                </a:lnTo>
                                <a:lnTo>
                                  <a:pt x="1389" y="37"/>
                                </a:lnTo>
                                <a:lnTo>
                                  <a:pt x="1389" y="289"/>
                                </a:lnTo>
                                <a:lnTo>
                                  <a:pt x="1428" y="289"/>
                                </a:lnTo>
                                <a:lnTo>
                                  <a:pt x="1428" y="37"/>
                                </a:lnTo>
                                <a:lnTo>
                                  <a:pt x="1522" y="37"/>
                                </a:lnTo>
                                <a:lnTo>
                                  <a:pt x="1522" y="4"/>
                                </a:lnTo>
                                <a:moveTo>
                                  <a:pt x="1781" y="4"/>
                                </a:moveTo>
                                <a:lnTo>
                                  <a:pt x="1553" y="4"/>
                                </a:lnTo>
                                <a:lnTo>
                                  <a:pt x="1553" y="37"/>
                                </a:lnTo>
                                <a:lnTo>
                                  <a:pt x="1647" y="37"/>
                                </a:lnTo>
                                <a:lnTo>
                                  <a:pt x="1647" y="289"/>
                                </a:lnTo>
                                <a:lnTo>
                                  <a:pt x="1687" y="289"/>
                                </a:lnTo>
                                <a:lnTo>
                                  <a:pt x="1687" y="37"/>
                                </a:lnTo>
                                <a:lnTo>
                                  <a:pt x="1781" y="37"/>
                                </a:lnTo>
                                <a:lnTo>
                                  <a:pt x="1781" y="4"/>
                                </a:lnTo>
                                <a:moveTo>
                                  <a:pt x="2056" y="289"/>
                                </a:moveTo>
                                <a:lnTo>
                                  <a:pt x="2026" y="208"/>
                                </a:lnTo>
                                <a:lnTo>
                                  <a:pt x="2014" y="177"/>
                                </a:lnTo>
                                <a:lnTo>
                                  <a:pt x="1975" y="72"/>
                                </a:lnTo>
                                <a:lnTo>
                                  <a:pt x="1975" y="177"/>
                                </a:lnTo>
                                <a:lnTo>
                                  <a:pt x="1878" y="177"/>
                                </a:lnTo>
                                <a:lnTo>
                                  <a:pt x="1910" y="88"/>
                                </a:lnTo>
                                <a:lnTo>
                                  <a:pt x="1927" y="35"/>
                                </a:lnTo>
                                <a:lnTo>
                                  <a:pt x="1940" y="71"/>
                                </a:lnTo>
                                <a:lnTo>
                                  <a:pt x="1975" y="177"/>
                                </a:lnTo>
                                <a:lnTo>
                                  <a:pt x="1975" y="72"/>
                                </a:lnTo>
                                <a:lnTo>
                                  <a:pt x="1961" y="35"/>
                                </a:lnTo>
                                <a:lnTo>
                                  <a:pt x="1950" y="4"/>
                                </a:lnTo>
                                <a:lnTo>
                                  <a:pt x="1904" y="4"/>
                                </a:lnTo>
                                <a:lnTo>
                                  <a:pt x="1797" y="289"/>
                                </a:lnTo>
                                <a:lnTo>
                                  <a:pt x="1839" y="289"/>
                                </a:lnTo>
                                <a:lnTo>
                                  <a:pt x="1867" y="208"/>
                                </a:lnTo>
                                <a:lnTo>
                                  <a:pt x="1986" y="208"/>
                                </a:lnTo>
                                <a:lnTo>
                                  <a:pt x="2016" y="289"/>
                                </a:lnTo>
                                <a:lnTo>
                                  <a:pt x="2056" y="289"/>
                                </a:lnTo>
                                <a:moveTo>
                                  <a:pt x="2301" y="4"/>
                                </a:moveTo>
                                <a:lnTo>
                                  <a:pt x="2072" y="4"/>
                                </a:lnTo>
                                <a:lnTo>
                                  <a:pt x="2072" y="37"/>
                                </a:lnTo>
                                <a:lnTo>
                                  <a:pt x="2166" y="37"/>
                                </a:lnTo>
                                <a:lnTo>
                                  <a:pt x="2166" y="289"/>
                                </a:lnTo>
                                <a:lnTo>
                                  <a:pt x="2206" y="289"/>
                                </a:lnTo>
                                <a:lnTo>
                                  <a:pt x="2206" y="37"/>
                                </a:lnTo>
                                <a:lnTo>
                                  <a:pt x="2301" y="37"/>
                                </a:lnTo>
                                <a:lnTo>
                                  <a:pt x="2301" y="4"/>
                                </a:lnTo>
                                <a:moveTo>
                                  <a:pt x="2558" y="4"/>
                                </a:moveTo>
                                <a:lnTo>
                                  <a:pt x="2332" y="4"/>
                                </a:lnTo>
                                <a:lnTo>
                                  <a:pt x="2332" y="37"/>
                                </a:lnTo>
                                <a:lnTo>
                                  <a:pt x="2426" y="37"/>
                                </a:lnTo>
                                <a:lnTo>
                                  <a:pt x="2426" y="289"/>
                                </a:lnTo>
                                <a:lnTo>
                                  <a:pt x="2465" y="289"/>
                                </a:lnTo>
                                <a:lnTo>
                                  <a:pt x="2465" y="37"/>
                                </a:lnTo>
                                <a:lnTo>
                                  <a:pt x="2558" y="37"/>
                                </a:lnTo>
                                <a:lnTo>
                                  <a:pt x="2558" y="4"/>
                                </a:lnTo>
                                <a:moveTo>
                                  <a:pt x="2817" y="4"/>
                                </a:moveTo>
                                <a:lnTo>
                                  <a:pt x="2592" y="4"/>
                                </a:lnTo>
                                <a:lnTo>
                                  <a:pt x="2592" y="37"/>
                                </a:lnTo>
                                <a:lnTo>
                                  <a:pt x="2685" y="37"/>
                                </a:lnTo>
                                <a:lnTo>
                                  <a:pt x="2685" y="289"/>
                                </a:lnTo>
                                <a:lnTo>
                                  <a:pt x="2724" y="289"/>
                                </a:lnTo>
                                <a:lnTo>
                                  <a:pt x="2724" y="37"/>
                                </a:lnTo>
                                <a:lnTo>
                                  <a:pt x="2817" y="37"/>
                                </a:lnTo>
                                <a:lnTo>
                                  <a:pt x="2817" y="4"/>
                                </a:lnTo>
                                <a:moveTo>
                                  <a:pt x="3066" y="71"/>
                                </a:moveTo>
                                <a:lnTo>
                                  <a:pt x="3050" y="39"/>
                                </a:lnTo>
                                <a:lnTo>
                                  <a:pt x="3045" y="34"/>
                                </a:lnTo>
                                <a:lnTo>
                                  <a:pt x="3029" y="18"/>
                                </a:lnTo>
                                <a:lnTo>
                                  <a:pt x="3003" y="4"/>
                                </a:lnTo>
                                <a:lnTo>
                                  <a:pt x="2969" y="0"/>
                                </a:lnTo>
                                <a:lnTo>
                                  <a:pt x="2943" y="2"/>
                                </a:lnTo>
                                <a:lnTo>
                                  <a:pt x="2920" y="9"/>
                                </a:lnTo>
                                <a:lnTo>
                                  <a:pt x="2900" y="19"/>
                                </a:lnTo>
                                <a:lnTo>
                                  <a:pt x="2886" y="35"/>
                                </a:lnTo>
                                <a:lnTo>
                                  <a:pt x="2874" y="56"/>
                                </a:lnTo>
                                <a:lnTo>
                                  <a:pt x="2865" y="81"/>
                                </a:lnTo>
                                <a:lnTo>
                                  <a:pt x="2860" y="111"/>
                                </a:lnTo>
                                <a:lnTo>
                                  <a:pt x="2858" y="145"/>
                                </a:lnTo>
                                <a:lnTo>
                                  <a:pt x="2860" y="178"/>
                                </a:lnTo>
                                <a:lnTo>
                                  <a:pt x="2865" y="207"/>
                                </a:lnTo>
                                <a:lnTo>
                                  <a:pt x="2874" y="233"/>
                                </a:lnTo>
                                <a:lnTo>
                                  <a:pt x="2886" y="254"/>
                                </a:lnTo>
                                <a:lnTo>
                                  <a:pt x="2902" y="272"/>
                                </a:lnTo>
                                <a:lnTo>
                                  <a:pt x="2922" y="282"/>
                                </a:lnTo>
                                <a:lnTo>
                                  <a:pt x="2945" y="291"/>
                                </a:lnTo>
                                <a:lnTo>
                                  <a:pt x="2969" y="293"/>
                                </a:lnTo>
                                <a:lnTo>
                                  <a:pt x="2994" y="291"/>
                                </a:lnTo>
                                <a:lnTo>
                                  <a:pt x="3017" y="284"/>
                                </a:lnTo>
                                <a:lnTo>
                                  <a:pt x="3042" y="275"/>
                                </a:lnTo>
                                <a:lnTo>
                                  <a:pt x="3066" y="261"/>
                                </a:lnTo>
                                <a:lnTo>
                                  <a:pt x="3066" y="259"/>
                                </a:lnTo>
                                <a:lnTo>
                                  <a:pt x="3066" y="139"/>
                                </a:lnTo>
                                <a:lnTo>
                                  <a:pt x="2966" y="139"/>
                                </a:lnTo>
                                <a:lnTo>
                                  <a:pt x="2966" y="173"/>
                                </a:lnTo>
                                <a:lnTo>
                                  <a:pt x="3027" y="173"/>
                                </a:lnTo>
                                <a:lnTo>
                                  <a:pt x="3027" y="245"/>
                                </a:lnTo>
                                <a:lnTo>
                                  <a:pt x="3020" y="249"/>
                                </a:lnTo>
                                <a:lnTo>
                                  <a:pt x="3012" y="252"/>
                                </a:lnTo>
                                <a:lnTo>
                                  <a:pt x="2992" y="259"/>
                                </a:lnTo>
                                <a:lnTo>
                                  <a:pt x="2982" y="259"/>
                                </a:lnTo>
                                <a:lnTo>
                                  <a:pt x="2973" y="259"/>
                                </a:lnTo>
                                <a:lnTo>
                                  <a:pt x="2941" y="252"/>
                                </a:lnTo>
                                <a:lnTo>
                                  <a:pt x="2918" y="231"/>
                                </a:lnTo>
                                <a:lnTo>
                                  <a:pt x="2904" y="196"/>
                                </a:lnTo>
                                <a:lnTo>
                                  <a:pt x="2900" y="145"/>
                                </a:lnTo>
                                <a:lnTo>
                                  <a:pt x="2900" y="118"/>
                                </a:lnTo>
                                <a:lnTo>
                                  <a:pt x="2904" y="94"/>
                                </a:lnTo>
                                <a:lnTo>
                                  <a:pt x="2909" y="74"/>
                                </a:lnTo>
                                <a:lnTo>
                                  <a:pt x="2916" y="60"/>
                                </a:lnTo>
                                <a:lnTo>
                                  <a:pt x="2929" y="42"/>
                                </a:lnTo>
                                <a:lnTo>
                                  <a:pt x="2946" y="34"/>
                                </a:lnTo>
                                <a:lnTo>
                                  <a:pt x="2969" y="34"/>
                                </a:lnTo>
                                <a:lnTo>
                                  <a:pt x="2990" y="35"/>
                                </a:lnTo>
                                <a:lnTo>
                                  <a:pt x="3006" y="46"/>
                                </a:lnTo>
                                <a:lnTo>
                                  <a:pt x="3020" y="60"/>
                                </a:lnTo>
                                <a:lnTo>
                                  <a:pt x="3031" y="81"/>
                                </a:lnTo>
                                <a:lnTo>
                                  <a:pt x="3066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87" name="Прямоугольник 87"/>
                        <wps:cNvSpPr/>
                        <wps:spPr>
                          <a:xfrm>
                            <a:off x="1508760" y="0"/>
                            <a:ext cx="772200" cy="170640"/>
                          </a:xfrm>
                          <a:prstGeom prst="rect">
                            <a:avLst/>
                          </a:prstGeom>
                          <a:solidFill>
                            <a:srgbClr val="87AAD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88" name="Полилиния 88"/>
                        <wps:cNvSpPr/>
                        <wps:spPr>
                          <a:xfrm>
                            <a:off x="8112600" y="191683800"/>
                            <a:ext cx="740160" cy="1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056" h="294">
                                <a:moveTo>
                                  <a:pt x="228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37"/>
                                </a:lnTo>
                                <a:lnTo>
                                  <a:pt x="93" y="37"/>
                                </a:lnTo>
                                <a:lnTo>
                                  <a:pt x="93" y="289"/>
                                </a:lnTo>
                                <a:lnTo>
                                  <a:pt x="134" y="289"/>
                                </a:lnTo>
                                <a:lnTo>
                                  <a:pt x="134" y="37"/>
                                </a:lnTo>
                                <a:lnTo>
                                  <a:pt x="228" y="37"/>
                                </a:lnTo>
                                <a:lnTo>
                                  <a:pt x="228" y="4"/>
                                </a:lnTo>
                                <a:moveTo>
                                  <a:pt x="487" y="4"/>
                                </a:moveTo>
                                <a:lnTo>
                                  <a:pt x="259" y="4"/>
                                </a:lnTo>
                                <a:lnTo>
                                  <a:pt x="259" y="37"/>
                                </a:lnTo>
                                <a:lnTo>
                                  <a:pt x="353" y="37"/>
                                </a:lnTo>
                                <a:lnTo>
                                  <a:pt x="353" y="289"/>
                                </a:lnTo>
                                <a:lnTo>
                                  <a:pt x="393" y="289"/>
                                </a:lnTo>
                                <a:lnTo>
                                  <a:pt x="393" y="37"/>
                                </a:lnTo>
                                <a:lnTo>
                                  <a:pt x="487" y="37"/>
                                </a:lnTo>
                                <a:lnTo>
                                  <a:pt x="487" y="4"/>
                                </a:lnTo>
                                <a:moveTo>
                                  <a:pt x="744" y="4"/>
                                </a:moveTo>
                                <a:lnTo>
                                  <a:pt x="519" y="4"/>
                                </a:lnTo>
                                <a:lnTo>
                                  <a:pt x="519" y="37"/>
                                </a:lnTo>
                                <a:lnTo>
                                  <a:pt x="612" y="37"/>
                                </a:lnTo>
                                <a:lnTo>
                                  <a:pt x="612" y="289"/>
                                </a:lnTo>
                                <a:lnTo>
                                  <a:pt x="651" y="289"/>
                                </a:lnTo>
                                <a:lnTo>
                                  <a:pt x="651" y="37"/>
                                </a:lnTo>
                                <a:lnTo>
                                  <a:pt x="744" y="37"/>
                                </a:lnTo>
                                <a:lnTo>
                                  <a:pt x="744" y="4"/>
                                </a:lnTo>
                                <a:moveTo>
                                  <a:pt x="993" y="71"/>
                                </a:moveTo>
                                <a:lnTo>
                                  <a:pt x="979" y="39"/>
                                </a:lnTo>
                                <a:lnTo>
                                  <a:pt x="972" y="34"/>
                                </a:lnTo>
                                <a:lnTo>
                                  <a:pt x="958" y="18"/>
                                </a:lnTo>
                                <a:lnTo>
                                  <a:pt x="930" y="4"/>
                                </a:lnTo>
                                <a:lnTo>
                                  <a:pt x="896" y="0"/>
                                </a:lnTo>
                                <a:lnTo>
                                  <a:pt x="870" y="2"/>
                                </a:lnTo>
                                <a:lnTo>
                                  <a:pt x="847" y="9"/>
                                </a:lnTo>
                                <a:lnTo>
                                  <a:pt x="829" y="19"/>
                                </a:lnTo>
                                <a:lnTo>
                                  <a:pt x="813" y="35"/>
                                </a:lnTo>
                                <a:lnTo>
                                  <a:pt x="801" y="56"/>
                                </a:lnTo>
                                <a:lnTo>
                                  <a:pt x="792" y="81"/>
                                </a:lnTo>
                                <a:lnTo>
                                  <a:pt x="787" y="111"/>
                                </a:lnTo>
                                <a:lnTo>
                                  <a:pt x="785" y="145"/>
                                </a:lnTo>
                                <a:lnTo>
                                  <a:pt x="787" y="178"/>
                                </a:lnTo>
                                <a:lnTo>
                                  <a:pt x="792" y="207"/>
                                </a:lnTo>
                                <a:lnTo>
                                  <a:pt x="801" y="233"/>
                                </a:lnTo>
                                <a:lnTo>
                                  <a:pt x="813" y="254"/>
                                </a:lnTo>
                                <a:lnTo>
                                  <a:pt x="831" y="272"/>
                                </a:lnTo>
                                <a:lnTo>
                                  <a:pt x="848" y="282"/>
                                </a:lnTo>
                                <a:lnTo>
                                  <a:pt x="871" y="291"/>
                                </a:lnTo>
                                <a:lnTo>
                                  <a:pt x="896" y="293"/>
                                </a:lnTo>
                                <a:lnTo>
                                  <a:pt x="921" y="291"/>
                                </a:lnTo>
                                <a:lnTo>
                                  <a:pt x="945" y="284"/>
                                </a:lnTo>
                                <a:lnTo>
                                  <a:pt x="968" y="275"/>
                                </a:lnTo>
                                <a:lnTo>
                                  <a:pt x="993" y="261"/>
                                </a:lnTo>
                                <a:lnTo>
                                  <a:pt x="993" y="259"/>
                                </a:lnTo>
                                <a:lnTo>
                                  <a:pt x="993" y="139"/>
                                </a:lnTo>
                                <a:lnTo>
                                  <a:pt x="893" y="139"/>
                                </a:lnTo>
                                <a:lnTo>
                                  <a:pt x="893" y="173"/>
                                </a:lnTo>
                                <a:lnTo>
                                  <a:pt x="954" y="173"/>
                                </a:lnTo>
                                <a:lnTo>
                                  <a:pt x="954" y="245"/>
                                </a:lnTo>
                                <a:lnTo>
                                  <a:pt x="947" y="249"/>
                                </a:lnTo>
                                <a:lnTo>
                                  <a:pt x="938" y="252"/>
                                </a:lnTo>
                                <a:lnTo>
                                  <a:pt x="919" y="259"/>
                                </a:lnTo>
                                <a:lnTo>
                                  <a:pt x="908" y="259"/>
                                </a:lnTo>
                                <a:lnTo>
                                  <a:pt x="900" y="259"/>
                                </a:lnTo>
                                <a:lnTo>
                                  <a:pt x="868" y="252"/>
                                </a:lnTo>
                                <a:lnTo>
                                  <a:pt x="845" y="231"/>
                                </a:lnTo>
                                <a:lnTo>
                                  <a:pt x="831" y="196"/>
                                </a:lnTo>
                                <a:lnTo>
                                  <a:pt x="827" y="145"/>
                                </a:lnTo>
                                <a:lnTo>
                                  <a:pt x="829" y="118"/>
                                </a:lnTo>
                                <a:lnTo>
                                  <a:pt x="831" y="94"/>
                                </a:lnTo>
                                <a:lnTo>
                                  <a:pt x="836" y="74"/>
                                </a:lnTo>
                                <a:lnTo>
                                  <a:pt x="845" y="60"/>
                                </a:lnTo>
                                <a:lnTo>
                                  <a:pt x="856" y="42"/>
                                </a:lnTo>
                                <a:lnTo>
                                  <a:pt x="873" y="34"/>
                                </a:lnTo>
                                <a:lnTo>
                                  <a:pt x="896" y="34"/>
                                </a:lnTo>
                                <a:lnTo>
                                  <a:pt x="917" y="35"/>
                                </a:lnTo>
                                <a:lnTo>
                                  <a:pt x="933" y="46"/>
                                </a:lnTo>
                                <a:lnTo>
                                  <a:pt x="947" y="60"/>
                                </a:lnTo>
                                <a:lnTo>
                                  <a:pt x="958" y="81"/>
                                </a:lnTo>
                                <a:lnTo>
                                  <a:pt x="993" y="71"/>
                                </a:lnTo>
                                <a:moveTo>
                                  <a:pt x="1279" y="289"/>
                                </a:moveTo>
                                <a:lnTo>
                                  <a:pt x="1249" y="208"/>
                                </a:lnTo>
                                <a:lnTo>
                                  <a:pt x="1237" y="177"/>
                                </a:lnTo>
                                <a:lnTo>
                                  <a:pt x="1198" y="72"/>
                                </a:lnTo>
                                <a:lnTo>
                                  <a:pt x="1198" y="177"/>
                                </a:lnTo>
                                <a:lnTo>
                                  <a:pt x="1101" y="177"/>
                                </a:lnTo>
                                <a:lnTo>
                                  <a:pt x="1132" y="88"/>
                                </a:lnTo>
                                <a:lnTo>
                                  <a:pt x="1150" y="35"/>
                                </a:lnTo>
                                <a:lnTo>
                                  <a:pt x="1162" y="71"/>
                                </a:lnTo>
                                <a:lnTo>
                                  <a:pt x="1198" y="177"/>
                                </a:lnTo>
                                <a:lnTo>
                                  <a:pt x="1198" y="72"/>
                                </a:lnTo>
                                <a:lnTo>
                                  <a:pt x="1185" y="35"/>
                                </a:lnTo>
                                <a:lnTo>
                                  <a:pt x="1173" y="4"/>
                                </a:lnTo>
                                <a:lnTo>
                                  <a:pt x="1127" y="4"/>
                                </a:lnTo>
                                <a:lnTo>
                                  <a:pt x="1020" y="289"/>
                                </a:lnTo>
                                <a:lnTo>
                                  <a:pt x="1062" y="289"/>
                                </a:lnTo>
                                <a:lnTo>
                                  <a:pt x="1090" y="208"/>
                                </a:lnTo>
                                <a:lnTo>
                                  <a:pt x="1208" y="208"/>
                                </a:lnTo>
                                <a:lnTo>
                                  <a:pt x="1238" y="289"/>
                                </a:lnTo>
                                <a:lnTo>
                                  <a:pt x="1279" y="289"/>
                                </a:lnTo>
                                <a:moveTo>
                                  <a:pt x="1538" y="289"/>
                                </a:moveTo>
                                <a:lnTo>
                                  <a:pt x="1508" y="208"/>
                                </a:lnTo>
                                <a:lnTo>
                                  <a:pt x="1496" y="177"/>
                                </a:lnTo>
                                <a:lnTo>
                                  <a:pt x="1457" y="72"/>
                                </a:lnTo>
                                <a:lnTo>
                                  <a:pt x="1457" y="177"/>
                                </a:lnTo>
                                <a:lnTo>
                                  <a:pt x="1360" y="177"/>
                                </a:lnTo>
                                <a:lnTo>
                                  <a:pt x="1392" y="88"/>
                                </a:lnTo>
                                <a:lnTo>
                                  <a:pt x="1409" y="35"/>
                                </a:lnTo>
                                <a:lnTo>
                                  <a:pt x="1422" y="71"/>
                                </a:lnTo>
                                <a:lnTo>
                                  <a:pt x="1457" y="177"/>
                                </a:lnTo>
                                <a:lnTo>
                                  <a:pt x="1457" y="72"/>
                                </a:lnTo>
                                <a:lnTo>
                                  <a:pt x="1443" y="35"/>
                                </a:lnTo>
                                <a:lnTo>
                                  <a:pt x="1432" y="4"/>
                                </a:lnTo>
                                <a:lnTo>
                                  <a:pt x="1386" y="4"/>
                                </a:lnTo>
                                <a:lnTo>
                                  <a:pt x="1279" y="289"/>
                                </a:lnTo>
                                <a:lnTo>
                                  <a:pt x="1319" y="289"/>
                                </a:lnTo>
                                <a:lnTo>
                                  <a:pt x="1349" y="208"/>
                                </a:lnTo>
                                <a:lnTo>
                                  <a:pt x="1468" y="208"/>
                                </a:lnTo>
                                <a:lnTo>
                                  <a:pt x="1496" y="289"/>
                                </a:lnTo>
                                <a:lnTo>
                                  <a:pt x="1538" y="289"/>
                                </a:lnTo>
                                <a:moveTo>
                                  <a:pt x="1796" y="289"/>
                                </a:moveTo>
                                <a:lnTo>
                                  <a:pt x="1767" y="208"/>
                                </a:lnTo>
                                <a:lnTo>
                                  <a:pt x="1755" y="177"/>
                                </a:lnTo>
                                <a:lnTo>
                                  <a:pt x="1716" y="72"/>
                                </a:lnTo>
                                <a:lnTo>
                                  <a:pt x="1716" y="177"/>
                                </a:lnTo>
                                <a:lnTo>
                                  <a:pt x="1619" y="177"/>
                                </a:lnTo>
                                <a:lnTo>
                                  <a:pt x="1651" y="88"/>
                                </a:lnTo>
                                <a:lnTo>
                                  <a:pt x="1667" y="35"/>
                                </a:lnTo>
                                <a:lnTo>
                                  <a:pt x="1679" y="71"/>
                                </a:lnTo>
                                <a:lnTo>
                                  <a:pt x="1716" y="177"/>
                                </a:lnTo>
                                <a:lnTo>
                                  <a:pt x="1716" y="72"/>
                                </a:lnTo>
                                <a:lnTo>
                                  <a:pt x="1702" y="35"/>
                                </a:lnTo>
                                <a:lnTo>
                                  <a:pt x="1692" y="4"/>
                                </a:lnTo>
                                <a:lnTo>
                                  <a:pt x="1646" y="4"/>
                                </a:lnTo>
                                <a:lnTo>
                                  <a:pt x="1538" y="289"/>
                                </a:lnTo>
                                <a:lnTo>
                                  <a:pt x="1579" y="289"/>
                                </a:lnTo>
                                <a:lnTo>
                                  <a:pt x="1609" y="208"/>
                                </a:lnTo>
                                <a:lnTo>
                                  <a:pt x="1727" y="208"/>
                                </a:lnTo>
                                <a:lnTo>
                                  <a:pt x="1755" y="289"/>
                                </a:lnTo>
                                <a:lnTo>
                                  <a:pt x="1796" y="289"/>
                                </a:lnTo>
                                <a:moveTo>
                                  <a:pt x="2055" y="289"/>
                                </a:moveTo>
                                <a:lnTo>
                                  <a:pt x="2025" y="208"/>
                                </a:lnTo>
                                <a:lnTo>
                                  <a:pt x="2014" y="177"/>
                                </a:lnTo>
                                <a:lnTo>
                                  <a:pt x="1976" y="72"/>
                                </a:lnTo>
                                <a:lnTo>
                                  <a:pt x="1976" y="177"/>
                                </a:lnTo>
                                <a:lnTo>
                                  <a:pt x="1877" y="177"/>
                                </a:lnTo>
                                <a:lnTo>
                                  <a:pt x="1910" y="88"/>
                                </a:lnTo>
                                <a:lnTo>
                                  <a:pt x="1926" y="35"/>
                                </a:lnTo>
                                <a:lnTo>
                                  <a:pt x="1939" y="71"/>
                                </a:lnTo>
                                <a:lnTo>
                                  <a:pt x="1976" y="177"/>
                                </a:lnTo>
                                <a:lnTo>
                                  <a:pt x="1976" y="72"/>
                                </a:lnTo>
                                <a:lnTo>
                                  <a:pt x="1962" y="35"/>
                                </a:lnTo>
                                <a:lnTo>
                                  <a:pt x="1949" y="4"/>
                                </a:lnTo>
                                <a:lnTo>
                                  <a:pt x="1903" y="4"/>
                                </a:lnTo>
                                <a:lnTo>
                                  <a:pt x="1797" y="289"/>
                                </a:lnTo>
                                <a:lnTo>
                                  <a:pt x="1838" y="289"/>
                                </a:lnTo>
                                <a:lnTo>
                                  <a:pt x="1866" y="208"/>
                                </a:lnTo>
                                <a:lnTo>
                                  <a:pt x="1986" y="208"/>
                                </a:lnTo>
                                <a:lnTo>
                                  <a:pt x="2014" y="289"/>
                                </a:lnTo>
                                <a:lnTo>
                                  <a:pt x="2055" y="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89" name="Прямоугольник 89"/>
                        <wps:cNvSpPr/>
                        <wps:spPr>
                          <a:xfrm>
                            <a:off x="1143720" y="60840"/>
                            <a:ext cx="365760" cy="48960"/>
                          </a:xfrm>
                          <a:prstGeom prst="rect">
                            <a:avLst/>
                          </a:prstGeom>
                          <a:solidFill>
                            <a:srgbClr val="21447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898D0E" id="Группа 64" o:spid="_x0000_s1026" style="position:absolute;margin-left:114.05pt;margin-top:35.45pt;width:179.65pt;height:13.5pt;z-index:-503316369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">
                <v:shape id="Полилиния 84" o:spid="_x0000_s1027" style="position:absolute;left:6592320;top:191648880;width:1043640;height:171000;visibility:visible;mso-wrap-style:square;v-text-anchor:top" coordsize="2899,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KI28YA&#10;AADbAAAADwAAAGRycy9kb3ducmV2LnhtbESPQWvCQBSE74X+h+UJXopuakuQ6BpapUXBg0k99PjI&#10;PpOQ7NuQXWP6791CocdhZr5h1uloWjFQ72rLCp7nEQjiwuqaSwXnr4/ZEoTzyBpby6Tghxykm8eH&#10;NSba3jijIfelCBB2CSqovO8SKV1RkUE3tx1x8C62N+iD7Eupe7wFuGnlIopiabDmsFBhR9uKiia/&#10;GgX1oXk/n/zT9bDLXXb5Ho6fL3Gh1HQyvq1AeBr9f/ivvdcKlq/w+yX8ALm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KI28YAAADbAAAADwAAAAAAAAAAAAAAAACYAgAAZHJz&#10;L2Rvd25yZXYueG1sUEsFBgAAAAAEAAQA9QAAAIsDAAAAAA==&#10;" path="m1864,l,,,474r1864,l1864,m2898,l2145,r,474l2898,474,2898,xe" fillcolor="#87aadd" stroked="f">
                  <v:path arrowok="t"/>
                </v:shape>
                <v:shape id="Полилиния 85" o:spid="_x0000_s1028" style="position:absolute;left:7263000;top:191648880;width:474120;height:171000;visibility:visible;mso-wrap-style:square;v-text-anchor:top" coordsize="1317,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6Y9MUA&#10;AADbAAAADwAAAGRycy9kb3ducmV2LnhtbESPQWvCQBSE7wX/w/IEL6VuKlgkuhERi+2lUKv0+sy+&#10;JEuyb0N2NfHfdwWhx2FmvmFW68E24kqdN44VvE4TEMS504ZLBcef95cFCB+QNTaOScGNPKyz0dMK&#10;U+16/qbrIZQiQtinqKAKoU2l9HlFFv3UtcTRK1xnMUTZlVJ32Ee4beQsSd6kRcNxocKWthXl9eFi&#10;FfSb/rb73Z9npxrN18U8z+ui+VRqMh42SxCBhvAffrQ/tILFHO5f4g+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Tpj0xQAAANsAAAAPAAAAAAAAAAAAAAAAAJgCAABkcnMv&#10;ZG93bnJldi54bWxQSwUGAAAAAAQABAD1AAAAigMAAAAA&#10;" path="m281,l,,,474r281,l281,m1316,l1036,r,474l1316,474,1316,xe" fillcolor="#c83636" stroked="f">
                  <v:path arrowok="t"/>
                </v:shape>
                <v:shape id="Полилиния 86" o:spid="_x0000_s1029" style="position:absolute;left:6620400;top:191683800;width:1104120;height:105840;visibility:visible;mso-wrap-style:square;v-text-anchor:top" coordsize="3067,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+zTcMA&#10;AADbAAAADwAAAGRycy9kb3ducmV2LnhtbESPQYvCMBSE78L+h/AEb5rqQaQaRV2UBWXB1sveHs3b&#10;tNq8lCar9d+bBcHjMDPfMItVZ2txo9ZXjhWMRwkI4sLpio2Cc74bzkD4gKyxdkwKHuRhtfzoLTDV&#10;7s4numXBiAhhn6KCMoQmldIXJVn0I9cQR+/XtRZDlK2RusV7hNtaTpJkKi1WHBdKbGhbUnHN/qyC&#10;0+PyszX8ud6YXB7y/WV8PX7vlBr0u/UcRKAuvMOv9pdWMJvC/5f4A+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0+zTcMAAADbAAAADwAAAAAAAAAAAAAAAACYAgAAZHJzL2Rv&#10;d25yZXYueG1sUEsFBgAAAAAEAAQA9QAAAIgDAAAAAA==&#10;" path="m226,4l,4,,37r93,l93,289r41,l134,37r92,l226,4t259,l259,4r,33l353,37r,252l392,289r,-252l485,37r,-33m745,4l518,4r,33l611,37r,252l652,289r,-252l745,37r,-33m994,71l978,39r-5,-5l957,18,931,4,897,,871,2,848,9,828,19,812,35,800,56r-7,25l788,111r-2,34l788,178r5,29l802,233r12,21l830,272r20,10l871,291r24,2l920,291r25,-7l969,275r25,-14l994,259r,-120l892,139r,34l954,173r,72l948,249r-9,3l918,259r-8,l899,259r-32,-7l846,231,832,196r-4,-51l828,118r4,-24l837,74r7,-14l857,42r17,-8l897,34r21,1l934,46r14,14l957,81,994,71m1262,4r-225,l1037,37r93,l1130,289r41,l1171,37r91,l1262,4t260,l1296,4r,33l1389,37r,252l1428,289r,-252l1522,37r,-33m1781,4r-228,l1553,37r94,l1647,289r40,l1687,37r94,l1781,4t275,285l2026,208r-12,-31l1975,72r,105l1878,177r32,-89l1927,35r13,36l1975,177r,-105l1961,35,1950,4r-46,l1797,289r42,l1867,208r119,l2016,289r40,m2301,4r-229,l2072,37r94,l2166,289r40,l2206,37r95,l2301,4t257,l2332,4r,33l2426,37r,252l2465,289r,-252l2558,37r,-33m2817,4r-225,l2592,37r93,l2685,289r39,l2724,37r93,l2817,4t249,67l3050,39r-5,-5l3029,18,3003,4,2969,r-26,2l2920,9r-20,10l2886,35r-12,21l2865,81r-5,30l2858,145r2,33l2865,207r9,26l2886,254r16,18l2922,282r23,9l2969,293r25,-2l3017,284r25,-9l3066,261r,-2l3066,139r-100,l2966,173r61,l3027,245r-7,4l3012,252r-20,7l2982,259r-9,l2941,252r-23,-21l2904,196r-4,-51l2900,118r4,-24l2909,74r7,-14l2929,42r17,-8l2969,34r21,1l3006,46r14,14l3031,81r35,-10xe" fillcolor="black" stroked="f">
                  <v:fill opacity="51143f"/>
                  <v:path arrowok="t"/>
                </v:shape>
                <v:rect id="Прямоугольник 87" o:spid="_x0000_s1030" style="position:absolute;left:1508760;width:772200;height:170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GrtcMA&#10;AADbAAAADwAAAGRycy9kb3ducmV2LnhtbESPQYvCMBSE7wv+h/AEb2vqHmytRhFxQfGyW714ezbP&#10;tti8lCZq9debhQWPw8x8w8wWnanFjVpXWVYwGkYgiHOrKy4UHPbfnwkI55E11pZJwYMcLOa9jxmm&#10;2t75l26ZL0SAsEtRQel9k0rp8pIMuqFtiIN3tq1BH2RbSN3iPcBNLb+iaCwNVhwWSmxoVVJ+ya5G&#10;wS6eHNfHxGx9vPl5XtfbDLtTptSg3y2nIDx1/h3+b2+0giSGvy/hB8j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GrtcMAAADbAAAADwAAAAAAAAAAAAAAAACYAgAAZHJzL2Rv&#10;d25yZXYueG1sUEsFBgAAAAAEAAQA9QAAAIgDAAAAAA==&#10;" fillcolor="#87aadd" stroked="f"/>
                <v:shape id="Полилиния 88" o:spid="_x0000_s1031" style="position:absolute;left:8112600;top:191683800;width:740160;height:105840;visibility:visible;mso-wrap-style:square;v-text-anchor:top" coordsize="2056,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lH/sQA&#10;AADbAAAADwAAAGRycy9kb3ducmV2LnhtbESPwW7CMAyG75N4h8hIu40UDgw6AppAE+yCNEBwtRqv&#10;KWucqsmg7OnxYRJH6/f/2d9s0flaXaiNVWADw0EGirgItuLSwGH/8TIBFROyxTowGbhRhMW89zTD&#10;3IYrf9Fll0olEI45GnApNbnWsXDkMQ5CQyzZd2g9JhnbUtsWrwL3tR5l2Vh7rFguOGxo6aj42f16&#10;oWz/NtPzfv15Oq7YHZfN+fVWr4x57nfvb6ASdemx/N/eWAMTeVZcxAP0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ZR/7EAAAA2wAAAA8AAAAAAAAAAAAAAAAAmAIAAGRycy9k&#10;b3ducmV2LnhtbFBLBQYAAAAABAAEAPUAAACJAwAAAAA=&#10;" path="m228,4l,4,,37r93,l93,289r41,l134,37r94,l228,4t259,l259,4r,33l353,37r,252l393,289r,-252l487,37r,-33m744,4l519,4r,33l612,37r,252l651,289r,-252l744,37r,-33m993,71l979,39r-7,-5l958,18,930,4,896,,870,2,847,9,829,19,813,35,801,56r-9,25l787,111r-2,34l787,178r5,29l801,233r12,21l831,272r17,10l871,291r25,2l921,291r24,-7l968,275r25,-14l993,259r,-120l893,139r,34l954,173r,72l947,249r-9,3l919,259r-11,l900,259r-32,-7l845,231,831,196r-4,-51l829,118r2,-24l836,74r9,-14l856,42r17,-8l896,34r21,1l933,46r14,14l958,81,993,71t286,218l1249,208r-12,-31l1198,72r,105l1101,177r31,-89l1150,35r12,36l1198,177r,-105l1185,35,1173,4r-46,l1020,289r42,l1090,208r118,l1238,289r41,m1538,289r-30,-81l1496,177,1457,72r,105l1360,177r32,-89l1409,35r13,36l1457,177r,-105l1443,35,1432,4r-46,l1279,289r40,l1349,208r119,l1496,289r42,m1796,289r-29,-81l1755,177,1716,72r,105l1619,177r32,-89l1667,35r12,36l1716,177r,-105l1702,35,1692,4r-46,l1538,289r41,l1609,208r118,l1755,289r41,m2055,289r-30,-81l2014,177,1976,72r,105l1877,177r33,-89l1926,35r13,36l1976,177r,-105l1962,35,1949,4r-46,l1797,289r41,l1866,208r120,l2014,289r41,xe" fillcolor="black" stroked="f">
                  <v:fill opacity="51143f"/>
                  <v:path arrowok="t"/>
                </v:shape>
                <v:rect id="Прямоугольник 89" o:spid="_x0000_s1032" style="position:absolute;left:1143720;top:60840;width:365760;height:48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4FSMQA&#10;AADbAAAADwAAAGRycy9kb3ducmV2LnhtbESPQWuDQBSE74X8h+UVcmtWe0itySpJQ4KUXrS99PZw&#10;X1TqvhV3k+i/zxYKPQ4z8w2zzSfTiyuNrrOsIF5FIIhrqztuFHx9Hp8SEM4ja+wtk4KZHOTZ4mGL&#10;qbY3Lula+UYECLsUFbTeD6mUrm7JoFvZgTh4Zzsa9EGOjdQj3gLc9PI5itbSYMdhocWB3lqqf6qL&#10;UaCpmOe53DXd+yk+fU8vdXzYfyi1fJx2GxCeJv8f/msXWkHyCr9fwg+Q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uBUjEAAAA2wAAAA8AAAAAAAAAAAAAAAAAmAIAAGRycy9k&#10;b3ducmV2LnhtbFBLBQYAAAAABAAEAPUAAACJAwAAAAA=&#10;" fillcolor="#214477" stroked="f"/>
                <w10:wrap type="topAndBottom" anchorx="page"/>
              </v:group>
            </w:pict>
          </mc:Fallback>
        </mc:AlternateContent>
      </w:r>
      <w:r>
        <w:rPr>
          <w:noProof/>
          <w:sz w:val="14"/>
          <w:lang w:eastAsia="ru-RU"/>
        </w:rPr>
        <mc:AlternateContent>
          <mc:Choice Requires="wpg">
            <w:drawing>
              <wp:anchor distT="0" distB="0" distL="114300" distR="114300" simplePos="0" relativeHeight="112" behindDoc="1" locked="0" layoutInCell="1" allowOverlap="1" wp14:anchorId="077F853A" wp14:editId="4226A955">
                <wp:simplePos x="0" y="0"/>
                <wp:positionH relativeFrom="page">
                  <wp:posOffset>1450340</wp:posOffset>
                </wp:positionH>
                <wp:positionV relativeFrom="paragraph">
                  <wp:posOffset>770890</wp:posOffset>
                </wp:positionV>
                <wp:extent cx="2281555" cy="171450"/>
                <wp:effectExtent l="0" t="0" r="0" b="0"/>
                <wp:wrapTopAndBottom/>
                <wp:docPr id="65" name="Группа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0960" cy="170640"/>
                          <a:chOff x="0" y="0"/>
                          <a:chExt cx="0" cy="0"/>
                        </a:xfrm>
                      </wpg:grpSpPr>
                      <wps:wsp>
                        <wps:cNvPr id="91" name="Прямоугольник 91"/>
                        <wps:cNvSpPr/>
                        <wps:spPr>
                          <a:xfrm>
                            <a:off x="0" y="0"/>
                            <a:ext cx="306720" cy="170640"/>
                          </a:xfrm>
                          <a:prstGeom prst="rect">
                            <a:avLst/>
                          </a:prstGeom>
                          <a:solidFill>
                            <a:srgbClr val="87AAD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92" name="Полилиния 92"/>
                        <wps:cNvSpPr/>
                        <wps:spPr>
                          <a:xfrm>
                            <a:off x="6622920" y="192005640"/>
                            <a:ext cx="268920" cy="102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747" h="286">
                                <a:moveTo>
                                  <a:pt x="2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"/>
                                </a:lnTo>
                                <a:lnTo>
                                  <a:pt x="93" y="33"/>
                                </a:lnTo>
                                <a:lnTo>
                                  <a:pt x="93" y="285"/>
                                </a:lnTo>
                                <a:lnTo>
                                  <a:pt x="133" y="285"/>
                                </a:lnTo>
                                <a:lnTo>
                                  <a:pt x="133" y="33"/>
                                </a:lnTo>
                                <a:lnTo>
                                  <a:pt x="227" y="33"/>
                                </a:lnTo>
                                <a:lnTo>
                                  <a:pt x="227" y="0"/>
                                </a:lnTo>
                                <a:moveTo>
                                  <a:pt x="486" y="0"/>
                                </a:moveTo>
                                <a:lnTo>
                                  <a:pt x="258" y="0"/>
                                </a:lnTo>
                                <a:lnTo>
                                  <a:pt x="258" y="33"/>
                                </a:lnTo>
                                <a:lnTo>
                                  <a:pt x="352" y="33"/>
                                </a:lnTo>
                                <a:lnTo>
                                  <a:pt x="352" y="285"/>
                                </a:lnTo>
                                <a:lnTo>
                                  <a:pt x="393" y="285"/>
                                </a:lnTo>
                                <a:lnTo>
                                  <a:pt x="393" y="33"/>
                                </a:lnTo>
                                <a:lnTo>
                                  <a:pt x="486" y="33"/>
                                </a:lnTo>
                                <a:lnTo>
                                  <a:pt x="486" y="0"/>
                                </a:lnTo>
                                <a:moveTo>
                                  <a:pt x="746" y="0"/>
                                </a:moveTo>
                                <a:lnTo>
                                  <a:pt x="518" y="0"/>
                                </a:lnTo>
                                <a:lnTo>
                                  <a:pt x="518" y="33"/>
                                </a:lnTo>
                                <a:lnTo>
                                  <a:pt x="612" y="33"/>
                                </a:lnTo>
                                <a:lnTo>
                                  <a:pt x="612" y="285"/>
                                </a:lnTo>
                                <a:lnTo>
                                  <a:pt x="653" y="285"/>
                                </a:lnTo>
                                <a:lnTo>
                                  <a:pt x="653" y="33"/>
                                </a:lnTo>
                                <a:lnTo>
                                  <a:pt x="746" y="33"/>
                                </a:lnTo>
                                <a:lnTo>
                                  <a:pt x="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93" name="Прямоугольник 93"/>
                        <wps:cNvSpPr/>
                        <wps:spPr>
                          <a:xfrm>
                            <a:off x="671760" y="0"/>
                            <a:ext cx="1609200" cy="170640"/>
                          </a:xfrm>
                          <a:prstGeom prst="rect">
                            <a:avLst/>
                          </a:prstGeom>
                          <a:solidFill>
                            <a:srgbClr val="87AAD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94" name="Полилиния 94"/>
                        <wps:cNvSpPr/>
                        <wps:spPr>
                          <a:xfrm>
                            <a:off x="7278840" y="192003480"/>
                            <a:ext cx="1576440" cy="1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4379" h="294">
                                <a:moveTo>
                                  <a:pt x="208" y="69"/>
                                </a:moveTo>
                                <a:lnTo>
                                  <a:pt x="192" y="39"/>
                                </a:lnTo>
                                <a:lnTo>
                                  <a:pt x="187" y="34"/>
                                </a:lnTo>
                                <a:lnTo>
                                  <a:pt x="171" y="18"/>
                                </a:lnTo>
                                <a:lnTo>
                                  <a:pt x="145" y="4"/>
                                </a:lnTo>
                                <a:lnTo>
                                  <a:pt x="111" y="0"/>
                                </a:lnTo>
                                <a:lnTo>
                                  <a:pt x="85" y="2"/>
                                </a:lnTo>
                                <a:lnTo>
                                  <a:pt x="62" y="9"/>
                                </a:lnTo>
                                <a:lnTo>
                                  <a:pt x="42" y="19"/>
                                </a:lnTo>
                                <a:lnTo>
                                  <a:pt x="26" y="35"/>
                                </a:lnTo>
                                <a:lnTo>
                                  <a:pt x="14" y="56"/>
                                </a:lnTo>
                                <a:lnTo>
                                  <a:pt x="7" y="81"/>
                                </a:lnTo>
                                <a:lnTo>
                                  <a:pt x="2" y="111"/>
                                </a:lnTo>
                                <a:lnTo>
                                  <a:pt x="0" y="145"/>
                                </a:lnTo>
                                <a:lnTo>
                                  <a:pt x="2" y="178"/>
                                </a:lnTo>
                                <a:lnTo>
                                  <a:pt x="7" y="207"/>
                                </a:lnTo>
                                <a:lnTo>
                                  <a:pt x="16" y="233"/>
                                </a:lnTo>
                                <a:lnTo>
                                  <a:pt x="28" y="254"/>
                                </a:lnTo>
                                <a:lnTo>
                                  <a:pt x="44" y="270"/>
                                </a:lnTo>
                                <a:lnTo>
                                  <a:pt x="64" y="282"/>
                                </a:lnTo>
                                <a:lnTo>
                                  <a:pt x="85" y="291"/>
                                </a:lnTo>
                                <a:lnTo>
                                  <a:pt x="109" y="293"/>
                                </a:lnTo>
                                <a:lnTo>
                                  <a:pt x="134" y="291"/>
                                </a:lnTo>
                                <a:lnTo>
                                  <a:pt x="159" y="284"/>
                                </a:lnTo>
                                <a:lnTo>
                                  <a:pt x="183" y="275"/>
                                </a:lnTo>
                                <a:lnTo>
                                  <a:pt x="208" y="261"/>
                                </a:lnTo>
                                <a:lnTo>
                                  <a:pt x="208" y="259"/>
                                </a:lnTo>
                                <a:lnTo>
                                  <a:pt x="208" y="139"/>
                                </a:lnTo>
                                <a:lnTo>
                                  <a:pt x="106" y="139"/>
                                </a:lnTo>
                                <a:lnTo>
                                  <a:pt x="106" y="173"/>
                                </a:lnTo>
                                <a:lnTo>
                                  <a:pt x="168" y="173"/>
                                </a:lnTo>
                                <a:lnTo>
                                  <a:pt x="168" y="245"/>
                                </a:lnTo>
                                <a:lnTo>
                                  <a:pt x="162" y="249"/>
                                </a:lnTo>
                                <a:lnTo>
                                  <a:pt x="153" y="252"/>
                                </a:lnTo>
                                <a:lnTo>
                                  <a:pt x="132" y="259"/>
                                </a:lnTo>
                                <a:lnTo>
                                  <a:pt x="123" y="259"/>
                                </a:lnTo>
                                <a:lnTo>
                                  <a:pt x="113" y="259"/>
                                </a:lnTo>
                                <a:lnTo>
                                  <a:pt x="81" y="252"/>
                                </a:lnTo>
                                <a:lnTo>
                                  <a:pt x="60" y="231"/>
                                </a:lnTo>
                                <a:lnTo>
                                  <a:pt x="46" y="196"/>
                                </a:lnTo>
                                <a:lnTo>
                                  <a:pt x="42" y="145"/>
                                </a:lnTo>
                                <a:lnTo>
                                  <a:pt x="42" y="118"/>
                                </a:lnTo>
                                <a:lnTo>
                                  <a:pt x="46" y="94"/>
                                </a:lnTo>
                                <a:lnTo>
                                  <a:pt x="51" y="74"/>
                                </a:lnTo>
                                <a:lnTo>
                                  <a:pt x="58" y="60"/>
                                </a:lnTo>
                                <a:lnTo>
                                  <a:pt x="71" y="42"/>
                                </a:lnTo>
                                <a:lnTo>
                                  <a:pt x="88" y="34"/>
                                </a:lnTo>
                                <a:lnTo>
                                  <a:pt x="111" y="34"/>
                                </a:lnTo>
                                <a:lnTo>
                                  <a:pt x="132" y="35"/>
                                </a:lnTo>
                                <a:lnTo>
                                  <a:pt x="148" y="44"/>
                                </a:lnTo>
                                <a:lnTo>
                                  <a:pt x="162" y="60"/>
                                </a:lnTo>
                                <a:lnTo>
                                  <a:pt x="171" y="81"/>
                                </a:lnTo>
                                <a:lnTo>
                                  <a:pt x="208" y="69"/>
                                </a:lnTo>
                                <a:moveTo>
                                  <a:pt x="476" y="4"/>
                                </a:moveTo>
                                <a:lnTo>
                                  <a:pt x="250" y="4"/>
                                </a:lnTo>
                                <a:lnTo>
                                  <a:pt x="250" y="37"/>
                                </a:lnTo>
                                <a:lnTo>
                                  <a:pt x="344" y="37"/>
                                </a:lnTo>
                                <a:lnTo>
                                  <a:pt x="344" y="289"/>
                                </a:lnTo>
                                <a:lnTo>
                                  <a:pt x="385" y="289"/>
                                </a:lnTo>
                                <a:lnTo>
                                  <a:pt x="385" y="37"/>
                                </a:lnTo>
                                <a:lnTo>
                                  <a:pt x="476" y="37"/>
                                </a:lnTo>
                                <a:lnTo>
                                  <a:pt x="476" y="4"/>
                                </a:lnTo>
                                <a:moveTo>
                                  <a:pt x="737" y="4"/>
                                </a:moveTo>
                                <a:lnTo>
                                  <a:pt x="510" y="4"/>
                                </a:lnTo>
                                <a:lnTo>
                                  <a:pt x="510" y="37"/>
                                </a:lnTo>
                                <a:lnTo>
                                  <a:pt x="603" y="37"/>
                                </a:lnTo>
                                <a:lnTo>
                                  <a:pt x="603" y="289"/>
                                </a:lnTo>
                                <a:lnTo>
                                  <a:pt x="642" y="289"/>
                                </a:lnTo>
                                <a:lnTo>
                                  <a:pt x="642" y="37"/>
                                </a:lnTo>
                                <a:lnTo>
                                  <a:pt x="737" y="37"/>
                                </a:lnTo>
                                <a:lnTo>
                                  <a:pt x="737" y="4"/>
                                </a:lnTo>
                                <a:moveTo>
                                  <a:pt x="996" y="4"/>
                                </a:moveTo>
                                <a:lnTo>
                                  <a:pt x="768" y="4"/>
                                </a:lnTo>
                                <a:lnTo>
                                  <a:pt x="768" y="37"/>
                                </a:lnTo>
                                <a:lnTo>
                                  <a:pt x="862" y="37"/>
                                </a:lnTo>
                                <a:lnTo>
                                  <a:pt x="862" y="289"/>
                                </a:lnTo>
                                <a:lnTo>
                                  <a:pt x="902" y="289"/>
                                </a:lnTo>
                                <a:lnTo>
                                  <a:pt x="902" y="37"/>
                                </a:lnTo>
                                <a:lnTo>
                                  <a:pt x="996" y="37"/>
                                </a:lnTo>
                                <a:lnTo>
                                  <a:pt x="996" y="4"/>
                                </a:lnTo>
                                <a:moveTo>
                                  <a:pt x="1271" y="289"/>
                                </a:moveTo>
                                <a:lnTo>
                                  <a:pt x="1241" y="208"/>
                                </a:lnTo>
                                <a:lnTo>
                                  <a:pt x="1229" y="177"/>
                                </a:lnTo>
                                <a:lnTo>
                                  <a:pt x="1190" y="72"/>
                                </a:lnTo>
                                <a:lnTo>
                                  <a:pt x="1190" y="177"/>
                                </a:lnTo>
                                <a:lnTo>
                                  <a:pt x="1093" y="177"/>
                                </a:lnTo>
                                <a:lnTo>
                                  <a:pt x="1125" y="88"/>
                                </a:lnTo>
                                <a:lnTo>
                                  <a:pt x="1142" y="35"/>
                                </a:lnTo>
                                <a:lnTo>
                                  <a:pt x="1155" y="71"/>
                                </a:lnTo>
                                <a:lnTo>
                                  <a:pt x="1190" y="177"/>
                                </a:lnTo>
                                <a:lnTo>
                                  <a:pt x="1190" y="72"/>
                                </a:lnTo>
                                <a:lnTo>
                                  <a:pt x="1176" y="35"/>
                                </a:lnTo>
                                <a:lnTo>
                                  <a:pt x="1165" y="4"/>
                                </a:lnTo>
                                <a:lnTo>
                                  <a:pt x="1119" y="4"/>
                                </a:lnTo>
                                <a:lnTo>
                                  <a:pt x="1012" y="289"/>
                                </a:lnTo>
                                <a:lnTo>
                                  <a:pt x="1054" y="289"/>
                                </a:lnTo>
                                <a:lnTo>
                                  <a:pt x="1082" y="208"/>
                                </a:lnTo>
                                <a:lnTo>
                                  <a:pt x="1200" y="208"/>
                                </a:lnTo>
                                <a:lnTo>
                                  <a:pt x="1230" y="289"/>
                                </a:lnTo>
                                <a:lnTo>
                                  <a:pt x="1271" y="289"/>
                                </a:lnTo>
                                <a:moveTo>
                                  <a:pt x="1514" y="4"/>
                                </a:moveTo>
                                <a:lnTo>
                                  <a:pt x="1287" y="4"/>
                                </a:lnTo>
                                <a:lnTo>
                                  <a:pt x="1287" y="37"/>
                                </a:lnTo>
                                <a:lnTo>
                                  <a:pt x="1380" y="37"/>
                                </a:lnTo>
                                <a:lnTo>
                                  <a:pt x="1380" y="289"/>
                                </a:lnTo>
                                <a:lnTo>
                                  <a:pt x="1421" y="289"/>
                                </a:lnTo>
                                <a:lnTo>
                                  <a:pt x="1421" y="37"/>
                                </a:lnTo>
                                <a:lnTo>
                                  <a:pt x="1514" y="37"/>
                                </a:lnTo>
                                <a:lnTo>
                                  <a:pt x="1514" y="4"/>
                                </a:lnTo>
                                <a:moveTo>
                                  <a:pt x="1772" y="4"/>
                                </a:moveTo>
                                <a:lnTo>
                                  <a:pt x="1546" y="4"/>
                                </a:lnTo>
                                <a:lnTo>
                                  <a:pt x="1546" y="37"/>
                                </a:lnTo>
                                <a:lnTo>
                                  <a:pt x="1640" y="37"/>
                                </a:lnTo>
                                <a:lnTo>
                                  <a:pt x="1640" y="289"/>
                                </a:lnTo>
                                <a:lnTo>
                                  <a:pt x="1678" y="289"/>
                                </a:lnTo>
                                <a:lnTo>
                                  <a:pt x="1678" y="37"/>
                                </a:lnTo>
                                <a:lnTo>
                                  <a:pt x="1772" y="37"/>
                                </a:lnTo>
                                <a:lnTo>
                                  <a:pt x="1772" y="4"/>
                                </a:lnTo>
                                <a:moveTo>
                                  <a:pt x="2031" y="4"/>
                                </a:moveTo>
                                <a:lnTo>
                                  <a:pt x="1805" y="4"/>
                                </a:lnTo>
                                <a:lnTo>
                                  <a:pt x="1805" y="37"/>
                                </a:lnTo>
                                <a:lnTo>
                                  <a:pt x="1899" y="37"/>
                                </a:lnTo>
                                <a:lnTo>
                                  <a:pt x="1899" y="289"/>
                                </a:lnTo>
                                <a:lnTo>
                                  <a:pt x="1938" y="289"/>
                                </a:lnTo>
                                <a:lnTo>
                                  <a:pt x="1938" y="37"/>
                                </a:lnTo>
                                <a:lnTo>
                                  <a:pt x="2031" y="37"/>
                                </a:lnTo>
                                <a:lnTo>
                                  <a:pt x="2031" y="4"/>
                                </a:lnTo>
                                <a:moveTo>
                                  <a:pt x="2280" y="69"/>
                                </a:moveTo>
                                <a:lnTo>
                                  <a:pt x="2264" y="39"/>
                                </a:lnTo>
                                <a:lnTo>
                                  <a:pt x="2259" y="34"/>
                                </a:lnTo>
                                <a:lnTo>
                                  <a:pt x="2243" y="18"/>
                                </a:lnTo>
                                <a:lnTo>
                                  <a:pt x="2216" y="4"/>
                                </a:lnTo>
                                <a:lnTo>
                                  <a:pt x="2183" y="0"/>
                                </a:lnTo>
                                <a:lnTo>
                                  <a:pt x="2156" y="2"/>
                                </a:lnTo>
                                <a:lnTo>
                                  <a:pt x="2134" y="9"/>
                                </a:lnTo>
                                <a:lnTo>
                                  <a:pt x="2114" y="19"/>
                                </a:lnTo>
                                <a:lnTo>
                                  <a:pt x="2098" y="35"/>
                                </a:lnTo>
                                <a:lnTo>
                                  <a:pt x="2088" y="56"/>
                                </a:lnTo>
                                <a:lnTo>
                                  <a:pt x="2079" y="81"/>
                                </a:lnTo>
                                <a:lnTo>
                                  <a:pt x="2074" y="111"/>
                                </a:lnTo>
                                <a:lnTo>
                                  <a:pt x="2072" y="145"/>
                                </a:lnTo>
                                <a:lnTo>
                                  <a:pt x="2074" y="178"/>
                                </a:lnTo>
                                <a:lnTo>
                                  <a:pt x="2079" y="207"/>
                                </a:lnTo>
                                <a:lnTo>
                                  <a:pt x="2088" y="233"/>
                                </a:lnTo>
                                <a:lnTo>
                                  <a:pt x="2100" y="254"/>
                                </a:lnTo>
                                <a:lnTo>
                                  <a:pt x="2116" y="270"/>
                                </a:lnTo>
                                <a:lnTo>
                                  <a:pt x="2135" y="282"/>
                                </a:lnTo>
                                <a:lnTo>
                                  <a:pt x="2158" y="291"/>
                                </a:lnTo>
                                <a:lnTo>
                                  <a:pt x="2183" y="293"/>
                                </a:lnTo>
                                <a:lnTo>
                                  <a:pt x="2208" y="291"/>
                                </a:lnTo>
                                <a:lnTo>
                                  <a:pt x="2231" y="284"/>
                                </a:lnTo>
                                <a:lnTo>
                                  <a:pt x="2255" y="275"/>
                                </a:lnTo>
                                <a:lnTo>
                                  <a:pt x="2280" y="261"/>
                                </a:lnTo>
                                <a:lnTo>
                                  <a:pt x="2280" y="259"/>
                                </a:lnTo>
                                <a:lnTo>
                                  <a:pt x="2280" y="139"/>
                                </a:lnTo>
                                <a:lnTo>
                                  <a:pt x="2179" y="139"/>
                                </a:lnTo>
                                <a:lnTo>
                                  <a:pt x="2179" y="173"/>
                                </a:lnTo>
                                <a:lnTo>
                                  <a:pt x="2241" y="173"/>
                                </a:lnTo>
                                <a:lnTo>
                                  <a:pt x="2241" y="245"/>
                                </a:lnTo>
                                <a:lnTo>
                                  <a:pt x="2234" y="249"/>
                                </a:lnTo>
                                <a:lnTo>
                                  <a:pt x="2225" y="252"/>
                                </a:lnTo>
                                <a:lnTo>
                                  <a:pt x="2206" y="259"/>
                                </a:lnTo>
                                <a:lnTo>
                                  <a:pt x="2195" y="259"/>
                                </a:lnTo>
                                <a:lnTo>
                                  <a:pt x="2186" y="259"/>
                                </a:lnTo>
                                <a:lnTo>
                                  <a:pt x="2155" y="252"/>
                                </a:lnTo>
                                <a:lnTo>
                                  <a:pt x="2132" y="231"/>
                                </a:lnTo>
                                <a:lnTo>
                                  <a:pt x="2118" y="196"/>
                                </a:lnTo>
                                <a:lnTo>
                                  <a:pt x="2114" y="145"/>
                                </a:lnTo>
                                <a:lnTo>
                                  <a:pt x="2114" y="118"/>
                                </a:lnTo>
                                <a:lnTo>
                                  <a:pt x="2118" y="94"/>
                                </a:lnTo>
                                <a:lnTo>
                                  <a:pt x="2123" y="74"/>
                                </a:lnTo>
                                <a:lnTo>
                                  <a:pt x="2130" y="60"/>
                                </a:lnTo>
                                <a:lnTo>
                                  <a:pt x="2142" y="42"/>
                                </a:lnTo>
                                <a:lnTo>
                                  <a:pt x="2160" y="34"/>
                                </a:lnTo>
                                <a:lnTo>
                                  <a:pt x="2183" y="34"/>
                                </a:lnTo>
                                <a:lnTo>
                                  <a:pt x="2204" y="35"/>
                                </a:lnTo>
                                <a:lnTo>
                                  <a:pt x="2220" y="44"/>
                                </a:lnTo>
                                <a:lnTo>
                                  <a:pt x="2234" y="60"/>
                                </a:lnTo>
                                <a:lnTo>
                                  <a:pt x="2245" y="81"/>
                                </a:lnTo>
                                <a:lnTo>
                                  <a:pt x="2280" y="69"/>
                                </a:lnTo>
                                <a:moveTo>
                                  <a:pt x="2550" y="4"/>
                                </a:moveTo>
                                <a:lnTo>
                                  <a:pt x="2322" y="4"/>
                                </a:lnTo>
                                <a:lnTo>
                                  <a:pt x="2322" y="37"/>
                                </a:lnTo>
                                <a:lnTo>
                                  <a:pt x="2416" y="37"/>
                                </a:lnTo>
                                <a:lnTo>
                                  <a:pt x="2416" y="289"/>
                                </a:lnTo>
                                <a:lnTo>
                                  <a:pt x="2456" y="289"/>
                                </a:lnTo>
                                <a:lnTo>
                                  <a:pt x="2456" y="37"/>
                                </a:lnTo>
                                <a:lnTo>
                                  <a:pt x="2550" y="37"/>
                                </a:lnTo>
                                <a:lnTo>
                                  <a:pt x="2550" y="4"/>
                                </a:lnTo>
                                <a:moveTo>
                                  <a:pt x="2807" y="4"/>
                                </a:moveTo>
                                <a:lnTo>
                                  <a:pt x="2582" y="4"/>
                                </a:lnTo>
                                <a:lnTo>
                                  <a:pt x="2582" y="37"/>
                                </a:lnTo>
                                <a:lnTo>
                                  <a:pt x="2675" y="37"/>
                                </a:lnTo>
                                <a:lnTo>
                                  <a:pt x="2675" y="289"/>
                                </a:lnTo>
                                <a:lnTo>
                                  <a:pt x="2716" y="289"/>
                                </a:lnTo>
                                <a:lnTo>
                                  <a:pt x="2716" y="37"/>
                                </a:lnTo>
                                <a:lnTo>
                                  <a:pt x="2807" y="37"/>
                                </a:lnTo>
                                <a:lnTo>
                                  <a:pt x="2807" y="4"/>
                                </a:lnTo>
                                <a:moveTo>
                                  <a:pt x="3067" y="4"/>
                                </a:moveTo>
                                <a:lnTo>
                                  <a:pt x="2841" y="4"/>
                                </a:lnTo>
                                <a:lnTo>
                                  <a:pt x="2841" y="37"/>
                                </a:lnTo>
                                <a:lnTo>
                                  <a:pt x="2934" y="37"/>
                                </a:lnTo>
                                <a:lnTo>
                                  <a:pt x="2934" y="289"/>
                                </a:lnTo>
                                <a:lnTo>
                                  <a:pt x="2973" y="289"/>
                                </a:lnTo>
                                <a:lnTo>
                                  <a:pt x="2973" y="37"/>
                                </a:lnTo>
                                <a:lnTo>
                                  <a:pt x="3067" y="37"/>
                                </a:lnTo>
                                <a:lnTo>
                                  <a:pt x="3067" y="4"/>
                                </a:lnTo>
                                <a:moveTo>
                                  <a:pt x="3316" y="69"/>
                                </a:moveTo>
                                <a:lnTo>
                                  <a:pt x="3302" y="39"/>
                                </a:lnTo>
                                <a:lnTo>
                                  <a:pt x="3295" y="34"/>
                                </a:lnTo>
                                <a:lnTo>
                                  <a:pt x="3279" y="18"/>
                                </a:lnTo>
                                <a:lnTo>
                                  <a:pt x="3253" y="4"/>
                                </a:lnTo>
                                <a:lnTo>
                                  <a:pt x="3219" y="0"/>
                                </a:lnTo>
                                <a:lnTo>
                                  <a:pt x="3192" y="2"/>
                                </a:lnTo>
                                <a:lnTo>
                                  <a:pt x="3169" y="9"/>
                                </a:lnTo>
                                <a:lnTo>
                                  <a:pt x="3150" y="19"/>
                                </a:lnTo>
                                <a:lnTo>
                                  <a:pt x="3135" y="35"/>
                                </a:lnTo>
                                <a:lnTo>
                                  <a:pt x="3123" y="56"/>
                                </a:lnTo>
                                <a:lnTo>
                                  <a:pt x="3114" y="81"/>
                                </a:lnTo>
                                <a:lnTo>
                                  <a:pt x="3109" y="111"/>
                                </a:lnTo>
                                <a:lnTo>
                                  <a:pt x="3107" y="145"/>
                                </a:lnTo>
                                <a:lnTo>
                                  <a:pt x="3109" y="178"/>
                                </a:lnTo>
                                <a:lnTo>
                                  <a:pt x="3114" y="207"/>
                                </a:lnTo>
                                <a:lnTo>
                                  <a:pt x="3123" y="233"/>
                                </a:lnTo>
                                <a:lnTo>
                                  <a:pt x="3135" y="254"/>
                                </a:lnTo>
                                <a:lnTo>
                                  <a:pt x="3151" y="270"/>
                                </a:lnTo>
                                <a:lnTo>
                                  <a:pt x="3171" y="282"/>
                                </a:lnTo>
                                <a:lnTo>
                                  <a:pt x="3194" y="291"/>
                                </a:lnTo>
                                <a:lnTo>
                                  <a:pt x="3219" y="293"/>
                                </a:lnTo>
                                <a:lnTo>
                                  <a:pt x="3244" y="291"/>
                                </a:lnTo>
                                <a:lnTo>
                                  <a:pt x="3267" y="284"/>
                                </a:lnTo>
                                <a:lnTo>
                                  <a:pt x="3292" y="275"/>
                                </a:lnTo>
                                <a:lnTo>
                                  <a:pt x="3316" y="261"/>
                                </a:lnTo>
                                <a:lnTo>
                                  <a:pt x="3316" y="259"/>
                                </a:lnTo>
                                <a:lnTo>
                                  <a:pt x="3316" y="139"/>
                                </a:lnTo>
                                <a:lnTo>
                                  <a:pt x="3216" y="139"/>
                                </a:lnTo>
                                <a:lnTo>
                                  <a:pt x="3216" y="173"/>
                                </a:lnTo>
                                <a:lnTo>
                                  <a:pt x="3278" y="173"/>
                                </a:lnTo>
                                <a:lnTo>
                                  <a:pt x="3278" y="245"/>
                                </a:lnTo>
                                <a:lnTo>
                                  <a:pt x="3271" y="249"/>
                                </a:lnTo>
                                <a:lnTo>
                                  <a:pt x="3262" y="252"/>
                                </a:lnTo>
                                <a:lnTo>
                                  <a:pt x="3242" y="259"/>
                                </a:lnTo>
                                <a:lnTo>
                                  <a:pt x="3232" y="259"/>
                                </a:lnTo>
                                <a:lnTo>
                                  <a:pt x="3223" y="259"/>
                                </a:lnTo>
                                <a:lnTo>
                                  <a:pt x="3190" y="252"/>
                                </a:lnTo>
                                <a:lnTo>
                                  <a:pt x="3167" y="231"/>
                                </a:lnTo>
                                <a:lnTo>
                                  <a:pt x="3153" y="196"/>
                                </a:lnTo>
                                <a:lnTo>
                                  <a:pt x="3150" y="145"/>
                                </a:lnTo>
                                <a:lnTo>
                                  <a:pt x="3150" y="118"/>
                                </a:lnTo>
                                <a:lnTo>
                                  <a:pt x="3153" y="94"/>
                                </a:lnTo>
                                <a:lnTo>
                                  <a:pt x="3158" y="74"/>
                                </a:lnTo>
                                <a:lnTo>
                                  <a:pt x="3165" y="60"/>
                                </a:lnTo>
                                <a:lnTo>
                                  <a:pt x="3178" y="42"/>
                                </a:lnTo>
                                <a:lnTo>
                                  <a:pt x="3195" y="34"/>
                                </a:lnTo>
                                <a:lnTo>
                                  <a:pt x="3219" y="34"/>
                                </a:lnTo>
                                <a:lnTo>
                                  <a:pt x="3241" y="35"/>
                                </a:lnTo>
                                <a:lnTo>
                                  <a:pt x="3256" y="44"/>
                                </a:lnTo>
                                <a:lnTo>
                                  <a:pt x="3271" y="60"/>
                                </a:lnTo>
                                <a:lnTo>
                                  <a:pt x="3281" y="81"/>
                                </a:lnTo>
                                <a:lnTo>
                                  <a:pt x="3316" y="69"/>
                                </a:lnTo>
                                <a:moveTo>
                                  <a:pt x="3602" y="289"/>
                                </a:moveTo>
                                <a:lnTo>
                                  <a:pt x="3572" y="208"/>
                                </a:lnTo>
                                <a:lnTo>
                                  <a:pt x="3560" y="177"/>
                                </a:lnTo>
                                <a:lnTo>
                                  <a:pt x="3521" y="72"/>
                                </a:lnTo>
                                <a:lnTo>
                                  <a:pt x="3521" y="177"/>
                                </a:lnTo>
                                <a:lnTo>
                                  <a:pt x="3424" y="177"/>
                                </a:lnTo>
                                <a:lnTo>
                                  <a:pt x="3456" y="88"/>
                                </a:lnTo>
                                <a:lnTo>
                                  <a:pt x="3473" y="35"/>
                                </a:lnTo>
                                <a:lnTo>
                                  <a:pt x="3486" y="71"/>
                                </a:lnTo>
                                <a:lnTo>
                                  <a:pt x="3521" y="177"/>
                                </a:lnTo>
                                <a:lnTo>
                                  <a:pt x="3521" y="72"/>
                                </a:lnTo>
                                <a:lnTo>
                                  <a:pt x="3507" y="35"/>
                                </a:lnTo>
                                <a:lnTo>
                                  <a:pt x="3496" y="4"/>
                                </a:lnTo>
                                <a:lnTo>
                                  <a:pt x="3450" y="4"/>
                                </a:lnTo>
                                <a:lnTo>
                                  <a:pt x="3343" y="289"/>
                                </a:lnTo>
                                <a:lnTo>
                                  <a:pt x="3385" y="289"/>
                                </a:lnTo>
                                <a:lnTo>
                                  <a:pt x="3413" y="208"/>
                                </a:lnTo>
                                <a:lnTo>
                                  <a:pt x="3532" y="208"/>
                                </a:lnTo>
                                <a:lnTo>
                                  <a:pt x="3562" y="289"/>
                                </a:lnTo>
                                <a:lnTo>
                                  <a:pt x="3602" y="289"/>
                                </a:lnTo>
                                <a:moveTo>
                                  <a:pt x="3861" y="289"/>
                                </a:moveTo>
                                <a:lnTo>
                                  <a:pt x="3831" y="208"/>
                                </a:lnTo>
                                <a:lnTo>
                                  <a:pt x="3819" y="177"/>
                                </a:lnTo>
                                <a:lnTo>
                                  <a:pt x="3780" y="72"/>
                                </a:lnTo>
                                <a:lnTo>
                                  <a:pt x="3780" y="177"/>
                                </a:lnTo>
                                <a:lnTo>
                                  <a:pt x="3683" y="177"/>
                                </a:lnTo>
                                <a:lnTo>
                                  <a:pt x="3715" y="88"/>
                                </a:lnTo>
                                <a:lnTo>
                                  <a:pt x="3733" y="35"/>
                                </a:lnTo>
                                <a:lnTo>
                                  <a:pt x="3743" y="71"/>
                                </a:lnTo>
                                <a:lnTo>
                                  <a:pt x="3780" y="177"/>
                                </a:lnTo>
                                <a:lnTo>
                                  <a:pt x="3780" y="72"/>
                                </a:lnTo>
                                <a:lnTo>
                                  <a:pt x="3766" y="35"/>
                                </a:lnTo>
                                <a:lnTo>
                                  <a:pt x="3756" y="4"/>
                                </a:lnTo>
                                <a:lnTo>
                                  <a:pt x="3710" y="4"/>
                                </a:lnTo>
                                <a:lnTo>
                                  <a:pt x="3602" y="289"/>
                                </a:lnTo>
                                <a:lnTo>
                                  <a:pt x="3643" y="289"/>
                                </a:lnTo>
                                <a:lnTo>
                                  <a:pt x="3673" y="208"/>
                                </a:lnTo>
                                <a:lnTo>
                                  <a:pt x="3791" y="208"/>
                                </a:lnTo>
                                <a:lnTo>
                                  <a:pt x="3819" y="289"/>
                                </a:lnTo>
                                <a:lnTo>
                                  <a:pt x="3861" y="289"/>
                                </a:lnTo>
                                <a:moveTo>
                                  <a:pt x="4119" y="289"/>
                                </a:moveTo>
                                <a:lnTo>
                                  <a:pt x="4089" y="208"/>
                                </a:lnTo>
                                <a:lnTo>
                                  <a:pt x="4078" y="177"/>
                                </a:lnTo>
                                <a:lnTo>
                                  <a:pt x="4040" y="72"/>
                                </a:lnTo>
                                <a:lnTo>
                                  <a:pt x="4040" y="177"/>
                                </a:lnTo>
                                <a:lnTo>
                                  <a:pt x="3943" y="177"/>
                                </a:lnTo>
                                <a:lnTo>
                                  <a:pt x="3974" y="88"/>
                                </a:lnTo>
                                <a:lnTo>
                                  <a:pt x="3990" y="35"/>
                                </a:lnTo>
                                <a:lnTo>
                                  <a:pt x="4003" y="71"/>
                                </a:lnTo>
                                <a:lnTo>
                                  <a:pt x="4040" y="177"/>
                                </a:lnTo>
                                <a:lnTo>
                                  <a:pt x="4040" y="72"/>
                                </a:lnTo>
                                <a:lnTo>
                                  <a:pt x="4025" y="35"/>
                                </a:lnTo>
                                <a:lnTo>
                                  <a:pt x="4015" y="4"/>
                                </a:lnTo>
                                <a:lnTo>
                                  <a:pt x="3969" y="4"/>
                                </a:lnTo>
                                <a:lnTo>
                                  <a:pt x="3861" y="289"/>
                                </a:lnTo>
                                <a:lnTo>
                                  <a:pt x="3902" y="289"/>
                                </a:lnTo>
                                <a:lnTo>
                                  <a:pt x="3930" y="208"/>
                                </a:lnTo>
                                <a:lnTo>
                                  <a:pt x="4050" y="208"/>
                                </a:lnTo>
                                <a:lnTo>
                                  <a:pt x="4078" y="289"/>
                                </a:lnTo>
                                <a:lnTo>
                                  <a:pt x="4119" y="289"/>
                                </a:lnTo>
                                <a:moveTo>
                                  <a:pt x="4378" y="289"/>
                                </a:moveTo>
                                <a:lnTo>
                                  <a:pt x="4348" y="208"/>
                                </a:lnTo>
                                <a:lnTo>
                                  <a:pt x="4338" y="177"/>
                                </a:lnTo>
                                <a:lnTo>
                                  <a:pt x="4299" y="72"/>
                                </a:lnTo>
                                <a:lnTo>
                                  <a:pt x="4299" y="177"/>
                                </a:lnTo>
                                <a:lnTo>
                                  <a:pt x="4200" y="177"/>
                                </a:lnTo>
                                <a:lnTo>
                                  <a:pt x="4232" y="88"/>
                                </a:lnTo>
                                <a:lnTo>
                                  <a:pt x="4249" y="35"/>
                                </a:lnTo>
                                <a:lnTo>
                                  <a:pt x="4262" y="71"/>
                                </a:lnTo>
                                <a:lnTo>
                                  <a:pt x="4299" y="177"/>
                                </a:lnTo>
                                <a:lnTo>
                                  <a:pt x="4299" y="72"/>
                                </a:lnTo>
                                <a:lnTo>
                                  <a:pt x="4285" y="35"/>
                                </a:lnTo>
                                <a:lnTo>
                                  <a:pt x="4272" y="4"/>
                                </a:lnTo>
                                <a:lnTo>
                                  <a:pt x="4227" y="4"/>
                                </a:lnTo>
                                <a:lnTo>
                                  <a:pt x="4119" y="289"/>
                                </a:lnTo>
                                <a:lnTo>
                                  <a:pt x="4161" y="289"/>
                                </a:lnTo>
                                <a:lnTo>
                                  <a:pt x="4189" y="208"/>
                                </a:lnTo>
                                <a:lnTo>
                                  <a:pt x="4308" y="208"/>
                                </a:lnTo>
                                <a:lnTo>
                                  <a:pt x="4338" y="289"/>
                                </a:lnTo>
                                <a:lnTo>
                                  <a:pt x="4378" y="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8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95" name="Прямоугольник 95"/>
                        <wps:cNvSpPr/>
                        <wps:spPr>
                          <a:xfrm>
                            <a:off x="306000" y="60840"/>
                            <a:ext cx="365760" cy="48960"/>
                          </a:xfrm>
                          <a:prstGeom prst="rect">
                            <a:avLst/>
                          </a:prstGeom>
                          <a:solidFill>
                            <a:srgbClr val="21447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858757" id="Группа 65" o:spid="_x0000_s1026" style="position:absolute;margin-left:114.2pt;margin-top:60.7pt;width:179.65pt;height:13.5pt;z-index:-503316368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">
                <v:rect id="Прямоугольник 91" o:spid="_x0000_s1027" style="position:absolute;width:306720;height:170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0Ah8UA&#10;AADbAAAADwAAAGRycy9kb3ducmV2LnhtbESPQWvCQBSE7wX/w/KE3urGHhqNboKIhYRe2rQXb8/s&#10;Mwlm34bsatL++m6h4HGYmW+YbTaZTtxocK1lBctFBIK4srrlWsHX5+vTCoTzyBo7y6Tgmxxk6exh&#10;i4m2I3/QrfS1CBB2CSpovO8TKV3VkEG3sD1x8M52MOiDHGqpBxwD3HTyOYpepMGWw0KDPe0bqi7l&#10;1Sh4i9fHw3FlCh/n7z/XQ1HidCqVepxPuw0IT5O/h//buVawXsLfl/ADZPo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3QCHxQAAANsAAAAPAAAAAAAAAAAAAAAAAJgCAABkcnMv&#10;ZG93bnJldi54bWxQSwUGAAAAAAQABAD1AAAAigMAAAAA&#10;" fillcolor="#87aadd" stroked="f"/>
                <v:shape id="Полилиния 92" o:spid="_x0000_s1028" style="position:absolute;left:6622920;top:192005640;width:268920;height:102960;visibility:visible;mso-wrap-style:square;v-text-anchor:top" coordsize="747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djycUA&#10;AADbAAAADwAAAGRycy9kb3ducmV2LnhtbESP3WrCQBSE7wu+w3IEb4pumkLR6Cr+FXpRBGMe4JA9&#10;JsHs2bi7NenbdwuFXg4z8w2z2gymFQ9yvrGs4GWWgCAurW64UlBc3qdzED4ga2wtk4Jv8rBZj55W&#10;mGnb85keeahEhLDPUEEdQpdJ6cuaDPqZ7Yijd7XOYIjSVVI77CPctDJNkjdpsOG4UGNH+5rKW/5l&#10;FNyPpz4tdp/ysF3cjs8u378WJldqMh62SxCBhvAf/mt/aAWLFH6/x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p2PJxQAAANsAAAAPAAAAAAAAAAAAAAAAAJgCAABkcnMv&#10;ZG93bnJldi54bWxQSwUGAAAAAAQABAD1AAAAigMAAAAA&#10;" path="m227,l,,,33r93,l93,285r40,l133,33r94,l227,m486,l258,r,33l352,33r,252l393,285r,-252l486,33,486,m746,l518,r,33l612,33r,252l653,285r,-252l746,33,746,xe" fillcolor="black" stroked="f">
                  <v:fill opacity="51143f"/>
                  <v:path arrowok="t"/>
                </v:shape>
                <v:rect id="Прямоугольник 93" o:spid="_x0000_s1029" style="position:absolute;left:671760;width:1609200;height:170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M7a8UA&#10;AADbAAAADwAAAGRycy9kb3ducmV2LnhtbESPQWvCQBSE7wX/w/KE3ppNW6gxuoqIhYRe2tSLt2f2&#10;mYRm34bsRlN/vVsoeBxm5htmuR5NK87Uu8aygucoBkFcWt1wpWD//f6UgHAeWWNrmRT8koP1avKw&#10;xFTbC3/RufCVCBB2KSqove9SKV1Zk0EX2Y44eCfbG/RB9pXUPV4C3LTyJY7fpMGGw0KNHW1rKn+K&#10;wSj4mM0Pu0Nicj/LPq/DLi9wPBZKPU7HzQKEp9Hfw//tTCuYv8Lfl/AD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QztrxQAAANsAAAAPAAAAAAAAAAAAAAAAAJgCAABkcnMv&#10;ZG93bnJldi54bWxQSwUGAAAAAAQABAD1AAAAigMAAAAA&#10;" fillcolor="#87aadd" stroked="f"/>
                <v:shape id="Полилиния 94" o:spid="_x0000_s1030" style="position:absolute;left:7278840;top:192003480;width:1576440;height:105840;visibility:visible;mso-wrap-style:square;v-text-anchor:top" coordsize="4379,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JB9MUA&#10;AADbAAAADwAAAGRycy9kb3ducmV2LnhtbESP3WrCQBSE7wu+w3KE3hTd1IpodBUrSqvghT8PcMwe&#10;k2j2bMiuJn17Vyh4OczMN8xk1phC3KlyuWUFn90IBHFidc6pguNh1RmCcB5ZY2GZFPyRg9m09TbB&#10;WNuad3Tf+1QECLsYFWTel7GULsnIoOvakjh4Z1sZ9EFWqdQV1gFuCtmLooE0mHNYyLCkRUbJdX8z&#10;Cn5Wt/7843Spl+vtMP36Hm2MXG6Uem838zEIT41/hf/bv1rBqA/PL+EH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0kH0xQAAANsAAAAPAAAAAAAAAAAAAAAAAJgCAABkcnMv&#10;ZG93bnJldi54bWxQSwUGAAAAAAQABAD1AAAAigMAAAAA&#10;" path="m208,69l192,39r-5,-5l171,18,145,4,111,,85,2,62,9,42,19,26,35,14,56,7,81,2,111,,145r2,33l7,207r9,26l28,254r16,16l64,282r21,9l109,293r25,-2l159,284r24,-9l208,261r,-2l208,139r-102,l106,173r62,l168,245r-6,4l153,252r-21,7l123,259r-10,l81,252,60,231,46,196,42,145r,-27l46,94,51,74,58,60,71,42,88,34r23,l132,35r16,9l162,60r9,21l208,69m476,4l250,4r,33l344,37r,252l385,289r,-252l476,37r,-33m737,4l510,4r,33l603,37r,252l642,289r,-252l737,37r,-33m996,4l768,4r,33l862,37r,252l902,289r,-252l996,37r,-33m1271,289r-30,-81l1229,177,1190,72r,105l1093,177r32,-89l1142,35r13,36l1190,177r,-105l1176,35,1165,4r-46,l1012,289r42,l1082,208r118,l1230,289r41,m1514,4r-227,l1287,37r93,l1380,289r41,l1421,37r93,l1514,4t258,l1546,4r,33l1640,37r,252l1678,289r,-252l1772,37r,-33m2031,4r-226,l1805,37r94,l1899,289r39,l1938,37r93,l2031,4t249,65l2264,39r-5,-5l2243,18,2216,4,2183,r-27,2l2134,9r-20,10l2098,35r-10,21l2079,81r-5,30l2072,145r2,33l2079,207r9,26l2100,254r16,16l2135,282r23,9l2183,293r25,-2l2231,284r24,-9l2280,261r,-2l2280,139r-101,l2179,173r62,l2241,245r-7,4l2225,252r-19,7l2195,259r-9,l2155,252r-23,-21l2118,196r-4,-51l2114,118r4,-24l2123,74r7,-14l2142,42r18,-8l2183,34r21,1l2220,44r14,16l2245,81r35,-12m2550,4r-228,l2322,37r94,l2416,289r40,l2456,37r94,l2550,4t257,l2582,4r,33l2675,37r,252l2716,289r,-252l2807,37r,-33m3067,4r-226,l2841,37r93,l2934,289r39,l2973,37r94,l3067,4t249,65l3302,39r-7,-5l3279,18,3253,4,3219,r-27,2l3169,9r-19,10l3135,35r-12,21l3114,81r-5,30l3107,145r2,33l3114,207r9,26l3135,254r16,16l3171,282r23,9l3219,293r25,-2l3267,284r25,-9l3316,261r,-2l3316,139r-100,l3216,173r62,l3278,245r-7,4l3262,252r-20,7l3232,259r-9,l3190,252r-23,-21l3153,196r-3,-51l3150,118r3,-24l3158,74r7,-14l3178,42r17,-8l3219,34r22,1l3256,44r15,16l3281,81r35,-12m3602,289r-30,-81l3560,177,3521,72r,105l3424,177r32,-89l3473,35r13,36l3521,177r,-105l3507,35,3496,4r-46,l3343,289r42,l3413,208r119,l3562,289r40,m3861,289r-30,-81l3819,177,3780,72r,105l3683,177r32,-89l3733,35r10,36l3780,177r,-105l3766,35,3756,4r-46,l3602,289r41,l3673,208r118,l3819,289r42,m4119,289r-30,-81l4078,177,4040,72r,105l3943,177r31,-89l3990,35r13,36l4040,177r,-105l4025,35,4015,4r-46,l3861,289r41,l3930,208r120,l4078,289r41,m4378,289r-30,-81l4338,177,4299,72r,105l4200,177r32,-89l4249,35r13,36l4299,177r,-105l4285,35,4272,4r-45,l4119,289r42,l4189,208r119,l4338,289r40,xe" fillcolor="black" stroked="f">
                  <v:fill opacity="51143f"/>
                  <v:path arrowok="t"/>
                </v:shape>
                <v:rect id="Прямоугольник 95" o:spid="_x0000_s1031" style="position:absolute;left:306000;top:60840;width:365760;height:48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qZkMMA&#10;AADbAAAADwAAAGRycy9kb3ducmV2LnhtbESPQYvCMBSE7wv+h/AEb2vaBV2tRtFdFBEvVS/eHs2z&#10;LTYvpclq+++NIOxxmJlvmPmyNZW4U+NKywriYQSCOLO65FzB+bT5nIBwHlljZZkUdORgueh9zDHR&#10;9sEp3Y8+FwHCLkEFhfd1IqXLCjLohrYmDt7VNgZ9kE0udYOPADeV/IqisTRYclgosKafgrLb8c8o&#10;0LTrui5d5eV+G28v7XcW/64PSg367WoGwlPr/8Pv9k4rmI7g9SX8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qZkMMAAADbAAAADwAAAAAAAAAAAAAAAACYAgAAZHJzL2Rv&#10;d25yZXYueG1sUEsFBgAAAAAEAAQA9QAAAIgDAAAAAA==&#10;" fillcolor="#214477" stroked="f"/>
                <w10:wrap type="topAndBottom" anchorx="page"/>
              </v:group>
            </w:pict>
          </mc:Fallback>
        </mc:AlternateContent>
      </w:r>
    </w:p>
    <w:p w14:paraId="38065265" w14:textId="77777777" w:rsidR="00147D99" w:rsidRDefault="00147D99">
      <w:pPr>
        <w:pStyle w:val="a5"/>
        <w:spacing w:before="2"/>
        <w:rPr>
          <w:sz w:val="14"/>
        </w:rPr>
      </w:pPr>
    </w:p>
    <w:p w14:paraId="6593AF3A" w14:textId="77777777" w:rsidR="00147D99" w:rsidRDefault="00147D99">
      <w:pPr>
        <w:pStyle w:val="a5"/>
        <w:spacing w:before="7"/>
        <w:rPr>
          <w:sz w:val="14"/>
        </w:rPr>
      </w:pPr>
    </w:p>
    <w:p w14:paraId="6DB6294C" w14:textId="77777777" w:rsidR="00147D99" w:rsidRDefault="00147D99">
      <w:pPr>
        <w:pStyle w:val="a5"/>
        <w:rPr>
          <w:sz w:val="26"/>
        </w:rPr>
      </w:pPr>
    </w:p>
    <w:p w14:paraId="005B31AA" w14:textId="77777777" w:rsidR="00147D99" w:rsidRDefault="00CE5153">
      <w:pPr>
        <w:pStyle w:val="a5"/>
        <w:spacing w:before="169" w:line="252" w:lineRule="auto"/>
        <w:ind w:left="400"/>
        <w:jc w:val="both"/>
        <w:rPr>
          <w:sz w:val="21"/>
        </w:rPr>
      </w:pPr>
      <w:r>
        <w:t xml:space="preserve">Рис. 2: </w:t>
      </w:r>
      <w:bookmarkStart w:id="38" w:name="_bookmark13"/>
      <w:bookmarkEnd w:id="38"/>
      <w:r>
        <w:t xml:space="preserve">Неоптимальное картирование прочтения, содержащего делецию. (1) </w:t>
      </w:r>
      <w:r>
        <w:rPr>
          <w:spacing w:val="-24"/>
        </w:rPr>
        <w:t xml:space="preserve">–– </w:t>
      </w:r>
      <w:r>
        <w:rPr>
          <w:spacing w:val="-3"/>
        </w:rPr>
        <w:t>рефе</w:t>
      </w:r>
      <w:r>
        <w:t xml:space="preserve">ренсная последовательность, (2) </w:t>
      </w:r>
      <w:r>
        <w:rPr>
          <w:spacing w:val="-24"/>
        </w:rPr>
        <w:t xml:space="preserve">–– </w:t>
      </w:r>
      <w:r>
        <w:t xml:space="preserve">последовательность прочтения, (3) </w:t>
      </w:r>
      <w:r>
        <w:rPr>
          <w:spacing w:val="-24"/>
        </w:rPr>
        <w:t xml:space="preserve">–– </w:t>
      </w:r>
      <w:r>
        <w:t xml:space="preserve">картирование, произведённое алгоритмом, включающее две SNP и одну делецию, (4) </w:t>
      </w:r>
      <w:r>
        <w:rPr>
          <w:spacing w:val="-24"/>
        </w:rPr>
        <w:t xml:space="preserve">–– </w:t>
      </w:r>
      <w:r>
        <w:rPr>
          <w:spacing w:val="-3"/>
        </w:rPr>
        <w:t>опти</w:t>
      </w:r>
      <w:r>
        <w:t>мальное местоположение делеции</w:t>
      </w:r>
    </w:p>
    <w:p w14:paraId="458CED59" w14:textId="77777777" w:rsidR="00147D99" w:rsidRDefault="00CE5153">
      <w:pPr>
        <w:pStyle w:val="a5"/>
        <w:spacing w:before="89" w:line="252" w:lineRule="auto"/>
        <w:ind w:left="118" w:right="1374"/>
        <w:jc w:val="both"/>
        <w:rPr>
          <w:sz w:val="21"/>
        </w:rPr>
      </w:pPr>
      <w:r>
        <w:br w:type="column"/>
      </w:r>
      <w:r>
        <w:rPr>
          <w:b/>
          <w:spacing w:val="-3"/>
        </w:rPr>
        <w:t xml:space="preserve">Удаление дубликатов. </w:t>
      </w:r>
      <w:r>
        <w:t>Так как молекулы ДНК очень малы, вероятность их разрушения или возникновения в них ошибок велика, а полученные от них сигналы находятся за пределами чувствительности</w:t>
      </w:r>
      <w:r>
        <w:rPr>
          <w:spacing w:val="-17"/>
        </w:rPr>
        <w:t xml:space="preserve"> </w:t>
      </w:r>
      <w:r>
        <w:t>многих</w:t>
      </w:r>
      <w:r>
        <w:rPr>
          <w:spacing w:val="-16"/>
        </w:rPr>
        <w:t xml:space="preserve"> </w:t>
      </w:r>
      <w:r>
        <w:t>современных</w:t>
      </w:r>
      <w:r>
        <w:rPr>
          <w:spacing w:val="-16"/>
        </w:rPr>
        <w:t xml:space="preserve"> </w:t>
      </w:r>
      <w:r>
        <w:t>приборов.</w:t>
      </w:r>
      <w:r>
        <w:rPr>
          <w:spacing w:val="-17"/>
        </w:rPr>
        <w:t xml:space="preserve"> </w:t>
      </w:r>
      <w:r>
        <w:t xml:space="preserve">Решением этих проблем является амплификация </w:t>
      </w:r>
      <w:r>
        <w:rPr>
          <w:spacing w:val="-3"/>
        </w:rPr>
        <w:t xml:space="preserve">молекул </w:t>
      </w:r>
      <w:r>
        <w:t xml:space="preserve">ДНК. Амплификация </w:t>
      </w:r>
      <w:proofErr w:type="gramStart"/>
      <w:r>
        <w:t>может быть</w:t>
      </w:r>
      <w:proofErr w:type="gramEnd"/>
      <w:r>
        <w:t xml:space="preserve"> как на стадии приготовления библиотеки (ПЦР), так и на стадии секвенирования. Амплицикация и последующее объединение ампликонов в </w:t>
      </w:r>
      <w:r>
        <w:rPr>
          <w:spacing w:val="-3"/>
        </w:rPr>
        <w:t>кла</w:t>
      </w:r>
      <w:r>
        <w:t xml:space="preserve">стер производится для усиления сигнала и нивелирования ошибок, </w:t>
      </w:r>
      <w:r>
        <w:rPr>
          <w:spacing w:val="-3"/>
        </w:rPr>
        <w:t>происходя</w:t>
      </w:r>
      <w:r>
        <w:t xml:space="preserve">щих на каждом цикле секвенирования с отдельными молекулами. Соответственно, в процессе секвенирования возникают дубликатные прочтения, </w:t>
      </w:r>
      <w:r>
        <w:rPr>
          <w:spacing w:val="-3"/>
        </w:rPr>
        <w:t>которые</w:t>
      </w:r>
      <w:r>
        <w:rPr>
          <w:spacing w:val="2"/>
        </w:rPr>
        <w:t xml:space="preserve"> </w:t>
      </w:r>
      <w:r>
        <w:t>могут быть как ПЦР-дубликатами библиотеки, так и возникать из-за ошибок распознавания кластеров амплификации (оптические дубликаты). Согласно принятой практике, дубликаты должны быть удалены или помечены для улучшения поиска генетических вариантов[</w:t>
      </w:r>
      <w:hyperlink w:anchor="_bookmark68">
        <w:r>
          <w:rPr>
            <w:color w:val="003052"/>
          </w:rPr>
          <w:t>40</w:t>
        </w:r>
      </w:hyperlink>
      <w:r>
        <w:t>].</w:t>
      </w:r>
    </w:p>
    <w:p w14:paraId="4A7A37B7" w14:textId="77777777" w:rsidR="00147D99" w:rsidRDefault="00147D99">
      <w:pPr>
        <w:sectPr w:rsidR="00147D99">
          <w:type w:val="continuous"/>
          <w:pgSz w:w="11906" w:h="16838"/>
          <w:pgMar w:top="1540" w:right="0" w:bottom="280" w:left="1300" w:header="953" w:footer="0" w:gutter="0"/>
          <w:cols w:num="2" w:space="720" w:equalWidth="0">
            <w:col w:w="4833" w:space="40"/>
            <w:col w:w="5732"/>
          </w:cols>
          <w:formProt w:val="0"/>
          <w:docGrid w:linePitch="100" w:charSpace="4096"/>
        </w:sectPr>
      </w:pPr>
    </w:p>
    <w:p w14:paraId="4DB83B2D" w14:textId="77777777" w:rsidR="00147D99" w:rsidRDefault="00147D99">
      <w:pPr>
        <w:pStyle w:val="a5"/>
        <w:spacing w:before="7"/>
        <w:rPr>
          <w:sz w:val="11"/>
        </w:rPr>
      </w:pPr>
    </w:p>
    <w:p w14:paraId="2FC30311" w14:textId="77777777" w:rsidR="00147D99" w:rsidRDefault="00CE5153">
      <w:pPr>
        <w:pStyle w:val="a5"/>
        <w:spacing w:before="89" w:line="252" w:lineRule="auto"/>
        <w:ind w:left="117" w:right="1657" w:firstLine="358"/>
        <w:jc w:val="both"/>
        <w:rPr>
          <w:sz w:val="21"/>
        </w:rPr>
      </w:pPr>
      <w:r>
        <w:rPr>
          <w:spacing w:val="-3"/>
        </w:rPr>
        <w:t xml:space="preserve">Однако, </w:t>
      </w:r>
      <w:r>
        <w:t xml:space="preserve">было показано, что для WGS-данных удаление </w:t>
      </w:r>
      <w:r>
        <w:rPr>
          <w:spacing w:val="-3"/>
        </w:rPr>
        <w:t xml:space="preserve">дубликатов </w:t>
      </w:r>
      <w:r>
        <w:t xml:space="preserve">имеет минимальный эффект на улучшение поиска полиморфизмов </w:t>
      </w:r>
      <w:r>
        <w:rPr>
          <w:spacing w:val="-24"/>
        </w:rPr>
        <w:t xml:space="preserve">–– </w:t>
      </w:r>
      <w:r>
        <w:t xml:space="preserve">приблизительно 92% из более чем 17 млн вариантов были найдены вне зависимости от наличия этапа удаления </w:t>
      </w:r>
      <w:r>
        <w:rPr>
          <w:spacing w:val="-3"/>
        </w:rPr>
        <w:t>дубликатов</w:t>
      </w:r>
      <w:r>
        <w:rPr>
          <w:spacing w:val="-26"/>
        </w:rPr>
        <w:t xml:space="preserve"> </w:t>
      </w:r>
      <w:r>
        <w:t>и</w:t>
      </w:r>
      <w:r>
        <w:rPr>
          <w:spacing w:val="-26"/>
        </w:rPr>
        <w:t xml:space="preserve"> </w:t>
      </w:r>
      <w:r>
        <w:t>использованных</w:t>
      </w:r>
      <w:r>
        <w:rPr>
          <w:spacing w:val="-26"/>
        </w:rPr>
        <w:t xml:space="preserve"> </w:t>
      </w:r>
      <w:r>
        <w:t>инструментов</w:t>
      </w:r>
      <w:r>
        <w:rPr>
          <w:spacing w:val="-26"/>
        </w:rPr>
        <w:t xml:space="preserve"> </w:t>
      </w:r>
      <w:r>
        <w:t>для</w:t>
      </w:r>
      <w:r>
        <w:rPr>
          <w:spacing w:val="-25"/>
        </w:rPr>
        <w:t xml:space="preserve"> </w:t>
      </w:r>
      <w:r>
        <w:t>поиска</w:t>
      </w:r>
      <w:r>
        <w:rPr>
          <w:spacing w:val="-27"/>
        </w:rPr>
        <w:t xml:space="preserve"> </w:t>
      </w:r>
      <w:r>
        <w:t>дубликатов[</w:t>
      </w:r>
      <w:hyperlink w:anchor="_bookmark69">
        <w:r>
          <w:rPr>
            <w:color w:val="003052"/>
          </w:rPr>
          <w:t>41</w:t>
        </w:r>
      </w:hyperlink>
      <w:r>
        <w:t>].</w:t>
      </w:r>
      <w:r>
        <w:rPr>
          <w:spacing w:val="-25"/>
        </w:rPr>
        <w:t xml:space="preserve"> </w:t>
      </w:r>
      <w:r>
        <w:t>Учитывая,</w:t>
      </w:r>
      <w:r>
        <w:rPr>
          <w:spacing w:val="-26"/>
        </w:rPr>
        <w:t xml:space="preserve"> </w:t>
      </w:r>
      <w:r>
        <w:t xml:space="preserve">что удаление </w:t>
      </w:r>
      <w:r>
        <w:rPr>
          <w:spacing w:val="-3"/>
        </w:rPr>
        <w:t xml:space="preserve">дубликатов </w:t>
      </w:r>
      <w:r>
        <w:t>может занимать значительную часть потраченного на обработку данных</w:t>
      </w:r>
      <w:r>
        <w:rPr>
          <w:spacing w:val="-18"/>
        </w:rPr>
        <w:t xml:space="preserve"> </w:t>
      </w:r>
      <w:r>
        <w:t>времени,</w:t>
      </w:r>
      <w:r>
        <w:rPr>
          <w:spacing w:val="-18"/>
        </w:rPr>
        <w:t xml:space="preserve"> </w:t>
      </w:r>
      <w:r>
        <w:t>следует</w:t>
      </w:r>
      <w:r>
        <w:rPr>
          <w:spacing w:val="-17"/>
        </w:rPr>
        <w:t xml:space="preserve"> </w:t>
      </w:r>
      <w:r>
        <w:t>взвесить</w:t>
      </w:r>
      <w:r>
        <w:rPr>
          <w:spacing w:val="-18"/>
        </w:rPr>
        <w:t xml:space="preserve"> </w:t>
      </w:r>
      <w:r>
        <w:t>пользу</w:t>
      </w:r>
      <w:r>
        <w:rPr>
          <w:spacing w:val="-17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затраты</w:t>
      </w:r>
      <w:r>
        <w:rPr>
          <w:spacing w:val="-17"/>
        </w:rPr>
        <w:t xml:space="preserve"> </w:t>
      </w:r>
      <w:r>
        <w:t>данного</w:t>
      </w:r>
      <w:r>
        <w:rPr>
          <w:spacing w:val="-18"/>
        </w:rPr>
        <w:t xml:space="preserve"> </w:t>
      </w:r>
      <w:r>
        <w:t>этапа</w:t>
      </w:r>
      <w:r>
        <w:rPr>
          <w:spacing w:val="-17"/>
        </w:rPr>
        <w:t xml:space="preserve"> </w:t>
      </w:r>
      <w:r>
        <w:t>для</w:t>
      </w:r>
      <w:r>
        <w:rPr>
          <w:spacing w:val="-18"/>
        </w:rPr>
        <w:t xml:space="preserve"> </w:t>
      </w:r>
      <w:r>
        <w:t>конкретной</w:t>
      </w:r>
      <w:r>
        <w:rPr>
          <w:spacing w:val="-17"/>
        </w:rPr>
        <w:t xml:space="preserve"> </w:t>
      </w:r>
      <w:r>
        <w:t>прикладной</w:t>
      </w:r>
      <w:r>
        <w:rPr>
          <w:spacing w:val="-2"/>
        </w:rPr>
        <w:t xml:space="preserve"> </w:t>
      </w:r>
      <w:r>
        <w:t>задачи.</w:t>
      </w:r>
    </w:p>
    <w:p w14:paraId="67597538" w14:textId="77777777" w:rsidR="00147D99" w:rsidRDefault="00147D99">
      <w:pPr>
        <w:pStyle w:val="a5"/>
        <w:spacing w:before="5"/>
        <w:rPr>
          <w:sz w:val="30"/>
        </w:rPr>
      </w:pPr>
    </w:p>
    <w:p w14:paraId="6DF2E193" w14:textId="77777777" w:rsidR="00147D99" w:rsidRDefault="00CE5153">
      <w:pPr>
        <w:pStyle w:val="a5"/>
        <w:spacing w:line="252" w:lineRule="auto"/>
        <w:ind w:left="117" w:right="1657"/>
        <w:jc w:val="both"/>
        <w:rPr>
          <w:sz w:val="21"/>
        </w:rPr>
      </w:pPr>
      <w:r>
        <w:rPr>
          <w:b/>
        </w:rPr>
        <w:t xml:space="preserve">Рекалибровка качества прочтений (BQSR). </w:t>
      </w:r>
      <w:r>
        <w:t>В приборной оценке качества прочтений всегда имеют место систематические ошибки. Это связано как с особенностями физико-химических реакций в секвенаторе, так и с техническими недостатками обо</w:t>
      </w:r>
      <w:r>
        <w:rPr>
          <w:spacing w:val="-3"/>
        </w:rPr>
        <w:t>рудования.</w:t>
      </w:r>
      <w:r>
        <w:rPr>
          <w:spacing w:val="-12"/>
        </w:rPr>
        <w:t xml:space="preserve"> </w:t>
      </w:r>
      <w:r>
        <w:t>Вычисление</w:t>
      </w:r>
      <w:r>
        <w:rPr>
          <w:spacing w:val="-11"/>
        </w:rPr>
        <w:t xml:space="preserve"> </w:t>
      </w:r>
      <w:r>
        <w:t>качества</w:t>
      </w:r>
      <w:r>
        <w:rPr>
          <w:spacing w:val="-11"/>
        </w:rPr>
        <w:t xml:space="preserve"> </w:t>
      </w:r>
      <w:r>
        <w:t>прочтения</w:t>
      </w:r>
      <w:r>
        <w:rPr>
          <w:spacing w:val="-20"/>
        </w:rPr>
        <w:t xml:space="preserve"> </w:t>
      </w:r>
      <w:r>
        <w:rPr>
          <w:spacing w:val="-24"/>
        </w:rPr>
        <w:t>––</w:t>
      </w:r>
      <w:r>
        <w:rPr>
          <w:spacing w:val="-20"/>
        </w:rPr>
        <w:t xml:space="preserve"> </w:t>
      </w:r>
      <w:r>
        <w:t>сложный</w:t>
      </w:r>
      <w:r>
        <w:rPr>
          <w:spacing w:val="-11"/>
        </w:rPr>
        <w:t xml:space="preserve"> </w:t>
      </w:r>
      <w:r>
        <w:t>алгоритм,</w:t>
      </w:r>
      <w:r>
        <w:rPr>
          <w:spacing w:val="-12"/>
        </w:rPr>
        <w:t xml:space="preserve"> </w:t>
      </w:r>
      <w:r>
        <w:t>защищённый</w:t>
      </w:r>
      <w:r>
        <w:rPr>
          <w:spacing w:val="-11"/>
        </w:rPr>
        <w:t xml:space="preserve"> </w:t>
      </w:r>
      <w:r>
        <w:t>авторскими правами производителя секвенатора. Вместе с тем от качества прочтений напрямую</w:t>
      </w:r>
      <w:r>
        <w:rPr>
          <w:spacing w:val="-18"/>
        </w:rPr>
        <w:t xml:space="preserve"> </w:t>
      </w:r>
      <w:r>
        <w:t>зависит</w:t>
      </w:r>
      <w:r>
        <w:rPr>
          <w:spacing w:val="-18"/>
        </w:rPr>
        <w:t xml:space="preserve"> </w:t>
      </w:r>
      <w:r>
        <w:t>алгоритм</w:t>
      </w:r>
      <w:r>
        <w:rPr>
          <w:spacing w:val="-19"/>
        </w:rPr>
        <w:t xml:space="preserve"> </w:t>
      </w:r>
      <w:r>
        <w:t>поиска</w:t>
      </w:r>
      <w:r>
        <w:rPr>
          <w:spacing w:val="-18"/>
        </w:rPr>
        <w:t xml:space="preserve"> </w:t>
      </w:r>
      <w:r>
        <w:t>вариантов</w:t>
      </w:r>
      <w:r>
        <w:rPr>
          <w:spacing w:val="-20"/>
        </w:rPr>
        <w:t xml:space="preserve"> </w:t>
      </w:r>
      <w:r>
        <w:rPr>
          <w:spacing w:val="-24"/>
        </w:rPr>
        <w:t>––</w:t>
      </w:r>
      <w:r>
        <w:rPr>
          <w:spacing w:val="-21"/>
        </w:rPr>
        <w:t xml:space="preserve"> </w:t>
      </w:r>
      <w:r>
        <w:t>он</w:t>
      </w:r>
      <w:r>
        <w:rPr>
          <w:spacing w:val="-18"/>
        </w:rPr>
        <w:t xml:space="preserve"> </w:t>
      </w:r>
      <w:r>
        <w:t>использует</w:t>
      </w:r>
      <w:r>
        <w:rPr>
          <w:spacing w:val="-18"/>
        </w:rPr>
        <w:t xml:space="preserve"> </w:t>
      </w:r>
      <w:r>
        <w:t>данный</w:t>
      </w:r>
      <w:r>
        <w:rPr>
          <w:spacing w:val="-18"/>
        </w:rPr>
        <w:t xml:space="preserve"> </w:t>
      </w:r>
      <w:r>
        <w:t>коэффициент</w:t>
      </w:r>
      <w:r>
        <w:rPr>
          <w:spacing w:val="-18"/>
        </w:rPr>
        <w:t xml:space="preserve"> </w:t>
      </w:r>
      <w:r>
        <w:t xml:space="preserve">как вес в пользу присутствия или отсутствия генетического варианта в конкретной </w:t>
      </w:r>
      <w:r>
        <w:rPr>
          <w:spacing w:val="-4"/>
        </w:rPr>
        <w:t xml:space="preserve">точке </w:t>
      </w:r>
      <w:r>
        <w:t>генома.</w:t>
      </w:r>
    </w:p>
    <w:p w14:paraId="19C4A463" w14:textId="77777777" w:rsidR="00147D99" w:rsidRDefault="00CE5153">
      <w:pPr>
        <w:pStyle w:val="a5"/>
        <w:spacing w:line="252" w:lineRule="auto"/>
        <w:ind w:left="117" w:right="1657" w:firstLine="358"/>
        <w:jc w:val="both"/>
        <w:rPr>
          <w:sz w:val="21"/>
        </w:rPr>
      </w:pPr>
      <w:r>
        <w:t>Решением</w:t>
      </w:r>
      <w:r>
        <w:rPr>
          <w:spacing w:val="-9"/>
        </w:rPr>
        <w:t xml:space="preserve"> </w:t>
      </w:r>
      <w:r>
        <w:t>является</w:t>
      </w:r>
      <w:r>
        <w:rPr>
          <w:spacing w:val="-9"/>
        </w:rPr>
        <w:t xml:space="preserve"> </w:t>
      </w:r>
      <w:r>
        <w:t>рекалибровка</w:t>
      </w:r>
      <w:r>
        <w:rPr>
          <w:spacing w:val="-8"/>
        </w:rPr>
        <w:t xml:space="preserve"> </w:t>
      </w:r>
      <w:r>
        <w:t>качества</w:t>
      </w:r>
      <w:r>
        <w:rPr>
          <w:spacing w:val="-9"/>
        </w:rPr>
        <w:t xml:space="preserve"> </w:t>
      </w:r>
      <w:r>
        <w:t>прочтений,</w:t>
      </w:r>
      <w:r>
        <w:rPr>
          <w:spacing w:val="-9"/>
        </w:rPr>
        <w:t xml:space="preserve"> </w:t>
      </w:r>
      <w:r>
        <w:t>представляющая</w:t>
      </w:r>
      <w:r>
        <w:rPr>
          <w:spacing w:val="-8"/>
        </w:rPr>
        <w:t xml:space="preserve"> </w:t>
      </w:r>
      <w:r>
        <w:t>собой</w:t>
      </w:r>
      <w:r>
        <w:rPr>
          <w:spacing w:val="-9"/>
        </w:rPr>
        <w:t xml:space="preserve"> </w:t>
      </w:r>
      <w:r>
        <w:rPr>
          <w:spacing w:val="-3"/>
        </w:rPr>
        <w:t>кор</w:t>
      </w:r>
      <w:r>
        <w:t>ректировку</w:t>
      </w:r>
      <w:r>
        <w:rPr>
          <w:spacing w:val="-20"/>
        </w:rPr>
        <w:t xml:space="preserve"> </w:t>
      </w:r>
      <w:r>
        <w:t>систематических</w:t>
      </w:r>
      <w:r>
        <w:rPr>
          <w:spacing w:val="-18"/>
        </w:rPr>
        <w:t xml:space="preserve"> </w:t>
      </w:r>
      <w:r>
        <w:t>ошибок,</w:t>
      </w:r>
      <w:r>
        <w:rPr>
          <w:spacing w:val="-18"/>
        </w:rPr>
        <w:t xml:space="preserve"> </w:t>
      </w:r>
      <w:r>
        <w:rPr>
          <w:spacing w:val="-4"/>
        </w:rPr>
        <w:t>исходя</w:t>
      </w:r>
      <w:r>
        <w:rPr>
          <w:spacing w:val="-19"/>
        </w:rPr>
        <w:t xml:space="preserve"> </w:t>
      </w:r>
      <w:r>
        <w:t>из</w:t>
      </w:r>
      <w:r>
        <w:rPr>
          <w:spacing w:val="-18"/>
        </w:rPr>
        <w:t xml:space="preserve"> </w:t>
      </w:r>
      <w:r>
        <w:t>известных</w:t>
      </w:r>
      <w:r>
        <w:rPr>
          <w:spacing w:val="-18"/>
        </w:rPr>
        <w:t xml:space="preserve"> </w:t>
      </w:r>
      <w:r>
        <w:t>паттернов</w:t>
      </w:r>
      <w:r>
        <w:rPr>
          <w:spacing w:val="-19"/>
        </w:rPr>
        <w:t xml:space="preserve"> </w:t>
      </w:r>
      <w:r>
        <w:t>зависимости</w:t>
      </w:r>
      <w:r>
        <w:rPr>
          <w:spacing w:val="-18"/>
        </w:rPr>
        <w:t xml:space="preserve"> </w:t>
      </w:r>
      <w:r>
        <w:t xml:space="preserve">случайных величин. Следует заметить, что рекалибровка не помогает определить, </w:t>
      </w:r>
      <w:r>
        <w:rPr>
          <w:spacing w:val="-4"/>
        </w:rPr>
        <w:t xml:space="preserve">какой </w:t>
      </w:r>
      <w:r>
        <w:t>нуклеотид</w:t>
      </w:r>
      <w:r>
        <w:rPr>
          <w:spacing w:val="-15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реальности</w:t>
      </w:r>
      <w:r>
        <w:rPr>
          <w:spacing w:val="-15"/>
        </w:rPr>
        <w:t xml:space="preserve"> </w:t>
      </w:r>
      <w:r>
        <w:t>находится</w:t>
      </w:r>
      <w:r>
        <w:rPr>
          <w:spacing w:val="-14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данной</w:t>
      </w:r>
      <w:r>
        <w:rPr>
          <w:spacing w:val="-15"/>
        </w:rPr>
        <w:t xml:space="preserve"> </w:t>
      </w:r>
      <w:r>
        <w:t>позиции</w:t>
      </w:r>
      <w:r>
        <w:rPr>
          <w:spacing w:val="-17"/>
        </w:rPr>
        <w:t xml:space="preserve"> </w:t>
      </w:r>
      <w:r>
        <w:rPr>
          <w:spacing w:val="-24"/>
        </w:rPr>
        <w:t>––</w:t>
      </w:r>
      <w:r>
        <w:rPr>
          <w:spacing w:val="-18"/>
        </w:rPr>
        <w:t xml:space="preserve"> </w:t>
      </w:r>
      <w:r>
        <w:t>она</w:t>
      </w:r>
      <w:r>
        <w:rPr>
          <w:spacing w:val="-15"/>
        </w:rPr>
        <w:t xml:space="preserve"> </w:t>
      </w:r>
      <w:r>
        <w:t>лишь</w:t>
      </w:r>
      <w:r>
        <w:rPr>
          <w:spacing w:val="-14"/>
        </w:rPr>
        <w:t xml:space="preserve"> </w:t>
      </w:r>
      <w:r>
        <w:t>указывает</w:t>
      </w:r>
      <w:r>
        <w:rPr>
          <w:spacing w:val="-14"/>
        </w:rPr>
        <w:t xml:space="preserve"> </w:t>
      </w:r>
      <w:r>
        <w:t>алгоритму поиска генетических вариантов, выше или ниже вероятность правильного прочтения нуклеотида</w:t>
      </w:r>
      <w:r>
        <w:rPr>
          <w:spacing w:val="-2"/>
        </w:rPr>
        <w:t xml:space="preserve"> </w:t>
      </w:r>
      <w:r>
        <w:t>секвенатором.</w:t>
      </w:r>
    </w:p>
    <w:p w14:paraId="27E337AB" w14:textId="77777777" w:rsidR="00147D99" w:rsidRDefault="00CE5153">
      <w:pPr>
        <w:pStyle w:val="a5"/>
        <w:spacing w:line="271" w:lineRule="exact"/>
        <w:ind w:left="475"/>
        <w:jc w:val="both"/>
        <w:rPr>
          <w:sz w:val="21"/>
        </w:rPr>
      </w:pPr>
      <w:r>
        <w:t>Первоочередное влияние на ошибки оказывают:</w:t>
      </w:r>
    </w:p>
    <w:p w14:paraId="52DB5C75" w14:textId="77777777" w:rsidR="00147D99" w:rsidRDefault="00147D99">
      <w:pPr>
        <w:pStyle w:val="a5"/>
        <w:spacing w:before="1"/>
        <w:rPr>
          <w:sz w:val="23"/>
        </w:rPr>
      </w:pPr>
    </w:p>
    <w:p w14:paraId="4476DD54" w14:textId="77777777" w:rsidR="00147D99" w:rsidRDefault="00CE5153">
      <w:pPr>
        <w:pStyle w:val="aa"/>
        <w:numPr>
          <w:ilvl w:val="0"/>
          <w:numId w:val="10"/>
        </w:numPr>
        <w:tabs>
          <w:tab w:val="left" w:pos="716"/>
        </w:tabs>
        <w:spacing w:line="252" w:lineRule="auto"/>
        <w:ind w:right="1657"/>
        <w:rPr>
          <w:sz w:val="24"/>
        </w:rPr>
      </w:pPr>
      <w:proofErr w:type="gramStart"/>
      <w:r>
        <w:rPr>
          <w:sz w:val="24"/>
        </w:rPr>
        <w:t>Собственно</w:t>
      </w:r>
      <w:proofErr w:type="gramEnd"/>
      <w:r>
        <w:rPr>
          <w:sz w:val="24"/>
        </w:rPr>
        <w:t xml:space="preserve"> прибор (секвенатор) и номер запуска. Большая часть секвенаторов выставляет прочтению более высокое качество прочтения по сравнению с ожидаемым,</w:t>
      </w:r>
      <w:r>
        <w:rPr>
          <w:spacing w:val="-26"/>
          <w:sz w:val="24"/>
        </w:rPr>
        <w:t xml:space="preserve"> </w:t>
      </w:r>
      <w:r>
        <w:rPr>
          <w:sz w:val="24"/>
        </w:rPr>
        <w:t>гораздо</w:t>
      </w:r>
      <w:r>
        <w:rPr>
          <w:spacing w:val="-26"/>
          <w:sz w:val="24"/>
        </w:rPr>
        <w:t xml:space="preserve"> </w:t>
      </w:r>
      <w:r>
        <w:rPr>
          <w:sz w:val="24"/>
        </w:rPr>
        <w:t>реже</w:t>
      </w:r>
      <w:r>
        <w:rPr>
          <w:spacing w:val="-26"/>
          <w:sz w:val="24"/>
        </w:rPr>
        <w:t xml:space="preserve"> </w:t>
      </w:r>
      <w:r>
        <w:rPr>
          <w:sz w:val="24"/>
        </w:rPr>
        <w:t>встречаются</w:t>
      </w:r>
      <w:r>
        <w:rPr>
          <w:spacing w:val="-26"/>
          <w:sz w:val="24"/>
        </w:rPr>
        <w:t xml:space="preserve"> </w:t>
      </w:r>
      <w:r>
        <w:rPr>
          <w:sz w:val="24"/>
        </w:rPr>
        <w:t>модели,</w:t>
      </w:r>
      <w:r>
        <w:rPr>
          <w:spacing w:val="-25"/>
          <w:sz w:val="24"/>
        </w:rPr>
        <w:t xml:space="preserve"> </w:t>
      </w:r>
      <w:r>
        <w:rPr>
          <w:sz w:val="24"/>
        </w:rPr>
        <w:t>занижающие</w:t>
      </w:r>
      <w:r>
        <w:rPr>
          <w:spacing w:val="-26"/>
          <w:sz w:val="24"/>
        </w:rPr>
        <w:t xml:space="preserve"> </w:t>
      </w:r>
      <w:r>
        <w:rPr>
          <w:sz w:val="24"/>
        </w:rPr>
        <w:t>качество</w:t>
      </w:r>
      <w:r>
        <w:rPr>
          <w:spacing w:val="-26"/>
          <w:sz w:val="24"/>
        </w:rPr>
        <w:t xml:space="preserve"> </w:t>
      </w:r>
      <w:r>
        <w:rPr>
          <w:sz w:val="24"/>
        </w:rPr>
        <w:t>прочтения[</w:t>
      </w:r>
      <w:hyperlink w:anchor="_bookmark68">
        <w:r>
          <w:rPr>
            <w:color w:val="003052"/>
            <w:sz w:val="24"/>
          </w:rPr>
          <w:t>40</w:t>
        </w:r>
      </w:hyperlink>
      <w:r>
        <w:rPr>
          <w:sz w:val="24"/>
        </w:rPr>
        <w:t>]. Каждый</w:t>
      </w:r>
      <w:r>
        <w:rPr>
          <w:spacing w:val="-16"/>
          <w:sz w:val="24"/>
        </w:rPr>
        <w:t xml:space="preserve"> </w:t>
      </w:r>
      <w:r>
        <w:rPr>
          <w:sz w:val="24"/>
        </w:rPr>
        <w:t>отдельный</w:t>
      </w:r>
      <w:r>
        <w:rPr>
          <w:spacing w:val="-17"/>
          <w:sz w:val="24"/>
        </w:rPr>
        <w:t xml:space="preserve"> </w:t>
      </w:r>
      <w:r>
        <w:rPr>
          <w:sz w:val="24"/>
        </w:rPr>
        <w:t>запуск</w:t>
      </w:r>
      <w:r>
        <w:rPr>
          <w:spacing w:val="-17"/>
          <w:sz w:val="24"/>
        </w:rPr>
        <w:t xml:space="preserve"> </w:t>
      </w:r>
      <w:r>
        <w:rPr>
          <w:sz w:val="24"/>
        </w:rPr>
        <w:t>может</w:t>
      </w:r>
      <w:r>
        <w:rPr>
          <w:spacing w:val="-16"/>
          <w:sz w:val="24"/>
        </w:rPr>
        <w:t xml:space="preserve"> </w:t>
      </w:r>
      <w:r>
        <w:rPr>
          <w:sz w:val="24"/>
        </w:rPr>
        <w:t>различаться</w:t>
      </w:r>
      <w:r>
        <w:rPr>
          <w:spacing w:val="-17"/>
          <w:sz w:val="24"/>
        </w:rPr>
        <w:t xml:space="preserve"> </w:t>
      </w:r>
      <w:r>
        <w:rPr>
          <w:sz w:val="24"/>
        </w:rPr>
        <w:t>по</w:t>
      </w:r>
      <w:r>
        <w:rPr>
          <w:spacing w:val="-17"/>
          <w:sz w:val="24"/>
        </w:rPr>
        <w:t xml:space="preserve"> </w:t>
      </w:r>
      <w:r>
        <w:rPr>
          <w:sz w:val="24"/>
        </w:rPr>
        <w:t>параметрам</w:t>
      </w:r>
      <w:r>
        <w:rPr>
          <w:spacing w:val="-17"/>
          <w:sz w:val="24"/>
        </w:rPr>
        <w:t xml:space="preserve"> </w:t>
      </w:r>
      <w:r>
        <w:rPr>
          <w:sz w:val="24"/>
        </w:rPr>
        <w:t>чипа</w:t>
      </w:r>
      <w:r>
        <w:rPr>
          <w:spacing w:val="-16"/>
          <w:sz w:val="24"/>
        </w:rPr>
        <w:t xml:space="preserve"> </w:t>
      </w:r>
      <w:r>
        <w:rPr>
          <w:sz w:val="24"/>
        </w:rPr>
        <w:t>и</w:t>
      </w:r>
      <w:r>
        <w:rPr>
          <w:spacing w:val="-16"/>
          <w:sz w:val="24"/>
        </w:rPr>
        <w:t xml:space="preserve"> </w:t>
      </w:r>
      <w:r>
        <w:rPr>
          <w:sz w:val="24"/>
        </w:rPr>
        <w:t>химических реагентов;</w:t>
      </w:r>
    </w:p>
    <w:p w14:paraId="1F15BDC7" w14:textId="77777777" w:rsidR="00147D99" w:rsidRDefault="00CE5153">
      <w:pPr>
        <w:pStyle w:val="aa"/>
        <w:numPr>
          <w:ilvl w:val="0"/>
          <w:numId w:val="10"/>
        </w:numPr>
        <w:tabs>
          <w:tab w:val="left" w:pos="716"/>
        </w:tabs>
        <w:spacing w:before="195" w:line="252" w:lineRule="auto"/>
        <w:ind w:right="1697"/>
        <w:rPr>
          <w:sz w:val="24"/>
        </w:rPr>
      </w:pPr>
      <w:r>
        <w:rPr>
          <w:sz w:val="24"/>
        </w:rPr>
        <w:t>Цикл секвенирования. Качество прочтения уменьшается с каждым циклом за счёт накопления ошибок в кластере</w:t>
      </w:r>
      <w:r>
        <w:rPr>
          <w:spacing w:val="-9"/>
          <w:sz w:val="24"/>
        </w:rPr>
        <w:t xml:space="preserve"> </w:t>
      </w:r>
      <w:r>
        <w:rPr>
          <w:sz w:val="24"/>
        </w:rPr>
        <w:t>амплификации;</w:t>
      </w:r>
    </w:p>
    <w:p w14:paraId="201E421A" w14:textId="77777777" w:rsidR="00147D99" w:rsidRDefault="00CE5153">
      <w:pPr>
        <w:pStyle w:val="aa"/>
        <w:numPr>
          <w:ilvl w:val="0"/>
          <w:numId w:val="10"/>
        </w:numPr>
        <w:tabs>
          <w:tab w:val="left" w:pos="716"/>
        </w:tabs>
        <w:spacing w:before="198" w:line="252" w:lineRule="auto"/>
        <w:ind w:right="1218"/>
        <w:jc w:val="left"/>
        <w:rPr>
          <w:sz w:val="24"/>
        </w:rPr>
      </w:pPr>
      <w:r>
        <w:rPr>
          <w:sz w:val="24"/>
        </w:rPr>
        <w:t>Нуклеотидный</w:t>
      </w:r>
      <w:r>
        <w:rPr>
          <w:spacing w:val="-30"/>
          <w:sz w:val="24"/>
        </w:rPr>
        <w:t xml:space="preserve"> </w:t>
      </w:r>
      <w:r>
        <w:rPr>
          <w:spacing w:val="-4"/>
          <w:sz w:val="24"/>
        </w:rPr>
        <w:t>контекст.</w:t>
      </w:r>
      <w:r>
        <w:rPr>
          <w:spacing w:val="-29"/>
          <w:sz w:val="24"/>
        </w:rPr>
        <w:t xml:space="preserve"> </w:t>
      </w:r>
      <w:r>
        <w:rPr>
          <w:sz w:val="24"/>
        </w:rPr>
        <w:t>Систематические</w:t>
      </w:r>
      <w:r>
        <w:rPr>
          <w:spacing w:val="-29"/>
          <w:sz w:val="24"/>
        </w:rPr>
        <w:t xml:space="preserve"> </w:t>
      </w:r>
      <w:r>
        <w:rPr>
          <w:sz w:val="24"/>
        </w:rPr>
        <w:t>ошибки,</w:t>
      </w:r>
      <w:r>
        <w:rPr>
          <w:spacing w:val="-29"/>
          <w:sz w:val="24"/>
        </w:rPr>
        <w:t xml:space="preserve"> </w:t>
      </w:r>
      <w:r>
        <w:rPr>
          <w:sz w:val="24"/>
        </w:rPr>
        <w:t>связанные</w:t>
      </w:r>
      <w:r>
        <w:rPr>
          <w:spacing w:val="-30"/>
          <w:sz w:val="24"/>
        </w:rPr>
        <w:t xml:space="preserve"> </w:t>
      </w:r>
      <w:r>
        <w:rPr>
          <w:sz w:val="24"/>
        </w:rPr>
        <w:t>с</w:t>
      </w:r>
      <w:r>
        <w:rPr>
          <w:spacing w:val="-29"/>
          <w:sz w:val="24"/>
        </w:rPr>
        <w:t xml:space="preserve"> </w:t>
      </w:r>
      <w:r>
        <w:rPr>
          <w:sz w:val="24"/>
        </w:rPr>
        <w:t>физико-химическими процессами,</w:t>
      </w:r>
      <w:r>
        <w:rPr>
          <w:spacing w:val="-19"/>
          <w:sz w:val="24"/>
        </w:rPr>
        <w:t xml:space="preserve"> </w:t>
      </w:r>
      <w:r>
        <w:rPr>
          <w:sz w:val="24"/>
        </w:rPr>
        <w:t>влияют</w:t>
      </w:r>
      <w:r>
        <w:rPr>
          <w:spacing w:val="-18"/>
          <w:sz w:val="24"/>
        </w:rPr>
        <w:t xml:space="preserve"> </w:t>
      </w:r>
      <w:r>
        <w:rPr>
          <w:sz w:val="24"/>
        </w:rPr>
        <w:t>на</w:t>
      </w:r>
      <w:r>
        <w:rPr>
          <w:spacing w:val="-19"/>
          <w:sz w:val="24"/>
        </w:rPr>
        <w:t xml:space="preserve"> </w:t>
      </w:r>
      <w:r>
        <w:rPr>
          <w:sz w:val="24"/>
        </w:rPr>
        <w:t>качество</w:t>
      </w:r>
      <w:r>
        <w:rPr>
          <w:spacing w:val="-18"/>
          <w:sz w:val="24"/>
        </w:rPr>
        <w:t xml:space="preserve"> </w:t>
      </w:r>
      <w:r>
        <w:rPr>
          <w:sz w:val="24"/>
        </w:rPr>
        <w:t>прочтения</w:t>
      </w:r>
      <w:r>
        <w:rPr>
          <w:spacing w:val="-18"/>
          <w:sz w:val="24"/>
        </w:rPr>
        <w:t xml:space="preserve"> </w:t>
      </w:r>
      <w:r>
        <w:rPr>
          <w:sz w:val="24"/>
        </w:rPr>
        <w:t>нуклеотида</w:t>
      </w:r>
      <w:r>
        <w:rPr>
          <w:spacing w:val="-19"/>
          <w:sz w:val="24"/>
        </w:rPr>
        <w:t xml:space="preserve"> </w:t>
      </w:r>
      <w:r>
        <w:rPr>
          <w:sz w:val="24"/>
        </w:rPr>
        <w:t>в</w:t>
      </w:r>
      <w:r>
        <w:rPr>
          <w:spacing w:val="-18"/>
          <w:sz w:val="24"/>
        </w:rPr>
        <w:t xml:space="preserve"> </w:t>
      </w:r>
      <w:r>
        <w:rPr>
          <w:sz w:val="24"/>
        </w:rPr>
        <w:t>зависимости</w:t>
      </w:r>
      <w:r>
        <w:rPr>
          <w:spacing w:val="-18"/>
          <w:sz w:val="24"/>
        </w:rPr>
        <w:t xml:space="preserve"> </w:t>
      </w:r>
      <w:r>
        <w:rPr>
          <w:sz w:val="24"/>
        </w:rPr>
        <w:t>от</w:t>
      </w:r>
      <w:r>
        <w:rPr>
          <w:spacing w:val="-19"/>
          <w:sz w:val="24"/>
        </w:rPr>
        <w:t xml:space="preserve"> </w:t>
      </w:r>
      <w:r>
        <w:rPr>
          <w:sz w:val="24"/>
        </w:rPr>
        <w:t>предше</w:t>
      </w:r>
      <w:r>
        <w:t>ствующего ему динуклеотида.</w:t>
      </w:r>
    </w:p>
    <w:p w14:paraId="43DAABDF" w14:textId="77777777" w:rsidR="00147D99" w:rsidRDefault="00147D99">
      <w:pPr>
        <w:pStyle w:val="a5"/>
        <w:spacing w:before="7"/>
        <w:rPr>
          <w:sz w:val="23"/>
        </w:rPr>
      </w:pPr>
    </w:p>
    <w:p w14:paraId="37006E57" w14:textId="77777777" w:rsidR="00147D99" w:rsidRDefault="00CE5153">
      <w:pPr>
        <w:pStyle w:val="a5"/>
        <w:spacing w:line="252" w:lineRule="auto"/>
        <w:ind w:left="117" w:right="1657" w:firstLine="358"/>
        <w:jc w:val="both"/>
        <w:rPr>
          <w:sz w:val="21"/>
        </w:rPr>
      </w:pPr>
      <w:r>
        <w:t>Кроме того, алгоритм рекалибровки учитывает изменчивость каждого отдельного сайта, используя базы данных известных генетических вариантов. Высокая изменчивость повышает вероятность правильного прочтения нуклеотида, не совпадающего с референсным в данной позиции генома.</w:t>
      </w:r>
    </w:p>
    <w:p w14:paraId="2695E1C3" w14:textId="77777777" w:rsidR="00147D99" w:rsidRDefault="00CE5153">
      <w:pPr>
        <w:pStyle w:val="a5"/>
        <w:spacing w:line="252" w:lineRule="auto"/>
        <w:ind w:left="117" w:right="1698" w:firstLine="358"/>
        <w:jc w:val="both"/>
        <w:rPr>
          <w:sz w:val="21"/>
        </w:rPr>
        <w:sectPr w:rsidR="00147D99">
          <w:pgSz w:w="11906" w:h="16838"/>
          <w:pgMar w:top="1540" w:right="0" w:bottom="280" w:left="1300" w:header="953" w:footer="0" w:gutter="0"/>
          <w:cols w:space="720"/>
          <w:formProt w:val="0"/>
          <w:docGrid w:linePitch="100" w:charSpace="4096"/>
        </w:sectPr>
      </w:pPr>
      <w:r>
        <w:t>Broad</w:t>
      </w:r>
      <w:r>
        <w:rPr>
          <w:spacing w:val="-8"/>
        </w:rPr>
        <w:t xml:space="preserve"> </w:t>
      </w:r>
      <w:r>
        <w:t>Institute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MIT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Harvard</w:t>
      </w:r>
      <w:r>
        <w:rPr>
          <w:spacing w:val="-7"/>
        </w:rPr>
        <w:t xml:space="preserve"> </w:t>
      </w:r>
      <w:r>
        <w:t>рекомендует</w:t>
      </w:r>
      <w:r>
        <w:rPr>
          <w:spacing w:val="-7"/>
        </w:rPr>
        <w:t xml:space="preserve"> </w:t>
      </w:r>
      <w:r>
        <w:t>BQSR</w:t>
      </w:r>
      <w:r>
        <w:rPr>
          <w:spacing w:val="-7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использованию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любых данных</w:t>
      </w:r>
      <w:r>
        <w:rPr>
          <w:spacing w:val="-2"/>
        </w:rPr>
        <w:t xml:space="preserve"> </w:t>
      </w:r>
      <w:r>
        <w:t>секвенирования[</w:t>
      </w:r>
      <w:hyperlink w:anchor="_bookmark68">
        <w:r>
          <w:rPr>
            <w:color w:val="003052"/>
          </w:rPr>
          <w:t>40</w:t>
        </w:r>
      </w:hyperlink>
      <w:r>
        <w:t>].</w:t>
      </w:r>
    </w:p>
    <w:p w14:paraId="5F02CDBB" w14:textId="77777777" w:rsidR="00147D99" w:rsidRDefault="00147D99">
      <w:pPr>
        <w:pStyle w:val="a5"/>
        <w:spacing w:before="7"/>
        <w:rPr>
          <w:sz w:val="11"/>
        </w:rPr>
      </w:pPr>
    </w:p>
    <w:p w14:paraId="099B5B40" w14:textId="77777777" w:rsidR="00147D99" w:rsidRDefault="00CE5153">
      <w:pPr>
        <w:pStyle w:val="a5"/>
        <w:spacing w:before="89" w:line="252" w:lineRule="auto"/>
        <w:ind w:left="400" w:right="1374"/>
        <w:jc w:val="both"/>
        <w:rPr>
          <w:sz w:val="21"/>
        </w:rPr>
      </w:pPr>
      <w:r>
        <w:rPr>
          <w:b/>
        </w:rPr>
        <w:t xml:space="preserve">Поиск генетических вариантов. </w:t>
      </w:r>
      <w:r>
        <w:t xml:space="preserve">Невозможно </w:t>
      </w:r>
      <w:r>
        <w:rPr>
          <w:spacing w:val="-3"/>
        </w:rPr>
        <w:t xml:space="preserve">точно </w:t>
      </w:r>
      <w:r>
        <w:t xml:space="preserve">сказать, </w:t>
      </w:r>
      <w:r>
        <w:rPr>
          <w:spacing w:val="-4"/>
        </w:rPr>
        <w:t xml:space="preserve">какой </w:t>
      </w:r>
      <w:r>
        <w:t xml:space="preserve">нуклеотид </w:t>
      </w:r>
      <w:r>
        <w:rPr>
          <w:spacing w:val="-3"/>
        </w:rPr>
        <w:t>нахо</w:t>
      </w:r>
      <w:r>
        <w:t xml:space="preserve">дится в каждой позиции генома. Анализ производит специальный алгоритм, </w:t>
      </w:r>
      <w:r>
        <w:rPr>
          <w:spacing w:val="-3"/>
        </w:rPr>
        <w:t xml:space="preserve">который </w:t>
      </w:r>
      <w:r>
        <w:t xml:space="preserve">оценивает качество прочтения, качество выравнивания и процент </w:t>
      </w:r>
      <w:r>
        <w:rPr>
          <w:spacing w:val="-3"/>
        </w:rPr>
        <w:t xml:space="preserve">букв </w:t>
      </w:r>
      <w:r>
        <w:t>в данной</w:t>
      </w:r>
      <w:r>
        <w:rPr>
          <w:spacing w:val="-39"/>
        </w:rPr>
        <w:t xml:space="preserve"> </w:t>
      </w:r>
      <w:r>
        <w:t>позиции на картированных прочтениях. Отличие генома образца от референсного генома называется</w:t>
      </w:r>
      <w:r>
        <w:rPr>
          <w:spacing w:val="-8"/>
        </w:rPr>
        <w:t xml:space="preserve"> </w:t>
      </w:r>
      <w:r>
        <w:t>генетическим</w:t>
      </w:r>
      <w:r>
        <w:rPr>
          <w:spacing w:val="-7"/>
        </w:rPr>
        <w:t xml:space="preserve"> </w:t>
      </w:r>
      <w:r>
        <w:t>вариантом</w:t>
      </w:r>
      <w:r>
        <w:rPr>
          <w:spacing w:val="-8"/>
        </w:rPr>
        <w:t xml:space="preserve"> </w:t>
      </w:r>
      <w:r>
        <w:t>(синонимичные</w:t>
      </w:r>
      <w:r>
        <w:rPr>
          <w:spacing w:val="-7"/>
        </w:rPr>
        <w:t xml:space="preserve"> </w:t>
      </w:r>
      <w:r>
        <w:t>термины</w:t>
      </w:r>
      <w:r>
        <w:rPr>
          <w:spacing w:val="-8"/>
        </w:rPr>
        <w:t xml:space="preserve"> </w:t>
      </w:r>
      <w:r>
        <w:t>«мутация»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«полиморфизм»</w:t>
      </w:r>
      <w:r>
        <w:rPr>
          <w:spacing w:val="-14"/>
        </w:rPr>
        <w:t xml:space="preserve"> </w:t>
      </w:r>
      <w:r>
        <w:t>не</w:t>
      </w:r>
      <w:r>
        <w:rPr>
          <w:spacing w:val="-14"/>
        </w:rPr>
        <w:t xml:space="preserve"> </w:t>
      </w:r>
      <w:r>
        <w:t>рекомендованы</w:t>
      </w:r>
      <w:r>
        <w:rPr>
          <w:spacing w:val="-15"/>
        </w:rPr>
        <w:t xml:space="preserve"> </w:t>
      </w:r>
      <w:r>
        <w:t>к</w:t>
      </w:r>
      <w:r>
        <w:rPr>
          <w:spacing w:val="-13"/>
        </w:rPr>
        <w:t xml:space="preserve"> </w:t>
      </w:r>
      <w:r>
        <w:t>употреблению[</w:t>
      </w:r>
      <w:hyperlink w:anchor="_bookmark70">
        <w:r>
          <w:rPr>
            <w:color w:val="003052"/>
          </w:rPr>
          <w:t>42</w:t>
        </w:r>
      </w:hyperlink>
      <w:r>
        <w:t>]).</w:t>
      </w:r>
      <w:r>
        <w:rPr>
          <w:spacing w:val="-14"/>
        </w:rPr>
        <w:t xml:space="preserve"> </w:t>
      </w:r>
      <w:r>
        <w:t>Алгоритм</w:t>
      </w:r>
      <w:r>
        <w:rPr>
          <w:spacing w:val="-15"/>
        </w:rPr>
        <w:t xml:space="preserve"> </w:t>
      </w:r>
      <w:r>
        <w:t>выставляет</w:t>
      </w:r>
      <w:r>
        <w:rPr>
          <w:spacing w:val="-14"/>
        </w:rPr>
        <w:t xml:space="preserve"> </w:t>
      </w:r>
      <w:r>
        <w:t>каждому</w:t>
      </w:r>
      <w:r>
        <w:rPr>
          <w:spacing w:val="-14"/>
        </w:rPr>
        <w:t xml:space="preserve"> </w:t>
      </w:r>
      <w:r>
        <w:t xml:space="preserve">генетическому варианту коэффициент качества варианта (VCF Qual), записываемый в шкале Phred (формула </w:t>
      </w:r>
      <w:hyperlink w:anchor="_bookmark12">
        <w:r>
          <w:rPr>
            <w:color w:val="003052"/>
          </w:rPr>
          <w:t>1</w:t>
        </w:r>
      </w:hyperlink>
      <w:r>
        <w:t>). Помимо определения генетического варианта, алгоритм может определять его</w:t>
      </w:r>
      <w:r>
        <w:rPr>
          <w:spacing w:val="-3"/>
        </w:rPr>
        <w:t xml:space="preserve"> </w:t>
      </w:r>
      <w:r>
        <w:t>зиготность.</w:t>
      </w:r>
    </w:p>
    <w:p w14:paraId="28085156" w14:textId="77777777" w:rsidR="00147D99" w:rsidRDefault="00CE5153">
      <w:pPr>
        <w:pStyle w:val="a5"/>
        <w:spacing w:line="252" w:lineRule="auto"/>
        <w:ind w:left="400" w:right="1374" w:firstLine="358"/>
        <w:jc w:val="both"/>
        <w:rPr>
          <w:sz w:val="21"/>
        </w:rPr>
      </w:pPr>
      <w:r>
        <w:t>Также</w:t>
      </w:r>
      <w:r>
        <w:rPr>
          <w:spacing w:val="-5"/>
        </w:rPr>
        <w:t xml:space="preserve"> </w:t>
      </w:r>
      <w:r>
        <w:t>важным</w:t>
      </w:r>
      <w:r>
        <w:rPr>
          <w:spacing w:val="-5"/>
        </w:rPr>
        <w:t xml:space="preserve"> </w:t>
      </w:r>
      <w:r>
        <w:t>этапом</w:t>
      </w:r>
      <w:r>
        <w:rPr>
          <w:spacing w:val="-5"/>
        </w:rPr>
        <w:t xml:space="preserve"> </w:t>
      </w:r>
      <w:r>
        <w:t>поиска</w:t>
      </w:r>
      <w:r>
        <w:rPr>
          <w:spacing w:val="-5"/>
        </w:rPr>
        <w:t xml:space="preserve"> </w:t>
      </w:r>
      <w:r>
        <w:t>вариантов</w:t>
      </w:r>
      <w:r>
        <w:rPr>
          <w:spacing w:val="-5"/>
        </w:rPr>
        <w:t xml:space="preserve"> </w:t>
      </w:r>
      <w:r>
        <w:t>является</w:t>
      </w:r>
      <w:r>
        <w:rPr>
          <w:spacing w:val="-5"/>
        </w:rPr>
        <w:t xml:space="preserve"> </w:t>
      </w:r>
      <w:r>
        <w:rPr>
          <w:spacing w:val="-3"/>
        </w:rPr>
        <w:t>уже</w:t>
      </w:r>
      <w:r>
        <w:rPr>
          <w:spacing w:val="-4"/>
        </w:rPr>
        <w:t xml:space="preserve"> </w:t>
      </w:r>
      <w:r>
        <w:t>упомянутое</w:t>
      </w:r>
      <w:r>
        <w:rPr>
          <w:spacing w:val="-5"/>
        </w:rPr>
        <w:t xml:space="preserve"> </w:t>
      </w:r>
      <w:r>
        <w:t>выше</w:t>
      </w:r>
      <w:r>
        <w:rPr>
          <w:spacing w:val="-4"/>
        </w:rPr>
        <w:t xml:space="preserve"> </w:t>
      </w:r>
      <w:r>
        <w:t>левое</w:t>
      </w:r>
      <w:r>
        <w:rPr>
          <w:spacing w:val="-5"/>
        </w:rPr>
        <w:t xml:space="preserve"> </w:t>
      </w:r>
      <w:r>
        <w:t xml:space="preserve">выравнивание. Варианты в повторяющихся последовательностях с длиной менее длины </w:t>
      </w:r>
      <w:r>
        <w:rPr>
          <w:spacing w:val="-3"/>
        </w:rPr>
        <w:t>одного</w:t>
      </w:r>
      <w:r>
        <w:rPr>
          <w:spacing w:val="-20"/>
        </w:rPr>
        <w:t xml:space="preserve"> </w:t>
      </w:r>
      <w:r>
        <w:t>прочтения</w:t>
      </w:r>
      <w:r>
        <w:rPr>
          <w:spacing w:val="-20"/>
        </w:rPr>
        <w:t xml:space="preserve"> </w:t>
      </w:r>
      <w:r>
        <w:t>невозможно</w:t>
      </w:r>
      <w:r>
        <w:rPr>
          <w:spacing w:val="-19"/>
        </w:rPr>
        <w:t xml:space="preserve"> </w:t>
      </w:r>
      <w:r>
        <w:t>точно</w:t>
      </w:r>
      <w:r>
        <w:rPr>
          <w:spacing w:val="-20"/>
        </w:rPr>
        <w:t xml:space="preserve"> </w:t>
      </w:r>
      <w:r>
        <w:t>локализовать,</w:t>
      </w:r>
      <w:r>
        <w:rPr>
          <w:spacing w:val="-20"/>
        </w:rPr>
        <w:t xml:space="preserve"> </w:t>
      </w:r>
      <w:r>
        <w:t>поэтому</w:t>
      </w:r>
      <w:r>
        <w:rPr>
          <w:spacing w:val="-19"/>
        </w:rPr>
        <w:t xml:space="preserve"> </w:t>
      </w:r>
      <w:r>
        <w:t>они</w:t>
      </w:r>
      <w:r>
        <w:rPr>
          <w:spacing w:val="-20"/>
        </w:rPr>
        <w:t xml:space="preserve"> </w:t>
      </w:r>
      <w:r>
        <w:t>всегда</w:t>
      </w:r>
      <w:r>
        <w:rPr>
          <w:spacing w:val="-20"/>
        </w:rPr>
        <w:t xml:space="preserve"> </w:t>
      </w:r>
      <w:r>
        <w:t>сдвигаются</w:t>
      </w:r>
      <w:r>
        <w:rPr>
          <w:spacing w:val="-19"/>
        </w:rPr>
        <w:t xml:space="preserve"> </w:t>
      </w:r>
      <w:r>
        <w:t>как можно левее относительно последовательности генома. Это чрезвычайно важно при аннотации</w:t>
      </w:r>
      <w:r>
        <w:rPr>
          <w:spacing w:val="-11"/>
        </w:rPr>
        <w:t xml:space="preserve"> </w:t>
      </w:r>
      <w:r>
        <w:t>генетических</w:t>
      </w:r>
      <w:r>
        <w:rPr>
          <w:spacing w:val="-10"/>
        </w:rPr>
        <w:t xml:space="preserve"> </w:t>
      </w:r>
      <w:r>
        <w:t>вариантов,</w:t>
      </w:r>
      <w:r>
        <w:rPr>
          <w:spacing w:val="-10"/>
        </w:rPr>
        <w:t xml:space="preserve"> </w:t>
      </w:r>
      <w:r>
        <w:t>так</w:t>
      </w:r>
      <w:r>
        <w:rPr>
          <w:spacing w:val="-10"/>
        </w:rPr>
        <w:t xml:space="preserve"> </w:t>
      </w:r>
      <w:r>
        <w:t>как</w:t>
      </w:r>
      <w:r>
        <w:rPr>
          <w:spacing w:val="-11"/>
        </w:rPr>
        <w:t xml:space="preserve"> </w:t>
      </w:r>
      <w:r>
        <w:t>все</w:t>
      </w:r>
      <w:r>
        <w:rPr>
          <w:spacing w:val="-10"/>
        </w:rPr>
        <w:t xml:space="preserve"> </w:t>
      </w:r>
      <w:r>
        <w:rPr>
          <w:spacing w:val="-5"/>
        </w:rPr>
        <w:t>БД</w:t>
      </w:r>
      <w:r>
        <w:rPr>
          <w:spacing w:val="-10"/>
        </w:rPr>
        <w:t xml:space="preserve"> </w:t>
      </w:r>
      <w:r>
        <w:t>используют</w:t>
      </w:r>
      <w:r>
        <w:rPr>
          <w:spacing w:val="-10"/>
        </w:rPr>
        <w:t xml:space="preserve"> </w:t>
      </w:r>
      <w:r>
        <w:t>данные</w:t>
      </w:r>
      <w:r>
        <w:rPr>
          <w:spacing w:val="-11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левым</w:t>
      </w:r>
      <w:r>
        <w:rPr>
          <w:spacing w:val="-10"/>
        </w:rPr>
        <w:t xml:space="preserve"> </w:t>
      </w:r>
      <w:r>
        <w:t>выравниванием, и неправильная локализация может привести к отсеиванию потенциально патогенного</w:t>
      </w:r>
      <w:r>
        <w:rPr>
          <w:spacing w:val="-2"/>
        </w:rPr>
        <w:t xml:space="preserve"> </w:t>
      </w:r>
      <w:r>
        <w:t>варианта.</w:t>
      </w:r>
    </w:p>
    <w:p w14:paraId="622514BA" w14:textId="77777777" w:rsidR="00147D99" w:rsidRDefault="00147D99">
      <w:pPr>
        <w:pStyle w:val="a5"/>
        <w:spacing w:before="10"/>
        <w:rPr>
          <w:sz w:val="23"/>
        </w:rPr>
      </w:pPr>
    </w:p>
    <w:p w14:paraId="4398FE29" w14:textId="77777777" w:rsidR="00147D99" w:rsidRDefault="00CE5153">
      <w:pPr>
        <w:pStyle w:val="a5"/>
        <w:spacing w:line="252" w:lineRule="auto"/>
        <w:ind w:left="400" w:right="1373" w:firstLine="358"/>
        <w:jc w:val="both"/>
        <w:rPr>
          <w:sz w:val="21"/>
        </w:rPr>
      </w:pPr>
      <w:r>
        <w:t xml:space="preserve">После того, как генетические варианты найдены, можно приступать к поиску тех, </w:t>
      </w:r>
      <w:r>
        <w:rPr>
          <w:spacing w:val="-3"/>
        </w:rPr>
        <w:t xml:space="preserve">которые </w:t>
      </w:r>
      <w:r>
        <w:t xml:space="preserve">связаны с конкретной патологией у пациента. </w:t>
      </w:r>
      <w:r>
        <w:rPr>
          <w:spacing w:val="-3"/>
        </w:rPr>
        <w:t xml:space="preserve">Однако </w:t>
      </w:r>
      <w:r>
        <w:rPr>
          <w:spacing w:val="-4"/>
        </w:rPr>
        <w:t xml:space="preserve">только </w:t>
      </w:r>
      <w:r>
        <w:t xml:space="preserve">в </w:t>
      </w:r>
      <w:r>
        <w:rPr>
          <w:spacing w:val="-3"/>
        </w:rPr>
        <w:t xml:space="preserve">кодирующих </w:t>
      </w:r>
      <w:r>
        <w:t>областях</w:t>
      </w:r>
      <w:r>
        <w:rPr>
          <w:spacing w:val="-6"/>
        </w:rPr>
        <w:t xml:space="preserve"> </w:t>
      </w:r>
      <w:r>
        <w:t>генома</w:t>
      </w:r>
      <w:r>
        <w:rPr>
          <w:spacing w:val="-6"/>
        </w:rPr>
        <w:t xml:space="preserve"> </w:t>
      </w:r>
      <w:r>
        <w:t>количество</w:t>
      </w:r>
      <w:r>
        <w:rPr>
          <w:spacing w:val="-7"/>
        </w:rPr>
        <w:t xml:space="preserve"> </w:t>
      </w:r>
      <w:r>
        <w:t>генетических</w:t>
      </w:r>
      <w:r>
        <w:rPr>
          <w:spacing w:val="-5"/>
        </w:rPr>
        <w:t xml:space="preserve"> </w:t>
      </w:r>
      <w:r>
        <w:t>вариантов</w:t>
      </w:r>
      <w:r>
        <w:rPr>
          <w:spacing w:val="-7"/>
        </w:rPr>
        <w:t xml:space="preserve"> </w:t>
      </w:r>
      <w:r>
        <w:t>достигает</w:t>
      </w:r>
      <w:r>
        <w:rPr>
          <w:spacing w:val="-5"/>
        </w:rPr>
        <w:t xml:space="preserve"> </w:t>
      </w:r>
      <w:r>
        <w:t>100</w:t>
      </w:r>
      <w:r>
        <w:rPr>
          <w:spacing w:val="-6"/>
        </w:rPr>
        <w:t xml:space="preserve"> </w:t>
      </w:r>
      <w:r>
        <w:t>тыс.</w:t>
      </w:r>
      <w:r>
        <w:rPr>
          <w:spacing w:val="-6"/>
        </w:rPr>
        <w:t xml:space="preserve"> </w:t>
      </w:r>
      <w:r>
        <w:t>(из</w:t>
      </w:r>
      <w:r>
        <w:rPr>
          <w:spacing w:val="-5"/>
        </w:rPr>
        <w:t xml:space="preserve"> </w:t>
      </w:r>
      <w:r>
        <w:t>них</w:t>
      </w:r>
      <w:r>
        <w:rPr>
          <w:spacing w:val="-7"/>
        </w:rPr>
        <w:t xml:space="preserve"> </w:t>
      </w:r>
      <w:r>
        <w:rPr>
          <w:spacing w:val="-4"/>
        </w:rPr>
        <w:t xml:space="preserve">около </w:t>
      </w:r>
      <w:r>
        <w:t xml:space="preserve">86% </w:t>
      </w:r>
      <w:r>
        <w:rPr>
          <w:spacing w:val="-9"/>
        </w:rPr>
        <w:t xml:space="preserve">SNV, </w:t>
      </w:r>
      <w:r>
        <w:t xml:space="preserve">7% инсерций и 7% </w:t>
      </w:r>
      <w:proofErr w:type="gramStart"/>
      <w:r>
        <w:t>делеций)[</w:t>
      </w:r>
      <w:proofErr w:type="gramEnd"/>
      <w:r>
        <w:rPr>
          <w:color w:val="003052"/>
        </w:rPr>
        <w:fldChar w:fldCharType="begin"/>
      </w:r>
      <w:r>
        <w:rPr>
          <w:color w:val="003052"/>
        </w:rPr>
        <w:instrText xml:space="preserve"> HYPERLINK \l "_bookmark71" \h </w:instrText>
      </w:r>
      <w:r>
        <w:rPr>
          <w:color w:val="003052"/>
        </w:rPr>
        <w:fldChar w:fldCharType="separate"/>
      </w:r>
      <w:r>
        <w:rPr>
          <w:color w:val="003052"/>
        </w:rPr>
        <w:t>43</w:t>
      </w:r>
      <w:r>
        <w:rPr>
          <w:color w:val="003052"/>
        </w:rPr>
        <w:fldChar w:fldCharType="end"/>
      </w:r>
      <w:r>
        <w:t xml:space="preserve">], из них с патологиями связаны единицы. Даже после жёсткой фильтрации приходится работать минимум с сотней </w:t>
      </w:r>
      <w:r>
        <w:rPr>
          <w:spacing w:val="-3"/>
        </w:rPr>
        <w:t xml:space="preserve">подходящих </w:t>
      </w:r>
      <w:r>
        <w:t>генетических вариантов. Это делает серьёзной проблемой поиск нужного варианта и интерпретацию полученных</w:t>
      </w:r>
      <w:r>
        <w:rPr>
          <w:spacing w:val="-3"/>
        </w:rPr>
        <w:t xml:space="preserve"> результатов.</w:t>
      </w:r>
    </w:p>
    <w:p w14:paraId="5F5B3586" w14:textId="77777777" w:rsidR="00147D99" w:rsidRDefault="00147D99">
      <w:pPr>
        <w:pStyle w:val="a5"/>
        <w:spacing w:before="4"/>
        <w:rPr>
          <w:sz w:val="33"/>
        </w:rPr>
      </w:pPr>
    </w:p>
    <w:p w14:paraId="49212C39" w14:textId="77777777" w:rsidR="00147D99" w:rsidRDefault="00CE5153">
      <w:pPr>
        <w:pStyle w:val="2"/>
        <w:numPr>
          <w:ilvl w:val="1"/>
          <w:numId w:val="13"/>
        </w:numPr>
        <w:tabs>
          <w:tab w:val="left" w:pos="975"/>
        </w:tabs>
        <w:ind w:hanging="575"/>
        <w:rPr>
          <w:sz w:val="21"/>
        </w:rPr>
      </w:pPr>
      <w:bookmarkStart w:id="39" w:name="_bookmark141"/>
      <w:bookmarkStart w:id="40" w:name="_bookmark14"/>
      <w:bookmarkStart w:id="41" w:name="Аннотация,_фильтрация_и_интерпретация_ре"/>
      <w:bookmarkEnd w:id="39"/>
      <w:bookmarkEnd w:id="40"/>
      <w:bookmarkEnd w:id="41"/>
      <w:r>
        <w:t>Аннотация, фильтрация и интерпретация</w:t>
      </w:r>
      <w:r>
        <w:rPr>
          <w:spacing w:val="19"/>
        </w:rPr>
        <w:t xml:space="preserve"> </w:t>
      </w:r>
      <w:r>
        <w:rPr>
          <w:spacing w:val="-5"/>
        </w:rPr>
        <w:t>результатов</w:t>
      </w:r>
    </w:p>
    <w:p w14:paraId="18AA58AE" w14:textId="77777777" w:rsidR="00147D99" w:rsidRDefault="00CE5153">
      <w:pPr>
        <w:pStyle w:val="a5"/>
        <w:spacing w:before="169" w:line="252" w:lineRule="auto"/>
        <w:ind w:left="400" w:right="1374"/>
        <w:jc w:val="both"/>
        <w:rPr>
          <w:sz w:val="21"/>
        </w:rPr>
      </w:pPr>
      <w:r>
        <w:t>Первое,</w:t>
      </w:r>
      <w:r>
        <w:rPr>
          <w:spacing w:val="-21"/>
        </w:rPr>
        <w:t xml:space="preserve"> </w:t>
      </w:r>
      <w:r>
        <w:t>что</w:t>
      </w:r>
      <w:r>
        <w:rPr>
          <w:spacing w:val="-21"/>
        </w:rPr>
        <w:t xml:space="preserve"> </w:t>
      </w:r>
      <w:r>
        <w:t>следует</w:t>
      </w:r>
      <w:r>
        <w:rPr>
          <w:spacing w:val="-21"/>
        </w:rPr>
        <w:t xml:space="preserve"> </w:t>
      </w:r>
      <w:r>
        <w:t>сделать</w:t>
      </w:r>
      <w:r>
        <w:rPr>
          <w:spacing w:val="-19"/>
        </w:rPr>
        <w:t xml:space="preserve"> </w:t>
      </w:r>
      <w:r>
        <w:rPr>
          <w:spacing w:val="-24"/>
        </w:rPr>
        <w:t>––</w:t>
      </w:r>
      <w:r>
        <w:rPr>
          <w:spacing w:val="-19"/>
        </w:rPr>
        <w:t xml:space="preserve"> </w:t>
      </w:r>
      <w:r>
        <w:t>это</w:t>
      </w:r>
      <w:r>
        <w:rPr>
          <w:spacing w:val="-20"/>
        </w:rPr>
        <w:t xml:space="preserve"> </w:t>
      </w:r>
      <w:r>
        <w:t>определить,</w:t>
      </w:r>
      <w:r>
        <w:rPr>
          <w:spacing w:val="-21"/>
        </w:rPr>
        <w:t xml:space="preserve"> </w:t>
      </w:r>
      <w:r>
        <w:rPr>
          <w:spacing w:val="-4"/>
        </w:rPr>
        <w:t>насколько</w:t>
      </w:r>
      <w:r>
        <w:rPr>
          <w:spacing w:val="-21"/>
        </w:rPr>
        <w:t xml:space="preserve"> </w:t>
      </w:r>
      <w:r>
        <w:t>генетический</w:t>
      </w:r>
      <w:r>
        <w:rPr>
          <w:spacing w:val="-21"/>
        </w:rPr>
        <w:t xml:space="preserve"> </w:t>
      </w:r>
      <w:r>
        <w:t>вариант</w:t>
      </w:r>
      <w:r>
        <w:rPr>
          <w:spacing w:val="-20"/>
        </w:rPr>
        <w:t xml:space="preserve"> </w:t>
      </w:r>
      <w:r>
        <w:t>значим для нашего исследования, то есть аннотировать его. Существуют две основных парадигмы</w:t>
      </w:r>
      <w:r>
        <w:rPr>
          <w:spacing w:val="-7"/>
        </w:rPr>
        <w:t xml:space="preserve"> </w:t>
      </w:r>
      <w:r>
        <w:t>аннотации</w:t>
      </w:r>
      <w:r>
        <w:rPr>
          <w:spacing w:val="-6"/>
        </w:rPr>
        <w:t xml:space="preserve"> </w:t>
      </w:r>
      <w:r>
        <w:t>генетического</w:t>
      </w:r>
      <w:r>
        <w:rPr>
          <w:spacing w:val="-6"/>
        </w:rPr>
        <w:t xml:space="preserve"> </w:t>
      </w:r>
      <w:r>
        <w:t>варианта</w:t>
      </w:r>
      <w:r>
        <w:rPr>
          <w:spacing w:val="-18"/>
        </w:rPr>
        <w:t xml:space="preserve"> </w:t>
      </w:r>
      <w:r>
        <w:rPr>
          <w:spacing w:val="-24"/>
        </w:rPr>
        <w:t>––</w:t>
      </w:r>
      <w:r>
        <w:rPr>
          <w:spacing w:val="-17"/>
        </w:rPr>
        <w:t xml:space="preserve"> </w:t>
      </w:r>
      <w:r>
        <w:t>это</w:t>
      </w:r>
      <w:r>
        <w:rPr>
          <w:spacing w:val="-6"/>
        </w:rPr>
        <w:t xml:space="preserve"> </w:t>
      </w:r>
      <w:r>
        <w:t>аннотация</w:t>
      </w:r>
      <w:r>
        <w:rPr>
          <w:spacing w:val="-6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региону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аннотация</w:t>
      </w:r>
      <w:r>
        <w:rPr>
          <w:spacing w:val="-7"/>
        </w:rPr>
        <w:t xml:space="preserve"> </w:t>
      </w:r>
      <w:r>
        <w:t xml:space="preserve">по </w:t>
      </w:r>
      <w:r>
        <w:rPr>
          <w:spacing w:val="-3"/>
        </w:rPr>
        <w:t>координате.</w:t>
      </w:r>
    </w:p>
    <w:p w14:paraId="5A18DA1C" w14:textId="77777777" w:rsidR="00147D99" w:rsidRDefault="00CE5153">
      <w:pPr>
        <w:pStyle w:val="a5"/>
        <w:spacing w:line="273" w:lineRule="exact"/>
        <w:ind w:left="759"/>
        <w:jc w:val="both"/>
        <w:rPr>
          <w:sz w:val="21"/>
        </w:rPr>
      </w:pPr>
      <w:r>
        <w:t>Основные методы аннотации по региону:</w:t>
      </w:r>
    </w:p>
    <w:p w14:paraId="06744848" w14:textId="77777777" w:rsidR="00147D99" w:rsidRDefault="00147D99">
      <w:pPr>
        <w:pStyle w:val="a5"/>
        <w:spacing w:before="7"/>
        <w:rPr>
          <w:sz w:val="23"/>
        </w:rPr>
      </w:pPr>
    </w:p>
    <w:p w14:paraId="3605990C" w14:textId="77777777" w:rsidR="00147D99" w:rsidRDefault="00CE5153">
      <w:pPr>
        <w:pStyle w:val="aa"/>
        <w:numPr>
          <w:ilvl w:val="0"/>
          <w:numId w:val="9"/>
        </w:numPr>
        <w:tabs>
          <w:tab w:val="left" w:pos="999"/>
        </w:tabs>
        <w:spacing w:line="252" w:lineRule="auto"/>
        <w:ind w:right="1184"/>
        <w:jc w:val="left"/>
        <w:rPr>
          <w:sz w:val="24"/>
        </w:rPr>
      </w:pPr>
      <w:r>
        <w:rPr>
          <w:sz w:val="24"/>
        </w:rPr>
        <w:t>Функциональный класс. Для определения функционального класса генетическо</w:t>
      </w:r>
      <w:r>
        <w:rPr>
          <w:spacing w:val="-3"/>
          <w:sz w:val="24"/>
        </w:rPr>
        <w:t>го</w:t>
      </w:r>
      <w:r>
        <w:rPr>
          <w:spacing w:val="-25"/>
          <w:sz w:val="24"/>
        </w:rPr>
        <w:t xml:space="preserve"> </w:t>
      </w:r>
      <w:r>
        <w:rPr>
          <w:sz w:val="24"/>
        </w:rPr>
        <w:t>варианта</w:t>
      </w:r>
      <w:r>
        <w:rPr>
          <w:spacing w:val="-24"/>
          <w:sz w:val="24"/>
        </w:rPr>
        <w:t xml:space="preserve"> </w:t>
      </w:r>
      <w:r>
        <w:rPr>
          <w:sz w:val="24"/>
        </w:rPr>
        <w:t>существуют</w:t>
      </w:r>
      <w:r>
        <w:rPr>
          <w:spacing w:val="-24"/>
          <w:sz w:val="24"/>
        </w:rPr>
        <w:t xml:space="preserve"> </w:t>
      </w:r>
      <w:r>
        <w:rPr>
          <w:sz w:val="24"/>
        </w:rPr>
        <w:t>три</w:t>
      </w:r>
      <w:r>
        <w:rPr>
          <w:spacing w:val="-24"/>
          <w:sz w:val="24"/>
        </w:rPr>
        <w:t xml:space="preserve"> </w:t>
      </w:r>
      <w:r>
        <w:rPr>
          <w:sz w:val="24"/>
        </w:rPr>
        <w:t>основных</w:t>
      </w:r>
      <w:r>
        <w:rPr>
          <w:spacing w:val="-25"/>
          <w:sz w:val="24"/>
        </w:rPr>
        <w:t xml:space="preserve"> </w:t>
      </w:r>
      <w:r>
        <w:rPr>
          <w:sz w:val="24"/>
        </w:rPr>
        <w:t>базы</w:t>
      </w:r>
      <w:r>
        <w:rPr>
          <w:spacing w:val="-24"/>
          <w:sz w:val="24"/>
        </w:rPr>
        <w:t xml:space="preserve"> </w:t>
      </w:r>
      <w:r>
        <w:rPr>
          <w:sz w:val="24"/>
        </w:rPr>
        <w:t>данных:</w:t>
      </w:r>
      <w:r>
        <w:rPr>
          <w:spacing w:val="-24"/>
          <w:sz w:val="24"/>
        </w:rPr>
        <w:t xml:space="preserve"> </w:t>
      </w:r>
      <w:r>
        <w:rPr>
          <w:sz w:val="24"/>
        </w:rPr>
        <w:t>knownGene,</w:t>
      </w:r>
      <w:r>
        <w:rPr>
          <w:spacing w:val="-24"/>
          <w:sz w:val="24"/>
        </w:rPr>
        <w:t xml:space="preserve"> </w:t>
      </w:r>
      <w:r>
        <w:rPr>
          <w:sz w:val="24"/>
        </w:rPr>
        <w:t>refGene</w:t>
      </w:r>
      <w:r>
        <w:rPr>
          <w:spacing w:val="-25"/>
          <w:sz w:val="24"/>
        </w:rPr>
        <w:t xml:space="preserve"> </w:t>
      </w:r>
      <w:r>
        <w:rPr>
          <w:sz w:val="24"/>
        </w:rPr>
        <w:t>и</w:t>
      </w:r>
      <w:r>
        <w:rPr>
          <w:spacing w:val="-24"/>
          <w:sz w:val="24"/>
        </w:rPr>
        <w:t xml:space="preserve"> </w:t>
      </w:r>
      <w:r>
        <w:rPr>
          <w:sz w:val="24"/>
        </w:rPr>
        <w:t xml:space="preserve">ensGene. Они содержат информацию о генах, их частях и транскриптах </w:t>
      </w:r>
      <w:r>
        <w:rPr>
          <w:spacing w:val="-24"/>
          <w:sz w:val="24"/>
        </w:rPr>
        <w:t xml:space="preserve">–– </w:t>
      </w:r>
      <w:r>
        <w:rPr>
          <w:sz w:val="24"/>
        </w:rPr>
        <w:t xml:space="preserve">координаты, направление, а также номера экзонов и интронов. </w:t>
      </w:r>
      <w:r>
        <w:rPr>
          <w:spacing w:val="-3"/>
          <w:sz w:val="24"/>
        </w:rPr>
        <w:t xml:space="preserve">Координаты </w:t>
      </w:r>
      <w:r>
        <w:rPr>
          <w:sz w:val="24"/>
        </w:rPr>
        <w:t>в этих базах данных могут различаться[</w:t>
      </w:r>
      <w:hyperlink w:anchor="_bookmark72">
        <w:r>
          <w:rPr>
            <w:color w:val="003052"/>
            <w:sz w:val="24"/>
          </w:rPr>
          <w:t>44</w:t>
        </w:r>
      </w:hyperlink>
      <w:r>
        <w:rPr>
          <w:sz w:val="24"/>
        </w:rPr>
        <w:t xml:space="preserve">], </w:t>
      </w:r>
      <w:r>
        <w:rPr>
          <w:spacing w:val="-4"/>
          <w:sz w:val="24"/>
        </w:rPr>
        <w:t xml:space="preserve">поэтому, </w:t>
      </w:r>
      <w:r>
        <w:rPr>
          <w:sz w:val="24"/>
        </w:rPr>
        <w:t>во избежание ошибок, рекомендуется использовать их все. Это особенно важно при дифферециации генетических</w:t>
      </w:r>
      <w:r>
        <w:rPr>
          <w:spacing w:val="15"/>
          <w:sz w:val="24"/>
        </w:rPr>
        <w:t xml:space="preserve"> </w:t>
      </w:r>
      <w:r>
        <w:rPr>
          <w:sz w:val="24"/>
        </w:rPr>
        <w:t>вари</w:t>
      </w:r>
      <w:r>
        <w:t xml:space="preserve">антов с </w:t>
      </w:r>
      <w:r>
        <w:rPr>
          <w:spacing w:val="-3"/>
        </w:rPr>
        <w:t xml:space="preserve">высокой </w:t>
      </w:r>
      <w:r>
        <w:t>вероятность повреждающего эффекта (сдвиги рамок считывания, нонсенс-кодоны). Кроме того, различаются алгоритмы определения функционального</w:t>
      </w:r>
      <w:r>
        <w:rPr>
          <w:spacing w:val="-8"/>
        </w:rPr>
        <w:t xml:space="preserve"> </w:t>
      </w:r>
      <w:r>
        <w:t>класса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различных</w:t>
      </w:r>
      <w:r>
        <w:rPr>
          <w:spacing w:val="-8"/>
        </w:rPr>
        <w:t xml:space="preserve"> </w:t>
      </w:r>
      <w:r>
        <w:t>утилитах</w:t>
      </w:r>
      <w:r>
        <w:rPr>
          <w:spacing w:val="-8"/>
        </w:rPr>
        <w:t xml:space="preserve"> </w:t>
      </w:r>
      <w:r>
        <w:t>аннотации,</w:t>
      </w:r>
      <w:r>
        <w:rPr>
          <w:spacing w:val="-8"/>
        </w:rPr>
        <w:t xml:space="preserve"> </w:t>
      </w:r>
      <w:r>
        <w:t>что</w:t>
      </w:r>
      <w:r>
        <w:rPr>
          <w:spacing w:val="-8"/>
        </w:rPr>
        <w:t xml:space="preserve"> </w:t>
      </w:r>
      <w:r>
        <w:t>также</w:t>
      </w:r>
      <w:r>
        <w:rPr>
          <w:spacing w:val="-8"/>
        </w:rPr>
        <w:t xml:space="preserve"> </w:t>
      </w:r>
      <w:r>
        <w:t>создаёт</w:t>
      </w:r>
      <w:r>
        <w:rPr>
          <w:spacing w:val="-7"/>
        </w:rPr>
        <w:t xml:space="preserve"> </w:t>
      </w:r>
      <w:r>
        <w:t>определённые</w:t>
      </w:r>
      <w:r>
        <w:rPr>
          <w:spacing w:val="-2"/>
        </w:rPr>
        <w:t xml:space="preserve"> </w:t>
      </w:r>
      <w:r>
        <w:t>трудности[</w:t>
      </w:r>
      <w:hyperlink w:anchor="_bookmark73">
        <w:r>
          <w:rPr>
            <w:color w:val="003052"/>
          </w:rPr>
          <w:t>45</w:t>
        </w:r>
      </w:hyperlink>
      <w:r>
        <w:t>].</w:t>
      </w:r>
    </w:p>
    <w:p w14:paraId="0FCD1F41" w14:textId="77777777" w:rsidR="00147D99" w:rsidRDefault="00CE5153">
      <w:pPr>
        <w:pStyle w:val="aa"/>
        <w:numPr>
          <w:ilvl w:val="0"/>
          <w:numId w:val="9"/>
        </w:numPr>
        <w:tabs>
          <w:tab w:val="left" w:pos="999"/>
        </w:tabs>
        <w:spacing w:before="191"/>
        <w:ind w:hanging="300"/>
        <w:jc w:val="left"/>
        <w:rPr>
          <w:sz w:val="24"/>
        </w:rPr>
        <w:sectPr w:rsidR="00147D99">
          <w:pgSz w:w="11906" w:h="16838"/>
          <w:pgMar w:top="1540" w:right="0" w:bottom="280" w:left="1300" w:header="953" w:footer="0" w:gutter="0"/>
          <w:cols w:space="720"/>
          <w:formProt w:val="0"/>
          <w:docGrid w:linePitch="100" w:charSpace="4096"/>
        </w:sectPr>
      </w:pPr>
      <w:r>
        <w:rPr>
          <w:sz w:val="24"/>
        </w:rPr>
        <w:t>Клиническая</w:t>
      </w:r>
      <w:r>
        <w:rPr>
          <w:spacing w:val="17"/>
          <w:sz w:val="24"/>
        </w:rPr>
        <w:t xml:space="preserve"> </w:t>
      </w:r>
      <w:r>
        <w:rPr>
          <w:sz w:val="24"/>
        </w:rPr>
        <w:t>значимость</w:t>
      </w:r>
      <w:r>
        <w:rPr>
          <w:spacing w:val="18"/>
          <w:sz w:val="24"/>
        </w:rPr>
        <w:t xml:space="preserve"> </w:t>
      </w:r>
      <w:r>
        <w:rPr>
          <w:sz w:val="24"/>
        </w:rPr>
        <w:t>гена.</w:t>
      </w:r>
      <w:r>
        <w:rPr>
          <w:spacing w:val="17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18"/>
          <w:sz w:val="24"/>
        </w:rPr>
        <w:t xml:space="preserve"> </w:t>
      </w:r>
      <w:r>
        <w:rPr>
          <w:sz w:val="24"/>
        </w:rPr>
        <w:t>генетических</w:t>
      </w:r>
      <w:r>
        <w:rPr>
          <w:spacing w:val="17"/>
          <w:sz w:val="24"/>
        </w:rPr>
        <w:t xml:space="preserve"> </w:t>
      </w:r>
      <w:r>
        <w:rPr>
          <w:sz w:val="24"/>
        </w:rPr>
        <w:t>вариантов</w:t>
      </w:r>
      <w:r>
        <w:rPr>
          <w:spacing w:val="18"/>
          <w:sz w:val="24"/>
        </w:rPr>
        <w:t xml:space="preserve"> </w:t>
      </w:r>
      <w:r>
        <w:rPr>
          <w:sz w:val="24"/>
        </w:rPr>
        <w:t>для</w:t>
      </w:r>
      <w:r>
        <w:rPr>
          <w:spacing w:val="17"/>
          <w:sz w:val="24"/>
        </w:rPr>
        <w:t xml:space="preserve"> </w:t>
      </w:r>
      <w:r>
        <w:rPr>
          <w:sz w:val="24"/>
        </w:rPr>
        <w:t>поиска</w:t>
      </w:r>
    </w:p>
    <w:p w14:paraId="4B34B570" w14:textId="77777777" w:rsidR="00147D99" w:rsidRDefault="00147D99">
      <w:pPr>
        <w:pStyle w:val="a5"/>
        <w:spacing w:before="7"/>
        <w:rPr>
          <w:sz w:val="11"/>
        </w:rPr>
      </w:pPr>
    </w:p>
    <w:p w14:paraId="402165B3" w14:textId="77777777" w:rsidR="00147D99" w:rsidRDefault="00CE5153">
      <w:pPr>
        <w:pStyle w:val="a5"/>
        <w:spacing w:before="89" w:line="252" w:lineRule="auto"/>
        <w:ind w:left="715" w:right="1698"/>
        <w:jc w:val="both"/>
      </w:pPr>
      <w:r>
        <w:t>можно сузить, зная, какие именно гены могут быть связаны с наблюдаемым у пациента</w:t>
      </w:r>
      <w:r>
        <w:rPr>
          <w:spacing w:val="-15"/>
        </w:rPr>
        <w:t xml:space="preserve"> </w:t>
      </w:r>
      <w:r>
        <w:t>фенотипом.</w:t>
      </w:r>
      <w:r>
        <w:rPr>
          <w:spacing w:val="-16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поиска</w:t>
      </w:r>
      <w:r>
        <w:rPr>
          <w:spacing w:val="-16"/>
        </w:rPr>
        <w:t xml:space="preserve"> </w:t>
      </w:r>
      <w:r>
        <w:t>генов</w:t>
      </w:r>
      <w:r>
        <w:rPr>
          <w:spacing w:val="-16"/>
        </w:rPr>
        <w:t xml:space="preserve"> </w:t>
      </w:r>
      <w:r>
        <w:t>по</w:t>
      </w:r>
      <w:r>
        <w:rPr>
          <w:spacing w:val="-15"/>
        </w:rPr>
        <w:t xml:space="preserve"> </w:t>
      </w:r>
      <w:r>
        <w:t>клинической</w:t>
      </w:r>
      <w:r>
        <w:rPr>
          <w:spacing w:val="-16"/>
        </w:rPr>
        <w:t xml:space="preserve"> </w:t>
      </w:r>
      <w:r>
        <w:t>значимости</w:t>
      </w:r>
      <w:r>
        <w:rPr>
          <w:spacing w:val="-15"/>
        </w:rPr>
        <w:t xml:space="preserve"> </w:t>
      </w:r>
      <w:r>
        <w:t>существуют такие базы данных, как OMIM и</w:t>
      </w:r>
      <w:r>
        <w:rPr>
          <w:spacing w:val="-9"/>
        </w:rPr>
        <w:t xml:space="preserve"> </w:t>
      </w:r>
      <w:r>
        <w:t>OrphaData.</w:t>
      </w:r>
    </w:p>
    <w:p w14:paraId="5C475FF7" w14:textId="77777777" w:rsidR="00147D99" w:rsidRDefault="00CE5153">
      <w:pPr>
        <w:pStyle w:val="aa"/>
        <w:numPr>
          <w:ilvl w:val="0"/>
          <w:numId w:val="9"/>
        </w:numPr>
        <w:tabs>
          <w:tab w:val="left" w:pos="716"/>
        </w:tabs>
        <w:spacing w:before="196" w:line="252" w:lineRule="auto"/>
        <w:ind w:left="715" w:right="1659"/>
        <w:rPr>
          <w:sz w:val="24"/>
        </w:rPr>
      </w:pPr>
      <w:r>
        <w:rPr>
          <w:sz w:val="24"/>
        </w:rPr>
        <w:t>Потеря</w:t>
      </w:r>
      <w:r>
        <w:rPr>
          <w:spacing w:val="-10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-9"/>
          <w:sz w:val="24"/>
        </w:rPr>
        <w:t xml:space="preserve"> </w:t>
      </w:r>
      <w:r>
        <w:rPr>
          <w:sz w:val="24"/>
        </w:rPr>
        <w:t>(LoF).</w:t>
      </w:r>
      <w:r>
        <w:rPr>
          <w:spacing w:val="-9"/>
          <w:sz w:val="24"/>
        </w:rPr>
        <w:t xml:space="preserve"> </w:t>
      </w:r>
      <w:r>
        <w:rPr>
          <w:sz w:val="24"/>
        </w:rPr>
        <w:t>Различные</w:t>
      </w:r>
      <w:r>
        <w:rPr>
          <w:spacing w:val="-9"/>
          <w:sz w:val="24"/>
        </w:rPr>
        <w:t xml:space="preserve"> </w:t>
      </w:r>
      <w:r>
        <w:rPr>
          <w:sz w:val="24"/>
        </w:rPr>
        <w:t>показатели,</w:t>
      </w:r>
      <w:r>
        <w:rPr>
          <w:spacing w:val="-9"/>
          <w:sz w:val="24"/>
        </w:rPr>
        <w:t xml:space="preserve"> </w:t>
      </w:r>
      <w:r>
        <w:rPr>
          <w:sz w:val="24"/>
        </w:rPr>
        <w:t>отражающие</w:t>
      </w:r>
      <w:r>
        <w:rPr>
          <w:spacing w:val="-9"/>
          <w:sz w:val="24"/>
        </w:rPr>
        <w:t xml:space="preserve"> </w:t>
      </w:r>
      <w:r>
        <w:rPr>
          <w:sz w:val="24"/>
        </w:rPr>
        <w:t>устойчивость</w:t>
      </w:r>
      <w:r>
        <w:rPr>
          <w:spacing w:val="-9"/>
          <w:sz w:val="24"/>
        </w:rPr>
        <w:t xml:space="preserve"> </w:t>
      </w:r>
      <w:r>
        <w:rPr>
          <w:sz w:val="24"/>
        </w:rPr>
        <w:t>функции гена, основанные на данных о стоп-кодонах, сдвигах рамки считывания и сплайс-вариантах. Одним из таких показателей является</w:t>
      </w:r>
      <w:r>
        <w:rPr>
          <w:spacing w:val="-12"/>
          <w:sz w:val="24"/>
        </w:rPr>
        <w:t xml:space="preserve"> </w:t>
      </w:r>
      <w:r>
        <w:rPr>
          <w:sz w:val="24"/>
        </w:rPr>
        <w:t>pLI.</w:t>
      </w:r>
    </w:p>
    <w:p w14:paraId="39395BB3" w14:textId="77777777" w:rsidR="00147D99" w:rsidRDefault="00CE5153">
      <w:pPr>
        <w:pStyle w:val="a5"/>
        <w:spacing w:before="97"/>
        <w:ind w:left="715"/>
        <w:jc w:val="both"/>
      </w:pPr>
      <w:r>
        <w:t>Основные проблемы pLI[</w:t>
      </w:r>
      <w:hyperlink w:anchor="_bookmark74">
        <w:r>
          <w:rPr>
            <w:color w:val="003052"/>
          </w:rPr>
          <w:t>46</w:t>
        </w:r>
      </w:hyperlink>
      <w:r>
        <w:t>]:</w:t>
      </w:r>
    </w:p>
    <w:p w14:paraId="687FBB1D" w14:textId="77777777" w:rsidR="00147D99" w:rsidRDefault="00147D99">
      <w:pPr>
        <w:pStyle w:val="a5"/>
        <w:spacing w:before="8"/>
        <w:rPr>
          <w:sz w:val="23"/>
        </w:rPr>
      </w:pPr>
    </w:p>
    <w:p w14:paraId="073A469E" w14:textId="77777777" w:rsidR="00147D99" w:rsidRDefault="00CE5153">
      <w:pPr>
        <w:pStyle w:val="aa"/>
        <w:numPr>
          <w:ilvl w:val="1"/>
          <w:numId w:val="9"/>
        </w:numPr>
        <w:tabs>
          <w:tab w:val="left" w:pos="1242"/>
        </w:tabs>
        <w:spacing w:line="252" w:lineRule="auto"/>
        <w:ind w:right="1659" w:hanging="196"/>
        <w:rPr>
          <w:sz w:val="24"/>
        </w:rPr>
      </w:pPr>
      <w:r>
        <w:rPr>
          <w:spacing w:val="-4"/>
          <w:sz w:val="24"/>
        </w:rPr>
        <w:t xml:space="preserve">Плохо </w:t>
      </w:r>
      <w:r>
        <w:rPr>
          <w:sz w:val="24"/>
        </w:rPr>
        <w:t>приспособлен к распознаванию аутосомно-рецессивных вариантов (из-за</w:t>
      </w:r>
      <w:r>
        <w:rPr>
          <w:spacing w:val="-11"/>
          <w:sz w:val="24"/>
        </w:rPr>
        <w:t xml:space="preserve"> </w:t>
      </w:r>
      <w:r>
        <w:rPr>
          <w:sz w:val="24"/>
        </w:rPr>
        <w:t>того,</w:t>
      </w:r>
      <w:r>
        <w:rPr>
          <w:spacing w:val="-11"/>
          <w:sz w:val="24"/>
        </w:rPr>
        <w:t xml:space="preserve"> </w:t>
      </w:r>
      <w:r>
        <w:rPr>
          <w:sz w:val="24"/>
        </w:rPr>
        <w:t>что</w:t>
      </w:r>
      <w:r>
        <w:rPr>
          <w:spacing w:val="-11"/>
          <w:sz w:val="24"/>
        </w:rPr>
        <w:t xml:space="preserve"> </w:t>
      </w:r>
      <w:r>
        <w:rPr>
          <w:sz w:val="24"/>
        </w:rPr>
        <w:t>частота</w:t>
      </w:r>
      <w:r>
        <w:rPr>
          <w:spacing w:val="-11"/>
          <w:sz w:val="24"/>
        </w:rPr>
        <w:t xml:space="preserve"> </w:t>
      </w:r>
      <w:r>
        <w:rPr>
          <w:sz w:val="24"/>
        </w:rPr>
        <w:t>повреждающих</w:t>
      </w:r>
      <w:r>
        <w:rPr>
          <w:spacing w:val="-10"/>
          <w:sz w:val="24"/>
        </w:rPr>
        <w:t xml:space="preserve"> </w:t>
      </w:r>
      <w:r>
        <w:rPr>
          <w:sz w:val="24"/>
        </w:rPr>
        <w:t>вариантов</w:t>
      </w:r>
      <w:r>
        <w:rPr>
          <w:spacing w:val="-11"/>
          <w:sz w:val="24"/>
        </w:rPr>
        <w:t xml:space="preserve"> </w:t>
      </w:r>
      <w:r>
        <w:rPr>
          <w:sz w:val="24"/>
        </w:rPr>
        <w:t>в</w:t>
      </w:r>
      <w:r>
        <w:rPr>
          <w:spacing w:val="-11"/>
          <w:sz w:val="24"/>
        </w:rPr>
        <w:t xml:space="preserve"> </w:t>
      </w:r>
      <w:r>
        <w:rPr>
          <w:sz w:val="24"/>
        </w:rPr>
        <w:t>популяции</w:t>
      </w:r>
      <w:r>
        <w:rPr>
          <w:spacing w:val="-11"/>
          <w:sz w:val="24"/>
        </w:rPr>
        <w:t xml:space="preserve"> </w:t>
      </w:r>
      <w:r>
        <w:rPr>
          <w:sz w:val="24"/>
        </w:rPr>
        <w:t>может</w:t>
      </w:r>
      <w:r>
        <w:rPr>
          <w:spacing w:val="-10"/>
          <w:sz w:val="24"/>
        </w:rPr>
        <w:t xml:space="preserve"> </w:t>
      </w:r>
      <w:r>
        <w:rPr>
          <w:sz w:val="24"/>
        </w:rPr>
        <w:t>быть высокой)</w:t>
      </w:r>
      <w:r>
        <w:rPr>
          <w:spacing w:val="-9"/>
          <w:sz w:val="24"/>
        </w:rPr>
        <w:t xml:space="preserve"> </w:t>
      </w:r>
      <w:r>
        <w:rPr>
          <w:sz w:val="24"/>
        </w:rPr>
        <w:t>и</w:t>
      </w:r>
      <w:r>
        <w:rPr>
          <w:spacing w:val="-9"/>
          <w:sz w:val="24"/>
        </w:rPr>
        <w:t xml:space="preserve"> </w:t>
      </w:r>
      <w:r>
        <w:rPr>
          <w:sz w:val="24"/>
        </w:rPr>
        <w:t>X-сцепленных</w:t>
      </w:r>
      <w:r>
        <w:rPr>
          <w:spacing w:val="-9"/>
          <w:sz w:val="24"/>
        </w:rPr>
        <w:t xml:space="preserve"> </w:t>
      </w:r>
      <w:r>
        <w:rPr>
          <w:sz w:val="24"/>
        </w:rPr>
        <w:t>рецессивных</w:t>
      </w:r>
      <w:r>
        <w:rPr>
          <w:spacing w:val="-9"/>
          <w:sz w:val="24"/>
        </w:rPr>
        <w:t xml:space="preserve"> </w:t>
      </w:r>
      <w:r>
        <w:rPr>
          <w:sz w:val="24"/>
        </w:rPr>
        <w:t>вариантов</w:t>
      </w:r>
      <w:r>
        <w:rPr>
          <w:spacing w:val="-9"/>
          <w:sz w:val="24"/>
        </w:rPr>
        <w:t xml:space="preserve"> </w:t>
      </w:r>
      <w:r>
        <w:rPr>
          <w:sz w:val="24"/>
        </w:rPr>
        <w:t>(из-за</w:t>
      </w:r>
      <w:r>
        <w:rPr>
          <w:spacing w:val="-9"/>
          <w:sz w:val="24"/>
        </w:rPr>
        <w:t xml:space="preserve"> </w:t>
      </w:r>
      <w:r>
        <w:rPr>
          <w:sz w:val="24"/>
        </w:rPr>
        <w:t>наличия</w:t>
      </w:r>
      <w:r>
        <w:rPr>
          <w:spacing w:val="-9"/>
          <w:sz w:val="24"/>
        </w:rPr>
        <w:t xml:space="preserve"> </w:t>
      </w:r>
      <w:r>
        <w:rPr>
          <w:sz w:val="24"/>
        </w:rPr>
        <w:t>в</w:t>
      </w:r>
      <w:r>
        <w:rPr>
          <w:spacing w:val="-9"/>
          <w:sz w:val="24"/>
        </w:rPr>
        <w:t xml:space="preserve"> </w:t>
      </w:r>
      <w:r>
        <w:rPr>
          <w:sz w:val="24"/>
        </w:rPr>
        <w:t>популяции здоровых гетерозиготных</w:t>
      </w:r>
      <w:r>
        <w:rPr>
          <w:spacing w:val="-5"/>
          <w:sz w:val="24"/>
        </w:rPr>
        <w:t xml:space="preserve"> </w:t>
      </w:r>
      <w:r>
        <w:rPr>
          <w:sz w:val="24"/>
        </w:rPr>
        <w:t>носителей).</w:t>
      </w:r>
    </w:p>
    <w:p w14:paraId="61B3D145" w14:textId="77777777" w:rsidR="00147D99" w:rsidRDefault="00CE5153">
      <w:pPr>
        <w:pStyle w:val="aa"/>
        <w:numPr>
          <w:ilvl w:val="1"/>
          <w:numId w:val="9"/>
        </w:numPr>
        <w:tabs>
          <w:tab w:val="left" w:pos="1242"/>
        </w:tabs>
        <w:spacing w:before="96" w:line="252" w:lineRule="auto"/>
        <w:ind w:left="1241" w:right="1656"/>
        <w:rPr>
          <w:sz w:val="24"/>
        </w:rPr>
      </w:pPr>
      <w:r>
        <w:rPr>
          <w:spacing w:val="-4"/>
          <w:sz w:val="24"/>
        </w:rPr>
        <w:t xml:space="preserve">Плохо </w:t>
      </w:r>
      <w:r>
        <w:rPr>
          <w:sz w:val="24"/>
        </w:rPr>
        <w:t>приспособлен к распознаванию генетических вариантов в генах, ответственных за патологии, не влияющие на взросление и воспроизводство. Их частота в популяции также может быть высокой. К таким относятся варианты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генах</w:t>
      </w:r>
      <w:r>
        <w:rPr>
          <w:spacing w:val="-5"/>
          <w:sz w:val="24"/>
        </w:rPr>
        <w:t xml:space="preserve"> </w:t>
      </w:r>
      <w:r>
        <w:rPr>
          <w:sz w:val="24"/>
        </w:rPr>
        <w:t>BRCA1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BRCA2,</w:t>
      </w:r>
      <w:r>
        <w:rPr>
          <w:spacing w:val="-5"/>
          <w:sz w:val="24"/>
        </w:rPr>
        <w:t xml:space="preserve"> </w:t>
      </w:r>
      <w:r>
        <w:rPr>
          <w:sz w:val="24"/>
        </w:rPr>
        <w:t>ответственных</w:t>
      </w:r>
      <w:r>
        <w:rPr>
          <w:spacing w:val="-5"/>
          <w:sz w:val="24"/>
        </w:rPr>
        <w:t xml:space="preserve"> </w:t>
      </w:r>
      <w:r>
        <w:rPr>
          <w:sz w:val="24"/>
        </w:rPr>
        <w:t>за</w:t>
      </w:r>
      <w:r>
        <w:rPr>
          <w:spacing w:val="-5"/>
          <w:sz w:val="24"/>
        </w:rPr>
        <w:t xml:space="preserve"> </w:t>
      </w:r>
      <w:r>
        <w:rPr>
          <w:sz w:val="24"/>
        </w:rPr>
        <w:t>рак</w:t>
      </w:r>
      <w:r>
        <w:rPr>
          <w:spacing w:val="-5"/>
          <w:sz w:val="24"/>
        </w:rPr>
        <w:t xml:space="preserve"> </w:t>
      </w:r>
      <w:r>
        <w:rPr>
          <w:sz w:val="24"/>
        </w:rPr>
        <w:t>молочной</w:t>
      </w:r>
      <w:r>
        <w:rPr>
          <w:spacing w:val="-5"/>
          <w:sz w:val="24"/>
        </w:rPr>
        <w:t xml:space="preserve"> </w:t>
      </w:r>
      <w:r>
        <w:rPr>
          <w:sz w:val="24"/>
        </w:rPr>
        <w:t>железы.</w:t>
      </w:r>
    </w:p>
    <w:p w14:paraId="4A7034E8" w14:textId="77777777" w:rsidR="00147D99" w:rsidRDefault="00CE5153">
      <w:pPr>
        <w:pStyle w:val="aa"/>
        <w:numPr>
          <w:ilvl w:val="1"/>
          <w:numId w:val="9"/>
        </w:numPr>
        <w:tabs>
          <w:tab w:val="left" w:pos="1242"/>
        </w:tabs>
        <w:spacing w:before="96" w:line="252" w:lineRule="auto"/>
        <w:ind w:left="1241" w:right="1668"/>
        <w:rPr>
          <w:sz w:val="24"/>
        </w:rPr>
      </w:pPr>
      <w:r>
        <w:rPr>
          <w:sz w:val="24"/>
        </w:rPr>
        <w:t>Сплайс-варианты априори рассматриваются как повреждающие, несмотря на</w:t>
      </w:r>
      <w:r>
        <w:rPr>
          <w:spacing w:val="-17"/>
          <w:sz w:val="24"/>
        </w:rPr>
        <w:t xml:space="preserve"> </w:t>
      </w:r>
      <w:r>
        <w:rPr>
          <w:sz w:val="24"/>
        </w:rPr>
        <w:t>то,</w:t>
      </w:r>
      <w:r>
        <w:rPr>
          <w:spacing w:val="-16"/>
          <w:sz w:val="24"/>
        </w:rPr>
        <w:t xml:space="preserve"> </w:t>
      </w:r>
      <w:r>
        <w:rPr>
          <w:sz w:val="24"/>
        </w:rPr>
        <w:t>что</w:t>
      </w:r>
      <w:r>
        <w:rPr>
          <w:spacing w:val="-16"/>
          <w:sz w:val="24"/>
        </w:rPr>
        <w:t xml:space="preserve"> </w:t>
      </w:r>
      <w:r>
        <w:rPr>
          <w:sz w:val="24"/>
        </w:rPr>
        <w:t>вариант</w:t>
      </w:r>
      <w:r>
        <w:rPr>
          <w:spacing w:val="-16"/>
          <w:sz w:val="24"/>
        </w:rPr>
        <w:t xml:space="preserve"> </w:t>
      </w:r>
      <w:r>
        <w:rPr>
          <w:sz w:val="24"/>
        </w:rPr>
        <w:t>в</w:t>
      </w:r>
      <w:r>
        <w:rPr>
          <w:spacing w:val="-16"/>
          <w:sz w:val="24"/>
        </w:rPr>
        <w:t xml:space="preserve"> </w:t>
      </w:r>
      <w:r>
        <w:rPr>
          <w:sz w:val="24"/>
        </w:rPr>
        <w:t>сайте</w:t>
      </w:r>
      <w:r>
        <w:rPr>
          <w:spacing w:val="-16"/>
          <w:sz w:val="24"/>
        </w:rPr>
        <w:t xml:space="preserve"> </w:t>
      </w:r>
      <w:r>
        <w:rPr>
          <w:sz w:val="24"/>
        </w:rPr>
        <w:t>сплайсинга</w:t>
      </w:r>
      <w:r>
        <w:rPr>
          <w:spacing w:val="-16"/>
          <w:sz w:val="24"/>
        </w:rPr>
        <w:t xml:space="preserve"> </w:t>
      </w:r>
      <w:r>
        <w:rPr>
          <w:sz w:val="24"/>
        </w:rPr>
        <w:t>может</w:t>
      </w:r>
      <w:r>
        <w:rPr>
          <w:spacing w:val="-16"/>
          <w:sz w:val="24"/>
        </w:rPr>
        <w:t xml:space="preserve"> </w:t>
      </w:r>
      <w:r>
        <w:rPr>
          <w:sz w:val="24"/>
        </w:rPr>
        <w:t>не</w:t>
      </w:r>
      <w:r>
        <w:rPr>
          <w:spacing w:val="-16"/>
          <w:sz w:val="24"/>
        </w:rPr>
        <w:t xml:space="preserve"> </w:t>
      </w:r>
      <w:r>
        <w:rPr>
          <w:sz w:val="24"/>
        </w:rPr>
        <w:t>иметь</w:t>
      </w:r>
      <w:r>
        <w:rPr>
          <w:spacing w:val="-16"/>
          <w:sz w:val="24"/>
        </w:rPr>
        <w:t xml:space="preserve"> </w:t>
      </w:r>
      <w:r>
        <w:rPr>
          <w:sz w:val="24"/>
        </w:rPr>
        <w:t>эффекта</w:t>
      </w:r>
      <w:r>
        <w:rPr>
          <w:spacing w:val="-16"/>
          <w:sz w:val="24"/>
        </w:rPr>
        <w:t xml:space="preserve"> </w:t>
      </w:r>
      <w:r>
        <w:rPr>
          <w:sz w:val="24"/>
        </w:rPr>
        <w:t>на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 xml:space="preserve">сплайсинг, </w:t>
      </w:r>
      <w:r>
        <w:rPr>
          <w:sz w:val="24"/>
        </w:rPr>
        <w:t>либо приводить к появлению изоформы белка без потери</w:t>
      </w:r>
      <w:r>
        <w:rPr>
          <w:spacing w:val="-34"/>
          <w:sz w:val="24"/>
        </w:rPr>
        <w:t xml:space="preserve"> </w:t>
      </w:r>
      <w:r>
        <w:rPr>
          <w:sz w:val="24"/>
        </w:rPr>
        <w:t>функции.</w:t>
      </w:r>
    </w:p>
    <w:p w14:paraId="4DAA9740" w14:textId="77777777" w:rsidR="00147D99" w:rsidRDefault="00CE5153">
      <w:pPr>
        <w:pStyle w:val="aa"/>
        <w:numPr>
          <w:ilvl w:val="1"/>
          <w:numId w:val="9"/>
        </w:numPr>
        <w:tabs>
          <w:tab w:val="left" w:pos="1242"/>
        </w:tabs>
        <w:spacing w:before="97" w:line="252" w:lineRule="auto"/>
        <w:ind w:left="1241" w:right="1659"/>
        <w:rPr>
          <w:sz w:val="24"/>
        </w:rPr>
      </w:pPr>
      <w:r>
        <w:rPr>
          <w:sz w:val="24"/>
        </w:rPr>
        <w:t>Высокая</w:t>
      </w:r>
      <w:r>
        <w:rPr>
          <w:spacing w:val="-10"/>
          <w:sz w:val="24"/>
        </w:rPr>
        <w:t xml:space="preserve"> </w:t>
      </w:r>
      <w:r>
        <w:rPr>
          <w:sz w:val="24"/>
        </w:rPr>
        <w:t>частота</w:t>
      </w:r>
      <w:r>
        <w:rPr>
          <w:spacing w:val="-10"/>
          <w:sz w:val="24"/>
        </w:rPr>
        <w:t xml:space="preserve"> </w:t>
      </w:r>
      <w:r>
        <w:rPr>
          <w:sz w:val="24"/>
        </w:rPr>
        <w:t>распространения</w:t>
      </w:r>
      <w:r>
        <w:rPr>
          <w:spacing w:val="-10"/>
          <w:sz w:val="24"/>
        </w:rPr>
        <w:t xml:space="preserve"> </w:t>
      </w:r>
      <w:r>
        <w:rPr>
          <w:sz w:val="24"/>
        </w:rPr>
        <w:t>заболевания</w:t>
      </w:r>
      <w:r>
        <w:rPr>
          <w:spacing w:val="-10"/>
          <w:sz w:val="24"/>
        </w:rPr>
        <w:t xml:space="preserve"> </w:t>
      </w:r>
      <w:r>
        <w:rPr>
          <w:sz w:val="24"/>
        </w:rPr>
        <w:t>в</w:t>
      </w:r>
      <w:r>
        <w:rPr>
          <w:spacing w:val="-10"/>
          <w:sz w:val="24"/>
        </w:rPr>
        <w:t xml:space="preserve"> </w:t>
      </w:r>
      <w:r>
        <w:rPr>
          <w:sz w:val="24"/>
        </w:rPr>
        <w:t>контрольной</w:t>
      </w:r>
      <w:r>
        <w:rPr>
          <w:spacing w:val="-10"/>
          <w:sz w:val="24"/>
        </w:rPr>
        <w:t xml:space="preserve"> </w:t>
      </w:r>
      <w:r>
        <w:rPr>
          <w:sz w:val="24"/>
        </w:rPr>
        <w:t>группе.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Пример </w:t>
      </w:r>
      <w:r>
        <w:rPr>
          <w:spacing w:val="-24"/>
          <w:sz w:val="24"/>
        </w:rPr>
        <w:t>––</w:t>
      </w:r>
      <w:r>
        <w:rPr>
          <w:spacing w:val="-27"/>
          <w:sz w:val="24"/>
        </w:rPr>
        <w:t xml:space="preserve"> </w:t>
      </w:r>
      <w:r>
        <w:rPr>
          <w:sz w:val="24"/>
        </w:rPr>
        <w:t>шизофрения.</w:t>
      </w:r>
    </w:p>
    <w:p w14:paraId="24794C77" w14:textId="77777777" w:rsidR="00147D99" w:rsidRDefault="00CE5153">
      <w:pPr>
        <w:pStyle w:val="aa"/>
        <w:numPr>
          <w:ilvl w:val="1"/>
          <w:numId w:val="9"/>
        </w:numPr>
        <w:tabs>
          <w:tab w:val="left" w:pos="1242"/>
        </w:tabs>
        <w:spacing w:before="98" w:line="252" w:lineRule="auto"/>
        <w:ind w:left="1241" w:right="1657"/>
        <w:rPr>
          <w:sz w:val="24"/>
        </w:rPr>
      </w:pPr>
      <w:r>
        <w:rPr>
          <w:sz w:val="24"/>
        </w:rPr>
        <w:t>К</w:t>
      </w:r>
      <w:r>
        <w:rPr>
          <w:spacing w:val="-16"/>
          <w:sz w:val="24"/>
        </w:rPr>
        <w:t xml:space="preserve"> </w:t>
      </w:r>
      <w:r>
        <w:rPr>
          <w:sz w:val="24"/>
        </w:rPr>
        <w:t>миссенс-вариантам</w:t>
      </w:r>
      <w:r>
        <w:rPr>
          <w:spacing w:val="-15"/>
          <w:sz w:val="24"/>
        </w:rPr>
        <w:t xml:space="preserve"> </w:t>
      </w:r>
      <w:r>
        <w:rPr>
          <w:sz w:val="24"/>
        </w:rPr>
        <w:t>pLI</w:t>
      </w:r>
      <w:r>
        <w:rPr>
          <w:spacing w:val="-16"/>
          <w:sz w:val="24"/>
        </w:rPr>
        <w:t xml:space="preserve"> </w:t>
      </w:r>
      <w:r>
        <w:rPr>
          <w:sz w:val="24"/>
        </w:rPr>
        <w:t>применять</w:t>
      </w:r>
      <w:r>
        <w:rPr>
          <w:spacing w:val="-15"/>
          <w:sz w:val="24"/>
        </w:rPr>
        <w:t xml:space="preserve"> </w:t>
      </w:r>
      <w:r>
        <w:rPr>
          <w:sz w:val="24"/>
        </w:rPr>
        <w:t>следует</w:t>
      </w:r>
      <w:r>
        <w:rPr>
          <w:spacing w:val="-15"/>
          <w:sz w:val="24"/>
        </w:rPr>
        <w:t xml:space="preserve"> </w:t>
      </w:r>
      <w:r>
        <w:rPr>
          <w:sz w:val="24"/>
        </w:rPr>
        <w:t>с</w:t>
      </w:r>
      <w:r>
        <w:rPr>
          <w:spacing w:val="-16"/>
          <w:sz w:val="24"/>
        </w:rPr>
        <w:t xml:space="preserve"> </w:t>
      </w:r>
      <w:r>
        <w:rPr>
          <w:sz w:val="24"/>
        </w:rPr>
        <w:t>осторожностью,</w:t>
      </w:r>
      <w:r>
        <w:rPr>
          <w:spacing w:val="-15"/>
          <w:sz w:val="24"/>
        </w:rPr>
        <w:t xml:space="preserve"> </w:t>
      </w:r>
      <w:r>
        <w:rPr>
          <w:sz w:val="24"/>
        </w:rPr>
        <w:t>и</w:t>
      </w:r>
      <w:r>
        <w:rPr>
          <w:spacing w:val="-15"/>
          <w:sz w:val="24"/>
        </w:rPr>
        <w:t xml:space="preserve"> </w:t>
      </w:r>
      <w:r>
        <w:rPr>
          <w:sz w:val="24"/>
        </w:rPr>
        <w:t>без</w:t>
      </w:r>
      <w:r>
        <w:rPr>
          <w:spacing w:val="-16"/>
          <w:sz w:val="24"/>
        </w:rPr>
        <w:t xml:space="preserve"> </w:t>
      </w:r>
      <w:r>
        <w:rPr>
          <w:sz w:val="24"/>
        </w:rPr>
        <w:t>клинических данных следует исключить из</w:t>
      </w:r>
      <w:r>
        <w:rPr>
          <w:spacing w:val="-8"/>
          <w:sz w:val="24"/>
        </w:rPr>
        <w:t xml:space="preserve"> </w:t>
      </w:r>
      <w:r>
        <w:rPr>
          <w:sz w:val="24"/>
        </w:rPr>
        <w:t>анализа.</w:t>
      </w:r>
    </w:p>
    <w:p w14:paraId="5C773F61" w14:textId="77777777" w:rsidR="00147D99" w:rsidRDefault="00CE5153">
      <w:pPr>
        <w:pStyle w:val="aa"/>
        <w:numPr>
          <w:ilvl w:val="1"/>
          <w:numId w:val="9"/>
        </w:numPr>
        <w:tabs>
          <w:tab w:val="left" w:pos="1242"/>
        </w:tabs>
        <w:spacing w:before="98" w:line="252" w:lineRule="auto"/>
        <w:ind w:left="1241" w:right="1657"/>
        <w:rPr>
          <w:sz w:val="24"/>
        </w:rPr>
      </w:pPr>
      <w:r>
        <w:rPr>
          <w:sz w:val="24"/>
        </w:rPr>
        <w:t>Также следует отнестись с осторожностью к нонсенс-вариантам и сдвигам рамки считывания в последнем экзоне либо в C-терминальной части предпоследнего. Такие транскрипты избегают нонсенс-индуцированной деградации</w:t>
      </w:r>
      <w:r>
        <w:rPr>
          <w:spacing w:val="-20"/>
          <w:sz w:val="24"/>
        </w:rPr>
        <w:t xml:space="preserve"> </w:t>
      </w:r>
      <w:r>
        <w:rPr>
          <w:sz w:val="24"/>
        </w:rPr>
        <w:t>РНК</w:t>
      </w:r>
      <w:r>
        <w:rPr>
          <w:spacing w:val="-20"/>
          <w:sz w:val="24"/>
        </w:rPr>
        <w:t xml:space="preserve"> </w:t>
      </w:r>
      <w:r>
        <w:rPr>
          <w:sz w:val="24"/>
        </w:rPr>
        <w:t>и</w:t>
      </w:r>
      <w:r>
        <w:rPr>
          <w:spacing w:val="-19"/>
          <w:sz w:val="24"/>
        </w:rPr>
        <w:t xml:space="preserve"> </w:t>
      </w:r>
      <w:r>
        <w:rPr>
          <w:sz w:val="24"/>
        </w:rPr>
        <w:t>могут</w:t>
      </w:r>
      <w:r>
        <w:rPr>
          <w:spacing w:val="-20"/>
          <w:sz w:val="24"/>
        </w:rPr>
        <w:t xml:space="preserve"> </w:t>
      </w:r>
      <w:r>
        <w:rPr>
          <w:sz w:val="24"/>
        </w:rPr>
        <w:t>в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>результате</w:t>
      </w:r>
      <w:r>
        <w:rPr>
          <w:spacing w:val="-20"/>
          <w:sz w:val="24"/>
        </w:rPr>
        <w:t xml:space="preserve"> </w:t>
      </w:r>
      <w:r>
        <w:rPr>
          <w:sz w:val="24"/>
        </w:rPr>
        <w:t>как</w:t>
      </w:r>
      <w:r>
        <w:rPr>
          <w:spacing w:val="-19"/>
          <w:sz w:val="24"/>
        </w:rPr>
        <w:t xml:space="preserve"> </w:t>
      </w:r>
      <w:r>
        <w:rPr>
          <w:sz w:val="24"/>
        </w:rPr>
        <w:t>не</w:t>
      </w:r>
      <w:r>
        <w:rPr>
          <w:spacing w:val="-20"/>
          <w:sz w:val="24"/>
        </w:rPr>
        <w:t xml:space="preserve"> </w:t>
      </w:r>
      <w:r>
        <w:rPr>
          <w:sz w:val="24"/>
        </w:rPr>
        <w:t>привести</w:t>
      </w:r>
      <w:r>
        <w:rPr>
          <w:spacing w:val="-19"/>
          <w:sz w:val="24"/>
        </w:rPr>
        <w:t xml:space="preserve"> </w:t>
      </w:r>
      <w:r>
        <w:rPr>
          <w:sz w:val="24"/>
        </w:rPr>
        <w:t>к</w:t>
      </w:r>
      <w:r>
        <w:rPr>
          <w:spacing w:val="-20"/>
          <w:sz w:val="24"/>
        </w:rPr>
        <w:t xml:space="preserve"> </w:t>
      </w:r>
      <w:r>
        <w:rPr>
          <w:sz w:val="24"/>
        </w:rPr>
        <w:t>каким-либо</w:t>
      </w:r>
      <w:r>
        <w:rPr>
          <w:spacing w:val="-19"/>
          <w:sz w:val="24"/>
        </w:rPr>
        <w:t xml:space="preserve"> </w:t>
      </w:r>
      <w:r>
        <w:rPr>
          <w:sz w:val="24"/>
        </w:rPr>
        <w:t>функциональным изменениям, так и привести к образованию мутантного белка,</w:t>
      </w:r>
      <w:r>
        <w:rPr>
          <w:spacing w:val="-29"/>
          <w:sz w:val="24"/>
        </w:rPr>
        <w:t xml:space="preserve"> </w:t>
      </w:r>
      <w:r>
        <w:rPr>
          <w:sz w:val="24"/>
        </w:rPr>
        <w:t xml:space="preserve">обладающего меньшей активностью по сравнению с </w:t>
      </w:r>
      <w:r>
        <w:rPr>
          <w:spacing w:val="-3"/>
          <w:sz w:val="24"/>
        </w:rPr>
        <w:t xml:space="preserve">исходным, </w:t>
      </w:r>
      <w:r>
        <w:rPr>
          <w:sz w:val="24"/>
        </w:rPr>
        <w:t>либо токсичного для</w:t>
      </w:r>
      <w:r>
        <w:rPr>
          <w:spacing w:val="-2"/>
          <w:sz w:val="24"/>
        </w:rPr>
        <w:t xml:space="preserve"> </w:t>
      </w:r>
      <w:r>
        <w:rPr>
          <w:sz w:val="24"/>
        </w:rPr>
        <w:t>клетки.</w:t>
      </w:r>
    </w:p>
    <w:p w14:paraId="65C75762" w14:textId="77777777" w:rsidR="00147D99" w:rsidRDefault="00CE5153">
      <w:pPr>
        <w:pStyle w:val="aa"/>
        <w:numPr>
          <w:ilvl w:val="1"/>
          <w:numId w:val="9"/>
        </w:numPr>
        <w:tabs>
          <w:tab w:val="left" w:pos="1242"/>
        </w:tabs>
        <w:spacing w:before="94" w:line="252" w:lineRule="auto"/>
        <w:ind w:left="1241" w:right="1658"/>
        <w:rPr>
          <w:sz w:val="24"/>
        </w:rPr>
      </w:pPr>
      <w:r>
        <w:rPr>
          <w:sz w:val="24"/>
        </w:rPr>
        <w:t xml:space="preserve">В </w:t>
      </w:r>
      <w:r>
        <w:rPr>
          <w:spacing w:val="-3"/>
          <w:sz w:val="24"/>
        </w:rPr>
        <w:t xml:space="preserve">некоторых </w:t>
      </w:r>
      <w:r>
        <w:rPr>
          <w:sz w:val="24"/>
        </w:rPr>
        <w:t>случаях соотношение pLI с гаплонедостаточностью конкретного гена в принципе сложно</w:t>
      </w:r>
      <w:r>
        <w:rPr>
          <w:spacing w:val="-10"/>
          <w:sz w:val="24"/>
        </w:rPr>
        <w:t xml:space="preserve"> </w:t>
      </w:r>
      <w:r>
        <w:rPr>
          <w:sz w:val="24"/>
        </w:rPr>
        <w:t>объяснить.</w:t>
      </w:r>
    </w:p>
    <w:p w14:paraId="2B704111" w14:textId="77777777" w:rsidR="00147D99" w:rsidRDefault="00147D99">
      <w:pPr>
        <w:pStyle w:val="a5"/>
        <w:spacing w:before="4"/>
        <w:rPr>
          <w:sz w:val="22"/>
        </w:rPr>
      </w:pPr>
    </w:p>
    <w:p w14:paraId="0C7CE353" w14:textId="77777777" w:rsidR="00147D99" w:rsidRDefault="00CE5153">
      <w:pPr>
        <w:pStyle w:val="a5"/>
        <w:spacing w:line="252" w:lineRule="auto"/>
        <w:ind w:left="715" w:right="1668"/>
        <w:jc w:val="both"/>
      </w:pPr>
      <w:r>
        <w:t>Таким</w:t>
      </w:r>
      <w:r>
        <w:rPr>
          <w:spacing w:val="-12"/>
        </w:rPr>
        <w:t xml:space="preserve"> </w:t>
      </w:r>
      <w:r>
        <w:t>образом,</w:t>
      </w:r>
      <w:r>
        <w:rPr>
          <w:spacing w:val="-12"/>
        </w:rPr>
        <w:t xml:space="preserve"> </w:t>
      </w:r>
      <w:r>
        <w:t>высокое</w:t>
      </w:r>
      <w:r>
        <w:rPr>
          <w:spacing w:val="-11"/>
        </w:rPr>
        <w:t xml:space="preserve"> </w:t>
      </w:r>
      <w:r>
        <w:t>значение</w:t>
      </w:r>
      <w:r>
        <w:rPr>
          <w:spacing w:val="-12"/>
        </w:rPr>
        <w:t xml:space="preserve"> </w:t>
      </w:r>
      <w:r>
        <w:t>pLI</w:t>
      </w:r>
      <w:r>
        <w:rPr>
          <w:spacing w:val="-10"/>
        </w:rPr>
        <w:t xml:space="preserve"> </w:t>
      </w:r>
      <w:r>
        <w:t>можно</w:t>
      </w:r>
      <w:r>
        <w:rPr>
          <w:spacing w:val="-12"/>
        </w:rPr>
        <w:t xml:space="preserve"> </w:t>
      </w:r>
      <w:r>
        <w:t>считать</w:t>
      </w:r>
      <w:r>
        <w:rPr>
          <w:spacing w:val="-12"/>
        </w:rPr>
        <w:t xml:space="preserve"> </w:t>
      </w:r>
      <w:r>
        <w:t>хорошим</w:t>
      </w:r>
      <w:r>
        <w:rPr>
          <w:spacing w:val="-12"/>
        </w:rPr>
        <w:t xml:space="preserve"> </w:t>
      </w:r>
      <w:r>
        <w:t>показателем</w:t>
      </w:r>
      <w:r>
        <w:rPr>
          <w:spacing w:val="-11"/>
        </w:rPr>
        <w:t xml:space="preserve"> </w:t>
      </w:r>
      <w:r>
        <w:rPr>
          <w:spacing w:val="-5"/>
        </w:rPr>
        <w:t xml:space="preserve">LoF, </w:t>
      </w:r>
      <w:r>
        <w:rPr>
          <w:spacing w:val="-3"/>
        </w:rPr>
        <w:t xml:space="preserve">низкое </w:t>
      </w:r>
      <w:r>
        <w:rPr>
          <w:spacing w:val="-24"/>
        </w:rPr>
        <w:t xml:space="preserve">–– </w:t>
      </w:r>
      <w:r>
        <w:t>с</w:t>
      </w:r>
      <w:r>
        <w:rPr>
          <w:spacing w:val="-1"/>
        </w:rPr>
        <w:t xml:space="preserve"> </w:t>
      </w:r>
      <w:r>
        <w:t>осторожностью.</w:t>
      </w:r>
    </w:p>
    <w:p w14:paraId="2E2998D5" w14:textId="77777777" w:rsidR="00147D99" w:rsidRDefault="00147D99">
      <w:pPr>
        <w:pStyle w:val="a5"/>
        <w:spacing w:before="4"/>
        <w:rPr>
          <w:sz w:val="22"/>
        </w:rPr>
      </w:pPr>
    </w:p>
    <w:p w14:paraId="0CD8E744" w14:textId="77777777" w:rsidR="00147D99" w:rsidRDefault="00CE5153">
      <w:pPr>
        <w:pStyle w:val="a5"/>
        <w:spacing w:before="1" w:line="252" w:lineRule="auto"/>
        <w:ind w:left="117" w:right="1606" w:firstLine="358"/>
      </w:pPr>
      <w:r>
        <w:t>Аннотация</w:t>
      </w:r>
      <w:r>
        <w:rPr>
          <w:spacing w:val="-26"/>
        </w:rPr>
        <w:t xml:space="preserve"> </w:t>
      </w:r>
      <w:r>
        <w:t>по</w:t>
      </w:r>
      <w:r>
        <w:rPr>
          <w:spacing w:val="-25"/>
        </w:rPr>
        <w:t xml:space="preserve"> </w:t>
      </w:r>
      <w:r>
        <w:rPr>
          <w:spacing w:val="-3"/>
        </w:rPr>
        <w:t>координате</w:t>
      </w:r>
      <w:r>
        <w:rPr>
          <w:spacing w:val="-25"/>
        </w:rPr>
        <w:t xml:space="preserve"> </w:t>
      </w:r>
      <w:r>
        <w:t>обычно</w:t>
      </w:r>
      <w:r>
        <w:rPr>
          <w:spacing w:val="-25"/>
        </w:rPr>
        <w:t xml:space="preserve"> </w:t>
      </w:r>
      <w:r>
        <w:t>предназначена</w:t>
      </w:r>
      <w:r>
        <w:rPr>
          <w:spacing w:val="-25"/>
        </w:rPr>
        <w:t xml:space="preserve"> </w:t>
      </w:r>
      <w:r>
        <w:t>для</w:t>
      </w:r>
      <w:r>
        <w:rPr>
          <w:spacing w:val="-26"/>
        </w:rPr>
        <w:t xml:space="preserve"> </w:t>
      </w:r>
      <w:r>
        <w:t>миссенс-,</w:t>
      </w:r>
      <w:r>
        <w:rPr>
          <w:spacing w:val="-25"/>
        </w:rPr>
        <w:t xml:space="preserve"> </w:t>
      </w:r>
      <w:r>
        <w:t>интронных</w:t>
      </w:r>
      <w:r>
        <w:rPr>
          <w:spacing w:val="-25"/>
        </w:rPr>
        <w:t xml:space="preserve"> </w:t>
      </w:r>
      <w:r>
        <w:t>и</w:t>
      </w:r>
      <w:r>
        <w:rPr>
          <w:spacing w:val="-25"/>
        </w:rPr>
        <w:t xml:space="preserve"> </w:t>
      </w:r>
      <w:r>
        <w:t>сплайсвариантов,</w:t>
      </w:r>
      <w:r>
        <w:rPr>
          <w:spacing w:val="-12"/>
        </w:rPr>
        <w:t xml:space="preserve"> </w:t>
      </w:r>
      <w:r>
        <w:t>связь</w:t>
      </w:r>
      <w:r>
        <w:rPr>
          <w:spacing w:val="-11"/>
        </w:rPr>
        <w:t xml:space="preserve"> </w:t>
      </w:r>
      <w:r>
        <w:rPr>
          <w:spacing w:val="-3"/>
        </w:rPr>
        <w:t>которых</w:t>
      </w:r>
      <w:r>
        <w:rPr>
          <w:spacing w:val="-11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патологическим</w:t>
      </w:r>
      <w:r>
        <w:rPr>
          <w:spacing w:val="-11"/>
        </w:rPr>
        <w:t xml:space="preserve"> </w:t>
      </w:r>
      <w:r>
        <w:t>состоянием</w:t>
      </w:r>
      <w:r>
        <w:rPr>
          <w:spacing w:val="-11"/>
        </w:rPr>
        <w:t xml:space="preserve"> </w:t>
      </w:r>
      <w:r>
        <w:t>значительно</w:t>
      </w:r>
      <w:r>
        <w:rPr>
          <w:spacing w:val="-11"/>
        </w:rPr>
        <w:t xml:space="preserve"> </w:t>
      </w:r>
      <w:r>
        <w:t>сложнее</w:t>
      </w:r>
      <w:r>
        <w:rPr>
          <w:spacing w:val="-11"/>
        </w:rPr>
        <w:t xml:space="preserve"> </w:t>
      </w:r>
      <w:r>
        <w:t>выявить и</w:t>
      </w:r>
      <w:r>
        <w:rPr>
          <w:spacing w:val="-2"/>
        </w:rPr>
        <w:t xml:space="preserve"> </w:t>
      </w:r>
      <w:r>
        <w:t>доказать.</w:t>
      </w:r>
    </w:p>
    <w:p w14:paraId="782CE4E8" w14:textId="77777777" w:rsidR="00147D99" w:rsidRDefault="00147D99">
      <w:pPr>
        <w:pStyle w:val="a5"/>
        <w:spacing w:before="3"/>
        <w:rPr>
          <w:sz w:val="22"/>
        </w:rPr>
      </w:pPr>
    </w:p>
    <w:p w14:paraId="6D5683E0" w14:textId="77777777" w:rsidR="00147D99" w:rsidRDefault="00CE5153">
      <w:pPr>
        <w:pStyle w:val="aa"/>
        <w:numPr>
          <w:ilvl w:val="0"/>
          <w:numId w:val="8"/>
        </w:numPr>
        <w:tabs>
          <w:tab w:val="left" w:pos="716"/>
        </w:tabs>
        <w:spacing w:line="252" w:lineRule="auto"/>
        <w:ind w:right="1659"/>
        <w:rPr>
          <w:sz w:val="24"/>
        </w:rPr>
        <w:sectPr w:rsidR="00147D99">
          <w:pgSz w:w="11906" w:h="16838"/>
          <w:pgMar w:top="1540" w:right="0" w:bottom="280" w:left="1300" w:header="953" w:footer="0" w:gutter="0"/>
          <w:cols w:space="720"/>
          <w:formProt w:val="0"/>
          <w:docGrid w:linePitch="100" w:charSpace="4096"/>
        </w:sectPr>
      </w:pPr>
      <w:r>
        <w:rPr>
          <w:sz w:val="24"/>
        </w:rPr>
        <w:t xml:space="preserve">Частота аллеля в популяции. Многие тяжёлые генетические патологии испытывают на себе давление отбора, а </w:t>
      </w:r>
      <w:r>
        <w:rPr>
          <w:spacing w:val="-4"/>
          <w:sz w:val="24"/>
        </w:rPr>
        <w:t xml:space="preserve">значит, </w:t>
      </w:r>
      <w:r>
        <w:rPr>
          <w:sz w:val="24"/>
        </w:rPr>
        <w:t>вызывающие их генетические</w:t>
      </w:r>
      <w:r>
        <w:rPr>
          <w:spacing w:val="-33"/>
          <w:sz w:val="24"/>
        </w:rPr>
        <w:t xml:space="preserve"> </w:t>
      </w:r>
      <w:r>
        <w:rPr>
          <w:sz w:val="24"/>
        </w:rPr>
        <w:t>варианты</w:t>
      </w:r>
    </w:p>
    <w:p w14:paraId="2B0E2249" w14:textId="77777777" w:rsidR="00147D99" w:rsidRDefault="00147D99">
      <w:pPr>
        <w:pStyle w:val="a5"/>
        <w:spacing w:before="7"/>
        <w:rPr>
          <w:sz w:val="11"/>
        </w:rPr>
      </w:pPr>
    </w:p>
    <w:p w14:paraId="58461260" w14:textId="77777777" w:rsidR="00147D99" w:rsidRDefault="00CE5153">
      <w:pPr>
        <w:pStyle w:val="a5"/>
        <w:spacing w:before="89" w:line="252" w:lineRule="auto"/>
        <w:ind w:left="998" w:right="1374"/>
        <w:jc w:val="both"/>
      </w:pPr>
      <w:r>
        <w:t>не могут иметь высокую частоту в популяции. Фильтрация по частоте является одним из базовых способов фильтрации генетических вариантов. Следует заметить,</w:t>
      </w:r>
      <w:r>
        <w:rPr>
          <w:spacing w:val="-20"/>
        </w:rPr>
        <w:t xml:space="preserve"> </w:t>
      </w:r>
      <w:r>
        <w:rPr>
          <w:spacing w:val="-3"/>
        </w:rPr>
        <w:t>однако,</w:t>
      </w:r>
      <w:r>
        <w:rPr>
          <w:spacing w:val="-20"/>
        </w:rPr>
        <w:t xml:space="preserve"> </w:t>
      </w:r>
      <w:r>
        <w:t>что</w:t>
      </w:r>
      <w:r>
        <w:rPr>
          <w:spacing w:val="-21"/>
        </w:rPr>
        <w:t xml:space="preserve"> </w:t>
      </w:r>
      <w:r>
        <w:t>низкая</w:t>
      </w:r>
      <w:r>
        <w:rPr>
          <w:spacing w:val="-19"/>
        </w:rPr>
        <w:t xml:space="preserve"> </w:t>
      </w:r>
      <w:r>
        <w:t>частота</w:t>
      </w:r>
      <w:r>
        <w:rPr>
          <w:spacing w:val="-20"/>
        </w:rPr>
        <w:t xml:space="preserve"> </w:t>
      </w:r>
      <w:r>
        <w:t>генетического</w:t>
      </w:r>
      <w:r>
        <w:rPr>
          <w:spacing w:val="-20"/>
        </w:rPr>
        <w:t xml:space="preserve"> </w:t>
      </w:r>
      <w:r>
        <w:t>варианта</w:t>
      </w:r>
      <w:r>
        <w:rPr>
          <w:spacing w:val="-19"/>
        </w:rPr>
        <w:t xml:space="preserve"> </w:t>
      </w:r>
      <w:r>
        <w:t>далеко</w:t>
      </w:r>
      <w:r>
        <w:rPr>
          <w:spacing w:val="-20"/>
        </w:rPr>
        <w:t xml:space="preserve"> </w:t>
      </w:r>
      <w:r>
        <w:t>не</w:t>
      </w:r>
      <w:r>
        <w:rPr>
          <w:spacing w:val="-20"/>
        </w:rPr>
        <w:t xml:space="preserve"> </w:t>
      </w:r>
      <w:r>
        <w:t>всегда</w:t>
      </w:r>
      <w:r>
        <w:rPr>
          <w:spacing w:val="-20"/>
        </w:rPr>
        <w:t xml:space="preserve"> </w:t>
      </w:r>
      <w:r>
        <w:t>связана с</w:t>
      </w:r>
      <w:r>
        <w:rPr>
          <w:spacing w:val="-14"/>
        </w:rPr>
        <w:t xml:space="preserve"> </w:t>
      </w:r>
      <w:r>
        <w:t>его</w:t>
      </w:r>
      <w:r>
        <w:rPr>
          <w:spacing w:val="-13"/>
        </w:rPr>
        <w:t xml:space="preserve"> </w:t>
      </w:r>
      <w:r>
        <w:t>патогенностью,</w:t>
      </w:r>
      <w:r>
        <w:rPr>
          <w:spacing w:val="-14"/>
        </w:rPr>
        <w:t xml:space="preserve"> </w:t>
      </w:r>
      <w:r>
        <w:t>поэтому</w:t>
      </w:r>
      <w:r>
        <w:rPr>
          <w:spacing w:val="-13"/>
        </w:rPr>
        <w:t xml:space="preserve"> </w:t>
      </w:r>
      <w:r>
        <w:t>рассматривать</w:t>
      </w:r>
      <w:r>
        <w:rPr>
          <w:spacing w:val="-14"/>
        </w:rPr>
        <w:t xml:space="preserve"> </w:t>
      </w:r>
      <w:r>
        <w:t>низкую</w:t>
      </w:r>
      <w:r>
        <w:rPr>
          <w:spacing w:val="-13"/>
        </w:rPr>
        <w:t xml:space="preserve"> </w:t>
      </w:r>
      <w:r>
        <w:t>частоту</w:t>
      </w:r>
      <w:r>
        <w:rPr>
          <w:spacing w:val="-14"/>
        </w:rPr>
        <w:t xml:space="preserve"> </w:t>
      </w:r>
      <w:r>
        <w:t>как</w:t>
      </w:r>
      <w:r>
        <w:rPr>
          <w:spacing w:val="-13"/>
        </w:rPr>
        <w:t xml:space="preserve"> </w:t>
      </w:r>
      <w:r>
        <w:t>доказательство патогенности</w:t>
      </w:r>
      <w:r>
        <w:rPr>
          <w:spacing w:val="-2"/>
        </w:rPr>
        <w:t xml:space="preserve"> </w:t>
      </w:r>
      <w:r>
        <w:t>некорректно.</w:t>
      </w:r>
    </w:p>
    <w:p w14:paraId="133BCE23" w14:textId="77777777" w:rsidR="00147D99" w:rsidRDefault="00CE5153">
      <w:pPr>
        <w:pStyle w:val="a5"/>
        <w:spacing w:before="95" w:line="252" w:lineRule="auto"/>
        <w:ind w:left="998" w:right="1372"/>
        <w:jc w:val="both"/>
      </w:pPr>
      <w:r>
        <w:t>По</w:t>
      </w:r>
      <w:r>
        <w:rPr>
          <w:spacing w:val="-19"/>
        </w:rPr>
        <w:t xml:space="preserve"> </w:t>
      </w:r>
      <w:r>
        <w:t>мере</w:t>
      </w:r>
      <w:r>
        <w:rPr>
          <w:spacing w:val="-18"/>
        </w:rPr>
        <w:t xml:space="preserve"> </w:t>
      </w:r>
      <w:r>
        <w:t>развития</w:t>
      </w:r>
      <w:r>
        <w:rPr>
          <w:spacing w:val="-17"/>
        </w:rPr>
        <w:t xml:space="preserve"> </w:t>
      </w:r>
      <w:r>
        <w:t>методов</w:t>
      </w:r>
      <w:r>
        <w:rPr>
          <w:spacing w:val="-18"/>
        </w:rPr>
        <w:t xml:space="preserve"> </w:t>
      </w:r>
      <w:r>
        <w:t>NGS</w:t>
      </w:r>
      <w:r>
        <w:rPr>
          <w:spacing w:val="-18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увеличения</w:t>
      </w:r>
      <w:r>
        <w:rPr>
          <w:spacing w:val="-18"/>
        </w:rPr>
        <w:t xml:space="preserve"> </w:t>
      </w:r>
      <w:r>
        <w:t>их</w:t>
      </w:r>
      <w:r>
        <w:rPr>
          <w:spacing w:val="-18"/>
        </w:rPr>
        <w:t xml:space="preserve"> </w:t>
      </w:r>
      <w:r>
        <w:t>доступности,</w:t>
      </w:r>
      <w:r>
        <w:rPr>
          <w:spacing w:val="-18"/>
        </w:rPr>
        <w:t xml:space="preserve"> </w:t>
      </w:r>
      <w:r>
        <w:t>начали</w:t>
      </w:r>
      <w:r>
        <w:rPr>
          <w:spacing w:val="-18"/>
        </w:rPr>
        <w:t xml:space="preserve"> </w:t>
      </w:r>
      <w:r>
        <w:t xml:space="preserve">появляться базы данных, агрегирующие </w:t>
      </w:r>
      <w:r>
        <w:rPr>
          <w:spacing w:val="-3"/>
        </w:rPr>
        <w:t xml:space="preserve">результаты </w:t>
      </w:r>
      <w:r>
        <w:t xml:space="preserve">секвенирования различных популяций, а значит </w:t>
      </w:r>
      <w:r>
        <w:rPr>
          <w:spacing w:val="-24"/>
        </w:rPr>
        <w:t xml:space="preserve">–– </w:t>
      </w:r>
      <w:r>
        <w:t>способные определить частоту генетических вариантов в</w:t>
      </w:r>
      <w:r>
        <w:rPr>
          <w:spacing w:val="-24"/>
        </w:rPr>
        <w:t xml:space="preserve"> </w:t>
      </w:r>
      <w:r>
        <w:t>популяции. В</w:t>
      </w:r>
      <w:r>
        <w:rPr>
          <w:spacing w:val="-9"/>
        </w:rPr>
        <w:t xml:space="preserve"> </w:t>
      </w:r>
      <w:r>
        <w:t>настоящее</w:t>
      </w:r>
      <w:r>
        <w:rPr>
          <w:spacing w:val="-9"/>
        </w:rPr>
        <w:t xml:space="preserve"> </w:t>
      </w:r>
      <w:r>
        <w:t>время</w:t>
      </w:r>
      <w:r>
        <w:rPr>
          <w:spacing w:val="-9"/>
        </w:rPr>
        <w:t xml:space="preserve"> </w:t>
      </w:r>
      <w:r>
        <w:t>наиболее</w:t>
      </w:r>
      <w:r>
        <w:rPr>
          <w:spacing w:val="-9"/>
        </w:rPr>
        <w:t xml:space="preserve"> </w:t>
      </w:r>
      <w:r>
        <w:t>крупной</w:t>
      </w:r>
      <w:r>
        <w:rPr>
          <w:spacing w:val="-9"/>
        </w:rPr>
        <w:t xml:space="preserve"> </w:t>
      </w:r>
      <w:r>
        <w:t>является</w:t>
      </w:r>
      <w:r>
        <w:rPr>
          <w:spacing w:val="-9"/>
        </w:rPr>
        <w:t xml:space="preserve"> </w:t>
      </w:r>
      <w:r>
        <w:t>gnomAD[</w:t>
      </w:r>
      <w:hyperlink w:anchor="_bookmark75">
        <w:r>
          <w:rPr>
            <w:color w:val="003052"/>
          </w:rPr>
          <w:t>47</w:t>
        </w:r>
      </w:hyperlink>
      <w:r>
        <w:t>],</w:t>
      </w:r>
      <w:r>
        <w:rPr>
          <w:spacing w:val="-9"/>
        </w:rPr>
        <w:t xml:space="preserve"> </w:t>
      </w:r>
      <w:r>
        <w:t>поглотившая</w:t>
      </w:r>
      <w:r>
        <w:rPr>
          <w:spacing w:val="-9"/>
        </w:rPr>
        <w:t xml:space="preserve"> </w:t>
      </w:r>
      <w:r>
        <w:t>существовавший ранее ExAC, содержавший исключительно экзомные данные. Она содержит частоты генетических вариантов для всех основных рас, а также</w:t>
      </w:r>
      <w:r>
        <w:rPr>
          <w:spacing w:val="-29"/>
        </w:rPr>
        <w:t xml:space="preserve"> </w:t>
      </w:r>
      <w:r>
        <w:rPr>
          <w:spacing w:val="-3"/>
        </w:rPr>
        <w:t>неко</w:t>
      </w:r>
      <w:r>
        <w:t>торых условно-здоровых</w:t>
      </w:r>
      <w:r>
        <w:rPr>
          <w:spacing w:val="-3"/>
        </w:rPr>
        <w:t xml:space="preserve"> </w:t>
      </w:r>
      <w:r>
        <w:t>групп.</w:t>
      </w:r>
    </w:p>
    <w:p w14:paraId="785FBF59" w14:textId="77777777" w:rsidR="00147D99" w:rsidRDefault="00CE5153">
      <w:pPr>
        <w:pStyle w:val="a5"/>
        <w:spacing w:before="94" w:line="252" w:lineRule="auto"/>
        <w:ind w:left="998" w:right="1373"/>
        <w:jc w:val="both"/>
      </w:pPr>
      <w:r>
        <w:t>Несмотря на то, что были созданы базы данных для всех рас, очень часто этого недостаточно</w:t>
      </w:r>
      <w:r>
        <w:rPr>
          <w:spacing w:val="-22"/>
        </w:rPr>
        <w:t xml:space="preserve"> </w:t>
      </w:r>
      <w:r>
        <w:t>и</w:t>
      </w:r>
      <w:r>
        <w:rPr>
          <w:spacing w:val="-21"/>
        </w:rPr>
        <w:t xml:space="preserve"> </w:t>
      </w:r>
      <w:r>
        <w:rPr>
          <w:spacing w:val="-3"/>
        </w:rPr>
        <w:t>необходимо</w:t>
      </w:r>
      <w:r>
        <w:rPr>
          <w:spacing w:val="-22"/>
        </w:rPr>
        <w:t xml:space="preserve"> </w:t>
      </w:r>
      <w:r>
        <w:t>учитывать</w:t>
      </w:r>
      <w:r>
        <w:rPr>
          <w:spacing w:val="-21"/>
        </w:rPr>
        <w:t xml:space="preserve"> </w:t>
      </w:r>
      <w:r>
        <w:t>частоты</w:t>
      </w:r>
      <w:r>
        <w:rPr>
          <w:spacing w:val="-22"/>
        </w:rPr>
        <w:t xml:space="preserve"> </w:t>
      </w:r>
      <w:r>
        <w:t>в</w:t>
      </w:r>
      <w:r>
        <w:rPr>
          <w:spacing w:val="-21"/>
        </w:rPr>
        <w:t xml:space="preserve"> </w:t>
      </w:r>
      <w:r>
        <w:t>популяциях</w:t>
      </w:r>
      <w:r>
        <w:rPr>
          <w:spacing w:val="-22"/>
        </w:rPr>
        <w:t xml:space="preserve"> </w:t>
      </w:r>
      <w:r>
        <w:t>отдельных</w:t>
      </w:r>
      <w:r>
        <w:rPr>
          <w:spacing w:val="-21"/>
        </w:rPr>
        <w:t xml:space="preserve"> </w:t>
      </w:r>
      <w:r>
        <w:t>народов и</w:t>
      </w:r>
      <w:r>
        <w:rPr>
          <w:spacing w:val="-14"/>
        </w:rPr>
        <w:t xml:space="preserve"> </w:t>
      </w:r>
      <w:r>
        <w:t>стран.</w:t>
      </w:r>
      <w:r>
        <w:rPr>
          <w:spacing w:val="-14"/>
        </w:rPr>
        <w:t xml:space="preserve"> </w:t>
      </w:r>
      <w:r>
        <w:t>Такими</w:t>
      </w:r>
      <w:r>
        <w:rPr>
          <w:spacing w:val="-13"/>
        </w:rPr>
        <w:t xml:space="preserve"> </w:t>
      </w:r>
      <w:r>
        <w:t>базами</w:t>
      </w:r>
      <w:r>
        <w:rPr>
          <w:spacing w:val="-14"/>
        </w:rPr>
        <w:t xml:space="preserve"> </w:t>
      </w:r>
      <w:r>
        <w:t>данных</w:t>
      </w:r>
      <w:r>
        <w:rPr>
          <w:spacing w:val="-14"/>
        </w:rPr>
        <w:t xml:space="preserve"> </w:t>
      </w:r>
      <w:r>
        <w:t>являются</w:t>
      </w:r>
      <w:r>
        <w:rPr>
          <w:spacing w:val="-13"/>
        </w:rPr>
        <w:t xml:space="preserve"> </w:t>
      </w:r>
      <w:r>
        <w:t>GME[</w:t>
      </w:r>
      <w:hyperlink w:anchor="_bookmark76">
        <w:r>
          <w:rPr>
            <w:color w:val="003052"/>
          </w:rPr>
          <w:t>48</w:t>
        </w:r>
      </w:hyperlink>
      <w:r>
        <w:t>],</w:t>
      </w:r>
      <w:r>
        <w:rPr>
          <w:spacing w:val="-14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rPr>
          <w:spacing w:val="-3"/>
        </w:rPr>
        <w:t>которой</w:t>
      </w:r>
      <w:r>
        <w:rPr>
          <w:spacing w:val="-15"/>
        </w:rPr>
        <w:t xml:space="preserve"> </w:t>
      </w:r>
      <w:r>
        <w:t>отражены</w:t>
      </w:r>
      <w:r>
        <w:rPr>
          <w:spacing w:val="-14"/>
        </w:rPr>
        <w:t xml:space="preserve"> </w:t>
      </w:r>
      <w:r>
        <w:t>частоты по популяции Ближнего Востока, ABraOM[</w:t>
      </w:r>
      <w:hyperlink w:anchor="_bookmark77">
        <w:r>
          <w:rPr>
            <w:color w:val="003052"/>
          </w:rPr>
          <w:t>49</w:t>
        </w:r>
      </w:hyperlink>
      <w:r>
        <w:t>], предоставляющая частоты генетических</w:t>
      </w:r>
      <w:r>
        <w:rPr>
          <w:spacing w:val="-21"/>
        </w:rPr>
        <w:t xml:space="preserve"> </w:t>
      </w:r>
      <w:r>
        <w:t>вариантов</w:t>
      </w:r>
      <w:r>
        <w:rPr>
          <w:spacing w:val="-20"/>
        </w:rPr>
        <w:t xml:space="preserve"> </w:t>
      </w:r>
      <w:r>
        <w:t>среди</w:t>
      </w:r>
      <w:r>
        <w:rPr>
          <w:spacing w:val="-20"/>
        </w:rPr>
        <w:t xml:space="preserve"> </w:t>
      </w:r>
      <w:r>
        <w:t>практически</w:t>
      </w:r>
      <w:r>
        <w:rPr>
          <w:spacing w:val="-20"/>
        </w:rPr>
        <w:t xml:space="preserve"> </w:t>
      </w:r>
      <w:r>
        <w:t>здорового</w:t>
      </w:r>
      <w:r>
        <w:rPr>
          <w:spacing w:val="-20"/>
        </w:rPr>
        <w:t xml:space="preserve"> </w:t>
      </w:r>
      <w:r>
        <w:t>пожилого</w:t>
      </w:r>
      <w:r>
        <w:rPr>
          <w:spacing w:val="-20"/>
        </w:rPr>
        <w:t xml:space="preserve"> </w:t>
      </w:r>
      <w:r>
        <w:t>населения</w:t>
      </w:r>
      <w:r>
        <w:rPr>
          <w:spacing w:val="-21"/>
        </w:rPr>
        <w:t xml:space="preserve"> </w:t>
      </w:r>
      <w:r>
        <w:t>Бразилии. Также</w:t>
      </w:r>
      <w:r>
        <w:rPr>
          <w:spacing w:val="-28"/>
        </w:rPr>
        <w:t xml:space="preserve"> </w:t>
      </w:r>
      <w:r>
        <w:t>для</w:t>
      </w:r>
      <w:r>
        <w:rPr>
          <w:spacing w:val="-28"/>
        </w:rPr>
        <w:t xml:space="preserve"> </w:t>
      </w:r>
      <w:r>
        <w:t>анализа</w:t>
      </w:r>
      <w:r>
        <w:rPr>
          <w:spacing w:val="-28"/>
        </w:rPr>
        <w:t xml:space="preserve"> </w:t>
      </w:r>
      <w:r>
        <w:t>берутся</w:t>
      </w:r>
      <w:r>
        <w:rPr>
          <w:spacing w:val="-28"/>
        </w:rPr>
        <w:t xml:space="preserve"> </w:t>
      </w:r>
      <w:r>
        <w:t>популяции,</w:t>
      </w:r>
      <w:r>
        <w:rPr>
          <w:spacing w:val="-27"/>
        </w:rPr>
        <w:t xml:space="preserve"> </w:t>
      </w:r>
      <w:r>
        <w:t>в</w:t>
      </w:r>
      <w:r>
        <w:rPr>
          <w:spacing w:val="-28"/>
        </w:rPr>
        <w:t xml:space="preserve"> </w:t>
      </w:r>
      <w:r>
        <w:rPr>
          <w:spacing w:val="-3"/>
        </w:rPr>
        <w:t>которых</w:t>
      </w:r>
      <w:r>
        <w:rPr>
          <w:spacing w:val="-28"/>
        </w:rPr>
        <w:t xml:space="preserve"> </w:t>
      </w:r>
      <w:r>
        <w:t>велика</w:t>
      </w:r>
      <w:r>
        <w:rPr>
          <w:spacing w:val="-28"/>
        </w:rPr>
        <w:t xml:space="preserve"> </w:t>
      </w:r>
      <w:r>
        <w:t>доля</w:t>
      </w:r>
      <w:r>
        <w:rPr>
          <w:spacing w:val="-28"/>
        </w:rPr>
        <w:t xml:space="preserve"> </w:t>
      </w:r>
      <w:r>
        <w:t>близкородственных связей, например,</w:t>
      </w:r>
      <w:r>
        <w:rPr>
          <w:spacing w:val="-3"/>
        </w:rPr>
        <w:t xml:space="preserve"> </w:t>
      </w:r>
      <w:r>
        <w:t>пакистанская[</w:t>
      </w:r>
      <w:hyperlink w:anchor="_bookmark78">
        <w:r>
          <w:rPr>
            <w:color w:val="003052"/>
          </w:rPr>
          <w:t>50</w:t>
        </w:r>
      </w:hyperlink>
      <w:r>
        <w:t>].</w:t>
      </w:r>
    </w:p>
    <w:p w14:paraId="0C3CA0BD" w14:textId="77777777" w:rsidR="00147D99" w:rsidRDefault="00CE5153">
      <w:pPr>
        <w:pStyle w:val="aa"/>
        <w:numPr>
          <w:ilvl w:val="0"/>
          <w:numId w:val="8"/>
        </w:numPr>
        <w:tabs>
          <w:tab w:val="left" w:pos="999"/>
        </w:tabs>
        <w:spacing w:before="193" w:line="252" w:lineRule="auto"/>
        <w:ind w:left="998" w:right="1373"/>
        <w:rPr>
          <w:sz w:val="24"/>
        </w:rPr>
      </w:pPr>
      <w:r>
        <w:rPr>
          <w:sz w:val="24"/>
        </w:rPr>
        <w:t>Клинические</w:t>
      </w:r>
      <w:r>
        <w:rPr>
          <w:spacing w:val="-15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14"/>
          <w:sz w:val="24"/>
        </w:rPr>
        <w:t xml:space="preserve"> </w:t>
      </w:r>
      <w:r>
        <w:rPr>
          <w:sz w:val="24"/>
        </w:rPr>
        <w:t>из</w:t>
      </w:r>
      <w:r>
        <w:rPr>
          <w:spacing w:val="-14"/>
          <w:sz w:val="24"/>
        </w:rPr>
        <w:t xml:space="preserve"> </w:t>
      </w:r>
      <w:r>
        <w:rPr>
          <w:spacing w:val="-5"/>
          <w:sz w:val="24"/>
        </w:rPr>
        <w:t>БД</w:t>
      </w:r>
      <w:r>
        <w:rPr>
          <w:spacing w:val="-15"/>
          <w:sz w:val="24"/>
        </w:rPr>
        <w:t xml:space="preserve"> </w:t>
      </w:r>
      <w:r>
        <w:rPr>
          <w:sz w:val="24"/>
        </w:rPr>
        <w:t>и</w:t>
      </w:r>
      <w:r>
        <w:rPr>
          <w:spacing w:val="-14"/>
          <w:sz w:val="24"/>
        </w:rPr>
        <w:t xml:space="preserve"> </w:t>
      </w:r>
      <w:r>
        <w:rPr>
          <w:sz w:val="24"/>
        </w:rPr>
        <w:t>статей.</w:t>
      </w:r>
      <w:r>
        <w:rPr>
          <w:spacing w:val="-14"/>
          <w:sz w:val="24"/>
        </w:rPr>
        <w:t xml:space="preserve"> </w:t>
      </w:r>
      <w:r>
        <w:rPr>
          <w:sz w:val="24"/>
        </w:rPr>
        <w:t>Наиболее</w:t>
      </w:r>
      <w:r>
        <w:rPr>
          <w:spacing w:val="-15"/>
          <w:sz w:val="24"/>
        </w:rPr>
        <w:t xml:space="preserve"> </w:t>
      </w:r>
      <w:r>
        <w:rPr>
          <w:sz w:val="24"/>
        </w:rPr>
        <w:t>достоверным</w:t>
      </w:r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>источником</w:t>
      </w:r>
      <w:r>
        <w:rPr>
          <w:spacing w:val="-14"/>
          <w:sz w:val="24"/>
        </w:rPr>
        <w:t xml:space="preserve"> </w:t>
      </w:r>
      <w:r>
        <w:rPr>
          <w:sz w:val="24"/>
        </w:rPr>
        <w:t>данных о</w:t>
      </w:r>
      <w:r>
        <w:rPr>
          <w:spacing w:val="-21"/>
          <w:sz w:val="24"/>
        </w:rPr>
        <w:t xml:space="preserve"> </w:t>
      </w:r>
      <w:r>
        <w:rPr>
          <w:sz w:val="24"/>
        </w:rPr>
        <w:t>патогенности</w:t>
      </w:r>
      <w:r>
        <w:rPr>
          <w:spacing w:val="-21"/>
          <w:sz w:val="24"/>
        </w:rPr>
        <w:t xml:space="preserve"> </w:t>
      </w:r>
      <w:r>
        <w:rPr>
          <w:sz w:val="24"/>
        </w:rPr>
        <w:t>генетического</w:t>
      </w:r>
      <w:r>
        <w:rPr>
          <w:spacing w:val="-21"/>
          <w:sz w:val="24"/>
        </w:rPr>
        <w:t xml:space="preserve"> </w:t>
      </w:r>
      <w:r>
        <w:rPr>
          <w:sz w:val="24"/>
        </w:rPr>
        <w:t>варианта</w:t>
      </w:r>
      <w:r>
        <w:rPr>
          <w:spacing w:val="-20"/>
          <w:sz w:val="24"/>
        </w:rPr>
        <w:t xml:space="preserve"> </w:t>
      </w:r>
      <w:r>
        <w:rPr>
          <w:sz w:val="24"/>
        </w:rPr>
        <w:t>являются</w:t>
      </w:r>
      <w:r>
        <w:rPr>
          <w:spacing w:val="-21"/>
          <w:sz w:val="24"/>
        </w:rPr>
        <w:t xml:space="preserve"> </w:t>
      </w:r>
      <w:r>
        <w:rPr>
          <w:sz w:val="24"/>
        </w:rPr>
        <w:t>семейные</w:t>
      </w:r>
      <w:r>
        <w:rPr>
          <w:spacing w:val="-21"/>
          <w:sz w:val="24"/>
        </w:rPr>
        <w:t xml:space="preserve"> </w:t>
      </w:r>
      <w:r>
        <w:rPr>
          <w:sz w:val="24"/>
        </w:rPr>
        <w:t>и</w:t>
      </w:r>
      <w:r>
        <w:rPr>
          <w:spacing w:val="-21"/>
          <w:sz w:val="24"/>
        </w:rPr>
        <w:t xml:space="preserve"> </w:t>
      </w:r>
      <w:r>
        <w:rPr>
          <w:sz w:val="24"/>
        </w:rPr>
        <w:t>популяционные</w:t>
      </w:r>
      <w:r>
        <w:rPr>
          <w:spacing w:val="-20"/>
          <w:sz w:val="24"/>
        </w:rPr>
        <w:t xml:space="preserve"> </w:t>
      </w:r>
      <w:r>
        <w:rPr>
          <w:sz w:val="24"/>
        </w:rPr>
        <w:t>исследования конкретной патологии, а также базы данных, агрегирующие информацию из подобных статей. Наиболее используемыми в настоящее время являются HGMD[</w:t>
      </w:r>
      <w:hyperlink w:anchor="_bookmark79">
        <w:r>
          <w:rPr>
            <w:color w:val="003052"/>
            <w:sz w:val="24"/>
          </w:rPr>
          <w:t>51</w:t>
        </w:r>
      </w:hyperlink>
      <w:r>
        <w:rPr>
          <w:sz w:val="24"/>
        </w:rPr>
        <w:t xml:space="preserve">] и </w:t>
      </w:r>
      <w:r>
        <w:rPr>
          <w:spacing w:val="-5"/>
          <w:sz w:val="24"/>
        </w:rPr>
        <w:t xml:space="preserve">CLINVAR. </w:t>
      </w:r>
      <w:r>
        <w:rPr>
          <w:spacing w:val="-3"/>
          <w:sz w:val="24"/>
        </w:rPr>
        <w:t xml:space="preserve">Тем </w:t>
      </w:r>
      <w:r>
        <w:rPr>
          <w:sz w:val="24"/>
        </w:rPr>
        <w:t xml:space="preserve">не менее, </w:t>
      </w:r>
      <w:r>
        <w:rPr>
          <w:spacing w:val="-5"/>
          <w:sz w:val="24"/>
        </w:rPr>
        <w:t xml:space="preserve">CLINVAR </w:t>
      </w:r>
      <w:r>
        <w:rPr>
          <w:sz w:val="24"/>
        </w:rPr>
        <w:t>считается лишь</w:t>
      </w:r>
      <w:r>
        <w:rPr>
          <w:spacing w:val="-30"/>
          <w:sz w:val="24"/>
        </w:rPr>
        <w:t xml:space="preserve"> </w:t>
      </w:r>
      <w:r>
        <w:rPr>
          <w:sz w:val="24"/>
        </w:rPr>
        <w:t>дополнительным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источником,</w:t>
      </w:r>
      <w:r>
        <w:rPr>
          <w:spacing w:val="-9"/>
          <w:sz w:val="24"/>
        </w:rPr>
        <w:t xml:space="preserve"> </w:t>
      </w:r>
      <w:r>
        <w:rPr>
          <w:sz w:val="24"/>
        </w:rPr>
        <w:t>так</w:t>
      </w:r>
      <w:r>
        <w:rPr>
          <w:spacing w:val="-9"/>
          <w:sz w:val="24"/>
        </w:rPr>
        <w:t xml:space="preserve"> </w:t>
      </w:r>
      <w:r>
        <w:rPr>
          <w:sz w:val="24"/>
        </w:rPr>
        <w:t>как</w:t>
      </w:r>
      <w:r>
        <w:rPr>
          <w:spacing w:val="-9"/>
          <w:sz w:val="24"/>
        </w:rPr>
        <w:t xml:space="preserve"> </w:t>
      </w:r>
      <w:r>
        <w:rPr>
          <w:sz w:val="24"/>
        </w:rPr>
        <w:t>часто</w:t>
      </w:r>
      <w:r>
        <w:rPr>
          <w:spacing w:val="-9"/>
          <w:sz w:val="24"/>
        </w:rPr>
        <w:t xml:space="preserve"> </w:t>
      </w:r>
      <w:r>
        <w:rPr>
          <w:sz w:val="24"/>
        </w:rPr>
        <w:t>содержит</w:t>
      </w:r>
      <w:r>
        <w:rPr>
          <w:spacing w:val="-9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низкого</w:t>
      </w:r>
      <w:r>
        <w:rPr>
          <w:spacing w:val="-9"/>
          <w:sz w:val="24"/>
        </w:rPr>
        <w:t xml:space="preserve"> </w:t>
      </w:r>
      <w:r>
        <w:rPr>
          <w:sz w:val="24"/>
        </w:rPr>
        <w:t>качества[</w:t>
      </w:r>
      <w:hyperlink w:anchor="_bookmark80">
        <w:r>
          <w:rPr>
            <w:color w:val="003052"/>
            <w:sz w:val="24"/>
          </w:rPr>
          <w:t>52</w:t>
        </w:r>
      </w:hyperlink>
      <w:r>
        <w:rPr>
          <w:sz w:val="24"/>
        </w:rPr>
        <w:t>].</w:t>
      </w:r>
    </w:p>
    <w:p w14:paraId="0CEF1940" w14:textId="77777777" w:rsidR="00147D99" w:rsidRDefault="00CE5153">
      <w:pPr>
        <w:pStyle w:val="aa"/>
        <w:numPr>
          <w:ilvl w:val="0"/>
          <w:numId w:val="8"/>
        </w:numPr>
        <w:tabs>
          <w:tab w:val="left" w:pos="999"/>
        </w:tabs>
        <w:spacing w:before="194" w:line="252" w:lineRule="auto"/>
        <w:ind w:left="998" w:right="1374"/>
        <w:rPr>
          <w:sz w:val="24"/>
        </w:rPr>
      </w:pPr>
      <w:r>
        <w:rPr>
          <w:sz w:val="24"/>
        </w:rPr>
        <w:t>Анализ</w:t>
      </w:r>
      <w:r>
        <w:rPr>
          <w:spacing w:val="-25"/>
          <w:sz w:val="24"/>
        </w:rPr>
        <w:t xml:space="preserve"> </w:t>
      </w:r>
      <w:r>
        <w:rPr>
          <w:sz w:val="24"/>
        </w:rPr>
        <w:t>и</w:t>
      </w:r>
      <w:r>
        <w:rPr>
          <w:spacing w:val="-26"/>
          <w:sz w:val="24"/>
        </w:rPr>
        <w:t xml:space="preserve"> </w:t>
      </w:r>
      <w:r>
        <w:rPr>
          <w:sz w:val="24"/>
        </w:rPr>
        <w:t>предсказание</w:t>
      </w:r>
      <w:r>
        <w:rPr>
          <w:spacing w:val="-26"/>
          <w:sz w:val="24"/>
        </w:rPr>
        <w:t xml:space="preserve"> </w:t>
      </w:r>
      <w:r>
        <w:rPr>
          <w:sz w:val="24"/>
        </w:rPr>
        <w:t>функционального</w:t>
      </w:r>
      <w:r>
        <w:rPr>
          <w:spacing w:val="-25"/>
          <w:sz w:val="24"/>
        </w:rPr>
        <w:t xml:space="preserve"> </w:t>
      </w:r>
      <w:r>
        <w:rPr>
          <w:sz w:val="24"/>
        </w:rPr>
        <w:t>эффекта</w:t>
      </w:r>
      <w:r>
        <w:rPr>
          <w:spacing w:val="-25"/>
          <w:sz w:val="24"/>
        </w:rPr>
        <w:t xml:space="preserve"> </w:t>
      </w:r>
      <w:r>
        <w:rPr>
          <w:sz w:val="24"/>
        </w:rPr>
        <w:t>in</w:t>
      </w:r>
      <w:r>
        <w:rPr>
          <w:spacing w:val="-26"/>
          <w:sz w:val="24"/>
        </w:rPr>
        <w:t xml:space="preserve"> </w:t>
      </w:r>
      <w:r>
        <w:rPr>
          <w:sz w:val="24"/>
        </w:rPr>
        <w:t>silico.</w:t>
      </w:r>
      <w:r>
        <w:rPr>
          <w:spacing w:val="-24"/>
          <w:sz w:val="24"/>
        </w:rPr>
        <w:t xml:space="preserve"> </w:t>
      </w:r>
      <w:r>
        <w:rPr>
          <w:sz w:val="24"/>
        </w:rPr>
        <w:t>In</w:t>
      </w:r>
      <w:r>
        <w:rPr>
          <w:spacing w:val="-26"/>
          <w:sz w:val="24"/>
        </w:rPr>
        <w:t xml:space="preserve"> </w:t>
      </w:r>
      <w:r>
        <w:rPr>
          <w:sz w:val="24"/>
        </w:rPr>
        <w:t>silico</w:t>
      </w:r>
      <w:r>
        <w:rPr>
          <w:spacing w:val="-25"/>
          <w:sz w:val="24"/>
        </w:rPr>
        <w:t xml:space="preserve"> </w:t>
      </w:r>
      <w:r>
        <w:rPr>
          <w:sz w:val="24"/>
        </w:rPr>
        <w:t>методы</w:t>
      </w:r>
      <w:r>
        <w:rPr>
          <w:spacing w:val="-25"/>
          <w:sz w:val="24"/>
        </w:rPr>
        <w:t xml:space="preserve"> </w:t>
      </w:r>
      <w:r>
        <w:rPr>
          <w:sz w:val="24"/>
        </w:rPr>
        <w:t>появились</w:t>
      </w:r>
      <w:r>
        <w:rPr>
          <w:spacing w:val="-16"/>
          <w:sz w:val="24"/>
        </w:rPr>
        <w:t xml:space="preserve"> </w:t>
      </w:r>
      <w:r>
        <w:rPr>
          <w:sz w:val="24"/>
        </w:rPr>
        <w:t>в</w:t>
      </w:r>
      <w:r>
        <w:rPr>
          <w:spacing w:val="-15"/>
          <w:sz w:val="24"/>
        </w:rPr>
        <w:t xml:space="preserve"> </w:t>
      </w:r>
      <w:r>
        <w:rPr>
          <w:sz w:val="24"/>
        </w:rPr>
        <w:t>ответ</w:t>
      </w:r>
      <w:r>
        <w:rPr>
          <w:spacing w:val="-15"/>
          <w:sz w:val="24"/>
        </w:rPr>
        <w:t xml:space="preserve"> </w:t>
      </w:r>
      <w:r>
        <w:rPr>
          <w:sz w:val="24"/>
        </w:rPr>
        <w:t>на</w:t>
      </w:r>
      <w:r>
        <w:rPr>
          <w:spacing w:val="-15"/>
          <w:sz w:val="24"/>
        </w:rPr>
        <w:t xml:space="preserve"> </w:t>
      </w:r>
      <w:r>
        <w:rPr>
          <w:sz w:val="24"/>
        </w:rPr>
        <w:t>необходимость</w:t>
      </w:r>
      <w:r>
        <w:rPr>
          <w:spacing w:val="-15"/>
          <w:sz w:val="24"/>
        </w:rPr>
        <w:t xml:space="preserve"> </w:t>
      </w:r>
      <w:r>
        <w:rPr>
          <w:sz w:val="24"/>
        </w:rPr>
        <w:t>как-то</w:t>
      </w:r>
      <w:r>
        <w:rPr>
          <w:spacing w:val="-15"/>
          <w:sz w:val="24"/>
        </w:rPr>
        <w:t xml:space="preserve"> </w:t>
      </w:r>
      <w:r>
        <w:rPr>
          <w:sz w:val="24"/>
        </w:rPr>
        <w:t>классифицировать</w:t>
      </w:r>
      <w:r>
        <w:rPr>
          <w:spacing w:val="-16"/>
          <w:sz w:val="24"/>
        </w:rPr>
        <w:t xml:space="preserve"> </w:t>
      </w:r>
      <w:r>
        <w:rPr>
          <w:sz w:val="24"/>
        </w:rPr>
        <w:t>генетические</w:t>
      </w:r>
      <w:r>
        <w:rPr>
          <w:spacing w:val="-15"/>
          <w:sz w:val="24"/>
        </w:rPr>
        <w:t xml:space="preserve"> </w:t>
      </w:r>
      <w:r>
        <w:rPr>
          <w:sz w:val="24"/>
        </w:rPr>
        <w:t>варианты, по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которым</w:t>
      </w:r>
      <w:r>
        <w:rPr>
          <w:spacing w:val="-24"/>
          <w:sz w:val="24"/>
        </w:rPr>
        <w:t xml:space="preserve"> </w:t>
      </w:r>
      <w:r>
        <w:rPr>
          <w:sz w:val="24"/>
        </w:rPr>
        <w:t>недостаточно</w:t>
      </w:r>
      <w:r>
        <w:rPr>
          <w:spacing w:val="-25"/>
          <w:sz w:val="24"/>
        </w:rPr>
        <w:t xml:space="preserve"> </w:t>
      </w:r>
      <w:r>
        <w:rPr>
          <w:sz w:val="24"/>
        </w:rPr>
        <w:t>клинической</w:t>
      </w:r>
      <w:r>
        <w:rPr>
          <w:spacing w:val="-24"/>
          <w:sz w:val="24"/>
        </w:rPr>
        <w:t xml:space="preserve"> </w:t>
      </w:r>
      <w:r>
        <w:rPr>
          <w:sz w:val="24"/>
        </w:rPr>
        <w:t>информации.</w:t>
      </w:r>
      <w:r>
        <w:rPr>
          <w:spacing w:val="-24"/>
          <w:sz w:val="24"/>
        </w:rPr>
        <w:t xml:space="preserve"> </w:t>
      </w:r>
      <w:r>
        <w:rPr>
          <w:sz w:val="24"/>
        </w:rPr>
        <w:t>Существует</w:t>
      </w:r>
      <w:r>
        <w:rPr>
          <w:spacing w:val="-25"/>
          <w:sz w:val="24"/>
        </w:rPr>
        <w:t xml:space="preserve"> </w:t>
      </w:r>
      <w:r>
        <w:rPr>
          <w:sz w:val="24"/>
        </w:rPr>
        <w:t>множество</w:t>
      </w:r>
      <w:r>
        <w:rPr>
          <w:spacing w:val="-24"/>
          <w:sz w:val="24"/>
        </w:rPr>
        <w:t xml:space="preserve"> </w:t>
      </w:r>
      <w:r>
        <w:rPr>
          <w:sz w:val="24"/>
        </w:rPr>
        <w:t>способов</w:t>
      </w:r>
      <w:r>
        <w:rPr>
          <w:spacing w:val="-15"/>
          <w:sz w:val="24"/>
        </w:rPr>
        <w:t xml:space="preserve"> </w:t>
      </w:r>
      <w:r>
        <w:rPr>
          <w:sz w:val="24"/>
        </w:rPr>
        <w:t>проверить</w:t>
      </w:r>
      <w:r>
        <w:rPr>
          <w:spacing w:val="-14"/>
          <w:sz w:val="24"/>
        </w:rPr>
        <w:t xml:space="preserve"> </w:t>
      </w:r>
      <w:r>
        <w:rPr>
          <w:sz w:val="24"/>
        </w:rPr>
        <w:t>патогенность</w:t>
      </w:r>
      <w:r>
        <w:rPr>
          <w:spacing w:val="-14"/>
          <w:sz w:val="24"/>
        </w:rPr>
        <w:t xml:space="preserve"> </w:t>
      </w:r>
      <w:r>
        <w:rPr>
          <w:sz w:val="24"/>
        </w:rPr>
        <w:t>таких</w:t>
      </w:r>
      <w:r>
        <w:rPr>
          <w:spacing w:val="-14"/>
          <w:sz w:val="24"/>
        </w:rPr>
        <w:t xml:space="preserve"> </w:t>
      </w:r>
      <w:r>
        <w:rPr>
          <w:sz w:val="24"/>
        </w:rPr>
        <w:t>вариантов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vitro,</w:t>
      </w:r>
      <w:r>
        <w:rPr>
          <w:spacing w:val="-14"/>
          <w:sz w:val="24"/>
        </w:rPr>
        <w:t xml:space="preserve"> </w:t>
      </w:r>
      <w:r>
        <w:rPr>
          <w:sz w:val="24"/>
        </w:rPr>
        <w:t>но</w:t>
      </w:r>
      <w:r>
        <w:rPr>
          <w:spacing w:val="-14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14"/>
          <w:sz w:val="24"/>
        </w:rPr>
        <w:t xml:space="preserve"> </w:t>
      </w:r>
      <w:r>
        <w:rPr>
          <w:sz w:val="24"/>
        </w:rPr>
        <w:t>таким</w:t>
      </w:r>
      <w:r>
        <w:rPr>
          <w:spacing w:val="-14"/>
          <w:sz w:val="24"/>
        </w:rPr>
        <w:t xml:space="preserve"> </w:t>
      </w:r>
      <w:r>
        <w:rPr>
          <w:sz w:val="24"/>
        </w:rPr>
        <w:t>обра</w:t>
      </w:r>
      <w:r>
        <w:rPr>
          <w:spacing w:val="-3"/>
          <w:sz w:val="24"/>
        </w:rPr>
        <w:t xml:space="preserve">зом </w:t>
      </w:r>
      <w:r>
        <w:rPr>
          <w:sz w:val="24"/>
        </w:rPr>
        <w:t xml:space="preserve">все нецелесообразно, а </w:t>
      </w:r>
      <w:r>
        <w:rPr>
          <w:spacing w:val="-3"/>
          <w:sz w:val="24"/>
        </w:rPr>
        <w:t xml:space="preserve">иногда </w:t>
      </w:r>
      <w:r>
        <w:rPr>
          <w:sz w:val="24"/>
        </w:rPr>
        <w:t>и невозможно. Даже в хорошо изученных генах</w:t>
      </w:r>
      <w:r>
        <w:rPr>
          <w:spacing w:val="-14"/>
          <w:sz w:val="24"/>
        </w:rPr>
        <w:t xml:space="preserve"> </w:t>
      </w:r>
      <w:r>
        <w:rPr>
          <w:sz w:val="24"/>
        </w:rPr>
        <w:t>варианты</w:t>
      </w:r>
      <w:r>
        <w:rPr>
          <w:spacing w:val="-14"/>
          <w:sz w:val="24"/>
        </w:rPr>
        <w:t xml:space="preserve"> </w:t>
      </w:r>
      <w:r>
        <w:rPr>
          <w:sz w:val="24"/>
        </w:rPr>
        <w:t>с</w:t>
      </w:r>
      <w:r>
        <w:rPr>
          <w:spacing w:val="-14"/>
          <w:sz w:val="24"/>
        </w:rPr>
        <w:t xml:space="preserve"> </w:t>
      </w:r>
      <w:r>
        <w:rPr>
          <w:sz w:val="24"/>
        </w:rPr>
        <w:t>неопределённой</w:t>
      </w:r>
      <w:r>
        <w:rPr>
          <w:spacing w:val="-14"/>
          <w:sz w:val="24"/>
        </w:rPr>
        <w:t xml:space="preserve"> </w:t>
      </w:r>
      <w:r>
        <w:rPr>
          <w:sz w:val="24"/>
        </w:rPr>
        <w:t>клинической</w:t>
      </w:r>
      <w:r>
        <w:rPr>
          <w:spacing w:val="-14"/>
          <w:sz w:val="24"/>
        </w:rPr>
        <w:t xml:space="preserve"> </w:t>
      </w:r>
      <w:r>
        <w:rPr>
          <w:sz w:val="24"/>
        </w:rPr>
        <w:t>значимостью</w:t>
      </w:r>
      <w:r>
        <w:rPr>
          <w:spacing w:val="-14"/>
          <w:sz w:val="24"/>
        </w:rPr>
        <w:t xml:space="preserve"> </w:t>
      </w:r>
      <w:r>
        <w:rPr>
          <w:sz w:val="24"/>
        </w:rPr>
        <w:t>могут</w:t>
      </w:r>
      <w:r>
        <w:rPr>
          <w:spacing w:val="-14"/>
          <w:sz w:val="24"/>
        </w:rPr>
        <w:t xml:space="preserve"> </w:t>
      </w:r>
      <w:r>
        <w:rPr>
          <w:sz w:val="24"/>
        </w:rPr>
        <w:t>занимать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большую долю </w:t>
      </w:r>
      <w:r>
        <w:rPr>
          <w:spacing w:val="-24"/>
          <w:sz w:val="24"/>
        </w:rPr>
        <w:t xml:space="preserve">–– </w:t>
      </w:r>
      <w:r>
        <w:rPr>
          <w:sz w:val="24"/>
        </w:rPr>
        <w:t xml:space="preserve">например, в BRCA1 и BRCA2 это 33% и 50% соответственно. Менее изученные гены, а также пациенты, принадлежащие к популяциям с </w:t>
      </w:r>
      <w:r>
        <w:rPr>
          <w:spacing w:val="-4"/>
          <w:sz w:val="24"/>
        </w:rPr>
        <w:t xml:space="preserve">плохо </w:t>
      </w:r>
      <w:r>
        <w:rPr>
          <w:sz w:val="24"/>
        </w:rPr>
        <w:t>изученным составом генетических вариантов, представляют ещё большую про</w:t>
      </w:r>
      <w:r>
        <w:rPr>
          <w:spacing w:val="-5"/>
          <w:sz w:val="24"/>
        </w:rPr>
        <w:t>блему.</w:t>
      </w:r>
    </w:p>
    <w:p w14:paraId="4BA874A1" w14:textId="77777777" w:rsidR="00147D99" w:rsidRDefault="00CE5153">
      <w:pPr>
        <w:pStyle w:val="a5"/>
        <w:spacing w:before="91" w:line="252" w:lineRule="auto"/>
        <w:ind w:left="998" w:right="1373"/>
        <w:jc w:val="both"/>
      </w:pPr>
      <w:r>
        <w:t xml:space="preserve">Поэтому были разработаны инструменты на основе машинного обучения, предсказывающие консервативность районов и патогенность </w:t>
      </w:r>
      <w:proofErr w:type="gramStart"/>
      <w:r>
        <w:t>генетических вариантов</w:t>
      </w:r>
      <w:proofErr w:type="gramEnd"/>
      <w:r>
        <w:t xml:space="preserve"> на основе имеющихся данных </w:t>
      </w:r>
      <w:r>
        <w:rPr>
          <w:spacing w:val="-24"/>
        </w:rPr>
        <w:t xml:space="preserve">–– </w:t>
      </w:r>
      <w:r>
        <w:t>положения относительно гена и его функциональных элементов, характера замены, а также клинической информации об известных</w:t>
      </w:r>
      <w:r>
        <w:rPr>
          <w:spacing w:val="-19"/>
        </w:rPr>
        <w:t xml:space="preserve"> </w:t>
      </w:r>
      <w:r>
        <w:t>заменах[</w:t>
      </w:r>
      <w:hyperlink w:anchor="_bookmark50">
        <w:r>
          <w:rPr>
            <w:color w:val="003052"/>
          </w:rPr>
          <w:t>22</w:t>
        </w:r>
      </w:hyperlink>
      <w:r>
        <w:t>].</w:t>
      </w:r>
      <w:r>
        <w:rPr>
          <w:spacing w:val="-18"/>
        </w:rPr>
        <w:t xml:space="preserve"> </w:t>
      </w:r>
      <w:r>
        <w:t>Предсказательная</w:t>
      </w:r>
      <w:r>
        <w:rPr>
          <w:spacing w:val="-19"/>
        </w:rPr>
        <w:t xml:space="preserve"> </w:t>
      </w:r>
      <w:r>
        <w:t>способность</w:t>
      </w:r>
      <w:r>
        <w:rPr>
          <w:spacing w:val="-18"/>
        </w:rPr>
        <w:t xml:space="preserve"> </w:t>
      </w:r>
      <w:r>
        <w:t>отдельных</w:t>
      </w:r>
      <w:r>
        <w:rPr>
          <w:spacing w:val="-18"/>
        </w:rPr>
        <w:t xml:space="preserve"> </w:t>
      </w:r>
      <w:r>
        <w:t>инструментов оставляет</w:t>
      </w:r>
      <w:r>
        <w:rPr>
          <w:spacing w:val="-27"/>
        </w:rPr>
        <w:t xml:space="preserve"> </w:t>
      </w:r>
      <w:r>
        <w:t>желать</w:t>
      </w:r>
      <w:r>
        <w:rPr>
          <w:spacing w:val="-27"/>
        </w:rPr>
        <w:t xml:space="preserve"> </w:t>
      </w:r>
      <w:r>
        <w:t>лучшего,</w:t>
      </w:r>
      <w:r>
        <w:rPr>
          <w:spacing w:val="-27"/>
        </w:rPr>
        <w:t xml:space="preserve"> </w:t>
      </w:r>
      <w:r>
        <w:t>поэтому</w:t>
      </w:r>
      <w:r>
        <w:rPr>
          <w:spacing w:val="-27"/>
        </w:rPr>
        <w:t xml:space="preserve"> </w:t>
      </w:r>
      <w:r>
        <w:t>чаще</w:t>
      </w:r>
      <w:r>
        <w:rPr>
          <w:spacing w:val="-27"/>
        </w:rPr>
        <w:t xml:space="preserve"> </w:t>
      </w:r>
      <w:r>
        <w:t>всего</w:t>
      </w:r>
      <w:r>
        <w:rPr>
          <w:spacing w:val="-26"/>
        </w:rPr>
        <w:t xml:space="preserve"> </w:t>
      </w:r>
      <w:r>
        <w:t>в</w:t>
      </w:r>
      <w:r>
        <w:rPr>
          <w:spacing w:val="-27"/>
        </w:rPr>
        <w:t xml:space="preserve"> </w:t>
      </w:r>
      <w:r>
        <w:t>клинической</w:t>
      </w:r>
      <w:r>
        <w:rPr>
          <w:spacing w:val="-27"/>
        </w:rPr>
        <w:t xml:space="preserve"> </w:t>
      </w:r>
      <w:r>
        <w:t>практике</w:t>
      </w:r>
      <w:r>
        <w:rPr>
          <w:spacing w:val="-27"/>
        </w:rPr>
        <w:t xml:space="preserve"> </w:t>
      </w:r>
      <w:r>
        <w:t>используются</w:t>
      </w:r>
      <w:r>
        <w:rPr>
          <w:spacing w:val="-23"/>
        </w:rPr>
        <w:t xml:space="preserve"> </w:t>
      </w:r>
      <w:r>
        <w:t>агрегаторы,</w:t>
      </w:r>
      <w:r>
        <w:rPr>
          <w:spacing w:val="-22"/>
        </w:rPr>
        <w:t xml:space="preserve"> </w:t>
      </w:r>
      <w:r>
        <w:t>собирающие</w:t>
      </w:r>
      <w:r>
        <w:rPr>
          <w:spacing w:val="-22"/>
        </w:rPr>
        <w:t xml:space="preserve"> </w:t>
      </w:r>
      <w:r>
        <w:t>предсказания</w:t>
      </w:r>
      <w:r>
        <w:rPr>
          <w:spacing w:val="-22"/>
        </w:rPr>
        <w:t xml:space="preserve"> </w:t>
      </w:r>
      <w:r>
        <w:t>с</w:t>
      </w:r>
      <w:r>
        <w:rPr>
          <w:spacing w:val="-22"/>
        </w:rPr>
        <w:t xml:space="preserve"> </w:t>
      </w:r>
      <w:r>
        <w:t>большого</w:t>
      </w:r>
      <w:r>
        <w:rPr>
          <w:spacing w:val="-22"/>
        </w:rPr>
        <w:t xml:space="preserve"> </w:t>
      </w:r>
      <w:r>
        <w:t>числа</w:t>
      </w:r>
      <w:r>
        <w:rPr>
          <w:spacing w:val="-22"/>
        </w:rPr>
        <w:t xml:space="preserve"> </w:t>
      </w:r>
      <w:r>
        <w:t>известных</w:t>
      </w:r>
      <w:r>
        <w:rPr>
          <w:spacing w:val="-22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silico инструментов.</w:t>
      </w:r>
    </w:p>
    <w:p w14:paraId="188F302A" w14:textId="77777777" w:rsidR="00147D99" w:rsidRDefault="00CE5153">
      <w:pPr>
        <w:pStyle w:val="a5"/>
        <w:spacing w:before="167" w:line="252" w:lineRule="auto"/>
        <w:ind w:left="117" w:right="1658" w:firstLine="358"/>
        <w:jc w:val="both"/>
      </w:pPr>
      <w:r>
        <w:t>Значимость вклада каждого отдельного фактора достаточно сложно оценить. Эту проблему решают калькуляторы патогенности, которые по специальным критериям присваивают генетическому варианту ранг, отражающий вероятность повреждающего действия[</w:t>
      </w:r>
      <w:hyperlink w:anchor="_bookmark80">
        <w:r>
          <w:rPr>
            <w:color w:val="003052"/>
          </w:rPr>
          <w:t>52</w:t>
        </w:r>
      </w:hyperlink>
      <w:r>
        <w:t>].</w:t>
      </w:r>
    </w:p>
    <w:p w14:paraId="48376F68" w14:textId="77777777" w:rsidR="00147D99" w:rsidRDefault="00147D99">
      <w:pPr>
        <w:pStyle w:val="a5"/>
        <w:spacing w:before="5"/>
        <w:rPr>
          <w:sz w:val="29"/>
        </w:rPr>
      </w:pPr>
    </w:p>
    <w:p w14:paraId="11B9D2CF" w14:textId="77777777" w:rsidR="00147D99" w:rsidRDefault="00CE5153">
      <w:pPr>
        <w:pStyle w:val="a5"/>
        <w:spacing w:before="1" w:line="252" w:lineRule="auto"/>
        <w:ind w:left="117" w:right="1658"/>
        <w:jc w:val="both"/>
      </w:pPr>
      <w:r>
        <w:rPr>
          <w:b/>
          <w:spacing w:val="-3"/>
        </w:rPr>
        <w:t xml:space="preserve">Когортный </w:t>
      </w:r>
      <w:r>
        <w:rPr>
          <w:b/>
        </w:rPr>
        <w:t xml:space="preserve">и семейный анализ. </w:t>
      </w:r>
      <w:r>
        <w:t>В случае, если исследователь имеет доступ к группе,</w:t>
      </w:r>
      <w:r>
        <w:rPr>
          <w:spacing w:val="-12"/>
        </w:rPr>
        <w:t xml:space="preserve"> </w:t>
      </w:r>
      <w:r>
        <w:t>представители</w:t>
      </w:r>
      <w:r>
        <w:rPr>
          <w:spacing w:val="-12"/>
        </w:rPr>
        <w:t xml:space="preserve"> </w:t>
      </w:r>
      <w:r>
        <w:rPr>
          <w:spacing w:val="-3"/>
        </w:rPr>
        <w:t>которой</w:t>
      </w:r>
      <w:r>
        <w:rPr>
          <w:spacing w:val="-11"/>
        </w:rPr>
        <w:t xml:space="preserve"> </w:t>
      </w:r>
      <w:r>
        <w:t>связаны</w:t>
      </w:r>
      <w:r>
        <w:rPr>
          <w:spacing w:val="-12"/>
        </w:rPr>
        <w:t xml:space="preserve"> </w:t>
      </w:r>
      <w:r>
        <w:t>узами</w:t>
      </w:r>
      <w:r>
        <w:rPr>
          <w:spacing w:val="-11"/>
        </w:rPr>
        <w:t xml:space="preserve"> </w:t>
      </w:r>
      <w:r>
        <w:t>крови</w:t>
      </w:r>
      <w:r>
        <w:rPr>
          <w:spacing w:val="-12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пациентом,</w:t>
      </w:r>
      <w:r>
        <w:rPr>
          <w:spacing w:val="-11"/>
        </w:rPr>
        <w:t xml:space="preserve"> </w:t>
      </w:r>
      <w:r>
        <w:t>есть</w:t>
      </w:r>
      <w:r>
        <w:rPr>
          <w:spacing w:val="-12"/>
        </w:rPr>
        <w:t xml:space="preserve"> </w:t>
      </w:r>
      <w:r>
        <w:t>возможность</w:t>
      </w:r>
      <w:r>
        <w:rPr>
          <w:spacing w:val="-11"/>
        </w:rPr>
        <w:t xml:space="preserve"> </w:t>
      </w:r>
      <w:r>
        <w:t>провести семейный анализ. Семейный анализ нужен для установления путей наследования тех</w:t>
      </w:r>
      <w:r>
        <w:rPr>
          <w:spacing w:val="-15"/>
        </w:rPr>
        <w:t xml:space="preserve"> </w:t>
      </w:r>
      <w:r>
        <w:t>или</w:t>
      </w:r>
      <w:r>
        <w:rPr>
          <w:spacing w:val="-15"/>
        </w:rPr>
        <w:t xml:space="preserve"> </w:t>
      </w:r>
      <w:r>
        <w:t>иных</w:t>
      </w:r>
      <w:r>
        <w:rPr>
          <w:spacing w:val="-14"/>
        </w:rPr>
        <w:t xml:space="preserve"> </w:t>
      </w:r>
      <w:r>
        <w:t>генетических</w:t>
      </w:r>
      <w:r>
        <w:rPr>
          <w:spacing w:val="-14"/>
        </w:rPr>
        <w:t xml:space="preserve"> </w:t>
      </w:r>
      <w:r>
        <w:t>вариантов</w:t>
      </w:r>
      <w:r>
        <w:rPr>
          <w:spacing w:val="-15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родословной.</w:t>
      </w:r>
      <w:r>
        <w:rPr>
          <w:spacing w:val="-14"/>
        </w:rPr>
        <w:t xml:space="preserve"> </w:t>
      </w:r>
      <w:r>
        <w:t>Это</w:t>
      </w:r>
      <w:r>
        <w:rPr>
          <w:spacing w:val="-15"/>
        </w:rPr>
        <w:t xml:space="preserve"> </w:t>
      </w:r>
      <w:r>
        <w:t>позволяет</w:t>
      </w:r>
      <w:r>
        <w:rPr>
          <w:spacing w:val="-15"/>
        </w:rPr>
        <w:t xml:space="preserve"> </w:t>
      </w:r>
      <w:r>
        <w:t>уточнить</w:t>
      </w:r>
      <w:r>
        <w:rPr>
          <w:spacing w:val="-15"/>
        </w:rPr>
        <w:t xml:space="preserve"> </w:t>
      </w:r>
      <w:r>
        <w:t>их</w:t>
      </w:r>
      <w:r>
        <w:rPr>
          <w:spacing w:val="-14"/>
        </w:rPr>
        <w:t xml:space="preserve"> </w:t>
      </w:r>
      <w:r>
        <w:t xml:space="preserve">связь с фенотипом. Также анализ нескольких родственных образцов помогает определить зиготность варианта, обнаружить генетические варианты </w:t>
      </w:r>
      <w:r>
        <w:rPr>
          <w:i/>
        </w:rPr>
        <w:t>de novo</w:t>
      </w:r>
      <w:r>
        <w:t>, либо импутировать район с недостаточным</w:t>
      </w:r>
      <w:r>
        <w:rPr>
          <w:spacing w:val="-5"/>
        </w:rPr>
        <w:t xml:space="preserve"> </w:t>
      </w:r>
      <w:r>
        <w:t>покрытием.</w:t>
      </w:r>
    </w:p>
    <w:p w14:paraId="20D90380" w14:textId="77777777" w:rsidR="00147D99" w:rsidRDefault="00CE5153">
      <w:pPr>
        <w:pStyle w:val="a5"/>
        <w:spacing w:line="252" w:lineRule="auto"/>
        <w:ind w:left="117" w:right="1658" w:firstLine="358"/>
        <w:jc w:val="both"/>
      </w:pPr>
      <w:r>
        <w:t>Если</w:t>
      </w:r>
      <w:r>
        <w:rPr>
          <w:spacing w:val="-12"/>
        </w:rPr>
        <w:t xml:space="preserve"> </w:t>
      </w:r>
      <w:r>
        <w:t>же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распоряжении</w:t>
      </w:r>
      <w:r>
        <w:rPr>
          <w:spacing w:val="-12"/>
        </w:rPr>
        <w:t xml:space="preserve"> </w:t>
      </w:r>
      <w:r>
        <w:t>исследователя</w:t>
      </w:r>
      <w:r>
        <w:rPr>
          <w:spacing w:val="-12"/>
        </w:rPr>
        <w:t xml:space="preserve"> </w:t>
      </w:r>
      <w:r>
        <w:t>находится</w:t>
      </w:r>
      <w:r>
        <w:rPr>
          <w:spacing w:val="-11"/>
        </w:rPr>
        <w:t xml:space="preserve"> </w:t>
      </w:r>
      <w:r>
        <w:t>группа,</w:t>
      </w:r>
      <w:r>
        <w:rPr>
          <w:spacing w:val="-12"/>
        </w:rPr>
        <w:t xml:space="preserve"> </w:t>
      </w:r>
      <w:r>
        <w:t>связанная</w:t>
      </w:r>
      <w:r>
        <w:rPr>
          <w:spacing w:val="-12"/>
        </w:rPr>
        <w:t xml:space="preserve"> </w:t>
      </w:r>
      <w:r>
        <w:t>одной</w:t>
      </w:r>
      <w:r>
        <w:rPr>
          <w:spacing w:val="-11"/>
        </w:rPr>
        <w:t xml:space="preserve"> </w:t>
      </w:r>
      <w:r>
        <w:rPr>
          <w:spacing w:val="-3"/>
        </w:rPr>
        <w:t>патоло</w:t>
      </w:r>
      <w:r>
        <w:t xml:space="preserve">гией или вариантом фенотипа, можно провести </w:t>
      </w:r>
      <w:r>
        <w:rPr>
          <w:spacing w:val="-3"/>
        </w:rPr>
        <w:t xml:space="preserve">когортный </w:t>
      </w:r>
      <w:r>
        <w:t xml:space="preserve">анализ. </w:t>
      </w:r>
      <w:r>
        <w:rPr>
          <w:spacing w:val="-3"/>
        </w:rPr>
        <w:t xml:space="preserve">Когортный </w:t>
      </w:r>
      <w:r>
        <w:t xml:space="preserve">анализ </w:t>
      </w:r>
      <w:r>
        <w:rPr>
          <w:spacing w:val="-3"/>
        </w:rPr>
        <w:t xml:space="preserve">позволяет, </w:t>
      </w:r>
      <w:r>
        <w:t xml:space="preserve">например, оценить частоты генетических вариантов в исследуемой и </w:t>
      </w:r>
      <w:r>
        <w:rPr>
          <w:spacing w:val="-3"/>
        </w:rPr>
        <w:t>кон</w:t>
      </w:r>
      <w:r>
        <w:t xml:space="preserve">трольной группе. Кроме того, </w:t>
      </w:r>
      <w:r>
        <w:rPr>
          <w:spacing w:val="-3"/>
        </w:rPr>
        <w:t xml:space="preserve">когортный </w:t>
      </w:r>
      <w:r>
        <w:t>анализ образцов в конкретной лаборатории помогает</w:t>
      </w:r>
      <w:r>
        <w:rPr>
          <w:spacing w:val="-12"/>
        </w:rPr>
        <w:t xml:space="preserve"> </w:t>
      </w:r>
      <w:r>
        <w:t>детектировать</w:t>
      </w:r>
      <w:r>
        <w:rPr>
          <w:spacing w:val="-11"/>
        </w:rPr>
        <w:t xml:space="preserve"> </w:t>
      </w:r>
      <w:r>
        <w:t>систематические</w:t>
      </w:r>
      <w:r>
        <w:rPr>
          <w:spacing w:val="-11"/>
        </w:rPr>
        <w:t xml:space="preserve"> </w:t>
      </w:r>
      <w:r>
        <w:t>отклонения</w:t>
      </w:r>
      <w:r>
        <w:rPr>
          <w:spacing w:val="-12"/>
        </w:rPr>
        <w:t xml:space="preserve"> </w:t>
      </w:r>
      <w:r>
        <w:t>покрытия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артефакты</w:t>
      </w:r>
      <w:r>
        <w:rPr>
          <w:spacing w:val="-11"/>
        </w:rPr>
        <w:t xml:space="preserve"> </w:t>
      </w:r>
      <w:r>
        <w:t>выравнивания, связанные с конкретными районами генома и/или особенностями приготовления</w:t>
      </w:r>
      <w:r>
        <w:rPr>
          <w:spacing w:val="-2"/>
        </w:rPr>
        <w:t xml:space="preserve"> </w:t>
      </w:r>
      <w:r>
        <w:t>библиотек.</w:t>
      </w:r>
    </w:p>
    <w:p w14:paraId="40681719" w14:textId="77777777" w:rsidR="00147D99" w:rsidRDefault="00147D99">
      <w:pPr>
        <w:pStyle w:val="a5"/>
        <w:spacing w:before="6"/>
        <w:rPr>
          <w:sz w:val="31"/>
        </w:rPr>
      </w:pPr>
    </w:p>
    <w:p w14:paraId="744AEC80" w14:textId="77777777" w:rsidR="00147D99" w:rsidRDefault="00CE5153">
      <w:pPr>
        <w:pStyle w:val="2"/>
        <w:numPr>
          <w:ilvl w:val="1"/>
          <w:numId w:val="13"/>
        </w:numPr>
        <w:tabs>
          <w:tab w:val="left" w:pos="692"/>
        </w:tabs>
        <w:ind w:left="691" w:hanging="575"/>
        <w:rPr>
          <w:sz w:val="24"/>
        </w:rPr>
      </w:pPr>
      <w:bookmarkStart w:id="42" w:name="_bookmark151"/>
      <w:bookmarkStart w:id="43" w:name="_bookmark15"/>
      <w:bookmarkStart w:id="44" w:name="Exo-C%3A_суть_метода"/>
      <w:bookmarkEnd w:id="42"/>
      <w:bookmarkEnd w:id="43"/>
      <w:bookmarkEnd w:id="44"/>
      <w:commentRangeStart w:id="45"/>
      <w:r>
        <w:t>Exo-C: суть</w:t>
      </w:r>
      <w:r>
        <w:rPr>
          <w:spacing w:val="3"/>
        </w:rPr>
        <w:t xml:space="preserve"> </w:t>
      </w:r>
      <w:r>
        <w:rPr>
          <w:spacing w:val="-3"/>
        </w:rPr>
        <w:t>метода</w:t>
      </w:r>
      <w:commentRangeEnd w:id="45"/>
      <w:r>
        <w:rPr>
          <w:rStyle w:val="af"/>
          <w:b w:val="0"/>
          <w:bCs w:val="0"/>
        </w:rPr>
        <w:commentReference w:id="45"/>
      </w:r>
    </w:p>
    <w:p w14:paraId="795FE335" w14:textId="77777777" w:rsidR="00147D99" w:rsidRDefault="00CE5153">
      <w:pPr>
        <w:pStyle w:val="a5"/>
        <w:spacing w:before="169" w:line="252" w:lineRule="auto"/>
        <w:ind w:left="117" w:right="1657"/>
        <w:jc w:val="both"/>
      </w:pPr>
      <w:r>
        <w:t xml:space="preserve">Как </w:t>
      </w:r>
      <w:r>
        <w:rPr>
          <w:spacing w:val="-3"/>
        </w:rPr>
        <w:t xml:space="preserve">уже </w:t>
      </w:r>
      <w:r>
        <w:t>упоминалось выше, одним из основных ограничений NGS-технологий в настоящее</w:t>
      </w:r>
      <w:r>
        <w:rPr>
          <w:spacing w:val="-17"/>
        </w:rPr>
        <w:t xml:space="preserve"> </w:t>
      </w:r>
      <w:r>
        <w:t>время</w:t>
      </w:r>
      <w:r>
        <w:rPr>
          <w:spacing w:val="-18"/>
        </w:rPr>
        <w:t xml:space="preserve"> </w:t>
      </w:r>
      <w:r>
        <w:t>является</w:t>
      </w:r>
      <w:r>
        <w:rPr>
          <w:spacing w:val="-17"/>
        </w:rPr>
        <w:t xml:space="preserve"> </w:t>
      </w:r>
      <w:r>
        <w:t>их</w:t>
      </w:r>
      <w:r>
        <w:rPr>
          <w:spacing w:val="-16"/>
        </w:rPr>
        <w:t xml:space="preserve"> </w:t>
      </w:r>
      <w:r>
        <w:t>цена,</w:t>
      </w:r>
      <w:r>
        <w:rPr>
          <w:spacing w:val="-18"/>
        </w:rPr>
        <w:t xml:space="preserve"> </w:t>
      </w:r>
      <w:r>
        <w:t>напрямую</w:t>
      </w:r>
      <w:r>
        <w:rPr>
          <w:spacing w:val="-18"/>
        </w:rPr>
        <w:t xml:space="preserve"> </w:t>
      </w:r>
      <w:r>
        <w:t>зависящая</w:t>
      </w:r>
      <w:r>
        <w:rPr>
          <w:spacing w:val="-17"/>
        </w:rPr>
        <w:t xml:space="preserve"> </w:t>
      </w:r>
      <w:r>
        <w:t>от</w:t>
      </w:r>
      <w:r>
        <w:rPr>
          <w:spacing w:val="-16"/>
        </w:rPr>
        <w:t xml:space="preserve"> </w:t>
      </w:r>
      <w:r>
        <w:rPr>
          <w:spacing w:val="-3"/>
        </w:rPr>
        <w:t>глубины</w:t>
      </w:r>
      <w:r>
        <w:rPr>
          <w:spacing w:val="-18"/>
        </w:rPr>
        <w:t xml:space="preserve"> </w:t>
      </w:r>
      <w:r>
        <w:t>секвенирования</w:t>
      </w:r>
      <w:r>
        <w:rPr>
          <w:spacing w:val="-17"/>
        </w:rPr>
        <w:t xml:space="preserve"> </w:t>
      </w:r>
      <w:r>
        <w:t xml:space="preserve">библиотеки. Есть ограничения и по возможностям поиска тех или иных генетических вариантов. </w:t>
      </w:r>
      <w:commentRangeStart w:id="46"/>
      <w:r>
        <w:t>3C методы на сегодняшний момент являются наиболее эффективным способом обнаружения хромосомных перестроек</w:t>
      </w:r>
      <w:commentRangeEnd w:id="46"/>
      <w:r>
        <w:rPr>
          <w:rStyle w:val="af"/>
        </w:rPr>
        <w:commentReference w:id="46"/>
      </w:r>
      <w:r>
        <w:t xml:space="preserve">, но при небольшой </w:t>
      </w:r>
      <w:r>
        <w:rPr>
          <w:spacing w:val="-3"/>
        </w:rPr>
        <w:t xml:space="preserve">глубине </w:t>
      </w:r>
      <w:r>
        <w:t xml:space="preserve">секвенирования обнаружение точечных вариантов затруднительно. </w:t>
      </w:r>
      <w:commentRangeStart w:id="47"/>
      <w:r>
        <w:t xml:space="preserve">WGS способно обнаруживать большую часть </w:t>
      </w:r>
      <w:r>
        <w:rPr>
          <w:spacing w:val="-9"/>
        </w:rPr>
        <w:t>SNV</w:t>
      </w:r>
      <w:commentRangeEnd w:id="47"/>
      <w:r>
        <w:rPr>
          <w:rStyle w:val="af"/>
        </w:rPr>
        <w:commentReference w:id="47"/>
      </w:r>
      <w:r>
        <w:rPr>
          <w:spacing w:val="-9"/>
        </w:rPr>
        <w:t xml:space="preserve">, </w:t>
      </w:r>
      <w:r>
        <w:t xml:space="preserve">небольших инстерций и делеций, но требует большую </w:t>
      </w:r>
      <w:r>
        <w:rPr>
          <w:spacing w:val="-3"/>
        </w:rPr>
        <w:t xml:space="preserve">глубину </w:t>
      </w:r>
      <w:r>
        <w:t>секвенирования; WES, с другой стороны, позволяет выявить генетические варианты при</w:t>
      </w:r>
      <w:r>
        <w:rPr>
          <w:spacing w:val="-14"/>
        </w:rPr>
        <w:t xml:space="preserve"> </w:t>
      </w:r>
      <w:r>
        <w:t>небольшой</w:t>
      </w:r>
      <w:r>
        <w:rPr>
          <w:spacing w:val="-14"/>
        </w:rPr>
        <w:t xml:space="preserve"> </w:t>
      </w:r>
      <w:r>
        <w:t>глубине,</w:t>
      </w:r>
      <w:r>
        <w:rPr>
          <w:spacing w:val="-13"/>
        </w:rPr>
        <w:t xml:space="preserve"> </w:t>
      </w:r>
      <w:r>
        <w:t>но</w:t>
      </w:r>
      <w:r>
        <w:rPr>
          <w:spacing w:val="-13"/>
        </w:rPr>
        <w:t xml:space="preserve"> </w:t>
      </w:r>
      <w:r>
        <w:rPr>
          <w:spacing w:val="-4"/>
        </w:rPr>
        <w:t>только</w:t>
      </w:r>
      <w:r>
        <w:rPr>
          <w:spacing w:val="-14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экзоме.</w:t>
      </w:r>
      <w:r>
        <w:rPr>
          <w:spacing w:val="-13"/>
        </w:rPr>
        <w:t xml:space="preserve"> </w:t>
      </w:r>
      <w:r>
        <w:t>Возможности</w:t>
      </w:r>
      <w:r>
        <w:rPr>
          <w:spacing w:val="-13"/>
        </w:rPr>
        <w:t xml:space="preserve"> </w:t>
      </w:r>
      <w:r>
        <w:t>обнаружения</w:t>
      </w:r>
      <w:r>
        <w:rPr>
          <w:spacing w:val="-14"/>
        </w:rPr>
        <w:t xml:space="preserve"> </w:t>
      </w:r>
      <w:r>
        <w:t xml:space="preserve">хромосомных перестроек для последних </w:t>
      </w:r>
      <w:r>
        <w:rPr>
          <w:spacing w:val="-3"/>
        </w:rPr>
        <w:t xml:space="preserve">двух </w:t>
      </w:r>
      <w:r>
        <w:t>методов</w:t>
      </w:r>
      <w:r>
        <w:rPr>
          <w:spacing w:val="-4"/>
        </w:rPr>
        <w:t xml:space="preserve"> </w:t>
      </w:r>
      <w:r>
        <w:t>ограничены.</w:t>
      </w:r>
    </w:p>
    <w:p w14:paraId="6E9C5A11" w14:textId="77777777" w:rsidR="00147D99" w:rsidRDefault="00CE5153">
      <w:pPr>
        <w:pStyle w:val="a5"/>
        <w:spacing w:line="252" w:lineRule="auto"/>
        <w:ind w:left="109" w:right="1657" w:firstLine="366"/>
        <w:jc w:val="both"/>
      </w:pPr>
      <w:r>
        <w:rPr>
          <w:spacing w:val="-3"/>
        </w:rPr>
        <w:t>Компромиссом</w:t>
      </w:r>
      <w:r>
        <w:rPr>
          <w:spacing w:val="-7"/>
        </w:rPr>
        <w:t xml:space="preserve"> </w:t>
      </w:r>
      <w:r>
        <w:t>между</w:t>
      </w:r>
      <w:r>
        <w:rPr>
          <w:spacing w:val="-6"/>
        </w:rPr>
        <w:t xml:space="preserve"> </w:t>
      </w:r>
      <w:r>
        <w:t>ценой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возможностями</w:t>
      </w:r>
      <w:r>
        <w:rPr>
          <w:spacing w:val="-6"/>
        </w:rPr>
        <w:t xml:space="preserve"> </w:t>
      </w:r>
      <w:r>
        <w:t>поиска</w:t>
      </w:r>
      <w:r>
        <w:rPr>
          <w:spacing w:val="-7"/>
        </w:rPr>
        <w:t xml:space="preserve"> </w:t>
      </w:r>
      <w:r>
        <w:t>генетических</w:t>
      </w:r>
      <w:r>
        <w:rPr>
          <w:spacing w:val="-6"/>
        </w:rPr>
        <w:t xml:space="preserve"> </w:t>
      </w:r>
      <w:r>
        <w:t>вариантов</w:t>
      </w:r>
      <w:r>
        <w:rPr>
          <w:spacing w:val="-7"/>
        </w:rPr>
        <w:t xml:space="preserve"> </w:t>
      </w:r>
      <w:r>
        <w:t xml:space="preserve">может служить новейший метод Exo-C, сочетающий технологии таргетного обогащения с 3C. Суть его заключается в приготовлении Hi-C библиотеки и последующем обогащении </w:t>
      </w:r>
      <w:r>
        <w:rPr>
          <w:spacing w:val="-4"/>
        </w:rPr>
        <w:t xml:space="preserve">только </w:t>
      </w:r>
      <w:r>
        <w:t xml:space="preserve">тех последовательностей, </w:t>
      </w:r>
      <w:r>
        <w:rPr>
          <w:spacing w:val="-3"/>
        </w:rPr>
        <w:t xml:space="preserve">которые </w:t>
      </w:r>
      <w:r>
        <w:t xml:space="preserve">связаны с экзомом. Таким образом, с его помощью можно как </w:t>
      </w:r>
      <w:r>
        <w:rPr>
          <w:spacing w:val="-3"/>
        </w:rPr>
        <w:t xml:space="preserve">искать </w:t>
      </w:r>
      <w:r>
        <w:t xml:space="preserve">точечные варианты в обогащённых регионах (за счёт большой </w:t>
      </w:r>
      <w:r>
        <w:rPr>
          <w:spacing w:val="-3"/>
        </w:rPr>
        <w:t xml:space="preserve">глубины </w:t>
      </w:r>
      <w:r>
        <w:t>покрытия в них), так и хромосомные перестройки во всём геноме (за счёт Hi-C, дающей относительно небольшое, но доступное для анализа покрытие всего</w:t>
      </w:r>
      <w:r>
        <w:rPr>
          <w:spacing w:val="-2"/>
        </w:rPr>
        <w:t xml:space="preserve"> </w:t>
      </w:r>
      <w:proofErr w:type="gramStart"/>
      <w:r>
        <w:t>генома)[</w:t>
      </w:r>
      <w:proofErr w:type="gramEnd"/>
      <w:r>
        <w:rPr>
          <w:color w:val="003052"/>
        </w:rPr>
        <w:fldChar w:fldCharType="begin"/>
      </w:r>
      <w:r>
        <w:rPr>
          <w:color w:val="003052"/>
        </w:rPr>
        <w:instrText xml:space="preserve"> HYPERLINK \l "_bookmark81" \h </w:instrText>
      </w:r>
      <w:r>
        <w:rPr>
          <w:color w:val="003052"/>
        </w:rPr>
        <w:fldChar w:fldCharType="separate"/>
      </w:r>
      <w:r>
        <w:rPr>
          <w:color w:val="003052"/>
        </w:rPr>
        <w:t>53</w:t>
      </w:r>
      <w:r>
        <w:rPr>
          <w:color w:val="003052"/>
        </w:rPr>
        <w:fldChar w:fldCharType="end"/>
      </w:r>
      <w:r>
        <w:t>].</w:t>
      </w:r>
    </w:p>
    <w:p w14:paraId="7F383B14" w14:textId="77777777" w:rsidR="00147D99" w:rsidRDefault="00CE5153">
      <w:pPr>
        <w:pStyle w:val="a5"/>
        <w:spacing w:line="252" w:lineRule="auto"/>
        <w:ind w:left="117" w:right="1697" w:firstLine="358"/>
        <w:jc w:val="both"/>
      </w:pPr>
      <w:commentRangeStart w:id="48"/>
      <w:r>
        <w:rPr>
          <w:spacing w:val="-4"/>
        </w:rPr>
        <w:t>Тем</w:t>
      </w:r>
      <w:r>
        <w:rPr>
          <w:spacing w:val="-17"/>
        </w:rPr>
        <w:t xml:space="preserve"> </w:t>
      </w:r>
      <w:r>
        <w:t>не</w:t>
      </w:r>
      <w:r>
        <w:rPr>
          <w:spacing w:val="-16"/>
        </w:rPr>
        <w:t xml:space="preserve"> </w:t>
      </w:r>
      <w:r>
        <w:t>менее,</w:t>
      </w:r>
      <w:r>
        <w:rPr>
          <w:spacing w:val="-16"/>
        </w:rPr>
        <w:t xml:space="preserve"> </w:t>
      </w:r>
      <w:r>
        <w:t>как</w:t>
      </w:r>
      <w:r>
        <w:rPr>
          <w:spacing w:val="-16"/>
        </w:rPr>
        <w:t xml:space="preserve"> </w:t>
      </w:r>
      <w:r>
        <w:t>выяснилось,</w:t>
      </w:r>
      <w:r>
        <w:rPr>
          <w:spacing w:val="-16"/>
        </w:rPr>
        <w:t xml:space="preserve"> </w:t>
      </w:r>
      <w:r>
        <w:rPr>
          <w:spacing w:val="-3"/>
        </w:rPr>
        <w:t>уже</w:t>
      </w:r>
      <w:r>
        <w:rPr>
          <w:spacing w:val="-16"/>
        </w:rPr>
        <w:t xml:space="preserve"> </w:t>
      </w:r>
      <w:r>
        <w:t>существующие</w:t>
      </w:r>
      <w:r>
        <w:rPr>
          <w:spacing w:val="-17"/>
        </w:rPr>
        <w:t xml:space="preserve"> </w:t>
      </w:r>
      <w:r>
        <w:t>биоинформационные</w:t>
      </w:r>
      <w:r>
        <w:rPr>
          <w:spacing w:val="-17"/>
        </w:rPr>
        <w:t xml:space="preserve"> </w:t>
      </w:r>
      <w:r>
        <w:t>методы</w:t>
      </w:r>
      <w:r>
        <w:rPr>
          <w:spacing w:val="-17"/>
        </w:rPr>
        <w:t xml:space="preserve"> </w:t>
      </w:r>
      <w:r>
        <w:t xml:space="preserve">не </w:t>
      </w:r>
      <w:r>
        <w:rPr>
          <w:spacing w:val="-4"/>
        </w:rPr>
        <w:t xml:space="preserve">подходят </w:t>
      </w:r>
      <w:r>
        <w:t xml:space="preserve">для обработки данных Exo-C. </w:t>
      </w:r>
      <w:commentRangeEnd w:id="48"/>
      <w:r>
        <w:rPr>
          <w:rStyle w:val="af"/>
        </w:rPr>
        <w:commentReference w:id="48"/>
      </w:r>
      <w:commentRangeStart w:id="49"/>
      <w:r>
        <w:t>Разработка новых методов в настоящее время двигается в двух</w:t>
      </w:r>
      <w:r>
        <w:rPr>
          <w:spacing w:val="-4"/>
        </w:rPr>
        <w:t xml:space="preserve"> </w:t>
      </w:r>
      <w:r>
        <w:t>направлениях:</w:t>
      </w:r>
    </w:p>
    <w:p w14:paraId="2B3F66AD" w14:textId="77777777" w:rsidR="00147D99" w:rsidRDefault="00CE5153">
      <w:pPr>
        <w:pStyle w:val="aa"/>
        <w:numPr>
          <w:ilvl w:val="0"/>
          <w:numId w:val="7"/>
        </w:numPr>
        <w:tabs>
          <w:tab w:val="left" w:pos="999"/>
        </w:tabs>
        <w:spacing w:before="89"/>
        <w:ind w:hanging="300"/>
        <w:jc w:val="left"/>
        <w:rPr>
          <w:sz w:val="24"/>
        </w:rPr>
      </w:pPr>
      <w:r>
        <w:rPr>
          <w:sz w:val="24"/>
        </w:rPr>
        <w:t>Поиск крупных хромосомных перестроек во всём</w:t>
      </w:r>
      <w:r>
        <w:rPr>
          <w:spacing w:val="-11"/>
          <w:sz w:val="24"/>
        </w:rPr>
        <w:t xml:space="preserve"> </w:t>
      </w:r>
      <w:r>
        <w:rPr>
          <w:sz w:val="24"/>
        </w:rPr>
        <w:t>геноме[</w:t>
      </w:r>
      <w:hyperlink w:anchor="_bookmark81">
        <w:r>
          <w:rPr>
            <w:color w:val="003052"/>
            <w:sz w:val="24"/>
          </w:rPr>
          <w:t>53</w:t>
        </w:r>
      </w:hyperlink>
      <w:r>
        <w:rPr>
          <w:sz w:val="24"/>
        </w:rPr>
        <w:t>];</w:t>
      </w:r>
    </w:p>
    <w:p w14:paraId="3A52D0CB" w14:textId="77777777" w:rsidR="00147D99" w:rsidRDefault="00CE5153">
      <w:pPr>
        <w:pStyle w:val="aa"/>
        <w:numPr>
          <w:ilvl w:val="0"/>
          <w:numId w:val="7"/>
        </w:numPr>
        <w:tabs>
          <w:tab w:val="left" w:pos="999"/>
        </w:tabs>
        <w:spacing w:before="212" w:line="252" w:lineRule="auto"/>
        <w:ind w:right="1375"/>
        <w:jc w:val="left"/>
        <w:rPr>
          <w:sz w:val="24"/>
        </w:rPr>
      </w:pPr>
      <w:r>
        <w:rPr>
          <w:sz w:val="24"/>
        </w:rPr>
        <w:t xml:space="preserve">Поиск </w:t>
      </w:r>
      <w:r>
        <w:rPr>
          <w:spacing w:val="-9"/>
          <w:sz w:val="24"/>
        </w:rPr>
        <w:t xml:space="preserve">SNV, </w:t>
      </w:r>
      <w:r>
        <w:rPr>
          <w:sz w:val="24"/>
        </w:rPr>
        <w:t>небольших инсерций и делеций в экзомных районах, чему и посвящена данная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работа.</w:t>
      </w:r>
      <w:commentRangeEnd w:id="49"/>
      <w:r>
        <w:rPr>
          <w:rStyle w:val="af"/>
        </w:rPr>
        <w:commentReference w:id="49"/>
      </w:r>
    </w:p>
    <w:p w14:paraId="1620BC56" w14:textId="77777777" w:rsidR="00147D99" w:rsidRDefault="00CE5153" w:rsidP="00CE5153">
      <w:pPr>
        <w:pStyle w:val="a5"/>
        <w:tabs>
          <w:tab w:val="left" w:pos="7006"/>
        </w:tabs>
        <w:spacing w:before="1"/>
        <w:rPr>
          <w:sz w:val="38"/>
        </w:rPr>
      </w:pPr>
      <w:r>
        <w:rPr>
          <w:sz w:val="38"/>
        </w:rPr>
        <w:tab/>
      </w:r>
    </w:p>
    <w:p w14:paraId="00E5F8C0" w14:textId="77777777" w:rsidR="00147D99" w:rsidRDefault="00CE5153">
      <w:pPr>
        <w:pStyle w:val="1"/>
        <w:numPr>
          <w:ilvl w:val="0"/>
          <w:numId w:val="7"/>
        </w:numPr>
        <w:tabs>
          <w:tab w:val="left" w:pos="832"/>
        </w:tabs>
        <w:ind w:left="831" w:hanging="432"/>
        <w:rPr>
          <w:sz w:val="24"/>
        </w:rPr>
      </w:pPr>
      <w:bookmarkStart w:id="50" w:name="_bookmark161"/>
      <w:bookmarkStart w:id="51" w:name="_bookmark16"/>
      <w:bookmarkStart w:id="52" w:name="Материалы_и_методы"/>
      <w:bookmarkEnd w:id="50"/>
      <w:bookmarkEnd w:id="51"/>
      <w:bookmarkEnd w:id="52"/>
      <w:r>
        <w:t>Материалы и</w:t>
      </w:r>
      <w:r>
        <w:rPr>
          <w:spacing w:val="2"/>
        </w:rPr>
        <w:t xml:space="preserve"> </w:t>
      </w:r>
      <w:r>
        <w:rPr>
          <w:spacing w:val="-3"/>
        </w:rPr>
        <w:t>методы</w:t>
      </w:r>
    </w:p>
    <w:p w14:paraId="1184987F" w14:textId="77777777" w:rsidR="00147D99" w:rsidRDefault="00CE5153">
      <w:pPr>
        <w:pStyle w:val="a5"/>
        <w:spacing w:before="244" w:line="252" w:lineRule="auto"/>
        <w:ind w:left="400" w:right="1414"/>
        <w:jc w:val="both"/>
      </w:pPr>
      <w:r>
        <w:rPr>
          <w:b/>
        </w:rPr>
        <w:t xml:space="preserve">Данные секвенирования. </w:t>
      </w:r>
      <w:r>
        <w:rPr>
          <w:spacing w:val="-4"/>
        </w:rPr>
        <w:t xml:space="preserve">Результаты </w:t>
      </w:r>
      <w:r>
        <w:t>секвенирования клеточной линии K562 были взяты</w:t>
      </w:r>
      <w:r>
        <w:rPr>
          <w:spacing w:val="-24"/>
        </w:rPr>
        <w:t xml:space="preserve"> </w:t>
      </w:r>
      <w:r>
        <w:t>из</w:t>
      </w:r>
      <w:r>
        <w:rPr>
          <w:spacing w:val="-23"/>
        </w:rPr>
        <w:t xml:space="preserve"> </w:t>
      </w:r>
      <w:r>
        <w:t>публичных</w:t>
      </w:r>
      <w:r>
        <w:rPr>
          <w:spacing w:val="-23"/>
        </w:rPr>
        <w:t xml:space="preserve"> </w:t>
      </w:r>
      <w:proofErr w:type="gramStart"/>
      <w:r>
        <w:t>источников[</w:t>
      </w:r>
      <w:proofErr w:type="gramEnd"/>
      <w:r>
        <w:rPr>
          <w:color w:val="003052"/>
        </w:rPr>
        <w:fldChar w:fldCharType="begin"/>
      </w:r>
      <w:r>
        <w:rPr>
          <w:color w:val="003052"/>
        </w:rPr>
        <w:instrText xml:space="preserve"> HYPERLINK \l "_bookmark82" \h </w:instrText>
      </w:r>
      <w:r>
        <w:rPr>
          <w:color w:val="003052"/>
        </w:rPr>
        <w:fldChar w:fldCharType="separate"/>
      </w:r>
      <w:r>
        <w:rPr>
          <w:color w:val="003052"/>
        </w:rPr>
        <w:t>54</w:t>
      </w:r>
      <w:r>
        <w:rPr>
          <w:color w:val="003052"/>
        </w:rPr>
        <w:fldChar w:fldCharType="end"/>
      </w:r>
      <w:r>
        <w:t>,</w:t>
      </w:r>
      <w:r>
        <w:rPr>
          <w:spacing w:val="-24"/>
        </w:rPr>
        <w:t xml:space="preserve"> </w:t>
      </w:r>
      <w:hyperlink w:anchor="_bookmark83">
        <w:r>
          <w:rPr>
            <w:color w:val="003052"/>
          </w:rPr>
          <w:t>55</w:t>
        </w:r>
      </w:hyperlink>
      <w:r>
        <w:t>,</w:t>
      </w:r>
      <w:r>
        <w:rPr>
          <w:spacing w:val="-23"/>
        </w:rPr>
        <w:t xml:space="preserve"> </w:t>
      </w:r>
      <w:hyperlink w:anchor="_bookmark84">
        <w:r>
          <w:rPr>
            <w:color w:val="003052"/>
          </w:rPr>
          <w:t>56</w:t>
        </w:r>
      </w:hyperlink>
      <w:r>
        <w:t>,</w:t>
      </w:r>
      <w:r>
        <w:rPr>
          <w:spacing w:val="-23"/>
        </w:rPr>
        <w:t xml:space="preserve"> </w:t>
      </w:r>
      <w:hyperlink w:anchor="_bookmark85">
        <w:r>
          <w:rPr>
            <w:color w:val="003052"/>
          </w:rPr>
          <w:t>57</w:t>
        </w:r>
      </w:hyperlink>
      <w:r>
        <w:t>,</w:t>
      </w:r>
      <w:r>
        <w:rPr>
          <w:spacing w:val="-23"/>
        </w:rPr>
        <w:t xml:space="preserve"> </w:t>
      </w:r>
      <w:hyperlink w:anchor="_bookmark86">
        <w:r>
          <w:rPr>
            <w:color w:val="003052"/>
          </w:rPr>
          <w:t>58</w:t>
        </w:r>
      </w:hyperlink>
      <w:r>
        <w:t>,</w:t>
      </w:r>
      <w:r>
        <w:rPr>
          <w:spacing w:val="-24"/>
        </w:rPr>
        <w:t xml:space="preserve"> </w:t>
      </w:r>
      <w:hyperlink w:anchor="_bookmark87">
        <w:r>
          <w:rPr>
            <w:color w:val="003052"/>
          </w:rPr>
          <w:t>59</w:t>
        </w:r>
      </w:hyperlink>
      <w:r>
        <w:t>,</w:t>
      </w:r>
      <w:r>
        <w:rPr>
          <w:spacing w:val="-23"/>
        </w:rPr>
        <w:t xml:space="preserve"> </w:t>
      </w:r>
      <w:hyperlink w:anchor="_bookmark88">
        <w:r>
          <w:rPr>
            <w:color w:val="003052"/>
          </w:rPr>
          <w:t>60</w:t>
        </w:r>
      </w:hyperlink>
      <w:r>
        <w:t>,</w:t>
      </w:r>
      <w:r>
        <w:rPr>
          <w:spacing w:val="-23"/>
        </w:rPr>
        <w:t xml:space="preserve"> </w:t>
      </w:r>
      <w:hyperlink w:anchor="_bookmark89">
        <w:r>
          <w:rPr>
            <w:color w:val="003052"/>
          </w:rPr>
          <w:t>61</w:t>
        </w:r>
      </w:hyperlink>
      <w:r>
        <w:t>].</w:t>
      </w:r>
      <w:r>
        <w:rPr>
          <w:spacing w:val="-23"/>
        </w:rPr>
        <w:t xml:space="preserve"> </w:t>
      </w:r>
      <w:r>
        <w:t>Из</w:t>
      </w:r>
      <w:r>
        <w:rPr>
          <w:spacing w:val="-24"/>
        </w:rPr>
        <w:t xml:space="preserve"> </w:t>
      </w:r>
      <w:r>
        <w:t>данных</w:t>
      </w:r>
      <w:r>
        <w:rPr>
          <w:spacing w:val="-23"/>
        </w:rPr>
        <w:t xml:space="preserve"> </w:t>
      </w:r>
      <w:r>
        <w:t>Banaszak</w:t>
      </w:r>
      <w:r>
        <w:rPr>
          <w:spacing w:val="-23"/>
        </w:rPr>
        <w:t xml:space="preserve"> </w:t>
      </w:r>
      <w:r>
        <w:t>et</w:t>
      </w:r>
      <w:r>
        <w:rPr>
          <w:spacing w:val="-22"/>
        </w:rPr>
        <w:t xml:space="preserve"> </w:t>
      </w:r>
      <w:r>
        <w:t>al.</w:t>
      </w:r>
      <w:r>
        <w:rPr>
          <w:spacing w:val="-24"/>
        </w:rPr>
        <w:t xml:space="preserve"> </w:t>
      </w:r>
      <w:r>
        <w:t>В дальнейшем</w:t>
      </w:r>
      <w:r>
        <w:rPr>
          <w:spacing w:val="-47"/>
        </w:rPr>
        <w:t xml:space="preserve"> </w:t>
      </w:r>
      <w:r>
        <w:t>были</w:t>
      </w:r>
      <w:r>
        <w:rPr>
          <w:spacing w:val="-46"/>
        </w:rPr>
        <w:t xml:space="preserve"> </w:t>
      </w:r>
      <w:r>
        <w:t>исключены</w:t>
      </w:r>
      <w:r>
        <w:rPr>
          <w:spacing w:val="-46"/>
        </w:rPr>
        <w:t xml:space="preserve"> </w:t>
      </w:r>
      <w:r>
        <w:t>все</w:t>
      </w:r>
      <w:r>
        <w:rPr>
          <w:spacing w:val="-46"/>
        </w:rPr>
        <w:t xml:space="preserve"> </w:t>
      </w:r>
      <w:r>
        <w:t>генетические</w:t>
      </w:r>
      <w:r>
        <w:rPr>
          <w:spacing w:val="-47"/>
        </w:rPr>
        <w:t xml:space="preserve"> </w:t>
      </w:r>
      <w:r>
        <w:t>варианты</w:t>
      </w:r>
      <w:r>
        <w:rPr>
          <w:spacing w:val="-46"/>
        </w:rPr>
        <w:t xml:space="preserve"> </w:t>
      </w:r>
      <w:r>
        <w:t>в</w:t>
      </w:r>
      <w:r>
        <w:rPr>
          <w:spacing w:val="-46"/>
        </w:rPr>
        <w:t xml:space="preserve"> </w:t>
      </w:r>
      <w:r>
        <w:t>интервале</w:t>
      </w:r>
      <w:r>
        <w:rPr>
          <w:spacing w:val="-46"/>
        </w:rPr>
        <w:t xml:space="preserve"> </w:t>
      </w:r>
      <w:r>
        <w:rPr>
          <w:rFonts w:ascii="Courier New" w:hAnsi="Courier New"/>
        </w:rPr>
        <w:t xml:space="preserve">chr2:25455845-25565459 </w:t>
      </w:r>
      <w:r>
        <w:t>с</w:t>
      </w:r>
      <w:r>
        <w:rPr>
          <w:spacing w:val="-8"/>
        </w:rPr>
        <w:t xml:space="preserve"> </w:t>
      </w:r>
      <w:r>
        <w:t>фланкированием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тысячи</w:t>
      </w:r>
      <w:r>
        <w:rPr>
          <w:spacing w:val="-8"/>
        </w:rPr>
        <w:t xml:space="preserve"> </w:t>
      </w:r>
      <w:r>
        <w:t>п.о.</w:t>
      </w:r>
      <w:r>
        <w:rPr>
          <w:spacing w:val="-8"/>
        </w:rPr>
        <w:t xml:space="preserve"> </w:t>
      </w:r>
      <w:r>
        <w:t>(ген</w:t>
      </w:r>
      <w:r>
        <w:rPr>
          <w:spacing w:val="-8"/>
        </w:rPr>
        <w:t xml:space="preserve"> </w:t>
      </w:r>
      <w:r>
        <w:t>DNMT3A),</w:t>
      </w:r>
      <w:r>
        <w:rPr>
          <w:spacing w:val="-8"/>
        </w:rPr>
        <w:t xml:space="preserve"> </w:t>
      </w:r>
      <w:r>
        <w:t>так</w:t>
      </w:r>
      <w:r>
        <w:rPr>
          <w:spacing w:val="-8"/>
        </w:rPr>
        <w:t xml:space="preserve"> </w:t>
      </w:r>
      <w:r>
        <w:t>как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статье</w:t>
      </w:r>
      <w:r>
        <w:rPr>
          <w:spacing w:val="-8"/>
        </w:rPr>
        <w:t xml:space="preserve"> </w:t>
      </w:r>
      <w:r>
        <w:t>использовали</w:t>
      </w:r>
      <w:r>
        <w:rPr>
          <w:spacing w:val="-8"/>
        </w:rPr>
        <w:t xml:space="preserve"> </w:t>
      </w:r>
      <w:r>
        <w:t xml:space="preserve">генетически модифицированную линию с вариантами в </w:t>
      </w:r>
      <w:r>
        <w:lastRenderedPageBreak/>
        <w:t>данном гене. В качестве тестовых образцов мы использовали данные клеточной линии K562, имеющейся в Институте Цитологии</w:t>
      </w:r>
      <w:r>
        <w:rPr>
          <w:spacing w:val="-11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Генетики.</w:t>
      </w:r>
      <w:r>
        <w:rPr>
          <w:spacing w:val="-11"/>
        </w:rPr>
        <w:t xml:space="preserve"> </w:t>
      </w:r>
      <w:r>
        <w:t>Данные</w:t>
      </w:r>
      <w:r>
        <w:rPr>
          <w:spacing w:val="-10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t>тестовым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контрольным</w:t>
      </w:r>
      <w:r>
        <w:rPr>
          <w:spacing w:val="-10"/>
        </w:rPr>
        <w:t xml:space="preserve"> </w:t>
      </w:r>
      <w:r>
        <w:t>образцам</w:t>
      </w:r>
      <w:r>
        <w:rPr>
          <w:spacing w:val="-11"/>
        </w:rPr>
        <w:t xml:space="preserve"> </w:t>
      </w:r>
      <w:r>
        <w:t>представлены</w:t>
      </w:r>
      <w:r>
        <w:rPr>
          <w:spacing w:val="-10"/>
        </w:rPr>
        <w:t xml:space="preserve"> </w:t>
      </w:r>
      <w:r>
        <w:t xml:space="preserve">в </w:t>
      </w:r>
      <w:r>
        <w:rPr>
          <w:spacing w:val="-3"/>
        </w:rPr>
        <w:t xml:space="preserve">Табл. </w:t>
      </w:r>
      <w:hyperlink w:anchor="_bookmark27">
        <w:r>
          <w:rPr>
            <w:color w:val="003052"/>
          </w:rPr>
          <w:t xml:space="preserve">6 </w:t>
        </w:r>
      </w:hyperlink>
      <w:r>
        <w:t>и</w:t>
      </w:r>
      <w:r>
        <w:rPr>
          <w:spacing w:val="-1"/>
        </w:rPr>
        <w:t xml:space="preserve"> </w:t>
      </w:r>
      <w:hyperlink w:anchor="_bookmark28">
        <w:r>
          <w:rPr>
            <w:color w:val="003052"/>
          </w:rPr>
          <w:t>7</w:t>
        </w:r>
      </w:hyperlink>
      <w:r>
        <w:t>.</w:t>
      </w:r>
    </w:p>
    <w:p w14:paraId="26DB0333" w14:textId="77777777" w:rsidR="00147D99" w:rsidRDefault="00147D99">
      <w:pPr>
        <w:pStyle w:val="a5"/>
        <w:spacing w:before="4"/>
        <w:rPr>
          <w:sz w:val="30"/>
        </w:rPr>
      </w:pPr>
    </w:p>
    <w:p w14:paraId="3B16904F" w14:textId="77777777" w:rsidR="00147D99" w:rsidRDefault="00CE5153">
      <w:pPr>
        <w:pStyle w:val="a5"/>
        <w:spacing w:line="252" w:lineRule="auto"/>
        <w:ind w:left="400" w:right="1374"/>
        <w:jc w:val="both"/>
      </w:pPr>
      <w:r>
        <w:rPr>
          <w:b/>
        </w:rPr>
        <w:t xml:space="preserve">Контроль качества NGS-данных. </w:t>
      </w:r>
      <w:r>
        <w:t>Для контроля качества прочтений мы использовали</w:t>
      </w:r>
      <w:r>
        <w:rPr>
          <w:spacing w:val="-19"/>
        </w:rPr>
        <w:t xml:space="preserve"> </w:t>
      </w:r>
      <w:r>
        <w:t>утилиту</w:t>
      </w:r>
      <w:r>
        <w:rPr>
          <w:spacing w:val="-19"/>
        </w:rPr>
        <w:t xml:space="preserve"> </w:t>
      </w:r>
      <w:r>
        <w:t>FastQC[</w:t>
      </w:r>
      <w:hyperlink w:anchor="_bookmark90">
        <w:r>
          <w:rPr>
            <w:color w:val="003052"/>
          </w:rPr>
          <w:t>62</w:t>
        </w:r>
      </w:hyperlink>
      <w:r>
        <w:t>],</w:t>
      </w:r>
      <w:r>
        <w:rPr>
          <w:spacing w:val="-18"/>
        </w:rPr>
        <w:t xml:space="preserve"> </w:t>
      </w:r>
      <w:r>
        <w:t>способную</w:t>
      </w:r>
      <w:r>
        <w:rPr>
          <w:spacing w:val="-19"/>
        </w:rPr>
        <w:t xml:space="preserve"> </w:t>
      </w:r>
      <w:r>
        <w:t>оценивать</w:t>
      </w:r>
      <w:r>
        <w:rPr>
          <w:spacing w:val="-19"/>
        </w:rPr>
        <w:t xml:space="preserve"> </w:t>
      </w:r>
      <w:r>
        <w:t>наличие</w:t>
      </w:r>
      <w:r>
        <w:rPr>
          <w:spacing w:val="-18"/>
        </w:rPr>
        <w:t xml:space="preserve"> </w:t>
      </w:r>
      <w:r>
        <w:t>адаптерных</w:t>
      </w:r>
      <w:r>
        <w:rPr>
          <w:spacing w:val="-19"/>
        </w:rPr>
        <w:t xml:space="preserve"> </w:t>
      </w:r>
      <w:r>
        <w:t xml:space="preserve">последовательностей, распределение прочтений по длине, GC-состав прочтений, а также производить анализ зависимости нуклеотидного состава от позиции в прочтении. Критерии </w:t>
      </w:r>
      <w:r>
        <w:rPr>
          <w:spacing w:val="-3"/>
        </w:rPr>
        <w:t>каче</w:t>
      </w:r>
      <w:r>
        <w:t xml:space="preserve">ства были использованы согласно </w:t>
      </w:r>
      <w:r>
        <w:rPr>
          <w:spacing w:val="-3"/>
        </w:rPr>
        <w:t>протоколу</w:t>
      </w:r>
      <w:r>
        <w:rPr>
          <w:spacing w:val="-12"/>
        </w:rPr>
        <w:t xml:space="preserve"> </w:t>
      </w:r>
      <w:r>
        <w:t>разработчика[</w:t>
      </w:r>
      <w:hyperlink w:anchor="_bookmark90">
        <w:r>
          <w:rPr>
            <w:color w:val="003052"/>
          </w:rPr>
          <w:t>62</w:t>
        </w:r>
      </w:hyperlink>
      <w:r>
        <w:t>].</w:t>
      </w:r>
    </w:p>
    <w:p w14:paraId="6BAB018C" w14:textId="77777777" w:rsidR="00147D99" w:rsidRDefault="00147D99">
      <w:pPr>
        <w:pStyle w:val="a5"/>
        <w:spacing w:before="7"/>
        <w:rPr>
          <w:sz w:val="30"/>
        </w:rPr>
      </w:pPr>
    </w:p>
    <w:p w14:paraId="1A674E19" w14:textId="77777777" w:rsidR="00147D99" w:rsidRDefault="00CE5153">
      <w:pPr>
        <w:pStyle w:val="a5"/>
        <w:spacing w:line="252" w:lineRule="auto"/>
        <w:ind w:left="400" w:right="1374"/>
        <w:jc w:val="both"/>
      </w:pPr>
      <w:r>
        <w:rPr>
          <w:b/>
          <w:spacing w:val="-3"/>
        </w:rPr>
        <w:t xml:space="preserve">Удаление </w:t>
      </w:r>
      <w:r>
        <w:rPr>
          <w:b/>
        </w:rPr>
        <w:t xml:space="preserve">адаптерных последовательностей. </w:t>
      </w:r>
      <w:r>
        <w:rPr>
          <w:spacing w:val="-5"/>
        </w:rPr>
        <w:t xml:space="preserve">Удаление </w:t>
      </w:r>
      <w:r>
        <w:t>адаптерных последовательностей</w:t>
      </w:r>
      <w:r>
        <w:rPr>
          <w:spacing w:val="-8"/>
        </w:rPr>
        <w:t xml:space="preserve"> </w:t>
      </w:r>
      <w:r>
        <w:t>производилось</w:t>
      </w:r>
      <w:r>
        <w:rPr>
          <w:spacing w:val="-7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помощью</w:t>
      </w:r>
      <w:r>
        <w:rPr>
          <w:spacing w:val="-9"/>
        </w:rPr>
        <w:t xml:space="preserve"> </w:t>
      </w:r>
      <w:r>
        <w:t>утилиты</w:t>
      </w:r>
      <w:r>
        <w:rPr>
          <w:spacing w:val="-7"/>
        </w:rPr>
        <w:t xml:space="preserve"> </w:t>
      </w:r>
      <w:r>
        <w:t>cutadapt[</w:t>
      </w:r>
      <w:hyperlink w:anchor="_bookmark66">
        <w:r>
          <w:rPr>
            <w:color w:val="003052"/>
          </w:rPr>
          <w:t>38</w:t>
        </w:r>
      </w:hyperlink>
      <w:r>
        <w:t>].</w:t>
      </w:r>
      <w:r>
        <w:rPr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[</w:t>
      </w:r>
      <w:hyperlink w:anchor="_bookmark68">
        <w:r>
          <w:rPr>
            <w:color w:val="003052"/>
          </w:rPr>
          <w:t>40</w:t>
        </w:r>
      </w:hyperlink>
      <w:r>
        <w:t>]</w:t>
      </w:r>
      <w:r>
        <w:rPr>
          <w:spacing w:val="-9"/>
        </w:rPr>
        <w:t xml:space="preserve"> </w:t>
      </w:r>
      <w:r>
        <w:t>рекомендуется</w:t>
      </w:r>
      <w:r>
        <w:rPr>
          <w:spacing w:val="-7"/>
        </w:rPr>
        <w:t xml:space="preserve"> </w:t>
      </w:r>
      <w:r>
        <w:t>исполь</w:t>
      </w:r>
      <w:r>
        <w:rPr>
          <w:spacing w:val="-2"/>
        </w:rPr>
        <w:t xml:space="preserve">зовать </w:t>
      </w:r>
      <w:r>
        <w:t xml:space="preserve">в качестве </w:t>
      </w:r>
      <w:r>
        <w:rPr>
          <w:spacing w:val="-3"/>
        </w:rPr>
        <w:t xml:space="preserve">входных </w:t>
      </w:r>
      <w:r>
        <w:t xml:space="preserve">данных некартированный BAM-файл (uBAM), а для </w:t>
      </w:r>
      <w:r>
        <w:rPr>
          <w:spacing w:val="-3"/>
        </w:rPr>
        <w:t>удале</w:t>
      </w:r>
      <w:r>
        <w:t xml:space="preserve">ния адаптеров использовать их собственный инструмент </w:t>
      </w:r>
      <w:r>
        <w:rPr>
          <w:spacing w:val="-24"/>
        </w:rPr>
        <w:t xml:space="preserve">–– </w:t>
      </w:r>
      <w:r>
        <w:t xml:space="preserve">MarkIlluminaAdapters, так как это позволяет сохранить важные метаданные. </w:t>
      </w:r>
      <w:r>
        <w:rPr>
          <w:spacing w:val="-3"/>
        </w:rPr>
        <w:t xml:space="preserve">Тем </w:t>
      </w:r>
      <w:r>
        <w:t xml:space="preserve">не менее, был сделан акцент на </w:t>
      </w:r>
      <w:r>
        <w:rPr>
          <w:spacing w:val="-3"/>
        </w:rPr>
        <w:t xml:space="preserve">том, </w:t>
      </w:r>
      <w:r>
        <w:t xml:space="preserve">что uBAM должен использоваться как </w:t>
      </w:r>
      <w:r>
        <w:rPr>
          <w:spacing w:val="-3"/>
        </w:rPr>
        <w:t xml:space="preserve">выходной формат </w:t>
      </w:r>
      <w:r>
        <w:t>на уровне секвенатора, что не является общепринятой</w:t>
      </w:r>
      <w:r>
        <w:rPr>
          <w:spacing w:val="-7"/>
        </w:rPr>
        <w:t xml:space="preserve"> </w:t>
      </w:r>
      <w:r>
        <w:t>практикой.</w:t>
      </w:r>
    </w:p>
    <w:p w14:paraId="082BE0D7" w14:textId="77777777" w:rsidR="00147D99" w:rsidRDefault="00CE5153">
      <w:pPr>
        <w:pStyle w:val="a5"/>
        <w:spacing w:line="252" w:lineRule="auto"/>
        <w:ind w:left="400" w:right="1375" w:firstLine="358"/>
        <w:jc w:val="both"/>
      </w:pPr>
      <w:r>
        <w:t>Мы</w:t>
      </w:r>
      <w:r>
        <w:rPr>
          <w:spacing w:val="-22"/>
        </w:rPr>
        <w:t xml:space="preserve"> </w:t>
      </w:r>
      <w:r>
        <w:t>использовали</w:t>
      </w:r>
      <w:r>
        <w:rPr>
          <w:spacing w:val="-21"/>
        </w:rPr>
        <w:t xml:space="preserve"> </w:t>
      </w:r>
      <w:r>
        <w:t>сторонние</w:t>
      </w:r>
      <w:r>
        <w:rPr>
          <w:spacing w:val="-22"/>
        </w:rPr>
        <w:t xml:space="preserve"> </w:t>
      </w:r>
      <w:r>
        <w:t>данные</w:t>
      </w:r>
      <w:r>
        <w:rPr>
          <w:spacing w:val="-21"/>
        </w:rPr>
        <w:t xml:space="preserve"> </w:t>
      </w:r>
      <w:r>
        <w:t>в</w:t>
      </w:r>
      <w:r>
        <w:rPr>
          <w:spacing w:val="-21"/>
        </w:rPr>
        <w:t xml:space="preserve"> </w:t>
      </w:r>
      <w:r>
        <w:t>формате</w:t>
      </w:r>
      <w:r>
        <w:rPr>
          <w:spacing w:val="-22"/>
        </w:rPr>
        <w:t xml:space="preserve"> </w:t>
      </w:r>
      <w:r>
        <w:t>FastQ.</w:t>
      </w:r>
      <w:r>
        <w:rPr>
          <w:spacing w:val="-21"/>
        </w:rPr>
        <w:t xml:space="preserve"> </w:t>
      </w:r>
      <w:r>
        <w:t>Пребразование</w:t>
      </w:r>
      <w:r>
        <w:rPr>
          <w:spacing w:val="-21"/>
        </w:rPr>
        <w:t xml:space="preserve"> </w:t>
      </w:r>
      <w:r>
        <w:t>FastQ</w:t>
      </w:r>
      <w:r>
        <w:rPr>
          <w:spacing w:val="-22"/>
        </w:rPr>
        <w:t xml:space="preserve"> </w:t>
      </w:r>
      <w:r>
        <w:t>файлов в</w:t>
      </w:r>
      <w:r>
        <w:rPr>
          <w:spacing w:val="-12"/>
        </w:rPr>
        <w:t xml:space="preserve"> </w:t>
      </w:r>
      <w:r>
        <w:t>uBAM</w:t>
      </w:r>
      <w:r>
        <w:rPr>
          <w:spacing w:val="-11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предотвращает</w:t>
      </w:r>
      <w:r>
        <w:rPr>
          <w:spacing w:val="-11"/>
        </w:rPr>
        <w:t xml:space="preserve"> </w:t>
      </w:r>
      <w:r>
        <w:t>потерю</w:t>
      </w:r>
      <w:r>
        <w:rPr>
          <w:spacing w:val="-11"/>
        </w:rPr>
        <w:t xml:space="preserve"> </w:t>
      </w:r>
      <w:r>
        <w:t>метаданных,</w:t>
      </w:r>
      <w:r>
        <w:rPr>
          <w:spacing w:val="-11"/>
        </w:rPr>
        <w:t xml:space="preserve"> </w:t>
      </w:r>
      <w:r>
        <w:t>но</w:t>
      </w:r>
      <w:r>
        <w:rPr>
          <w:spacing w:val="-11"/>
        </w:rPr>
        <w:t xml:space="preserve"> </w:t>
      </w:r>
      <w:r>
        <w:t>значительно</w:t>
      </w:r>
      <w:r>
        <w:rPr>
          <w:spacing w:val="-12"/>
        </w:rPr>
        <w:t xml:space="preserve"> </w:t>
      </w:r>
      <w:r>
        <w:t>увеличивает</w:t>
      </w:r>
      <w:r>
        <w:rPr>
          <w:spacing w:val="-11"/>
        </w:rPr>
        <w:t xml:space="preserve"> </w:t>
      </w:r>
      <w:r>
        <w:t>время</w:t>
      </w:r>
      <w:r>
        <w:rPr>
          <w:spacing w:val="-11"/>
        </w:rPr>
        <w:t xml:space="preserve"> </w:t>
      </w:r>
      <w:r>
        <w:t>обработки</w:t>
      </w:r>
      <w:r>
        <w:rPr>
          <w:spacing w:val="-27"/>
        </w:rPr>
        <w:t xml:space="preserve"> </w:t>
      </w:r>
      <w:r>
        <w:t>данных.</w:t>
      </w:r>
      <w:r>
        <w:rPr>
          <w:spacing w:val="-25"/>
        </w:rPr>
        <w:t xml:space="preserve"> </w:t>
      </w:r>
      <w:r>
        <w:t>Сравнение</w:t>
      </w:r>
      <w:r>
        <w:rPr>
          <w:spacing w:val="-26"/>
        </w:rPr>
        <w:t xml:space="preserve"> </w:t>
      </w:r>
      <w:r>
        <w:t>эффективности</w:t>
      </w:r>
      <w:r>
        <w:rPr>
          <w:spacing w:val="-26"/>
        </w:rPr>
        <w:t xml:space="preserve"> </w:t>
      </w:r>
      <w:r>
        <w:t>cutadapt</w:t>
      </w:r>
      <w:r>
        <w:rPr>
          <w:spacing w:val="-26"/>
        </w:rPr>
        <w:t xml:space="preserve"> </w:t>
      </w:r>
      <w:r>
        <w:t>и</w:t>
      </w:r>
      <w:r>
        <w:rPr>
          <w:spacing w:val="-26"/>
        </w:rPr>
        <w:t xml:space="preserve"> </w:t>
      </w:r>
      <w:r>
        <w:t>MarkIlluminaAdapters</w:t>
      </w:r>
      <w:r>
        <w:rPr>
          <w:spacing w:val="-26"/>
        </w:rPr>
        <w:t xml:space="preserve"> </w:t>
      </w:r>
      <w:r>
        <w:t>в</w:t>
      </w:r>
      <w:r>
        <w:rPr>
          <w:spacing w:val="-25"/>
        </w:rPr>
        <w:t xml:space="preserve"> </w:t>
      </w:r>
      <w:r>
        <w:t>процессе удаления адаптеров не показало каких-либо значимых</w:t>
      </w:r>
      <w:r>
        <w:rPr>
          <w:spacing w:val="-15"/>
        </w:rPr>
        <w:t xml:space="preserve"> </w:t>
      </w:r>
      <w:r>
        <w:t>различий.</w:t>
      </w:r>
    </w:p>
    <w:p w14:paraId="165D3DB9" w14:textId="77777777" w:rsidR="00147D99" w:rsidRDefault="00147D99">
      <w:pPr>
        <w:pStyle w:val="a5"/>
        <w:spacing w:before="2"/>
        <w:rPr>
          <w:sz w:val="30"/>
        </w:rPr>
      </w:pPr>
    </w:p>
    <w:p w14:paraId="12159CBB" w14:textId="77777777" w:rsidR="00147D99" w:rsidRDefault="00CE5153">
      <w:pPr>
        <w:pStyle w:val="a5"/>
        <w:spacing w:before="1" w:line="252" w:lineRule="auto"/>
        <w:ind w:left="400" w:right="1374"/>
        <w:jc w:val="both"/>
      </w:pPr>
      <w:r>
        <w:rPr>
          <w:b/>
        </w:rPr>
        <w:t xml:space="preserve">Картирование. </w:t>
      </w:r>
      <w:r>
        <w:t>Картирование производилось с помощью инструментов Bowtie2[</w:t>
      </w:r>
      <w:hyperlink w:anchor="_bookmark91">
        <w:r>
          <w:rPr>
            <w:color w:val="003052"/>
          </w:rPr>
          <w:t>63</w:t>
        </w:r>
      </w:hyperlink>
      <w:r>
        <w:t>] и</w:t>
      </w:r>
      <w:r>
        <w:rPr>
          <w:spacing w:val="-17"/>
        </w:rPr>
        <w:t xml:space="preserve"> </w:t>
      </w:r>
      <w:r>
        <w:rPr>
          <w:spacing w:val="-4"/>
        </w:rPr>
        <w:t>BWA[</w:t>
      </w:r>
      <w:hyperlink w:anchor="_bookmark92">
        <w:r>
          <w:rPr>
            <w:color w:val="003052"/>
            <w:spacing w:val="-4"/>
          </w:rPr>
          <w:t>64</w:t>
        </w:r>
      </w:hyperlink>
      <w:r>
        <w:rPr>
          <w:spacing w:val="-4"/>
        </w:rPr>
        <w:t>].</w:t>
      </w:r>
      <w:r>
        <w:rPr>
          <w:spacing w:val="-16"/>
        </w:rPr>
        <w:t xml:space="preserve"> </w:t>
      </w:r>
      <w:r>
        <w:rPr>
          <w:spacing w:val="-9"/>
        </w:rPr>
        <w:t>BWA</w:t>
      </w:r>
      <w:r>
        <w:rPr>
          <w:spacing w:val="-16"/>
        </w:rPr>
        <w:t xml:space="preserve"> </w:t>
      </w:r>
      <w:r>
        <w:t>показал</w:t>
      </w:r>
      <w:r>
        <w:rPr>
          <w:spacing w:val="-16"/>
        </w:rPr>
        <w:t xml:space="preserve"> </w:t>
      </w:r>
      <w:r>
        <w:t>лучшие</w:t>
      </w:r>
      <w:r>
        <w:rPr>
          <w:spacing w:val="-17"/>
        </w:rPr>
        <w:t xml:space="preserve"> </w:t>
      </w:r>
      <w:r>
        <w:rPr>
          <w:spacing w:val="-3"/>
        </w:rPr>
        <w:t>результаты;</w:t>
      </w:r>
      <w:r>
        <w:rPr>
          <w:spacing w:val="-16"/>
        </w:rPr>
        <w:t xml:space="preserve"> </w:t>
      </w:r>
      <w:r>
        <w:t>кроме</w:t>
      </w:r>
      <w:r>
        <w:rPr>
          <w:spacing w:val="-16"/>
        </w:rPr>
        <w:t xml:space="preserve"> </w:t>
      </w:r>
      <w:r>
        <w:t>того,</w:t>
      </w:r>
      <w:r>
        <w:rPr>
          <w:spacing w:val="-16"/>
        </w:rPr>
        <w:t xml:space="preserve"> </w:t>
      </w:r>
      <w:r>
        <w:t>он</w:t>
      </w:r>
      <w:r>
        <w:rPr>
          <w:spacing w:val="-17"/>
        </w:rPr>
        <w:t xml:space="preserve"> </w:t>
      </w:r>
      <w:r>
        <w:t>значительно</w:t>
      </w:r>
      <w:r>
        <w:rPr>
          <w:spacing w:val="-16"/>
        </w:rPr>
        <w:t xml:space="preserve"> </w:t>
      </w:r>
      <w:r>
        <w:t>более</w:t>
      </w:r>
      <w:r>
        <w:rPr>
          <w:spacing w:val="-16"/>
        </w:rPr>
        <w:t xml:space="preserve"> </w:t>
      </w:r>
      <w:r>
        <w:t>эффективно</w:t>
      </w:r>
      <w:r>
        <w:rPr>
          <w:spacing w:val="-25"/>
        </w:rPr>
        <w:t xml:space="preserve"> </w:t>
      </w:r>
      <w:r>
        <w:t>работает</w:t>
      </w:r>
      <w:r>
        <w:rPr>
          <w:spacing w:val="-25"/>
        </w:rPr>
        <w:t xml:space="preserve"> </w:t>
      </w:r>
      <w:r>
        <w:t>с</w:t>
      </w:r>
      <w:r>
        <w:rPr>
          <w:spacing w:val="-25"/>
        </w:rPr>
        <w:t xml:space="preserve"> </w:t>
      </w:r>
      <w:r>
        <w:t>химерными</w:t>
      </w:r>
      <w:r>
        <w:rPr>
          <w:spacing w:val="-24"/>
        </w:rPr>
        <w:t xml:space="preserve"> </w:t>
      </w:r>
      <w:r>
        <w:t>ридами,</w:t>
      </w:r>
      <w:r>
        <w:rPr>
          <w:spacing w:val="-24"/>
        </w:rPr>
        <w:t xml:space="preserve"> </w:t>
      </w:r>
      <w:r>
        <w:t>что</w:t>
      </w:r>
      <w:r>
        <w:rPr>
          <w:spacing w:val="-25"/>
        </w:rPr>
        <w:t xml:space="preserve"> </w:t>
      </w:r>
      <w:r>
        <w:t>немаловажно</w:t>
      </w:r>
      <w:r>
        <w:rPr>
          <w:spacing w:val="-25"/>
        </w:rPr>
        <w:t xml:space="preserve"> </w:t>
      </w:r>
      <w:r>
        <w:t>для</w:t>
      </w:r>
      <w:r>
        <w:rPr>
          <w:spacing w:val="-24"/>
        </w:rPr>
        <w:t xml:space="preserve"> </w:t>
      </w:r>
      <w:r>
        <w:t>используемого</w:t>
      </w:r>
      <w:r>
        <w:rPr>
          <w:spacing w:val="-25"/>
        </w:rPr>
        <w:t xml:space="preserve"> </w:t>
      </w:r>
      <w:r>
        <w:t>нами</w:t>
      </w:r>
      <w:r>
        <w:rPr>
          <w:spacing w:val="-25"/>
        </w:rPr>
        <w:t xml:space="preserve"> </w:t>
      </w:r>
      <w:r>
        <w:t>метода Exo-C.</w:t>
      </w:r>
    </w:p>
    <w:p w14:paraId="622A6016" w14:textId="77777777" w:rsidR="00147D99" w:rsidRDefault="00CE5153">
      <w:pPr>
        <w:pStyle w:val="a5"/>
        <w:spacing w:line="252" w:lineRule="auto"/>
        <w:ind w:left="400" w:right="1374" w:firstLine="358"/>
        <w:jc w:val="both"/>
      </w:pPr>
      <w:r>
        <w:t>Для</w:t>
      </w:r>
      <w:r>
        <w:rPr>
          <w:spacing w:val="-13"/>
        </w:rPr>
        <w:t xml:space="preserve"> </w:t>
      </w:r>
      <w:r>
        <w:t>картирования</w:t>
      </w:r>
      <w:r>
        <w:rPr>
          <w:spacing w:val="-13"/>
        </w:rPr>
        <w:t xml:space="preserve"> </w:t>
      </w:r>
      <w:r>
        <w:t>был</w:t>
      </w:r>
      <w:r>
        <w:rPr>
          <w:spacing w:val="-13"/>
        </w:rPr>
        <w:t xml:space="preserve"> </w:t>
      </w:r>
      <w:r>
        <w:t>взят</w:t>
      </w:r>
      <w:r>
        <w:rPr>
          <w:spacing w:val="-13"/>
        </w:rPr>
        <w:t xml:space="preserve"> </w:t>
      </w:r>
      <w:r>
        <w:t>геном</w:t>
      </w:r>
      <w:r>
        <w:rPr>
          <w:spacing w:val="-13"/>
        </w:rPr>
        <w:t xml:space="preserve"> </w:t>
      </w:r>
      <w:r>
        <w:t>GRCh37/hg19.</w:t>
      </w:r>
      <w:r>
        <w:rPr>
          <w:spacing w:val="-13"/>
        </w:rPr>
        <w:t xml:space="preserve"> </w:t>
      </w:r>
      <w:r>
        <w:t>Из</w:t>
      </w:r>
      <w:r>
        <w:rPr>
          <w:spacing w:val="-13"/>
        </w:rPr>
        <w:t xml:space="preserve"> </w:t>
      </w:r>
      <w:r>
        <w:t>него</w:t>
      </w:r>
      <w:r>
        <w:rPr>
          <w:spacing w:val="-13"/>
        </w:rPr>
        <w:t xml:space="preserve"> </w:t>
      </w:r>
      <w:r>
        <w:t>были</w:t>
      </w:r>
      <w:r>
        <w:rPr>
          <w:spacing w:val="-13"/>
        </w:rPr>
        <w:t xml:space="preserve"> </w:t>
      </w:r>
      <w:r>
        <w:t>удалены</w:t>
      </w:r>
      <w:r>
        <w:rPr>
          <w:spacing w:val="-13"/>
        </w:rPr>
        <w:t xml:space="preserve"> </w:t>
      </w:r>
      <w:r>
        <w:t>так</w:t>
      </w:r>
      <w:r>
        <w:rPr>
          <w:spacing w:val="-13"/>
        </w:rPr>
        <w:t xml:space="preserve"> </w:t>
      </w:r>
      <w:r>
        <w:t>называемые неканоничные хромосомы (некартированные/вариативные референсные последовательности), что позволило улучшить качество выравнивания и значительно</w:t>
      </w:r>
      <w:r>
        <w:rPr>
          <w:spacing w:val="-38"/>
        </w:rPr>
        <w:t xml:space="preserve"> </w:t>
      </w:r>
      <w:r>
        <w:t>упростить работу с готовыми</w:t>
      </w:r>
      <w:r>
        <w:rPr>
          <w:spacing w:val="-6"/>
        </w:rPr>
        <w:t xml:space="preserve"> </w:t>
      </w:r>
      <w:r>
        <w:t>данными.</w:t>
      </w:r>
    </w:p>
    <w:p w14:paraId="0EB52800" w14:textId="77777777" w:rsidR="00147D99" w:rsidRDefault="00CE5153">
      <w:pPr>
        <w:pStyle w:val="a5"/>
        <w:spacing w:before="89" w:line="252" w:lineRule="auto"/>
        <w:ind w:left="117" w:right="1658" w:firstLine="358"/>
        <w:jc w:val="both"/>
      </w:pPr>
      <w:r>
        <w:t>Кроме</w:t>
      </w:r>
      <w:r>
        <w:rPr>
          <w:spacing w:val="-18"/>
        </w:rPr>
        <w:t xml:space="preserve"> </w:t>
      </w:r>
      <w:r>
        <w:t>того,</w:t>
      </w:r>
      <w:r>
        <w:rPr>
          <w:spacing w:val="-17"/>
        </w:rPr>
        <w:t xml:space="preserve"> </w:t>
      </w:r>
      <w:r>
        <w:t>для</w:t>
      </w:r>
      <w:r>
        <w:rPr>
          <w:spacing w:val="-17"/>
        </w:rPr>
        <w:t xml:space="preserve"> </w:t>
      </w:r>
      <w:r>
        <w:t>правильного</w:t>
      </w:r>
      <w:r>
        <w:rPr>
          <w:spacing w:val="-17"/>
        </w:rPr>
        <w:t xml:space="preserve"> </w:t>
      </w:r>
      <w:r>
        <w:t>функционирования</w:t>
      </w:r>
      <w:r>
        <w:rPr>
          <w:spacing w:val="-17"/>
        </w:rPr>
        <w:t xml:space="preserve"> </w:t>
      </w:r>
      <w:r>
        <w:t>инструментов</w:t>
      </w:r>
      <w:r>
        <w:rPr>
          <w:spacing w:val="-17"/>
        </w:rPr>
        <w:t xml:space="preserve"> </w:t>
      </w:r>
      <w:r>
        <w:t>на</w:t>
      </w:r>
      <w:r>
        <w:rPr>
          <w:spacing w:val="-16"/>
        </w:rPr>
        <w:t xml:space="preserve"> </w:t>
      </w:r>
      <w:r>
        <w:t>дальнейших</w:t>
      </w:r>
      <w:r>
        <w:rPr>
          <w:spacing w:val="-17"/>
        </w:rPr>
        <w:t xml:space="preserve"> </w:t>
      </w:r>
      <w:r>
        <w:t>этапах</w:t>
      </w:r>
      <w:r>
        <w:rPr>
          <w:spacing w:val="-11"/>
        </w:rPr>
        <w:t xml:space="preserve"> </w:t>
      </w:r>
      <w:r>
        <w:t>был</w:t>
      </w:r>
      <w:r>
        <w:rPr>
          <w:spacing w:val="-10"/>
        </w:rPr>
        <w:t xml:space="preserve"> </w:t>
      </w:r>
      <w:r>
        <w:t>разработан</w:t>
      </w:r>
      <w:r>
        <w:rPr>
          <w:spacing w:val="-10"/>
        </w:rPr>
        <w:t xml:space="preserve"> </w:t>
      </w:r>
      <w:r>
        <w:rPr>
          <w:spacing w:val="-3"/>
        </w:rPr>
        <w:t>скрипт,</w:t>
      </w:r>
      <w:r>
        <w:rPr>
          <w:spacing w:val="-10"/>
        </w:rPr>
        <w:t xml:space="preserve"> </w:t>
      </w:r>
      <w:r>
        <w:t>создающий</w:t>
      </w:r>
      <w:r>
        <w:rPr>
          <w:spacing w:val="-10"/>
        </w:rPr>
        <w:t xml:space="preserve"> </w:t>
      </w:r>
      <w:r>
        <w:t>метку</w:t>
      </w:r>
      <w:r>
        <w:rPr>
          <w:spacing w:val="-10"/>
        </w:rPr>
        <w:t xml:space="preserve"> </w:t>
      </w:r>
      <w:r>
        <w:t>группы</w:t>
      </w:r>
      <w:r>
        <w:rPr>
          <w:spacing w:val="-10"/>
        </w:rPr>
        <w:t xml:space="preserve"> </w:t>
      </w:r>
      <w:r>
        <w:t>прочтений</w:t>
      </w:r>
      <w:r>
        <w:rPr>
          <w:spacing w:val="-10"/>
        </w:rPr>
        <w:t xml:space="preserve"> </w:t>
      </w:r>
      <w:r>
        <w:t>(RG</w:t>
      </w:r>
      <w:r>
        <w:rPr>
          <w:spacing w:val="-11"/>
        </w:rPr>
        <w:t xml:space="preserve"> </w:t>
      </w:r>
      <w:r>
        <w:t>tag)</w:t>
      </w:r>
      <w:r>
        <w:rPr>
          <w:spacing w:val="-10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каждого файла.</w:t>
      </w:r>
      <w:r>
        <w:rPr>
          <w:spacing w:val="-9"/>
        </w:rPr>
        <w:t xml:space="preserve"> </w:t>
      </w:r>
      <w:r>
        <w:t>Конкретных</w:t>
      </w:r>
      <w:r>
        <w:rPr>
          <w:spacing w:val="-10"/>
        </w:rPr>
        <w:t xml:space="preserve"> </w:t>
      </w:r>
      <w:r>
        <w:t>рекомендаций</w:t>
      </w:r>
      <w:r>
        <w:rPr>
          <w:spacing w:val="-10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составлению</w:t>
      </w:r>
      <w:r>
        <w:rPr>
          <w:spacing w:val="-9"/>
        </w:rPr>
        <w:t xml:space="preserve"> </w:t>
      </w:r>
      <w:r>
        <w:t>RG</w:t>
      </w:r>
      <w:r>
        <w:rPr>
          <w:spacing w:val="-9"/>
        </w:rPr>
        <w:t xml:space="preserve"> </w:t>
      </w:r>
      <w:r>
        <w:t>не</w:t>
      </w:r>
      <w:r>
        <w:rPr>
          <w:spacing w:val="-9"/>
        </w:rPr>
        <w:t xml:space="preserve"> </w:t>
      </w:r>
      <w:r>
        <w:rPr>
          <w:spacing w:val="-3"/>
        </w:rPr>
        <w:t>существует,</w:t>
      </w:r>
      <w:r>
        <w:rPr>
          <w:spacing w:val="-10"/>
        </w:rPr>
        <w:t xml:space="preserve"> </w:t>
      </w:r>
      <w:r>
        <w:t>поэтому</w:t>
      </w:r>
      <w:r>
        <w:rPr>
          <w:spacing w:val="-9"/>
        </w:rPr>
        <w:t xml:space="preserve"> </w:t>
      </w:r>
      <w:r>
        <w:t>мы</w:t>
      </w:r>
      <w:r>
        <w:rPr>
          <w:spacing w:val="-8"/>
        </w:rPr>
        <w:t xml:space="preserve"> </w:t>
      </w:r>
      <w:r>
        <w:t>разработали собственные, основанные на следующих</w:t>
      </w:r>
      <w:r>
        <w:rPr>
          <w:spacing w:val="-10"/>
        </w:rPr>
        <w:t xml:space="preserve"> </w:t>
      </w:r>
      <w:r>
        <w:t>требованиях[</w:t>
      </w:r>
      <w:hyperlink w:anchor="_bookmark68">
        <w:r>
          <w:rPr>
            <w:color w:val="003052"/>
          </w:rPr>
          <w:t>40</w:t>
        </w:r>
      </w:hyperlink>
      <w:r>
        <w:t>]:</w:t>
      </w:r>
    </w:p>
    <w:p w14:paraId="56CC5314" w14:textId="77777777" w:rsidR="00147D99" w:rsidRDefault="00CE5153">
      <w:pPr>
        <w:pStyle w:val="aa"/>
        <w:numPr>
          <w:ilvl w:val="2"/>
          <w:numId w:val="13"/>
        </w:numPr>
        <w:tabs>
          <w:tab w:val="left" w:pos="716"/>
        </w:tabs>
        <w:spacing w:before="197" w:line="252" w:lineRule="auto"/>
        <w:ind w:left="715" w:right="1658"/>
        <w:rPr>
          <w:sz w:val="24"/>
        </w:rPr>
      </w:pPr>
      <w:r>
        <w:rPr>
          <w:sz w:val="24"/>
        </w:rPr>
        <w:t>Поле</w:t>
      </w:r>
      <w:r>
        <w:rPr>
          <w:spacing w:val="-12"/>
          <w:sz w:val="24"/>
        </w:rPr>
        <w:t xml:space="preserve"> </w:t>
      </w:r>
      <w:r>
        <w:rPr>
          <w:sz w:val="24"/>
        </w:rPr>
        <w:t>SM</w:t>
      </w:r>
      <w:r>
        <w:rPr>
          <w:spacing w:val="-11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11"/>
          <w:sz w:val="24"/>
        </w:rPr>
        <w:t xml:space="preserve"> </w:t>
      </w:r>
      <w:r>
        <w:rPr>
          <w:sz w:val="24"/>
        </w:rPr>
        <w:t>уникальным</w:t>
      </w:r>
      <w:r>
        <w:rPr>
          <w:spacing w:val="-11"/>
          <w:sz w:val="24"/>
        </w:rPr>
        <w:t xml:space="preserve"> </w:t>
      </w:r>
      <w:r>
        <w:rPr>
          <w:sz w:val="24"/>
        </w:rPr>
        <w:t>для</w:t>
      </w:r>
      <w:r>
        <w:rPr>
          <w:spacing w:val="-12"/>
          <w:sz w:val="24"/>
        </w:rPr>
        <w:t xml:space="preserve"> </w:t>
      </w:r>
      <w:r>
        <w:rPr>
          <w:sz w:val="24"/>
        </w:rPr>
        <w:t>каждого</w:t>
      </w:r>
      <w:r>
        <w:rPr>
          <w:spacing w:val="-12"/>
          <w:sz w:val="24"/>
        </w:rPr>
        <w:t xml:space="preserve"> </w:t>
      </w:r>
      <w:r>
        <w:rPr>
          <w:sz w:val="24"/>
        </w:rPr>
        <w:t>биологического</w:t>
      </w:r>
      <w:r>
        <w:rPr>
          <w:spacing w:val="-12"/>
          <w:sz w:val="24"/>
        </w:rPr>
        <w:t xml:space="preserve"> </w:t>
      </w:r>
      <w:r>
        <w:rPr>
          <w:sz w:val="24"/>
        </w:rPr>
        <w:t>образца</w:t>
      </w:r>
      <w:r>
        <w:rPr>
          <w:spacing w:val="-11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используется</w:t>
      </w:r>
      <w:r>
        <w:rPr>
          <w:spacing w:val="-14"/>
          <w:sz w:val="24"/>
        </w:rPr>
        <w:t xml:space="preserve"> </w:t>
      </w:r>
      <w:r>
        <w:rPr>
          <w:sz w:val="24"/>
        </w:rPr>
        <w:t>при</w:t>
      </w:r>
      <w:r>
        <w:rPr>
          <w:spacing w:val="-14"/>
          <w:sz w:val="24"/>
        </w:rPr>
        <w:t xml:space="preserve"> </w:t>
      </w:r>
      <w:r>
        <w:rPr>
          <w:sz w:val="24"/>
        </w:rPr>
        <w:t>поиске</w:t>
      </w:r>
      <w:r>
        <w:rPr>
          <w:spacing w:val="-14"/>
          <w:sz w:val="24"/>
        </w:rPr>
        <w:t xml:space="preserve"> </w:t>
      </w:r>
      <w:r>
        <w:rPr>
          <w:sz w:val="24"/>
        </w:rPr>
        <w:t>вариантов.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Несколько</w:t>
      </w:r>
      <w:r>
        <w:rPr>
          <w:spacing w:val="-14"/>
          <w:sz w:val="24"/>
        </w:rPr>
        <w:t xml:space="preserve"> </w:t>
      </w:r>
      <w:r>
        <w:rPr>
          <w:sz w:val="24"/>
        </w:rPr>
        <w:t>SM</w:t>
      </w:r>
      <w:r>
        <w:rPr>
          <w:spacing w:val="-14"/>
          <w:sz w:val="24"/>
        </w:rPr>
        <w:t xml:space="preserve"> </w:t>
      </w:r>
      <w:r>
        <w:rPr>
          <w:sz w:val="24"/>
        </w:rPr>
        <w:t>в</w:t>
      </w:r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>одном</w:t>
      </w:r>
      <w:r>
        <w:rPr>
          <w:spacing w:val="-13"/>
          <w:sz w:val="24"/>
        </w:rPr>
        <w:t xml:space="preserve"> </w:t>
      </w:r>
      <w:r>
        <w:rPr>
          <w:sz w:val="24"/>
        </w:rPr>
        <w:t>файле</w:t>
      </w:r>
      <w:r>
        <w:rPr>
          <w:spacing w:val="-14"/>
          <w:sz w:val="24"/>
        </w:rPr>
        <w:t xml:space="preserve"> </w:t>
      </w:r>
      <w:r>
        <w:rPr>
          <w:sz w:val="24"/>
        </w:rPr>
        <w:t>могут</w:t>
      </w:r>
      <w:r>
        <w:rPr>
          <w:spacing w:val="-14"/>
          <w:sz w:val="24"/>
        </w:rPr>
        <w:t xml:space="preserve"> </w:t>
      </w:r>
      <w:r>
        <w:rPr>
          <w:sz w:val="24"/>
        </w:rPr>
        <w:t>быть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использованы при </w:t>
      </w:r>
      <w:r>
        <w:rPr>
          <w:spacing w:val="-3"/>
          <w:sz w:val="24"/>
        </w:rPr>
        <w:t>когортном</w:t>
      </w:r>
      <w:r>
        <w:rPr>
          <w:spacing w:val="-4"/>
          <w:sz w:val="24"/>
        </w:rPr>
        <w:t xml:space="preserve"> </w:t>
      </w:r>
      <w:r>
        <w:rPr>
          <w:sz w:val="24"/>
        </w:rPr>
        <w:t>анализе.</w:t>
      </w:r>
    </w:p>
    <w:p w14:paraId="779C0040" w14:textId="77777777" w:rsidR="00147D99" w:rsidRDefault="00CE5153">
      <w:pPr>
        <w:pStyle w:val="aa"/>
        <w:numPr>
          <w:ilvl w:val="2"/>
          <w:numId w:val="13"/>
        </w:numPr>
        <w:tabs>
          <w:tab w:val="left" w:pos="716"/>
        </w:tabs>
        <w:spacing w:before="182" w:line="252" w:lineRule="auto"/>
        <w:ind w:left="715" w:right="1698"/>
        <w:rPr>
          <w:sz w:val="24"/>
        </w:rPr>
      </w:pPr>
      <w:r>
        <w:rPr>
          <w:sz w:val="24"/>
        </w:rPr>
        <w:t>Поле</w:t>
      </w:r>
      <w:r>
        <w:rPr>
          <w:spacing w:val="-8"/>
          <w:sz w:val="24"/>
        </w:rPr>
        <w:t xml:space="preserve"> </w:t>
      </w:r>
      <w:r>
        <w:rPr>
          <w:sz w:val="24"/>
        </w:rPr>
        <w:t>ID</w:t>
      </w:r>
      <w:r>
        <w:rPr>
          <w:spacing w:val="-6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6"/>
          <w:sz w:val="24"/>
        </w:rPr>
        <w:t xml:space="preserve"> </w:t>
      </w:r>
      <w:r>
        <w:rPr>
          <w:sz w:val="24"/>
        </w:rPr>
        <w:t>уникальным</w:t>
      </w:r>
      <w:r>
        <w:rPr>
          <w:spacing w:val="-6"/>
          <w:sz w:val="24"/>
        </w:rPr>
        <w:t xml:space="preserve"> </w:t>
      </w:r>
      <w:r>
        <w:rPr>
          <w:sz w:val="24"/>
        </w:rPr>
        <w:t>для</w:t>
      </w:r>
      <w:r>
        <w:rPr>
          <w:spacing w:val="-7"/>
          <w:sz w:val="24"/>
        </w:rPr>
        <w:t xml:space="preserve"> </w:t>
      </w:r>
      <w:r>
        <w:rPr>
          <w:sz w:val="24"/>
        </w:rPr>
        <w:t>каждого</w:t>
      </w:r>
      <w:r>
        <w:rPr>
          <w:spacing w:val="-7"/>
          <w:sz w:val="24"/>
        </w:rPr>
        <w:t xml:space="preserve"> </w:t>
      </w:r>
      <w:r>
        <w:rPr>
          <w:sz w:val="24"/>
        </w:rPr>
        <w:t>RG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BAM-файле.</w:t>
      </w:r>
      <w:r>
        <w:rPr>
          <w:spacing w:val="-7"/>
          <w:sz w:val="24"/>
        </w:rPr>
        <w:t xml:space="preserve"> </w:t>
      </w:r>
      <w:r>
        <w:rPr>
          <w:sz w:val="24"/>
        </w:rPr>
        <w:t>BQSR</w:t>
      </w:r>
      <w:r>
        <w:rPr>
          <w:spacing w:val="-6"/>
          <w:sz w:val="24"/>
        </w:rPr>
        <w:t xml:space="preserve"> </w:t>
      </w:r>
      <w:r>
        <w:rPr>
          <w:sz w:val="24"/>
        </w:rPr>
        <w:t>использует ID</w:t>
      </w:r>
      <w:r>
        <w:rPr>
          <w:spacing w:val="-7"/>
          <w:sz w:val="24"/>
        </w:rPr>
        <w:t xml:space="preserve"> </w:t>
      </w:r>
      <w:r>
        <w:rPr>
          <w:sz w:val="24"/>
        </w:rPr>
        <w:t>как</w:t>
      </w:r>
      <w:r>
        <w:rPr>
          <w:spacing w:val="-6"/>
          <w:sz w:val="24"/>
        </w:rPr>
        <w:t xml:space="preserve"> </w:t>
      </w:r>
      <w:r>
        <w:rPr>
          <w:sz w:val="24"/>
        </w:rPr>
        <w:t>идентификатор</w:t>
      </w:r>
      <w:r>
        <w:rPr>
          <w:spacing w:val="-7"/>
          <w:sz w:val="24"/>
        </w:rPr>
        <w:t xml:space="preserve"> </w:t>
      </w:r>
      <w:r>
        <w:rPr>
          <w:sz w:val="24"/>
        </w:rPr>
        <w:t>самой</w:t>
      </w:r>
      <w:r>
        <w:rPr>
          <w:spacing w:val="-6"/>
          <w:sz w:val="24"/>
        </w:rPr>
        <w:t xml:space="preserve"> </w:t>
      </w:r>
      <w:r>
        <w:rPr>
          <w:sz w:val="24"/>
        </w:rPr>
        <w:t>базовой</w:t>
      </w:r>
      <w:r>
        <w:rPr>
          <w:spacing w:val="-7"/>
          <w:sz w:val="24"/>
        </w:rPr>
        <w:t xml:space="preserve"> </w:t>
      </w:r>
      <w:r>
        <w:rPr>
          <w:sz w:val="24"/>
        </w:rPr>
        <w:t>технической</w:t>
      </w:r>
      <w:r>
        <w:rPr>
          <w:spacing w:val="-6"/>
          <w:sz w:val="24"/>
        </w:rPr>
        <w:t xml:space="preserve"> </w:t>
      </w:r>
      <w:r>
        <w:rPr>
          <w:sz w:val="24"/>
        </w:rPr>
        <w:t>единицы</w:t>
      </w:r>
      <w:r>
        <w:rPr>
          <w:spacing w:val="-6"/>
          <w:sz w:val="24"/>
        </w:rPr>
        <w:t xml:space="preserve"> </w:t>
      </w:r>
      <w:r>
        <w:rPr>
          <w:sz w:val="24"/>
        </w:rPr>
        <w:t>секвенирования.</w:t>
      </w:r>
    </w:p>
    <w:p w14:paraId="36C29D39" w14:textId="77777777" w:rsidR="00147D99" w:rsidRDefault="00CE5153">
      <w:pPr>
        <w:pStyle w:val="aa"/>
        <w:numPr>
          <w:ilvl w:val="2"/>
          <w:numId w:val="13"/>
        </w:numPr>
        <w:tabs>
          <w:tab w:val="left" w:pos="716"/>
        </w:tabs>
        <w:spacing w:before="182" w:line="252" w:lineRule="auto"/>
        <w:ind w:left="715" w:right="1659"/>
        <w:rPr>
          <w:sz w:val="24"/>
        </w:rPr>
      </w:pPr>
      <w:r>
        <w:rPr>
          <w:sz w:val="24"/>
        </w:rPr>
        <w:t xml:space="preserve">Поле PU не является обязательным. Рекомендации </w:t>
      </w:r>
      <w:r>
        <w:rPr>
          <w:spacing w:val="-7"/>
          <w:sz w:val="24"/>
        </w:rPr>
        <w:t xml:space="preserve">GATK </w:t>
      </w:r>
      <w:r>
        <w:rPr>
          <w:sz w:val="24"/>
        </w:rPr>
        <w:t xml:space="preserve">советуют помещать в него информацию о чипе секвенирования </w:t>
      </w:r>
      <w:r>
        <w:rPr>
          <w:spacing w:val="-3"/>
          <w:sz w:val="24"/>
        </w:rPr>
        <w:t xml:space="preserve">(баркод), </w:t>
      </w:r>
      <w:r>
        <w:rPr>
          <w:sz w:val="24"/>
        </w:rPr>
        <w:t xml:space="preserve">ячейке и </w:t>
      </w:r>
      <w:r>
        <w:rPr>
          <w:spacing w:val="-3"/>
          <w:sz w:val="24"/>
        </w:rPr>
        <w:t xml:space="preserve">баркоде </w:t>
      </w:r>
      <w:r>
        <w:rPr>
          <w:sz w:val="24"/>
        </w:rPr>
        <w:t>(номере) образца.</w:t>
      </w:r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Во</w:t>
      </w:r>
      <w:r>
        <w:rPr>
          <w:spacing w:val="-8"/>
          <w:sz w:val="24"/>
        </w:rPr>
        <w:t xml:space="preserve"> </w:t>
      </w:r>
      <w:r>
        <w:rPr>
          <w:sz w:val="24"/>
        </w:rPr>
        <w:t>время</w:t>
      </w:r>
      <w:proofErr w:type="gramEnd"/>
      <w:r>
        <w:rPr>
          <w:spacing w:val="-8"/>
          <w:sz w:val="24"/>
        </w:rPr>
        <w:t xml:space="preserve"> </w:t>
      </w:r>
      <w:r>
        <w:rPr>
          <w:sz w:val="24"/>
        </w:rPr>
        <w:t>BQSR,</w:t>
      </w:r>
      <w:r>
        <w:rPr>
          <w:spacing w:val="-7"/>
          <w:sz w:val="24"/>
        </w:rPr>
        <w:t xml:space="preserve"> </w:t>
      </w:r>
      <w:r>
        <w:rPr>
          <w:sz w:val="24"/>
        </w:rPr>
        <w:t>при</w:t>
      </w:r>
      <w:r>
        <w:rPr>
          <w:spacing w:val="-8"/>
          <w:sz w:val="24"/>
        </w:rPr>
        <w:t xml:space="preserve"> </w:t>
      </w:r>
      <w:r>
        <w:rPr>
          <w:sz w:val="24"/>
        </w:rPr>
        <w:t>наличии</w:t>
      </w:r>
      <w:r>
        <w:rPr>
          <w:spacing w:val="-8"/>
          <w:sz w:val="24"/>
        </w:rPr>
        <w:t xml:space="preserve"> </w:t>
      </w:r>
      <w:r>
        <w:rPr>
          <w:sz w:val="24"/>
        </w:rPr>
        <w:t>поле</w:t>
      </w:r>
      <w:r>
        <w:rPr>
          <w:spacing w:val="-9"/>
          <w:sz w:val="24"/>
        </w:rPr>
        <w:t xml:space="preserve"> </w:t>
      </w:r>
      <w:r>
        <w:rPr>
          <w:sz w:val="24"/>
        </w:rPr>
        <w:t>PU</w:t>
      </w:r>
      <w:r>
        <w:rPr>
          <w:spacing w:val="-7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8"/>
          <w:sz w:val="24"/>
        </w:rPr>
        <w:t xml:space="preserve"> </w:t>
      </w:r>
      <w:r>
        <w:rPr>
          <w:sz w:val="24"/>
        </w:rPr>
        <w:t>приоритетным</w:t>
      </w:r>
      <w:r>
        <w:rPr>
          <w:spacing w:val="-8"/>
          <w:sz w:val="24"/>
        </w:rPr>
        <w:t xml:space="preserve"> </w:t>
      </w:r>
      <w:r>
        <w:rPr>
          <w:sz w:val="24"/>
        </w:rPr>
        <w:t>по</w:t>
      </w:r>
      <w:r>
        <w:rPr>
          <w:spacing w:val="-7"/>
          <w:sz w:val="24"/>
        </w:rPr>
        <w:t xml:space="preserve"> </w:t>
      </w:r>
      <w:r>
        <w:rPr>
          <w:sz w:val="24"/>
        </w:rPr>
        <w:t>отношению к</w:t>
      </w:r>
      <w:r>
        <w:rPr>
          <w:spacing w:val="-3"/>
          <w:sz w:val="24"/>
        </w:rPr>
        <w:t xml:space="preserve"> </w:t>
      </w:r>
      <w:r>
        <w:rPr>
          <w:sz w:val="24"/>
        </w:rPr>
        <w:t>ID.</w:t>
      </w:r>
    </w:p>
    <w:p w14:paraId="631664DA" w14:textId="77777777" w:rsidR="00147D99" w:rsidRDefault="00CE5153">
      <w:pPr>
        <w:pStyle w:val="aa"/>
        <w:numPr>
          <w:ilvl w:val="2"/>
          <w:numId w:val="13"/>
        </w:numPr>
        <w:tabs>
          <w:tab w:val="left" w:pos="716"/>
        </w:tabs>
        <w:spacing w:before="182" w:line="252" w:lineRule="auto"/>
        <w:ind w:left="715" w:right="1658"/>
        <w:rPr>
          <w:sz w:val="24"/>
        </w:rPr>
      </w:pPr>
      <w:r>
        <w:rPr>
          <w:sz w:val="24"/>
        </w:rPr>
        <w:t>Поле LB является уникальным для каждой библиотеки, приготовленной из биологического</w:t>
      </w:r>
      <w:r>
        <w:rPr>
          <w:spacing w:val="-20"/>
          <w:sz w:val="24"/>
        </w:rPr>
        <w:t xml:space="preserve"> </w:t>
      </w:r>
      <w:r>
        <w:rPr>
          <w:sz w:val="24"/>
        </w:rPr>
        <w:t>образца.</w:t>
      </w:r>
      <w:r>
        <w:rPr>
          <w:spacing w:val="-19"/>
          <w:sz w:val="24"/>
        </w:rPr>
        <w:t xml:space="preserve"> </w:t>
      </w:r>
      <w:r>
        <w:rPr>
          <w:sz w:val="24"/>
        </w:rPr>
        <w:t>Оно</w:t>
      </w:r>
      <w:r>
        <w:rPr>
          <w:spacing w:val="-19"/>
          <w:sz w:val="24"/>
        </w:rPr>
        <w:t xml:space="preserve"> </w:t>
      </w:r>
      <w:r>
        <w:rPr>
          <w:sz w:val="24"/>
        </w:rPr>
        <w:t>отражает</w:t>
      </w:r>
      <w:r>
        <w:rPr>
          <w:spacing w:val="-20"/>
          <w:sz w:val="24"/>
        </w:rPr>
        <w:t xml:space="preserve"> </w:t>
      </w:r>
      <w:r>
        <w:rPr>
          <w:sz w:val="24"/>
        </w:rPr>
        <w:t>различия</w:t>
      </w:r>
      <w:r>
        <w:rPr>
          <w:spacing w:val="-19"/>
          <w:sz w:val="24"/>
        </w:rPr>
        <w:t xml:space="preserve"> </w:t>
      </w:r>
      <w:r>
        <w:rPr>
          <w:sz w:val="24"/>
        </w:rPr>
        <w:t>в</w:t>
      </w:r>
      <w:r>
        <w:rPr>
          <w:spacing w:val="-19"/>
          <w:sz w:val="24"/>
        </w:rPr>
        <w:t xml:space="preserve"> </w:t>
      </w:r>
      <w:r>
        <w:rPr>
          <w:sz w:val="24"/>
        </w:rPr>
        <w:t>количестве</w:t>
      </w:r>
      <w:r>
        <w:rPr>
          <w:spacing w:val="-20"/>
          <w:sz w:val="24"/>
        </w:rPr>
        <w:t xml:space="preserve"> </w:t>
      </w:r>
      <w:r>
        <w:rPr>
          <w:sz w:val="24"/>
        </w:rPr>
        <w:t>ПЦР-дубликатов</w:t>
      </w:r>
      <w:r>
        <w:rPr>
          <w:spacing w:val="-19"/>
          <w:sz w:val="24"/>
        </w:rPr>
        <w:t xml:space="preserve"> </w:t>
      </w:r>
      <w:r>
        <w:rPr>
          <w:sz w:val="24"/>
        </w:rPr>
        <w:t>и</w:t>
      </w:r>
      <w:r>
        <w:rPr>
          <w:spacing w:val="-19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тому </w:t>
      </w:r>
      <w:r>
        <w:rPr>
          <w:sz w:val="24"/>
        </w:rPr>
        <w:t>используется инструментом</w:t>
      </w:r>
      <w:r>
        <w:rPr>
          <w:spacing w:val="-4"/>
          <w:sz w:val="24"/>
        </w:rPr>
        <w:t xml:space="preserve"> </w:t>
      </w:r>
      <w:r>
        <w:rPr>
          <w:sz w:val="24"/>
        </w:rPr>
        <w:t>MarkDuplicates.</w:t>
      </w:r>
    </w:p>
    <w:p w14:paraId="6D27F488" w14:textId="77777777" w:rsidR="00147D99" w:rsidRDefault="00CE5153">
      <w:pPr>
        <w:pStyle w:val="a5"/>
        <w:spacing w:before="197" w:line="252" w:lineRule="auto"/>
        <w:ind w:left="117" w:right="1658" w:firstLine="358"/>
        <w:jc w:val="both"/>
      </w:pPr>
      <w:r>
        <w:lastRenderedPageBreak/>
        <w:t>Объединение</w:t>
      </w:r>
      <w:r>
        <w:rPr>
          <w:spacing w:val="-26"/>
        </w:rPr>
        <w:t xml:space="preserve"> </w:t>
      </w:r>
      <w:r>
        <w:t>BAM-файлов</w:t>
      </w:r>
      <w:r>
        <w:rPr>
          <w:spacing w:val="-26"/>
        </w:rPr>
        <w:t xml:space="preserve"> </w:t>
      </w:r>
      <w:r>
        <w:t>производилось</w:t>
      </w:r>
      <w:r>
        <w:rPr>
          <w:spacing w:val="-26"/>
        </w:rPr>
        <w:t xml:space="preserve"> </w:t>
      </w:r>
      <w:r>
        <w:t>инструментом</w:t>
      </w:r>
      <w:r>
        <w:rPr>
          <w:spacing w:val="-25"/>
        </w:rPr>
        <w:t xml:space="preserve"> </w:t>
      </w:r>
      <w:r>
        <w:t>MergeSamFiles.</w:t>
      </w:r>
      <w:r>
        <w:rPr>
          <w:spacing w:val="-26"/>
        </w:rPr>
        <w:t xml:space="preserve"> </w:t>
      </w:r>
      <w:r>
        <w:t>Сбор</w:t>
      </w:r>
      <w:r>
        <w:rPr>
          <w:spacing w:val="-26"/>
        </w:rPr>
        <w:t xml:space="preserve"> </w:t>
      </w:r>
      <w:r>
        <w:t>статистики</w:t>
      </w:r>
      <w:r>
        <w:rPr>
          <w:spacing w:val="-8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картированию</w:t>
      </w:r>
      <w:r>
        <w:rPr>
          <w:spacing w:val="-7"/>
        </w:rPr>
        <w:t xml:space="preserve"> </w:t>
      </w:r>
      <w:r>
        <w:t>мы</w:t>
      </w:r>
      <w:r>
        <w:rPr>
          <w:spacing w:val="-7"/>
        </w:rPr>
        <w:t xml:space="preserve"> </w:t>
      </w:r>
      <w:r>
        <w:t>осуществляли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помощью</w:t>
      </w:r>
      <w:r>
        <w:rPr>
          <w:spacing w:val="-8"/>
        </w:rPr>
        <w:t xml:space="preserve"> </w:t>
      </w:r>
      <w:r>
        <w:t>инструмента</w:t>
      </w:r>
      <w:r>
        <w:rPr>
          <w:spacing w:val="-7"/>
        </w:rPr>
        <w:t xml:space="preserve"> </w:t>
      </w:r>
      <w:r>
        <w:t>samtools</w:t>
      </w:r>
      <w:r>
        <w:rPr>
          <w:spacing w:val="-7"/>
        </w:rPr>
        <w:t xml:space="preserve"> </w:t>
      </w:r>
      <w:r>
        <w:t>flagstat.</w:t>
      </w:r>
    </w:p>
    <w:p w14:paraId="30DCF07B" w14:textId="77777777" w:rsidR="00147D99" w:rsidRDefault="00147D99">
      <w:pPr>
        <w:pStyle w:val="a5"/>
        <w:spacing w:before="2"/>
        <w:rPr>
          <w:sz w:val="30"/>
        </w:rPr>
      </w:pPr>
    </w:p>
    <w:p w14:paraId="270267E4" w14:textId="77777777" w:rsidR="00147D99" w:rsidRDefault="00CE5153">
      <w:pPr>
        <w:pStyle w:val="a5"/>
        <w:tabs>
          <w:tab w:val="left" w:pos="3298"/>
        </w:tabs>
        <w:spacing w:line="252" w:lineRule="auto"/>
        <w:ind w:left="117" w:right="1570"/>
      </w:pPr>
      <w:r>
        <w:rPr>
          <w:b/>
          <w:spacing w:val="-3"/>
        </w:rPr>
        <w:t>Удаление</w:t>
      </w:r>
      <w:r>
        <w:rPr>
          <w:b/>
          <w:spacing w:val="-30"/>
        </w:rPr>
        <w:t xml:space="preserve"> </w:t>
      </w:r>
      <w:r>
        <w:rPr>
          <w:b/>
        </w:rPr>
        <w:t>ПЦР-дубликатов.</w:t>
      </w:r>
      <w:r>
        <w:rPr>
          <w:b/>
        </w:rPr>
        <w:tab/>
      </w:r>
      <w:r>
        <w:t>Для</w:t>
      </w:r>
      <w:r>
        <w:rPr>
          <w:spacing w:val="-30"/>
        </w:rPr>
        <w:t xml:space="preserve"> </w:t>
      </w:r>
      <w:r>
        <w:t>улучшения</w:t>
      </w:r>
      <w:r>
        <w:rPr>
          <w:spacing w:val="-30"/>
        </w:rPr>
        <w:t xml:space="preserve"> </w:t>
      </w:r>
      <w:r>
        <w:t>данных</w:t>
      </w:r>
      <w:r>
        <w:rPr>
          <w:spacing w:val="-30"/>
        </w:rPr>
        <w:t xml:space="preserve"> </w:t>
      </w:r>
      <w:r>
        <w:t>экзомного</w:t>
      </w:r>
      <w:r>
        <w:rPr>
          <w:spacing w:val="-30"/>
        </w:rPr>
        <w:t xml:space="preserve"> </w:t>
      </w:r>
      <w:r>
        <w:t>секвенирования</w:t>
      </w:r>
      <w:r>
        <w:rPr>
          <w:spacing w:val="-29"/>
        </w:rPr>
        <w:t xml:space="preserve"> </w:t>
      </w:r>
      <w:r>
        <w:t>в</w:t>
      </w:r>
      <w:r>
        <w:rPr>
          <w:spacing w:val="-30"/>
        </w:rPr>
        <w:t xml:space="preserve"> </w:t>
      </w:r>
      <w:r>
        <w:t xml:space="preserve">пайплайн был включён этап удаления ПЦР-дубликатов. Обычно этот процесс занимает много времени, но количество образцов у нас было относительно небольшим, и мы были заинтересованы в максимально качественной </w:t>
      </w:r>
      <w:r>
        <w:rPr>
          <w:spacing w:val="-3"/>
        </w:rPr>
        <w:t>подготовке</w:t>
      </w:r>
      <w:r>
        <w:rPr>
          <w:spacing w:val="-14"/>
        </w:rPr>
        <w:t xml:space="preserve"> </w:t>
      </w:r>
      <w:r>
        <w:t>данных.</w:t>
      </w:r>
    </w:p>
    <w:p w14:paraId="22585B10" w14:textId="77777777" w:rsidR="00147D99" w:rsidRDefault="00CE5153">
      <w:pPr>
        <w:pStyle w:val="a5"/>
        <w:spacing w:line="252" w:lineRule="auto"/>
        <w:ind w:left="117" w:right="1658" w:firstLine="358"/>
        <w:jc w:val="both"/>
      </w:pPr>
      <w:r>
        <w:rPr>
          <w:spacing w:val="-5"/>
        </w:rPr>
        <w:t xml:space="preserve">Удаление </w:t>
      </w:r>
      <w:r>
        <w:rPr>
          <w:spacing w:val="-3"/>
        </w:rPr>
        <w:t xml:space="preserve">дубликатов </w:t>
      </w:r>
      <w:r>
        <w:t>производилось инструментом MarkDuplicates от Picard[</w:t>
      </w:r>
      <w:hyperlink w:anchor="_bookmark93">
        <w:r>
          <w:rPr>
            <w:color w:val="003052"/>
          </w:rPr>
          <w:t>65</w:t>
        </w:r>
      </w:hyperlink>
      <w:r>
        <w:t xml:space="preserve">], интегрированным в </w:t>
      </w:r>
      <w:r>
        <w:rPr>
          <w:spacing w:val="-6"/>
        </w:rPr>
        <w:t xml:space="preserve">GATK. </w:t>
      </w:r>
      <w:r>
        <w:t>Оптимальные показатели скорости MarkDuplicates достигаются</w:t>
      </w:r>
      <w:r>
        <w:rPr>
          <w:spacing w:val="-10"/>
        </w:rPr>
        <w:t xml:space="preserve"> </w:t>
      </w:r>
      <w:r>
        <w:t>при</w:t>
      </w:r>
      <w:r>
        <w:rPr>
          <w:spacing w:val="-10"/>
        </w:rPr>
        <w:t xml:space="preserve"> </w:t>
      </w:r>
      <w:r>
        <w:t>запуске</w:t>
      </w:r>
      <w:r>
        <w:rPr>
          <w:spacing w:val="-9"/>
        </w:rPr>
        <w:t xml:space="preserve"> </w:t>
      </w:r>
      <w:r>
        <w:t>Java</w:t>
      </w:r>
      <w:r>
        <w:rPr>
          <w:spacing w:val="-10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параллелизацией</w:t>
      </w:r>
      <w:r>
        <w:rPr>
          <w:spacing w:val="-10"/>
        </w:rPr>
        <w:t xml:space="preserve"> </w:t>
      </w:r>
      <w:r>
        <w:t>сборщиков</w:t>
      </w:r>
      <w:r>
        <w:rPr>
          <w:spacing w:val="-9"/>
        </w:rPr>
        <w:t xml:space="preserve"> </w:t>
      </w:r>
      <w:r>
        <w:t>мусора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количеством</w:t>
      </w:r>
      <w:r>
        <w:rPr>
          <w:spacing w:val="-10"/>
        </w:rPr>
        <w:t xml:space="preserve"> </w:t>
      </w:r>
      <w:r>
        <w:t>сборщи</w:t>
      </w:r>
      <w:r>
        <w:rPr>
          <w:spacing w:val="-4"/>
        </w:rPr>
        <w:t xml:space="preserve">ков </w:t>
      </w:r>
      <w:r>
        <w:t>мусора равным двум[</w:t>
      </w:r>
      <w:hyperlink w:anchor="_bookmark94">
        <w:r>
          <w:rPr>
            <w:color w:val="003052"/>
          </w:rPr>
          <w:t>66</w:t>
        </w:r>
      </w:hyperlink>
      <w:r>
        <w:t>]. Также, согласно рекомендациям разработчиков, прочтения</w:t>
      </w:r>
      <w:r>
        <w:rPr>
          <w:spacing w:val="-10"/>
        </w:rPr>
        <w:t xml:space="preserve"> </w:t>
      </w:r>
      <w:r>
        <w:t>были</w:t>
      </w:r>
      <w:r>
        <w:rPr>
          <w:spacing w:val="-9"/>
        </w:rPr>
        <w:t xml:space="preserve"> </w:t>
      </w:r>
      <w:r>
        <w:t>предварительно</w:t>
      </w:r>
      <w:r>
        <w:rPr>
          <w:spacing w:val="-9"/>
        </w:rPr>
        <w:t xml:space="preserve"> </w:t>
      </w:r>
      <w:r>
        <w:t>отсортированы</w:t>
      </w:r>
      <w:r>
        <w:rPr>
          <w:spacing w:val="-9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>именам,</w:t>
      </w:r>
      <w:r>
        <w:rPr>
          <w:spacing w:val="-8"/>
        </w:rPr>
        <w:t xml:space="preserve"> </w:t>
      </w:r>
      <w:r>
        <w:t>чтобы</w:t>
      </w:r>
      <w:r>
        <w:rPr>
          <w:spacing w:val="-10"/>
        </w:rPr>
        <w:t xml:space="preserve"> </w:t>
      </w:r>
      <w:r>
        <w:t>удалению</w:t>
      </w:r>
      <w:r>
        <w:rPr>
          <w:spacing w:val="-9"/>
        </w:rPr>
        <w:t xml:space="preserve"> </w:t>
      </w:r>
      <w:r>
        <w:t>подверглись</w:t>
      </w:r>
      <w:r>
        <w:rPr>
          <w:spacing w:val="-9"/>
        </w:rPr>
        <w:t xml:space="preserve"> </w:t>
      </w:r>
      <w:r>
        <w:t xml:space="preserve">не </w:t>
      </w:r>
      <w:r>
        <w:rPr>
          <w:spacing w:val="-4"/>
        </w:rPr>
        <w:t xml:space="preserve">только </w:t>
      </w:r>
      <w:r>
        <w:t>первичные, но и добавочные</w:t>
      </w:r>
      <w:r>
        <w:rPr>
          <w:spacing w:val="-5"/>
        </w:rPr>
        <w:t xml:space="preserve"> </w:t>
      </w:r>
      <w:r>
        <w:t>выравнивания[</w:t>
      </w:r>
      <w:hyperlink w:anchor="_bookmark68">
        <w:r>
          <w:rPr>
            <w:color w:val="003052"/>
          </w:rPr>
          <w:t>40</w:t>
        </w:r>
      </w:hyperlink>
      <w:r>
        <w:t>].</w:t>
      </w:r>
    </w:p>
    <w:p w14:paraId="32AA485C" w14:textId="77777777" w:rsidR="00147D99" w:rsidRDefault="00147D99">
      <w:pPr>
        <w:pStyle w:val="a5"/>
        <w:spacing w:before="6"/>
        <w:rPr>
          <w:sz w:val="29"/>
        </w:rPr>
      </w:pPr>
    </w:p>
    <w:p w14:paraId="49A6B934" w14:textId="77777777" w:rsidR="00147D99" w:rsidRDefault="00CE5153">
      <w:pPr>
        <w:tabs>
          <w:tab w:val="left" w:pos="5106"/>
        </w:tabs>
        <w:spacing w:before="1" w:line="252" w:lineRule="auto"/>
        <w:ind w:left="117" w:right="1658"/>
        <w:rPr>
          <w:sz w:val="24"/>
        </w:rPr>
      </w:pPr>
      <w:r>
        <w:rPr>
          <w:b/>
          <w:sz w:val="24"/>
        </w:rPr>
        <w:t>Рекалибровка качества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прочтений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(BQSR).</w:t>
      </w:r>
      <w:r>
        <w:rPr>
          <w:b/>
          <w:sz w:val="24"/>
        </w:rPr>
        <w:tab/>
      </w:r>
      <w:r>
        <w:rPr>
          <w:sz w:val="24"/>
        </w:rPr>
        <w:t xml:space="preserve">Рекалибровка производилась с помощью инструментов </w:t>
      </w:r>
      <w:r>
        <w:rPr>
          <w:spacing w:val="-7"/>
          <w:sz w:val="24"/>
        </w:rPr>
        <w:t xml:space="preserve">GATK </w:t>
      </w:r>
      <w:r>
        <w:rPr>
          <w:spacing w:val="-24"/>
          <w:sz w:val="24"/>
        </w:rPr>
        <w:t xml:space="preserve">–– </w:t>
      </w:r>
      <w:r>
        <w:rPr>
          <w:sz w:val="24"/>
        </w:rPr>
        <w:t>BaseRecalibrator и ApplyBQSR. Для обучения</w:t>
      </w:r>
      <w:r>
        <w:rPr>
          <w:spacing w:val="28"/>
          <w:sz w:val="24"/>
        </w:rPr>
        <w:t xml:space="preserve"> </w:t>
      </w:r>
      <w:r>
        <w:rPr>
          <w:sz w:val="24"/>
        </w:rPr>
        <w:t xml:space="preserve">машинной </w:t>
      </w:r>
      <w:r>
        <w:t>модели</w:t>
      </w:r>
      <w:r>
        <w:rPr>
          <w:spacing w:val="-30"/>
        </w:rPr>
        <w:t xml:space="preserve"> </w:t>
      </w:r>
      <w:r>
        <w:t>требуются</w:t>
      </w:r>
      <w:r>
        <w:rPr>
          <w:spacing w:val="-30"/>
        </w:rPr>
        <w:t xml:space="preserve"> </w:t>
      </w:r>
      <w:r>
        <w:t>варианты</w:t>
      </w:r>
      <w:r>
        <w:rPr>
          <w:spacing w:val="-30"/>
        </w:rPr>
        <w:t xml:space="preserve"> </w:t>
      </w:r>
      <w:r>
        <w:t>в</w:t>
      </w:r>
      <w:r>
        <w:rPr>
          <w:spacing w:val="-29"/>
        </w:rPr>
        <w:t xml:space="preserve"> </w:t>
      </w:r>
      <w:r>
        <w:t>VCF</w:t>
      </w:r>
      <w:r>
        <w:rPr>
          <w:spacing w:val="-30"/>
        </w:rPr>
        <w:t xml:space="preserve"> </w:t>
      </w:r>
      <w:r>
        <w:t>формате</w:t>
      </w:r>
      <w:r>
        <w:rPr>
          <w:spacing w:val="-30"/>
        </w:rPr>
        <w:t xml:space="preserve"> </w:t>
      </w:r>
      <w:r>
        <w:t>(согласно</w:t>
      </w:r>
      <w:r>
        <w:rPr>
          <w:spacing w:val="-29"/>
        </w:rPr>
        <w:t xml:space="preserve"> </w:t>
      </w:r>
      <w:proofErr w:type="gramStart"/>
      <w:r>
        <w:t>рекомендациям</w:t>
      </w:r>
      <w:proofErr w:type="gramEnd"/>
      <w:r>
        <w:rPr>
          <w:spacing w:val="-30"/>
        </w:rPr>
        <w:t xml:space="preserve"> </w:t>
      </w:r>
      <w:r>
        <w:t>для</w:t>
      </w:r>
      <w:r>
        <w:rPr>
          <w:spacing w:val="-30"/>
        </w:rPr>
        <w:t xml:space="preserve"> </w:t>
      </w:r>
      <w:r>
        <w:t>Homo</w:t>
      </w:r>
      <w:r>
        <w:rPr>
          <w:spacing w:val="-29"/>
        </w:rPr>
        <w:t xml:space="preserve"> </w:t>
      </w:r>
      <w:r>
        <w:t>sapiens</w:t>
      </w:r>
      <w:r>
        <w:rPr>
          <w:spacing w:val="-24"/>
        </w:rPr>
        <w:t xml:space="preserve"> –– </w:t>
      </w:r>
      <w:r>
        <w:t>dbSNP</w:t>
      </w:r>
      <w:r>
        <w:rPr>
          <w:spacing w:val="-2"/>
        </w:rPr>
        <w:t xml:space="preserve"> </w:t>
      </w:r>
      <w:r>
        <w:t>&gt;132).</w:t>
      </w:r>
    </w:p>
    <w:p w14:paraId="1C1BDA2F" w14:textId="77777777" w:rsidR="00147D99" w:rsidRDefault="00CE5153">
      <w:pPr>
        <w:pStyle w:val="a5"/>
        <w:spacing w:line="252" w:lineRule="auto"/>
        <w:ind w:left="117" w:right="1656" w:firstLine="358"/>
        <w:jc w:val="both"/>
      </w:pPr>
      <w:r>
        <w:t xml:space="preserve">К сожалению, предоставленная Broad Institute база данных оказалась сильно устаревшей и не вполне </w:t>
      </w:r>
      <w:r>
        <w:rPr>
          <w:spacing w:val="-3"/>
        </w:rPr>
        <w:t xml:space="preserve">подходила </w:t>
      </w:r>
      <w:r>
        <w:t>для сделанной нами геномной сборки, поэтому было решено</w:t>
      </w:r>
      <w:r>
        <w:rPr>
          <w:spacing w:val="-22"/>
        </w:rPr>
        <w:t xml:space="preserve"> </w:t>
      </w:r>
      <w:r>
        <w:t>подвергнуть</w:t>
      </w:r>
      <w:r>
        <w:rPr>
          <w:spacing w:val="-21"/>
        </w:rPr>
        <w:t xml:space="preserve"> </w:t>
      </w:r>
      <w:r>
        <w:t>обработке</w:t>
      </w:r>
      <w:r>
        <w:rPr>
          <w:spacing w:val="-21"/>
        </w:rPr>
        <w:t xml:space="preserve"> </w:t>
      </w:r>
      <w:r>
        <w:t>dbSNP</w:t>
      </w:r>
      <w:r>
        <w:rPr>
          <w:spacing w:val="-21"/>
        </w:rPr>
        <w:t xml:space="preserve"> </w:t>
      </w:r>
      <w:r>
        <w:t>v150,</w:t>
      </w:r>
      <w:r>
        <w:rPr>
          <w:spacing w:val="-21"/>
        </w:rPr>
        <w:t xml:space="preserve"> </w:t>
      </w:r>
      <w:r>
        <w:t>скачанную</w:t>
      </w:r>
      <w:r>
        <w:rPr>
          <w:spacing w:val="-21"/>
        </w:rPr>
        <w:t xml:space="preserve"> </w:t>
      </w:r>
      <w:r>
        <w:t>с</w:t>
      </w:r>
      <w:r>
        <w:rPr>
          <w:spacing w:val="-21"/>
        </w:rPr>
        <w:t xml:space="preserve"> </w:t>
      </w:r>
      <w:r>
        <w:t>NCBI[</w:t>
      </w:r>
      <w:hyperlink w:anchor="_bookmark95">
        <w:r>
          <w:rPr>
            <w:color w:val="003052"/>
          </w:rPr>
          <w:t>67</w:t>
        </w:r>
      </w:hyperlink>
      <w:r>
        <w:t>].</w:t>
      </w:r>
      <w:r>
        <w:rPr>
          <w:spacing w:val="-21"/>
        </w:rPr>
        <w:t xml:space="preserve"> </w:t>
      </w:r>
      <w:r>
        <w:t>База</w:t>
      </w:r>
      <w:r>
        <w:rPr>
          <w:spacing w:val="-21"/>
        </w:rPr>
        <w:t xml:space="preserve"> </w:t>
      </w:r>
      <w:r>
        <w:t>данных</w:t>
      </w:r>
      <w:r>
        <w:rPr>
          <w:spacing w:val="-21"/>
        </w:rPr>
        <w:t xml:space="preserve"> </w:t>
      </w:r>
      <w:r>
        <w:t>потребовала</w:t>
      </w:r>
      <w:r>
        <w:rPr>
          <w:spacing w:val="-9"/>
        </w:rPr>
        <w:t xml:space="preserve"> </w:t>
      </w:r>
      <w:r>
        <w:t>замену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сортировку</w:t>
      </w:r>
      <w:r>
        <w:rPr>
          <w:spacing w:val="-9"/>
        </w:rPr>
        <w:t xml:space="preserve"> </w:t>
      </w:r>
      <w:r>
        <w:rPr>
          <w:spacing w:val="-3"/>
        </w:rPr>
        <w:t>контигов</w:t>
      </w:r>
      <w:r>
        <w:rPr>
          <w:spacing w:val="-9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соответствии</w:t>
      </w:r>
      <w:r>
        <w:rPr>
          <w:spacing w:val="-8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референсным</w:t>
      </w:r>
      <w:r>
        <w:rPr>
          <w:spacing w:val="-9"/>
        </w:rPr>
        <w:t xml:space="preserve"> </w:t>
      </w:r>
      <w:r>
        <w:t>геномом,</w:t>
      </w:r>
      <w:r>
        <w:rPr>
          <w:spacing w:val="-8"/>
        </w:rPr>
        <w:t xml:space="preserve"> </w:t>
      </w:r>
      <w:r>
        <w:t>а</w:t>
      </w:r>
      <w:r>
        <w:rPr>
          <w:spacing w:val="-9"/>
        </w:rPr>
        <w:t xml:space="preserve"> </w:t>
      </w:r>
      <w:r>
        <w:t xml:space="preserve">также удаление «пустых» вариантов, содержащих точки в полях REF и </w:t>
      </w:r>
      <w:r>
        <w:rPr>
          <w:spacing w:val="-11"/>
        </w:rPr>
        <w:t xml:space="preserve">ALT. </w:t>
      </w:r>
      <w:r>
        <w:t xml:space="preserve">Далее база </w:t>
      </w:r>
      <w:proofErr w:type="gramStart"/>
      <w:r>
        <w:t>данных</w:t>
      </w:r>
      <w:proofErr w:type="gramEnd"/>
      <w:r>
        <w:t xml:space="preserve"> была архивирована с помощью bgzip, а затем проиндексирована IndexFeatureFile от</w:t>
      </w:r>
      <w:r>
        <w:rPr>
          <w:spacing w:val="-12"/>
        </w:rPr>
        <w:t xml:space="preserve"> </w:t>
      </w:r>
      <w:r>
        <w:rPr>
          <w:spacing w:val="-7"/>
        </w:rPr>
        <w:t>GATK</w:t>
      </w:r>
      <w:r>
        <w:rPr>
          <w:spacing w:val="-12"/>
        </w:rPr>
        <w:t xml:space="preserve"> </w:t>
      </w:r>
      <w:r>
        <w:t>(этот</w:t>
      </w:r>
      <w:r>
        <w:rPr>
          <w:spacing w:val="-11"/>
        </w:rPr>
        <w:t xml:space="preserve"> </w:t>
      </w:r>
      <w:r>
        <w:t>же</w:t>
      </w:r>
      <w:r>
        <w:rPr>
          <w:spacing w:val="-12"/>
        </w:rPr>
        <w:t xml:space="preserve"> </w:t>
      </w:r>
      <w:r>
        <w:t>инструмент</w:t>
      </w:r>
      <w:r>
        <w:rPr>
          <w:spacing w:val="-11"/>
        </w:rPr>
        <w:t xml:space="preserve"> </w:t>
      </w:r>
      <w:r>
        <w:t>одновременно</w:t>
      </w:r>
      <w:r>
        <w:rPr>
          <w:spacing w:val="-12"/>
        </w:rPr>
        <w:t xml:space="preserve"> </w:t>
      </w:r>
      <w:r>
        <w:t>проверяет</w:t>
      </w:r>
      <w:r>
        <w:rPr>
          <w:spacing w:val="-11"/>
        </w:rPr>
        <w:t xml:space="preserve"> </w:t>
      </w:r>
      <w:r>
        <w:rPr>
          <w:spacing w:val="-5"/>
        </w:rPr>
        <w:t>БД</w:t>
      </w:r>
      <w:r>
        <w:rPr>
          <w:spacing w:val="-12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пригодность</w:t>
      </w:r>
      <w:r>
        <w:rPr>
          <w:spacing w:val="-11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BQSR).</w:t>
      </w:r>
    </w:p>
    <w:p w14:paraId="738DEBD4" w14:textId="77777777" w:rsidR="00147D99" w:rsidRDefault="00CE5153">
      <w:pPr>
        <w:pStyle w:val="a5"/>
        <w:spacing w:before="89" w:line="252" w:lineRule="auto"/>
        <w:ind w:left="400" w:right="1372" w:firstLine="358"/>
        <w:jc w:val="both"/>
      </w:pPr>
      <w:r>
        <w:t>В</w:t>
      </w:r>
      <w:r>
        <w:rPr>
          <w:spacing w:val="-26"/>
        </w:rPr>
        <w:t xml:space="preserve"> </w:t>
      </w:r>
      <w:r>
        <w:t>[</w:t>
      </w:r>
      <w:hyperlink w:anchor="_bookmark94">
        <w:r>
          <w:rPr>
            <w:color w:val="003052"/>
          </w:rPr>
          <w:t>66</w:t>
        </w:r>
      </w:hyperlink>
      <w:r>
        <w:t>]</w:t>
      </w:r>
      <w:r>
        <w:rPr>
          <w:spacing w:val="-26"/>
        </w:rPr>
        <w:t xml:space="preserve"> </w:t>
      </w:r>
      <w:r>
        <w:t>было</w:t>
      </w:r>
      <w:r>
        <w:rPr>
          <w:spacing w:val="-24"/>
        </w:rPr>
        <w:t xml:space="preserve"> </w:t>
      </w:r>
      <w:r>
        <w:t>показано,</w:t>
      </w:r>
      <w:r>
        <w:rPr>
          <w:spacing w:val="-26"/>
        </w:rPr>
        <w:t xml:space="preserve"> </w:t>
      </w:r>
      <w:r>
        <w:t>что</w:t>
      </w:r>
      <w:r>
        <w:rPr>
          <w:spacing w:val="-26"/>
        </w:rPr>
        <w:t xml:space="preserve"> </w:t>
      </w:r>
      <w:r>
        <w:t>оптимальные</w:t>
      </w:r>
      <w:r>
        <w:rPr>
          <w:spacing w:val="-24"/>
        </w:rPr>
        <w:t xml:space="preserve"> </w:t>
      </w:r>
      <w:r>
        <w:t>показатели</w:t>
      </w:r>
      <w:r>
        <w:rPr>
          <w:spacing w:val="-26"/>
        </w:rPr>
        <w:t xml:space="preserve"> </w:t>
      </w:r>
      <w:r>
        <w:t>скорости</w:t>
      </w:r>
      <w:r>
        <w:rPr>
          <w:spacing w:val="-25"/>
        </w:rPr>
        <w:t xml:space="preserve"> </w:t>
      </w:r>
      <w:r>
        <w:t>BaseRecalibrator</w:t>
      </w:r>
      <w:r>
        <w:rPr>
          <w:spacing w:val="-24"/>
        </w:rPr>
        <w:t xml:space="preserve"> </w:t>
      </w:r>
      <w:r>
        <w:t xml:space="preserve">достигаются, как и в случае с MarkDuplicates, </w:t>
      </w:r>
      <w:r>
        <w:rPr>
          <w:spacing w:val="-3"/>
        </w:rPr>
        <w:t xml:space="preserve">запуском </w:t>
      </w:r>
      <w:r>
        <w:t xml:space="preserve">Java с </w:t>
      </w:r>
      <w:r>
        <w:rPr>
          <w:spacing w:val="-3"/>
        </w:rPr>
        <w:t xml:space="preserve">двумя </w:t>
      </w:r>
      <w:r>
        <w:t>параллельными сборщиками</w:t>
      </w:r>
      <w:r>
        <w:rPr>
          <w:spacing w:val="-18"/>
        </w:rPr>
        <w:t xml:space="preserve"> </w:t>
      </w:r>
      <w:r>
        <w:t>мусора;</w:t>
      </w:r>
      <w:r>
        <w:rPr>
          <w:spacing w:val="-18"/>
        </w:rPr>
        <w:t xml:space="preserve"> </w:t>
      </w:r>
      <w:r>
        <w:t>кроме</w:t>
      </w:r>
      <w:r>
        <w:rPr>
          <w:spacing w:val="-19"/>
        </w:rPr>
        <w:t xml:space="preserve"> </w:t>
      </w:r>
      <w:r>
        <w:t>того,</w:t>
      </w:r>
      <w:r>
        <w:rPr>
          <w:spacing w:val="-19"/>
        </w:rPr>
        <w:t xml:space="preserve"> </w:t>
      </w:r>
      <w:r>
        <w:t>BaseRecalibrator</w:t>
      </w:r>
      <w:r>
        <w:rPr>
          <w:spacing w:val="-18"/>
        </w:rPr>
        <w:t xml:space="preserve"> </w:t>
      </w:r>
      <w:r>
        <w:t>поддаётся</w:t>
      </w:r>
      <w:r>
        <w:rPr>
          <w:spacing w:val="-18"/>
        </w:rPr>
        <w:t xml:space="preserve"> </w:t>
      </w:r>
      <w:r>
        <w:t>внешнему</w:t>
      </w:r>
      <w:r>
        <w:rPr>
          <w:spacing w:val="-18"/>
        </w:rPr>
        <w:t xml:space="preserve"> </w:t>
      </w:r>
      <w:r>
        <w:t xml:space="preserve">распараллеливанию путём разделения картированных прочтений на хромосомные группы. Хромосомные группы формировались вручную для используемой сборки генома, каждая запускалась с помощью bash-скрипта. Нам удалось усовершенствовать данный этап </w:t>
      </w:r>
      <w:r>
        <w:rPr>
          <w:spacing w:val="-24"/>
        </w:rPr>
        <w:t xml:space="preserve">–– </w:t>
      </w:r>
      <w:r>
        <w:t xml:space="preserve">запуск BaseRecalibrator производился с помощью библиотеки Python3 subprocess, а параллелизация осуществлялась </w:t>
      </w:r>
      <w:r>
        <w:rPr>
          <w:spacing w:val="-3"/>
        </w:rPr>
        <w:t xml:space="preserve">библиотекой </w:t>
      </w:r>
      <w:r>
        <w:t>multiprocessing, таким образом, можно было делить</w:t>
      </w:r>
      <w:r>
        <w:rPr>
          <w:spacing w:val="-24"/>
        </w:rPr>
        <w:t xml:space="preserve"> </w:t>
      </w:r>
      <w:r>
        <w:t>файл</w:t>
      </w:r>
      <w:r>
        <w:rPr>
          <w:spacing w:val="-24"/>
        </w:rPr>
        <w:t xml:space="preserve"> </w:t>
      </w:r>
      <w:r>
        <w:t>с</w:t>
      </w:r>
      <w:r>
        <w:rPr>
          <w:spacing w:val="-24"/>
        </w:rPr>
        <w:t xml:space="preserve"> </w:t>
      </w:r>
      <w:r>
        <w:t>картированными</w:t>
      </w:r>
      <w:r>
        <w:rPr>
          <w:spacing w:val="-24"/>
        </w:rPr>
        <w:t xml:space="preserve"> </w:t>
      </w:r>
      <w:r>
        <w:t>прочтениями</w:t>
      </w:r>
      <w:r>
        <w:rPr>
          <w:spacing w:val="-24"/>
        </w:rPr>
        <w:t xml:space="preserve"> </w:t>
      </w:r>
      <w:r>
        <w:t>по</w:t>
      </w:r>
      <w:r>
        <w:rPr>
          <w:spacing w:val="-24"/>
        </w:rPr>
        <w:t xml:space="preserve"> </w:t>
      </w:r>
      <w:r>
        <w:t>хромосомам</w:t>
      </w:r>
      <w:r>
        <w:rPr>
          <w:spacing w:val="-24"/>
        </w:rPr>
        <w:t xml:space="preserve"> </w:t>
      </w:r>
      <w:r>
        <w:t>и</w:t>
      </w:r>
      <w:r>
        <w:rPr>
          <w:spacing w:val="-23"/>
        </w:rPr>
        <w:t xml:space="preserve"> </w:t>
      </w:r>
      <w:r>
        <w:t>обрабатывать</w:t>
      </w:r>
      <w:r>
        <w:rPr>
          <w:spacing w:val="-24"/>
        </w:rPr>
        <w:t xml:space="preserve"> </w:t>
      </w:r>
      <w:r>
        <w:t>их</w:t>
      </w:r>
      <w:r>
        <w:rPr>
          <w:spacing w:val="-24"/>
        </w:rPr>
        <w:t xml:space="preserve"> </w:t>
      </w:r>
      <w:r>
        <w:t>отдельно, так</w:t>
      </w:r>
      <w:r>
        <w:rPr>
          <w:spacing w:val="-16"/>
        </w:rPr>
        <w:t xml:space="preserve"> </w:t>
      </w:r>
      <w:r>
        <w:t>как</w:t>
      </w:r>
      <w:r>
        <w:rPr>
          <w:spacing w:val="-16"/>
        </w:rPr>
        <w:t xml:space="preserve"> </w:t>
      </w:r>
      <w:r>
        <w:t>multiprocessing</w:t>
      </w:r>
      <w:r>
        <w:rPr>
          <w:spacing w:val="-16"/>
        </w:rPr>
        <w:t xml:space="preserve"> </w:t>
      </w:r>
      <w:r>
        <w:t>автоматически</w:t>
      </w:r>
      <w:r>
        <w:rPr>
          <w:spacing w:val="-16"/>
        </w:rPr>
        <w:t xml:space="preserve"> </w:t>
      </w:r>
      <w:r>
        <w:t>распределяет</w:t>
      </w:r>
      <w:r>
        <w:rPr>
          <w:spacing w:val="-15"/>
        </w:rPr>
        <w:t xml:space="preserve"> </w:t>
      </w:r>
      <w:r>
        <w:t>процессы</w:t>
      </w:r>
      <w:r>
        <w:rPr>
          <w:spacing w:val="-16"/>
        </w:rPr>
        <w:t xml:space="preserve"> </w:t>
      </w:r>
      <w:r>
        <w:t>по</w:t>
      </w:r>
      <w:r>
        <w:rPr>
          <w:spacing w:val="-16"/>
        </w:rPr>
        <w:t xml:space="preserve"> </w:t>
      </w:r>
      <w:r>
        <w:t>имеющимся</w:t>
      </w:r>
      <w:r>
        <w:rPr>
          <w:spacing w:val="-16"/>
        </w:rPr>
        <w:t xml:space="preserve"> </w:t>
      </w:r>
      <w:r>
        <w:t xml:space="preserve">потокам. Также для повышения отказоустойчивости скрипта у BaseRecalibrator и ApplyBQSR была устранена разница в фильтрации прочтений, из-за </w:t>
      </w:r>
      <w:r>
        <w:rPr>
          <w:spacing w:val="-3"/>
        </w:rPr>
        <w:t xml:space="preserve">которой </w:t>
      </w:r>
      <w:r>
        <w:t>при малых размерах библиотек пайплайн экстренно завершал</w:t>
      </w:r>
      <w:r>
        <w:rPr>
          <w:spacing w:val="-7"/>
        </w:rPr>
        <w:t xml:space="preserve"> </w:t>
      </w:r>
      <w:r>
        <w:rPr>
          <w:spacing w:val="-5"/>
        </w:rPr>
        <w:t>работу.</w:t>
      </w:r>
    </w:p>
    <w:p w14:paraId="269D0B0B" w14:textId="77777777" w:rsidR="00147D99" w:rsidRDefault="00147D99">
      <w:pPr>
        <w:pStyle w:val="a5"/>
        <w:rPr>
          <w:sz w:val="30"/>
        </w:rPr>
      </w:pPr>
    </w:p>
    <w:p w14:paraId="71BD758B" w14:textId="77777777" w:rsidR="00147D99" w:rsidRDefault="00CE5153">
      <w:pPr>
        <w:tabs>
          <w:tab w:val="left" w:pos="4244"/>
        </w:tabs>
        <w:spacing w:line="252" w:lineRule="auto"/>
        <w:ind w:left="400" w:right="1415"/>
        <w:rPr>
          <w:sz w:val="24"/>
        </w:rPr>
      </w:pPr>
      <w:r>
        <w:rPr>
          <w:b/>
          <w:sz w:val="24"/>
        </w:rPr>
        <w:t>Оценка покрытия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обогащения.</w:t>
      </w:r>
      <w:r>
        <w:rPr>
          <w:b/>
          <w:sz w:val="24"/>
        </w:rPr>
        <w:tab/>
      </w:r>
      <w:r>
        <w:rPr>
          <w:sz w:val="24"/>
        </w:rPr>
        <w:t>Покрытие и обогащение в экзоме оценивались</w:t>
      </w:r>
      <w:r>
        <w:rPr>
          <w:spacing w:val="-17"/>
          <w:sz w:val="24"/>
        </w:rPr>
        <w:t xml:space="preserve"> </w:t>
      </w:r>
      <w:r>
        <w:rPr>
          <w:sz w:val="24"/>
        </w:rPr>
        <w:t>с помощью скрипта на основе</w:t>
      </w:r>
      <w:r>
        <w:rPr>
          <w:spacing w:val="-5"/>
          <w:sz w:val="24"/>
        </w:rPr>
        <w:t xml:space="preserve"> </w:t>
      </w:r>
      <w:r>
        <w:rPr>
          <w:sz w:val="24"/>
        </w:rPr>
        <w:t>bedtools[</w:t>
      </w:r>
      <w:hyperlink w:anchor="_bookmark96">
        <w:r>
          <w:rPr>
            <w:color w:val="003052"/>
            <w:sz w:val="24"/>
          </w:rPr>
          <w:t>68</w:t>
        </w:r>
      </w:hyperlink>
      <w:r>
        <w:rPr>
          <w:sz w:val="24"/>
        </w:rPr>
        <w:t>].</w:t>
      </w:r>
    </w:p>
    <w:p w14:paraId="0C533974" w14:textId="77777777" w:rsidR="00147D99" w:rsidRDefault="00147D99">
      <w:pPr>
        <w:pStyle w:val="a5"/>
        <w:spacing w:before="2"/>
        <w:rPr>
          <w:sz w:val="23"/>
        </w:rPr>
      </w:pPr>
    </w:p>
    <w:p w14:paraId="6FCFD69A" w14:textId="77777777" w:rsidR="00147D99" w:rsidRDefault="00CE5153">
      <w:pPr>
        <w:tabs>
          <w:tab w:val="left" w:pos="2560"/>
        </w:tabs>
        <w:spacing w:before="89"/>
        <w:ind w:left="400"/>
        <w:rPr>
          <w:sz w:val="24"/>
        </w:rPr>
      </w:pPr>
      <w:r>
        <w:rPr>
          <w:b/>
          <w:sz w:val="24"/>
        </w:rPr>
        <w:t>Поиск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вариантов.</w:t>
      </w:r>
      <w:r>
        <w:rPr>
          <w:b/>
          <w:sz w:val="24"/>
        </w:rPr>
        <w:tab/>
      </w:r>
      <w:r>
        <w:rPr>
          <w:sz w:val="24"/>
        </w:rPr>
        <w:t>Поиск</w:t>
      </w:r>
      <w:r>
        <w:rPr>
          <w:spacing w:val="-24"/>
          <w:sz w:val="24"/>
        </w:rPr>
        <w:t xml:space="preserve"> </w:t>
      </w:r>
      <w:r>
        <w:rPr>
          <w:sz w:val="24"/>
        </w:rPr>
        <w:t>вариантов</w:t>
      </w:r>
      <w:r>
        <w:rPr>
          <w:spacing w:val="-24"/>
          <w:sz w:val="24"/>
        </w:rPr>
        <w:t xml:space="preserve"> </w:t>
      </w:r>
      <w:r>
        <w:rPr>
          <w:sz w:val="24"/>
        </w:rPr>
        <w:t>производился</w:t>
      </w:r>
      <w:r>
        <w:rPr>
          <w:spacing w:val="-24"/>
          <w:sz w:val="24"/>
        </w:rPr>
        <w:t xml:space="preserve"> </w:t>
      </w:r>
      <w:r>
        <w:rPr>
          <w:sz w:val="24"/>
        </w:rPr>
        <w:t>с</w:t>
      </w:r>
      <w:r>
        <w:rPr>
          <w:spacing w:val="-24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24"/>
          <w:sz w:val="24"/>
        </w:rPr>
        <w:t xml:space="preserve"> </w:t>
      </w:r>
      <w:r>
        <w:rPr>
          <w:sz w:val="24"/>
        </w:rPr>
        <w:t>инструмента</w:t>
      </w:r>
      <w:r>
        <w:rPr>
          <w:spacing w:val="-24"/>
          <w:sz w:val="24"/>
        </w:rPr>
        <w:t xml:space="preserve"> </w:t>
      </w:r>
      <w:r>
        <w:rPr>
          <w:sz w:val="24"/>
        </w:rPr>
        <w:t>HaplotypeCaller</w:t>
      </w:r>
    </w:p>
    <w:p w14:paraId="1368CC62" w14:textId="77777777" w:rsidR="00147D99" w:rsidRDefault="00CE5153">
      <w:pPr>
        <w:pStyle w:val="a5"/>
        <w:spacing w:before="17" w:line="235" w:lineRule="auto"/>
        <w:ind w:left="400" w:right="-29"/>
      </w:pPr>
      <w:r>
        <w:rPr>
          <w:w w:val="95"/>
        </w:rPr>
        <w:t>от</w:t>
      </w:r>
      <w:r>
        <w:rPr>
          <w:spacing w:val="-35"/>
          <w:w w:val="95"/>
        </w:rPr>
        <w:t xml:space="preserve"> </w:t>
      </w:r>
      <w:r>
        <w:rPr>
          <w:spacing w:val="-6"/>
          <w:w w:val="95"/>
        </w:rPr>
        <w:t>GATK.</w:t>
      </w:r>
      <w:r>
        <w:rPr>
          <w:spacing w:val="-34"/>
          <w:w w:val="95"/>
        </w:rPr>
        <w:t xml:space="preserve"> </w:t>
      </w:r>
      <w:r>
        <w:rPr>
          <w:w w:val="95"/>
        </w:rPr>
        <w:t>Инструмент</w:t>
      </w:r>
      <w:r>
        <w:rPr>
          <w:spacing w:val="-35"/>
          <w:w w:val="95"/>
        </w:rPr>
        <w:t xml:space="preserve"> </w:t>
      </w:r>
      <w:r>
        <w:rPr>
          <w:w w:val="95"/>
        </w:rPr>
        <w:t>запускался</w:t>
      </w:r>
      <w:r>
        <w:rPr>
          <w:spacing w:val="-34"/>
          <w:w w:val="95"/>
        </w:rPr>
        <w:t xml:space="preserve"> </w:t>
      </w:r>
      <w:r>
        <w:rPr>
          <w:w w:val="95"/>
        </w:rPr>
        <w:t>с</w:t>
      </w:r>
      <w:r>
        <w:rPr>
          <w:spacing w:val="-35"/>
          <w:w w:val="95"/>
        </w:rPr>
        <w:t xml:space="preserve"> </w:t>
      </w:r>
      <w:r>
        <w:rPr>
          <w:w w:val="95"/>
        </w:rPr>
        <w:t>дополнительным</w:t>
      </w:r>
      <w:r>
        <w:rPr>
          <w:spacing w:val="-34"/>
          <w:w w:val="95"/>
        </w:rPr>
        <w:t xml:space="preserve"> </w:t>
      </w:r>
      <w:r>
        <w:rPr>
          <w:w w:val="95"/>
        </w:rPr>
        <w:t>параметром</w:t>
      </w:r>
      <w:r>
        <w:rPr>
          <w:spacing w:val="-35"/>
          <w:w w:val="95"/>
        </w:rPr>
        <w:t xml:space="preserve"> </w:t>
      </w:r>
      <w:r>
        <w:rPr>
          <w:rFonts w:ascii="Courier New" w:hAnsi="Courier New"/>
          <w:w w:val="95"/>
        </w:rPr>
        <w:t>--dont-use-soft-clipped-bases</w:t>
      </w:r>
      <w:r>
        <w:rPr>
          <w:w w:val="95"/>
        </w:rPr>
        <w:t xml:space="preserve">, </w:t>
      </w:r>
      <w:r>
        <w:rPr>
          <w:spacing w:val="-3"/>
        </w:rPr>
        <w:t>который</w:t>
      </w:r>
      <w:r>
        <w:rPr>
          <w:spacing w:val="-15"/>
        </w:rPr>
        <w:t xml:space="preserve"> </w:t>
      </w:r>
      <w:r>
        <w:t>не</w:t>
      </w:r>
      <w:r>
        <w:rPr>
          <w:spacing w:val="-14"/>
        </w:rPr>
        <w:t xml:space="preserve"> </w:t>
      </w:r>
      <w:r>
        <w:t>позволял</w:t>
      </w:r>
      <w:r>
        <w:rPr>
          <w:spacing w:val="-14"/>
        </w:rPr>
        <w:t xml:space="preserve"> </w:t>
      </w:r>
      <w:r>
        <w:t>использовать</w:t>
      </w:r>
      <w:r>
        <w:rPr>
          <w:spacing w:val="-14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поиска</w:t>
      </w:r>
      <w:r>
        <w:rPr>
          <w:spacing w:val="-14"/>
        </w:rPr>
        <w:t xml:space="preserve"> </w:t>
      </w:r>
      <w:r>
        <w:t>генетических</w:t>
      </w:r>
      <w:r>
        <w:rPr>
          <w:spacing w:val="-14"/>
        </w:rPr>
        <w:t xml:space="preserve"> </w:t>
      </w:r>
      <w:r>
        <w:t>вариантов</w:t>
      </w:r>
      <w:r>
        <w:rPr>
          <w:spacing w:val="-14"/>
        </w:rPr>
        <w:t xml:space="preserve"> </w:t>
      </w:r>
      <w:r>
        <w:t>невыравненные</w:t>
      </w:r>
    </w:p>
    <w:p w14:paraId="36757796" w14:textId="77777777" w:rsidR="00147D99" w:rsidRDefault="00CE5153">
      <w:pPr>
        <w:pStyle w:val="a5"/>
        <w:spacing w:before="12"/>
        <w:ind w:left="400"/>
      </w:pPr>
      <w:r>
        <w:t>химерные части и адаптеры.</w:t>
      </w:r>
    </w:p>
    <w:p w14:paraId="537980DF" w14:textId="77777777" w:rsidR="00147D99" w:rsidRDefault="00CE5153">
      <w:pPr>
        <w:pStyle w:val="a5"/>
        <w:spacing w:before="13"/>
        <w:ind w:left="759"/>
      </w:pPr>
      <w:r>
        <w:lastRenderedPageBreak/>
        <w:t>Как и в случае с BaseRecalibrator, HaplotypeCaller поддаётся внешнему распараллеливанию[</w:t>
      </w:r>
      <w:hyperlink w:anchor="_bookmark94">
        <w:r>
          <w:rPr>
            <w:color w:val="003052"/>
          </w:rPr>
          <w:t>66</w:t>
        </w:r>
      </w:hyperlink>
      <w:r>
        <w:t>].</w:t>
      </w:r>
    </w:p>
    <w:p w14:paraId="7751BA82" w14:textId="77777777" w:rsidR="00147D99" w:rsidRDefault="00CE5153">
      <w:pPr>
        <w:pStyle w:val="a5"/>
        <w:spacing w:before="13" w:line="252" w:lineRule="auto"/>
        <w:ind w:left="400"/>
      </w:pPr>
      <w:r>
        <w:t>Мы</w:t>
      </w:r>
      <w:r>
        <w:rPr>
          <w:spacing w:val="-26"/>
        </w:rPr>
        <w:t xml:space="preserve"> </w:t>
      </w:r>
      <w:r>
        <w:t>также</w:t>
      </w:r>
      <w:r>
        <w:rPr>
          <w:spacing w:val="-26"/>
        </w:rPr>
        <w:t xml:space="preserve"> </w:t>
      </w:r>
      <w:r>
        <w:t>осуществили</w:t>
      </w:r>
      <w:r>
        <w:rPr>
          <w:spacing w:val="-26"/>
        </w:rPr>
        <w:t xml:space="preserve"> </w:t>
      </w:r>
      <w:r>
        <w:t>параллелизацию</w:t>
      </w:r>
      <w:r>
        <w:rPr>
          <w:spacing w:val="-26"/>
        </w:rPr>
        <w:t xml:space="preserve"> </w:t>
      </w:r>
      <w:r>
        <w:t>с</w:t>
      </w:r>
      <w:r>
        <w:rPr>
          <w:spacing w:val="-26"/>
        </w:rPr>
        <w:t xml:space="preserve"> </w:t>
      </w:r>
      <w:r>
        <w:t>помощью</w:t>
      </w:r>
      <w:r>
        <w:rPr>
          <w:spacing w:val="-26"/>
        </w:rPr>
        <w:t xml:space="preserve"> </w:t>
      </w:r>
      <w:r>
        <w:t>сочетания</w:t>
      </w:r>
      <w:r>
        <w:rPr>
          <w:spacing w:val="-26"/>
        </w:rPr>
        <w:t xml:space="preserve"> </w:t>
      </w:r>
      <w:r>
        <w:t>subprocess</w:t>
      </w:r>
      <w:r>
        <w:rPr>
          <w:spacing w:val="-26"/>
        </w:rPr>
        <w:t xml:space="preserve"> </w:t>
      </w:r>
      <w:r>
        <w:t>и</w:t>
      </w:r>
      <w:r>
        <w:rPr>
          <w:spacing w:val="-25"/>
        </w:rPr>
        <w:t xml:space="preserve"> </w:t>
      </w:r>
      <w:r>
        <w:t xml:space="preserve">multiprocessing, достигнув 10–12-кратного ускорения по сравнению с </w:t>
      </w:r>
      <w:r>
        <w:rPr>
          <w:spacing w:val="-3"/>
        </w:rPr>
        <w:t xml:space="preserve">запуском </w:t>
      </w:r>
      <w:r>
        <w:t xml:space="preserve">на </w:t>
      </w:r>
      <w:r>
        <w:rPr>
          <w:spacing w:val="-3"/>
        </w:rPr>
        <w:t>одном</w:t>
      </w:r>
      <w:r>
        <w:rPr>
          <w:spacing w:val="-27"/>
        </w:rPr>
        <w:t xml:space="preserve"> </w:t>
      </w:r>
      <w:r>
        <w:t>потоке.</w:t>
      </w:r>
    </w:p>
    <w:p w14:paraId="156D02B8" w14:textId="77777777" w:rsidR="00147D99" w:rsidRDefault="00147D99">
      <w:pPr>
        <w:pStyle w:val="a5"/>
        <w:spacing w:before="2"/>
        <w:rPr>
          <w:sz w:val="23"/>
        </w:rPr>
      </w:pPr>
    </w:p>
    <w:p w14:paraId="120DF921" w14:textId="77777777" w:rsidR="00147D99" w:rsidRDefault="00CE5153">
      <w:pPr>
        <w:tabs>
          <w:tab w:val="left" w:pos="5312"/>
        </w:tabs>
        <w:spacing w:before="89" w:line="252" w:lineRule="auto"/>
        <w:ind w:left="400" w:right="1375"/>
        <w:rPr>
          <w:sz w:val="24"/>
        </w:rPr>
      </w:pPr>
      <w:r>
        <w:rPr>
          <w:b/>
          <w:sz w:val="24"/>
        </w:rPr>
        <w:t>Рекалибровка и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ранжирование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вариантов.</w:t>
      </w:r>
      <w:r>
        <w:rPr>
          <w:b/>
          <w:sz w:val="24"/>
        </w:rPr>
        <w:tab/>
      </w:r>
      <w:r>
        <w:rPr>
          <w:sz w:val="24"/>
        </w:rPr>
        <w:t xml:space="preserve">В </w:t>
      </w:r>
      <w:r>
        <w:rPr>
          <w:spacing w:val="-7"/>
          <w:sz w:val="24"/>
        </w:rPr>
        <w:t xml:space="preserve">GATK </w:t>
      </w:r>
      <w:r>
        <w:rPr>
          <w:sz w:val="24"/>
        </w:rPr>
        <w:t>также присутствуют инструменты для рекалибровки и ранжирования вариантов, с использованием моделей</w:t>
      </w:r>
      <w:r>
        <w:rPr>
          <w:spacing w:val="4"/>
          <w:sz w:val="24"/>
        </w:rPr>
        <w:t xml:space="preserve"> </w:t>
      </w:r>
      <w:r>
        <w:rPr>
          <w:sz w:val="24"/>
        </w:rPr>
        <w:t>ма</w:t>
      </w:r>
      <w:r>
        <w:t>шинного обучения и баз данных с частыми вариантами (CNNScoreVariants и FilterVariantTranches).</w:t>
      </w:r>
    </w:p>
    <w:p w14:paraId="3D1B27E0" w14:textId="77777777" w:rsidR="00147D99" w:rsidRDefault="00CE5153">
      <w:pPr>
        <w:pStyle w:val="a5"/>
        <w:spacing w:before="13" w:line="252" w:lineRule="auto"/>
        <w:ind w:left="400" w:right="1414" w:firstLine="358"/>
        <w:jc w:val="both"/>
      </w:pPr>
      <w:r>
        <w:t xml:space="preserve">Анализ показал, что при наличии этапа рекалибровки вариантов время обработки </w:t>
      </w:r>
      <w:r>
        <w:rPr>
          <w:spacing w:val="-3"/>
        </w:rPr>
        <w:t xml:space="preserve">результатов </w:t>
      </w:r>
      <w:r>
        <w:t>секвенирования увеличивается почти вдвое. Между тем, рекалибровка и ранжирование</w:t>
      </w:r>
      <w:r>
        <w:rPr>
          <w:spacing w:val="-25"/>
        </w:rPr>
        <w:t xml:space="preserve"> </w:t>
      </w:r>
      <w:r>
        <w:t>с</w:t>
      </w:r>
      <w:r>
        <w:rPr>
          <w:spacing w:val="-24"/>
        </w:rPr>
        <w:t xml:space="preserve"> </w:t>
      </w:r>
      <w:r>
        <w:t>помощью</w:t>
      </w:r>
      <w:r>
        <w:rPr>
          <w:spacing w:val="-24"/>
        </w:rPr>
        <w:t xml:space="preserve"> </w:t>
      </w:r>
      <w:r>
        <w:t>инструментов</w:t>
      </w:r>
      <w:r>
        <w:rPr>
          <w:spacing w:val="-24"/>
        </w:rPr>
        <w:t xml:space="preserve"> </w:t>
      </w:r>
      <w:r>
        <w:rPr>
          <w:spacing w:val="-7"/>
        </w:rPr>
        <w:t>GATK</w:t>
      </w:r>
      <w:r>
        <w:rPr>
          <w:spacing w:val="-24"/>
        </w:rPr>
        <w:t xml:space="preserve"> </w:t>
      </w:r>
      <w:r>
        <w:t>не</w:t>
      </w:r>
      <w:r>
        <w:rPr>
          <w:spacing w:val="-24"/>
        </w:rPr>
        <w:t xml:space="preserve"> </w:t>
      </w:r>
      <w:r>
        <w:t>исключает</w:t>
      </w:r>
      <w:r>
        <w:rPr>
          <w:spacing w:val="-24"/>
        </w:rPr>
        <w:t xml:space="preserve"> </w:t>
      </w:r>
      <w:r>
        <w:t>необходимость</w:t>
      </w:r>
      <w:r>
        <w:rPr>
          <w:spacing w:val="-24"/>
        </w:rPr>
        <w:t xml:space="preserve"> </w:t>
      </w:r>
      <w:r>
        <w:t>проверки вариантов вручную. Таким образом, от этого этапа решено было</w:t>
      </w:r>
      <w:r>
        <w:rPr>
          <w:spacing w:val="-37"/>
        </w:rPr>
        <w:t xml:space="preserve"> </w:t>
      </w:r>
      <w:r>
        <w:t>отказаться.</w:t>
      </w:r>
    </w:p>
    <w:p w14:paraId="55D5A1C1" w14:textId="77777777" w:rsidR="00147D99" w:rsidRDefault="00147D99">
      <w:pPr>
        <w:pStyle w:val="a5"/>
        <w:spacing w:before="8"/>
        <w:rPr>
          <w:sz w:val="30"/>
        </w:rPr>
      </w:pPr>
    </w:p>
    <w:p w14:paraId="7FAB39BC" w14:textId="77777777" w:rsidR="00147D99" w:rsidRDefault="00CE5153">
      <w:pPr>
        <w:pStyle w:val="a5"/>
        <w:tabs>
          <w:tab w:val="left" w:pos="3086"/>
        </w:tabs>
        <w:spacing w:line="252" w:lineRule="auto"/>
        <w:ind w:left="400" w:right="1375"/>
      </w:pPr>
      <w:r>
        <w:rPr>
          <w:b/>
        </w:rPr>
        <w:t>Аннотация</w:t>
      </w:r>
      <w:r>
        <w:rPr>
          <w:b/>
          <w:spacing w:val="-23"/>
        </w:rPr>
        <w:t xml:space="preserve"> </w:t>
      </w:r>
      <w:r>
        <w:rPr>
          <w:b/>
        </w:rPr>
        <w:t>вариантов.</w:t>
      </w:r>
      <w:r>
        <w:rPr>
          <w:b/>
        </w:rPr>
        <w:tab/>
      </w:r>
      <w:r>
        <w:t>Аннотация</w:t>
      </w:r>
      <w:r>
        <w:rPr>
          <w:spacing w:val="-27"/>
        </w:rPr>
        <w:t xml:space="preserve"> </w:t>
      </w:r>
      <w:r>
        <w:t>вариантов</w:t>
      </w:r>
      <w:r>
        <w:rPr>
          <w:spacing w:val="-27"/>
        </w:rPr>
        <w:t xml:space="preserve"> </w:t>
      </w:r>
      <w:r>
        <w:t>производилась</w:t>
      </w:r>
      <w:r>
        <w:rPr>
          <w:spacing w:val="-27"/>
        </w:rPr>
        <w:t xml:space="preserve"> </w:t>
      </w:r>
      <w:r>
        <w:t>вначале</w:t>
      </w:r>
      <w:r>
        <w:rPr>
          <w:spacing w:val="-27"/>
        </w:rPr>
        <w:t xml:space="preserve"> </w:t>
      </w:r>
      <w:r>
        <w:t>с</w:t>
      </w:r>
      <w:r>
        <w:rPr>
          <w:spacing w:val="-27"/>
        </w:rPr>
        <w:t xml:space="preserve"> </w:t>
      </w:r>
      <w:r>
        <w:t>помощью</w:t>
      </w:r>
      <w:r>
        <w:rPr>
          <w:spacing w:val="-27"/>
        </w:rPr>
        <w:t xml:space="preserve"> </w:t>
      </w:r>
      <w:r>
        <w:t>инструмента Ensembl VEP[</w:t>
      </w:r>
      <w:hyperlink w:anchor="_bookmark97">
        <w:r>
          <w:rPr>
            <w:color w:val="003052"/>
          </w:rPr>
          <w:t>69</w:t>
        </w:r>
      </w:hyperlink>
      <w:r>
        <w:t>], затем мы мигрировали на</w:t>
      </w:r>
      <w:r>
        <w:rPr>
          <w:spacing w:val="-14"/>
        </w:rPr>
        <w:t xml:space="preserve"> </w:t>
      </w:r>
      <w:r>
        <w:rPr>
          <w:spacing w:val="-4"/>
        </w:rPr>
        <w:t>ANNOVAR[</w:t>
      </w:r>
      <w:hyperlink w:anchor="_bookmark98">
        <w:r>
          <w:rPr>
            <w:color w:val="003052"/>
            <w:spacing w:val="-4"/>
          </w:rPr>
          <w:t>70</w:t>
        </w:r>
      </w:hyperlink>
      <w:r>
        <w:rPr>
          <w:spacing w:val="-4"/>
        </w:rPr>
        <w:t>].</w:t>
      </w:r>
    </w:p>
    <w:p w14:paraId="66D2CC38" w14:textId="77777777" w:rsidR="00147D99" w:rsidRDefault="00CE5153">
      <w:pPr>
        <w:pStyle w:val="a5"/>
        <w:spacing w:line="274" w:lineRule="exact"/>
        <w:ind w:left="759"/>
      </w:pPr>
      <w:r>
        <w:t>Используемые базы данных:</w:t>
      </w:r>
    </w:p>
    <w:p w14:paraId="3FF161FA" w14:textId="77777777" w:rsidR="00147D99" w:rsidRDefault="00147D99">
      <w:pPr>
        <w:pStyle w:val="a5"/>
        <w:spacing w:before="7"/>
        <w:rPr>
          <w:sz w:val="23"/>
        </w:rPr>
      </w:pPr>
    </w:p>
    <w:p w14:paraId="2A48814C" w14:textId="77777777" w:rsidR="00147D99" w:rsidRPr="00CE5153" w:rsidRDefault="00CE5153">
      <w:pPr>
        <w:pStyle w:val="aa"/>
        <w:numPr>
          <w:ilvl w:val="1"/>
          <w:numId w:val="7"/>
        </w:numPr>
        <w:tabs>
          <w:tab w:val="left" w:pos="999"/>
        </w:tabs>
        <w:spacing w:before="1"/>
        <w:ind w:hanging="300"/>
        <w:jc w:val="left"/>
        <w:rPr>
          <w:sz w:val="24"/>
          <w:lang w:val="en-US"/>
        </w:rPr>
      </w:pPr>
      <w:r w:rsidRPr="00CE5153">
        <w:rPr>
          <w:sz w:val="24"/>
          <w:lang w:val="en-US"/>
        </w:rPr>
        <w:t>Human Gene Mutation Database</w:t>
      </w:r>
      <w:r w:rsidRPr="00CE5153">
        <w:rPr>
          <w:spacing w:val="-6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(HGMD®)[</w:t>
      </w:r>
      <w:hyperlink w:anchor="_bookmark79">
        <w:r w:rsidRPr="00CE5153">
          <w:rPr>
            <w:color w:val="003052"/>
            <w:sz w:val="24"/>
            <w:lang w:val="en-US"/>
          </w:rPr>
          <w:t>51</w:t>
        </w:r>
      </w:hyperlink>
      <w:r w:rsidRPr="00CE5153">
        <w:rPr>
          <w:sz w:val="24"/>
          <w:lang w:val="en-US"/>
        </w:rPr>
        <w:t>]</w:t>
      </w:r>
    </w:p>
    <w:p w14:paraId="3A951368" w14:textId="77777777" w:rsidR="00147D99" w:rsidRPr="00CE5153" w:rsidRDefault="00CE5153">
      <w:pPr>
        <w:pStyle w:val="aa"/>
        <w:numPr>
          <w:ilvl w:val="1"/>
          <w:numId w:val="7"/>
        </w:numPr>
        <w:tabs>
          <w:tab w:val="left" w:pos="999"/>
        </w:tabs>
        <w:spacing w:before="212"/>
        <w:ind w:hanging="300"/>
        <w:jc w:val="left"/>
        <w:rPr>
          <w:sz w:val="24"/>
          <w:lang w:val="en-US"/>
        </w:rPr>
      </w:pPr>
      <w:r w:rsidRPr="00CE5153">
        <w:rPr>
          <w:sz w:val="24"/>
          <w:lang w:val="en-US"/>
        </w:rPr>
        <w:t>Online Mendelian Inheritance in Man</w:t>
      </w:r>
      <w:r w:rsidRPr="00CE5153">
        <w:rPr>
          <w:spacing w:val="-7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(OMIM®)[</w:t>
      </w:r>
      <w:hyperlink w:anchor="_bookmark37">
        <w:r w:rsidRPr="00CE5153">
          <w:rPr>
            <w:color w:val="003052"/>
            <w:sz w:val="24"/>
            <w:lang w:val="en-US"/>
          </w:rPr>
          <w:t>9</w:t>
        </w:r>
      </w:hyperlink>
      <w:r w:rsidRPr="00CE5153">
        <w:rPr>
          <w:sz w:val="24"/>
          <w:lang w:val="en-US"/>
        </w:rPr>
        <w:t>]</w:t>
      </w:r>
    </w:p>
    <w:p w14:paraId="04164B9C" w14:textId="77777777" w:rsidR="00147D99" w:rsidRPr="00CE5153" w:rsidRDefault="00CE5153">
      <w:pPr>
        <w:pStyle w:val="aa"/>
        <w:numPr>
          <w:ilvl w:val="1"/>
          <w:numId w:val="7"/>
        </w:numPr>
        <w:tabs>
          <w:tab w:val="left" w:pos="999"/>
        </w:tabs>
        <w:spacing w:before="212"/>
        <w:ind w:hanging="300"/>
        <w:jc w:val="left"/>
        <w:rPr>
          <w:sz w:val="24"/>
          <w:lang w:val="en-US"/>
        </w:rPr>
      </w:pPr>
      <w:r w:rsidRPr="00CE5153">
        <w:rPr>
          <w:sz w:val="24"/>
          <w:lang w:val="en-US"/>
        </w:rPr>
        <w:t>GeneCards®: The Human Gene Database —</w:t>
      </w:r>
      <w:r w:rsidRPr="00CE5153">
        <w:rPr>
          <w:spacing w:val="-14"/>
          <w:sz w:val="24"/>
          <w:lang w:val="en-US"/>
        </w:rPr>
        <w:t xml:space="preserve"> </w:t>
      </w:r>
      <w:hyperlink r:id="rId51">
        <w:r w:rsidRPr="00CE5153">
          <w:rPr>
            <w:color w:val="003052"/>
            <w:sz w:val="24"/>
            <w:lang w:val="en-US"/>
          </w:rPr>
          <w:t>https://www.genecards.org/</w:t>
        </w:r>
      </w:hyperlink>
    </w:p>
    <w:p w14:paraId="665F5671" w14:textId="77777777" w:rsidR="00147D99" w:rsidRPr="00CE5153" w:rsidRDefault="00CE5153">
      <w:pPr>
        <w:pStyle w:val="aa"/>
        <w:numPr>
          <w:ilvl w:val="1"/>
          <w:numId w:val="7"/>
        </w:numPr>
        <w:tabs>
          <w:tab w:val="left" w:pos="999"/>
        </w:tabs>
        <w:spacing w:before="212"/>
        <w:ind w:hanging="300"/>
        <w:jc w:val="left"/>
        <w:rPr>
          <w:sz w:val="24"/>
          <w:lang w:val="en-US"/>
        </w:rPr>
      </w:pPr>
      <w:r w:rsidRPr="00CE5153">
        <w:rPr>
          <w:spacing w:val="-4"/>
          <w:sz w:val="24"/>
          <w:lang w:val="en-US"/>
        </w:rPr>
        <w:t xml:space="preserve">ClinVar </w:t>
      </w:r>
      <w:r w:rsidRPr="00CE5153">
        <w:rPr>
          <w:sz w:val="24"/>
          <w:lang w:val="en-US"/>
        </w:rPr>
        <w:t>—</w:t>
      </w:r>
      <w:r w:rsidRPr="00CE5153">
        <w:rPr>
          <w:spacing w:val="1"/>
          <w:sz w:val="24"/>
          <w:lang w:val="en-US"/>
        </w:rPr>
        <w:t xml:space="preserve"> </w:t>
      </w:r>
      <w:hyperlink r:id="rId52">
        <w:r w:rsidRPr="00CE5153">
          <w:rPr>
            <w:color w:val="003052"/>
            <w:sz w:val="24"/>
            <w:lang w:val="en-US"/>
          </w:rPr>
          <w:t>https://www.ncbi.nlm.nih.gov/clinvar/</w:t>
        </w:r>
      </w:hyperlink>
    </w:p>
    <w:p w14:paraId="728424C9" w14:textId="77777777" w:rsidR="00147D99" w:rsidRPr="00CE5153" w:rsidRDefault="00CE5153">
      <w:pPr>
        <w:pStyle w:val="aa"/>
        <w:numPr>
          <w:ilvl w:val="1"/>
          <w:numId w:val="7"/>
        </w:numPr>
        <w:tabs>
          <w:tab w:val="left" w:pos="716"/>
        </w:tabs>
        <w:spacing w:before="89"/>
        <w:ind w:left="715" w:hanging="300"/>
        <w:jc w:val="left"/>
        <w:rPr>
          <w:sz w:val="24"/>
          <w:lang w:val="en-US"/>
        </w:rPr>
      </w:pPr>
      <w:r w:rsidRPr="00CE5153">
        <w:rPr>
          <w:sz w:val="24"/>
          <w:lang w:val="en-US"/>
        </w:rPr>
        <w:t>dbSNP —</w:t>
      </w:r>
      <w:r w:rsidRPr="00CE5153">
        <w:rPr>
          <w:spacing w:val="-3"/>
          <w:sz w:val="24"/>
          <w:lang w:val="en-US"/>
        </w:rPr>
        <w:t xml:space="preserve"> </w:t>
      </w:r>
      <w:hyperlink r:id="rId53">
        <w:r w:rsidRPr="00CE5153">
          <w:rPr>
            <w:color w:val="003052"/>
            <w:sz w:val="24"/>
            <w:lang w:val="en-US"/>
          </w:rPr>
          <w:t>https://www.ncbi.nlm.nih.gov/snp/</w:t>
        </w:r>
      </w:hyperlink>
    </w:p>
    <w:p w14:paraId="528416E6" w14:textId="77777777" w:rsidR="00147D99" w:rsidRDefault="00CE5153">
      <w:pPr>
        <w:pStyle w:val="aa"/>
        <w:numPr>
          <w:ilvl w:val="1"/>
          <w:numId w:val="7"/>
        </w:numPr>
        <w:tabs>
          <w:tab w:val="left" w:pos="716"/>
        </w:tabs>
        <w:spacing w:before="212"/>
        <w:ind w:left="715" w:hanging="300"/>
        <w:jc w:val="left"/>
        <w:rPr>
          <w:sz w:val="24"/>
        </w:rPr>
      </w:pPr>
      <w:r>
        <w:rPr>
          <w:sz w:val="24"/>
        </w:rPr>
        <w:t>Genome Aggregation Database</w:t>
      </w:r>
      <w:r>
        <w:rPr>
          <w:spacing w:val="-5"/>
          <w:sz w:val="24"/>
        </w:rPr>
        <w:t xml:space="preserve"> </w:t>
      </w:r>
      <w:r>
        <w:rPr>
          <w:sz w:val="24"/>
        </w:rPr>
        <w:t>(gnomAD)[</w:t>
      </w:r>
      <w:hyperlink w:anchor="_bookmark75">
        <w:r>
          <w:rPr>
            <w:color w:val="003052"/>
            <w:sz w:val="24"/>
          </w:rPr>
          <w:t>47</w:t>
        </w:r>
      </w:hyperlink>
      <w:r>
        <w:rPr>
          <w:sz w:val="24"/>
        </w:rPr>
        <w:t>]</w:t>
      </w:r>
    </w:p>
    <w:p w14:paraId="306F5457" w14:textId="77777777" w:rsidR="00147D99" w:rsidRPr="00CE5153" w:rsidRDefault="00CE5153">
      <w:pPr>
        <w:pStyle w:val="aa"/>
        <w:numPr>
          <w:ilvl w:val="1"/>
          <w:numId w:val="7"/>
        </w:numPr>
        <w:tabs>
          <w:tab w:val="left" w:pos="716"/>
        </w:tabs>
        <w:spacing w:before="212"/>
        <w:ind w:left="715" w:hanging="300"/>
        <w:jc w:val="left"/>
        <w:rPr>
          <w:sz w:val="24"/>
          <w:lang w:val="en-US"/>
        </w:rPr>
      </w:pPr>
      <w:r w:rsidRPr="00CE5153">
        <w:rPr>
          <w:sz w:val="24"/>
          <w:lang w:val="en-US"/>
        </w:rPr>
        <w:t>1000 Genomes Project —</w:t>
      </w:r>
      <w:r w:rsidRPr="00CE5153">
        <w:rPr>
          <w:spacing w:val="-7"/>
          <w:sz w:val="24"/>
          <w:lang w:val="en-US"/>
        </w:rPr>
        <w:t xml:space="preserve"> </w:t>
      </w:r>
      <w:hyperlink r:id="rId54">
        <w:r w:rsidRPr="00CE5153">
          <w:rPr>
            <w:color w:val="003052"/>
            <w:sz w:val="24"/>
            <w:lang w:val="en-US"/>
          </w:rPr>
          <w:t>https://www.internationalgenome.org/</w:t>
        </w:r>
      </w:hyperlink>
    </w:p>
    <w:p w14:paraId="3A035ED4" w14:textId="77777777" w:rsidR="00147D99" w:rsidRPr="00CE5153" w:rsidRDefault="00CE5153">
      <w:pPr>
        <w:pStyle w:val="aa"/>
        <w:numPr>
          <w:ilvl w:val="1"/>
          <w:numId w:val="7"/>
        </w:numPr>
        <w:tabs>
          <w:tab w:val="left" w:pos="716"/>
        </w:tabs>
        <w:spacing w:before="212"/>
        <w:ind w:left="715" w:hanging="300"/>
        <w:jc w:val="left"/>
        <w:rPr>
          <w:sz w:val="24"/>
          <w:lang w:val="en-US"/>
        </w:rPr>
      </w:pPr>
      <w:r w:rsidRPr="00CE5153">
        <w:rPr>
          <w:sz w:val="24"/>
          <w:lang w:val="en-US"/>
        </w:rPr>
        <w:t>Great Middle East allele frequencies</w:t>
      </w:r>
      <w:r w:rsidRPr="00CE5153">
        <w:rPr>
          <w:spacing w:val="-7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(GME)[</w:t>
      </w:r>
      <w:hyperlink w:anchor="_bookmark76">
        <w:r w:rsidRPr="00CE5153">
          <w:rPr>
            <w:color w:val="003052"/>
            <w:sz w:val="24"/>
            <w:lang w:val="en-US"/>
          </w:rPr>
          <w:t>48</w:t>
        </w:r>
      </w:hyperlink>
      <w:r w:rsidRPr="00CE5153">
        <w:rPr>
          <w:sz w:val="24"/>
          <w:lang w:val="en-US"/>
        </w:rPr>
        <w:t>]</w:t>
      </w:r>
    </w:p>
    <w:p w14:paraId="2E59C0F6" w14:textId="77777777" w:rsidR="00147D99" w:rsidRDefault="00CE5153">
      <w:pPr>
        <w:pStyle w:val="aa"/>
        <w:numPr>
          <w:ilvl w:val="1"/>
          <w:numId w:val="7"/>
        </w:numPr>
        <w:tabs>
          <w:tab w:val="left" w:pos="716"/>
        </w:tabs>
        <w:spacing w:before="213"/>
        <w:ind w:left="715" w:hanging="300"/>
        <w:jc w:val="left"/>
        <w:rPr>
          <w:sz w:val="24"/>
        </w:rPr>
      </w:pPr>
      <w:r>
        <w:rPr>
          <w:sz w:val="24"/>
        </w:rPr>
        <w:t>dbNSFP: Exome</w:t>
      </w:r>
      <w:r>
        <w:rPr>
          <w:spacing w:val="-3"/>
          <w:sz w:val="24"/>
        </w:rPr>
        <w:t xml:space="preserve"> </w:t>
      </w:r>
      <w:r>
        <w:rPr>
          <w:sz w:val="24"/>
        </w:rPr>
        <w:t>Predictions[</w:t>
      </w:r>
      <w:hyperlink w:anchor="_bookmark99">
        <w:r>
          <w:rPr>
            <w:color w:val="003052"/>
            <w:sz w:val="24"/>
          </w:rPr>
          <w:t>71</w:t>
        </w:r>
      </w:hyperlink>
      <w:r>
        <w:rPr>
          <w:sz w:val="24"/>
        </w:rPr>
        <w:t>]</w:t>
      </w:r>
    </w:p>
    <w:p w14:paraId="444C5DF5" w14:textId="77777777" w:rsidR="00147D99" w:rsidRDefault="00CE5153">
      <w:pPr>
        <w:pStyle w:val="aa"/>
        <w:numPr>
          <w:ilvl w:val="1"/>
          <w:numId w:val="7"/>
        </w:numPr>
        <w:tabs>
          <w:tab w:val="left" w:pos="716"/>
        </w:tabs>
        <w:spacing w:before="212"/>
        <w:ind w:left="715" w:hanging="420"/>
        <w:jc w:val="left"/>
        <w:rPr>
          <w:sz w:val="24"/>
        </w:rPr>
      </w:pPr>
      <w:r>
        <w:rPr>
          <w:spacing w:val="-3"/>
          <w:sz w:val="24"/>
        </w:rPr>
        <w:t xml:space="preserve">dbscSNV: </w:t>
      </w:r>
      <w:r>
        <w:rPr>
          <w:sz w:val="24"/>
        </w:rPr>
        <w:t>Splice site</w:t>
      </w:r>
      <w:r>
        <w:rPr>
          <w:spacing w:val="-1"/>
          <w:sz w:val="24"/>
        </w:rPr>
        <w:t xml:space="preserve"> </w:t>
      </w:r>
      <w:r>
        <w:rPr>
          <w:sz w:val="24"/>
        </w:rPr>
        <w:t>prediction[</w:t>
      </w:r>
      <w:hyperlink w:anchor="_bookmark100">
        <w:r>
          <w:rPr>
            <w:color w:val="003052"/>
            <w:sz w:val="24"/>
          </w:rPr>
          <w:t>72</w:t>
        </w:r>
      </w:hyperlink>
      <w:r>
        <w:rPr>
          <w:sz w:val="24"/>
        </w:rPr>
        <w:t>]</w:t>
      </w:r>
    </w:p>
    <w:p w14:paraId="40BD4982" w14:textId="77777777" w:rsidR="00147D99" w:rsidRDefault="00CE5153">
      <w:pPr>
        <w:pStyle w:val="aa"/>
        <w:numPr>
          <w:ilvl w:val="1"/>
          <w:numId w:val="7"/>
        </w:numPr>
        <w:tabs>
          <w:tab w:val="left" w:pos="716"/>
        </w:tabs>
        <w:spacing w:before="212"/>
        <w:ind w:left="715" w:hanging="411"/>
        <w:jc w:val="left"/>
        <w:rPr>
          <w:sz w:val="24"/>
        </w:rPr>
      </w:pPr>
      <w:r>
        <w:rPr>
          <w:sz w:val="24"/>
        </w:rPr>
        <w:t>RegSNPIntron: intronic SNVs</w:t>
      </w:r>
      <w:r>
        <w:rPr>
          <w:spacing w:val="-4"/>
          <w:sz w:val="24"/>
        </w:rPr>
        <w:t xml:space="preserve"> </w:t>
      </w:r>
      <w:r>
        <w:rPr>
          <w:sz w:val="24"/>
        </w:rPr>
        <w:t>prediction[</w:t>
      </w:r>
      <w:hyperlink w:anchor="_bookmark101">
        <w:r>
          <w:rPr>
            <w:color w:val="003052"/>
            <w:sz w:val="24"/>
          </w:rPr>
          <w:t>73</w:t>
        </w:r>
      </w:hyperlink>
      <w:r>
        <w:rPr>
          <w:sz w:val="24"/>
        </w:rPr>
        <w:t>]</w:t>
      </w:r>
    </w:p>
    <w:p w14:paraId="38B9E156" w14:textId="77777777" w:rsidR="00147D99" w:rsidRDefault="00147D99">
      <w:pPr>
        <w:pStyle w:val="a5"/>
        <w:spacing w:before="1"/>
        <w:rPr>
          <w:sz w:val="32"/>
        </w:rPr>
      </w:pPr>
    </w:p>
    <w:p w14:paraId="4E06634D" w14:textId="77777777" w:rsidR="00147D99" w:rsidRDefault="00CE5153">
      <w:pPr>
        <w:tabs>
          <w:tab w:val="left" w:pos="4457"/>
        </w:tabs>
        <w:spacing w:before="1" w:line="252" w:lineRule="auto"/>
        <w:ind w:left="117" w:right="1668"/>
        <w:rPr>
          <w:sz w:val="24"/>
        </w:rPr>
      </w:pPr>
      <w:r>
        <w:rPr>
          <w:b/>
          <w:sz w:val="24"/>
        </w:rPr>
        <w:t>Фильтрация</w:t>
      </w:r>
      <w:r>
        <w:rPr>
          <w:b/>
          <w:spacing w:val="-28"/>
          <w:sz w:val="24"/>
        </w:rPr>
        <w:t xml:space="preserve"> </w:t>
      </w:r>
      <w:r>
        <w:rPr>
          <w:b/>
          <w:sz w:val="24"/>
        </w:rPr>
        <w:t>генетических</w:t>
      </w:r>
      <w:r>
        <w:rPr>
          <w:b/>
          <w:spacing w:val="-28"/>
          <w:sz w:val="24"/>
        </w:rPr>
        <w:t xml:space="preserve"> </w:t>
      </w:r>
      <w:r>
        <w:rPr>
          <w:b/>
          <w:sz w:val="24"/>
        </w:rPr>
        <w:t>вариантов.</w:t>
      </w:r>
      <w:r>
        <w:rPr>
          <w:b/>
          <w:sz w:val="24"/>
        </w:rPr>
        <w:tab/>
      </w:r>
      <w:r>
        <w:rPr>
          <w:sz w:val="24"/>
        </w:rPr>
        <w:t>Аннотации</w:t>
      </w:r>
      <w:r>
        <w:rPr>
          <w:spacing w:val="-25"/>
          <w:sz w:val="24"/>
        </w:rPr>
        <w:t xml:space="preserve"> </w:t>
      </w:r>
      <w:r>
        <w:rPr>
          <w:sz w:val="24"/>
        </w:rPr>
        <w:t>были</w:t>
      </w:r>
      <w:r>
        <w:rPr>
          <w:spacing w:val="-25"/>
          <w:sz w:val="24"/>
        </w:rPr>
        <w:t xml:space="preserve"> </w:t>
      </w:r>
      <w:r>
        <w:rPr>
          <w:sz w:val="24"/>
        </w:rPr>
        <w:t>агрегированы</w:t>
      </w:r>
      <w:r>
        <w:rPr>
          <w:spacing w:val="-26"/>
          <w:sz w:val="24"/>
        </w:rPr>
        <w:t xml:space="preserve"> </w:t>
      </w:r>
      <w:r>
        <w:rPr>
          <w:sz w:val="24"/>
        </w:rPr>
        <w:t>для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 xml:space="preserve">удобства </w:t>
      </w:r>
      <w:r>
        <w:rPr>
          <w:sz w:val="24"/>
        </w:rPr>
        <w:t>использования. Так, агрегации</w:t>
      </w:r>
      <w:r>
        <w:rPr>
          <w:spacing w:val="-6"/>
          <w:sz w:val="24"/>
        </w:rPr>
        <w:t xml:space="preserve"> </w:t>
      </w:r>
      <w:r>
        <w:rPr>
          <w:sz w:val="24"/>
        </w:rPr>
        <w:t>подверглись:</w:t>
      </w:r>
    </w:p>
    <w:p w14:paraId="661C709D" w14:textId="77777777" w:rsidR="00147D99" w:rsidRDefault="00147D99">
      <w:pPr>
        <w:pStyle w:val="a5"/>
        <w:spacing w:before="4"/>
        <w:rPr>
          <w:sz w:val="22"/>
        </w:rPr>
      </w:pPr>
    </w:p>
    <w:p w14:paraId="6C192999" w14:textId="77777777" w:rsidR="00147D99" w:rsidRDefault="00CE5153">
      <w:pPr>
        <w:pStyle w:val="aa"/>
        <w:numPr>
          <w:ilvl w:val="2"/>
          <w:numId w:val="13"/>
        </w:numPr>
        <w:tabs>
          <w:tab w:val="left" w:pos="716"/>
        </w:tabs>
        <w:ind w:left="715" w:hanging="205"/>
        <w:jc w:val="left"/>
        <w:rPr>
          <w:sz w:val="24"/>
        </w:rPr>
      </w:pPr>
      <w:r>
        <w:rPr>
          <w:sz w:val="24"/>
        </w:rPr>
        <w:t xml:space="preserve">Имена генов по разным </w:t>
      </w:r>
      <w:r>
        <w:rPr>
          <w:spacing w:val="-5"/>
          <w:sz w:val="24"/>
        </w:rPr>
        <w:t xml:space="preserve">БД </w:t>
      </w:r>
      <w:r>
        <w:rPr>
          <w:spacing w:val="-24"/>
          <w:sz w:val="24"/>
        </w:rPr>
        <w:t xml:space="preserve">–– </w:t>
      </w:r>
      <w:r>
        <w:rPr>
          <w:sz w:val="24"/>
        </w:rPr>
        <w:t>для облегчения</w:t>
      </w:r>
      <w:r>
        <w:rPr>
          <w:spacing w:val="-7"/>
          <w:sz w:val="24"/>
        </w:rPr>
        <w:t xml:space="preserve"> </w:t>
      </w:r>
      <w:r>
        <w:rPr>
          <w:sz w:val="24"/>
        </w:rPr>
        <w:t>поиска;</w:t>
      </w:r>
    </w:p>
    <w:p w14:paraId="1C5DC85F" w14:textId="77777777" w:rsidR="00147D99" w:rsidRDefault="00CE5153">
      <w:pPr>
        <w:pStyle w:val="aa"/>
        <w:numPr>
          <w:ilvl w:val="2"/>
          <w:numId w:val="13"/>
        </w:numPr>
        <w:tabs>
          <w:tab w:val="left" w:pos="716"/>
        </w:tabs>
        <w:spacing w:before="212" w:line="252" w:lineRule="auto"/>
        <w:ind w:left="715" w:right="1658"/>
        <w:rPr>
          <w:sz w:val="24"/>
        </w:rPr>
      </w:pPr>
      <w:r>
        <w:rPr>
          <w:sz w:val="24"/>
        </w:rPr>
        <w:t xml:space="preserve">Описания функциональных классов из разных </w:t>
      </w:r>
      <w:r>
        <w:rPr>
          <w:spacing w:val="-5"/>
          <w:sz w:val="24"/>
        </w:rPr>
        <w:t xml:space="preserve">БД </w:t>
      </w:r>
      <w:r>
        <w:rPr>
          <w:spacing w:val="-24"/>
          <w:sz w:val="24"/>
        </w:rPr>
        <w:t xml:space="preserve">–– </w:t>
      </w:r>
      <w:r>
        <w:rPr>
          <w:sz w:val="24"/>
        </w:rPr>
        <w:t>для устранения несоответствий между</w:t>
      </w:r>
      <w:r>
        <w:rPr>
          <w:spacing w:val="-3"/>
          <w:sz w:val="24"/>
        </w:rPr>
        <w:t xml:space="preserve"> </w:t>
      </w:r>
      <w:r>
        <w:rPr>
          <w:sz w:val="24"/>
        </w:rPr>
        <w:t>ними;</w:t>
      </w:r>
    </w:p>
    <w:p w14:paraId="54DCACAB" w14:textId="77777777" w:rsidR="00147D99" w:rsidRDefault="00CE5153">
      <w:pPr>
        <w:pStyle w:val="aa"/>
        <w:numPr>
          <w:ilvl w:val="2"/>
          <w:numId w:val="13"/>
        </w:numPr>
        <w:tabs>
          <w:tab w:val="left" w:pos="716"/>
        </w:tabs>
        <w:spacing w:before="198" w:line="252" w:lineRule="auto"/>
        <w:ind w:left="715" w:right="1017"/>
        <w:rPr>
          <w:sz w:val="24"/>
        </w:rPr>
      </w:pPr>
      <w:r>
        <w:rPr>
          <w:sz w:val="24"/>
        </w:rPr>
        <w:t>Ранги</w:t>
      </w:r>
      <w:r>
        <w:rPr>
          <w:spacing w:val="-36"/>
          <w:sz w:val="24"/>
        </w:rPr>
        <w:t xml:space="preserve"> </w:t>
      </w:r>
      <w:r>
        <w:rPr>
          <w:sz w:val="24"/>
        </w:rPr>
        <w:t>инструментов,</w:t>
      </w:r>
      <w:r>
        <w:rPr>
          <w:spacing w:val="-36"/>
          <w:sz w:val="24"/>
        </w:rPr>
        <w:t xml:space="preserve"> </w:t>
      </w:r>
      <w:r>
        <w:rPr>
          <w:sz w:val="24"/>
        </w:rPr>
        <w:t>предсказывающих</w:t>
      </w:r>
      <w:r>
        <w:rPr>
          <w:spacing w:val="-35"/>
          <w:sz w:val="24"/>
        </w:rPr>
        <w:t xml:space="preserve"> </w:t>
      </w:r>
      <w:r>
        <w:rPr>
          <w:sz w:val="24"/>
        </w:rPr>
        <w:t>патогенность</w:t>
      </w:r>
      <w:r>
        <w:rPr>
          <w:spacing w:val="-36"/>
          <w:sz w:val="24"/>
        </w:rPr>
        <w:t xml:space="preserve"> </w:t>
      </w:r>
      <w:r>
        <w:rPr>
          <w:sz w:val="24"/>
        </w:rPr>
        <w:t>генетического</w:t>
      </w:r>
      <w:r>
        <w:rPr>
          <w:spacing w:val="-35"/>
          <w:sz w:val="24"/>
        </w:rPr>
        <w:t xml:space="preserve"> </w:t>
      </w:r>
      <w:r>
        <w:rPr>
          <w:sz w:val="24"/>
        </w:rPr>
        <w:t>варианта.</w:t>
      </w:r>
      <w:r>
        <w:rPr>
          <w:spacing w:val="-36"/>
          <w:sz w:val="24"/>
        </w:rPr>
        <w:t xml:space="preserve"> </w:t>
      </w:r>
      <w:r>
        <w:rPr>
          <w:sz w:val="24"/>
        </w:rPr>
        <w:t>Трёхранговые системы (патогенный, вероятно патогенный и безвредный) были</w:t>
      </w:r>
      <w:r>
        <w:rPr>
          <w:spacing w:val="5"/>
          <w:sz w:val="24"/>
        </w:rPr>
        <w:t xml:space="preserve"> </w:t>
      </w:r>
      <w:r>
        <w:rPr>
          <w:sz w:val="24"/>
        </w:rPr>
        <w:t>сведены</w:t>
      </w:r>
    </w:p>
    <w:p w14:paraId="30D8F2E4" w14:textId="77777777" w:rsidR="00147D99" w:rsidRDefault="00CE5153">
      <w:pPr>
        <w:pStyle w:val="a5"/>
        <w:spacing w:line="252" w:lineRule="auto"/>
        <w:ind w:left="715" w:right="1657"/>
        <w:jc w:val="both"/>
      </w:pPr>
      <w:r>
        <w:rPr>
          <w:smallCaps/>
          <w:w w:val="90"/>
        </w:rPr>
        <w:t>к</w:t>
      </w:r>
      <w:r>
        <w:rPr>
          <w:spacing w:val="6"/>
        </w:rPr>
        <w:t xml:space="preserve"> </w:t>
      </w:r>
      <w:r>
        <w:rPr>
          <w:w w:val="99"/>
        </w:rPr>
        <w:t>д</w:t>
      </w:r>
      <w:r>
        <w:rPr>
          <w:spacing w:val="-8"/>
          <w:w w:val="99"/>
        </w:rPr>
        <w:t>в</w:t>
      </w:r>
      <w:r>
        <w:rPr>
          <w:w w:val="99"/>
        </w:rPr>
        <w:t>ухран</w:t>
      </w:r>
      <w:r>
        <w:rPr>
          <w:spacing w:val="-6"/>
          <w:w w:val="99"/>
        </w:rPr>
        <w:t>г</w:t>
      </w:r>
      <w:r>
        <w:rPr>
          <w:w w:val="99"/>
        </w:rPr>
        <w:t>о</w:t>
      </w:r>
      <w:r>
        <w:rPr>
          <w:spacing w:val="-2"/>
          <w:w w:val="99"/>
        </w:rPr>
        <w:t>в</w:t>
      </w:r>
      <w:r>
        <w:rPr>
          <w:w w:val="99"/>
        </w:rPr>
        <w:t>ой</w:t>
      </w:r>
      <w:r>
        <w:rPr>
          <w:spacing w:val="5"/>
        </w:rPr>
        <w:t xml:space="preserve"> </w:t>
      </w:r>
      <w:r>
        <w:rPr>
          <w:w w:val="99"/>
        </w:rPr>
        <w:t>(п</w:t>
      </w:r>
      <w:r>
        <w:rPr>
          <w:spacing w:val="-6"/>
          <w:w w:val="99"/>
        </w:rPr>
        <w:t>а</w:t>
      </w:r>
      <w:r>
        <w:rPr>
          <w:spacing w:val="-4"/>
          <w:w w:val="99"/>
        </w:rPr>
        <w:t>т</w:t>
      </w:r>
      <w:r>
        <w:rPr>
          <w:w w:val="99"/>
        </w:rPr>
        <w:t>о</w:t>
      </w:r>
      <w:r>
        <w:rPr>
          <w:spacing w:val="-4"/>
          <w:w w:val="99"/>
        </w:rPr>
        <w:t>г</w:t>
      </w:r>
      <w:r>
        <w:rPr>
          <w:w w:val="99"/>
        </w:rPr>
        <w:t>енный</w:t>
      </w:r>
      <w:r>
        <w:rPr>
          <w:spacing w:val="5"/>
        </w:rPr>
        <w:t xml:space="preserve"> </w:t>
      </w:r>
      <w:r>
        <w:rPr>
          <w:w w:val="99"/>
        </w:rPr>
        <w:t>и</w:t>
      </w:r>
      <w:r>
        <w:rPr>
          <w:spacing w:val="5"/>
        </w:rPr>
        <w:t xml:space="preserve"> </w:t>
      </w:r>
      <w:r>
        <w:rPr>
          <w:spacing w:val="-3"/>
          <w:w w:val="99"/>
        </w:rPr>
        <w:t>б</w:t>
      </w:r>
      <w:r>
        <w:rPr>
          <w:spacing w:val="2"/>
          <w:w w:val="99"/>
        </w:rPr>
        <w:t>е</w:t>
      </w:r>
      <w:r>
        <w:rPr>
          <w:w w:val="99"/>
        </w:rPr>
        <w:t>звр</w:t>
      </w:r>
      <w:r>
        <w:rPr>
          <w:spacing w:val="-3"/>
          <w:w w:val="99"/>
        </w:rPr>
        <w:t>е</w:t>
      </w:r>
      <w:r>
        <w:rPr>
          <w:w w:val="99"/>
        </w:rPr>
        <w:t>дный).</w:t>
      </w:r>
      <w:r>
        <w:rPr>
          <w:spacing w:val="5"/>
        </w:rPr>
        <w:t xml:space="preserve"> </w:t>
      </w:r>
      <w:r>
        <w:rPr>
          <w:spacing w:val="-1"/>
          <w:w w:val="99"/>
        </w:rPr>
        <w:t>О</w:t>
      </w:r>
      <w:r>
        <w:rPr>
          <w:spacing w:val="-3"/>
          <w:w w:val="99"/>
        </w:rPr>
        <w:t>т</w:t>
      </w:r>
      <w:r>
        <w:rPr>
          <w:w w:val="99"/>
        </w:rPr>
        <w:t>дельно</w:t>
      </w:r>
      <w:r>
        <w:rPr>
          <w:spacing w:val="6"/>
        </w:rPr>
        <w:t xml:space="preserve"> </w:t>
      </w:r>
      <w:r>
        <w:rPr>
          <w:w w:val="99"/>
        </w:rPr>
        <w:t>были</w:t>
      </w:r>
      <w:r>
        <w:rPr>
          <w:spacing w:val="6"/>
        </w:rPr>
        <w:t xml:space="preserve"> </w:t>
      </w:r>
      <w:r>
        <w:rPr>
          <w:w w:val="99"/>
        </w:rPr>
        <w:t>агрегиро</w:t>
      </w:r>
      <w:r>
        <w:rPr>
          <w:spacing w:val="-3"/>
          <w:w w:val="99"/>
        </w:rPr>
        <w:t>в</w:t>
      </w:r>
      <w:r>
        <w:rPr>
          <w:w w:val="99"/>
        </w:rPr>
        <w:t>аны</w:t>
      </w:r>
      <w:r>
        <w:rPr>
          <w:spacing w:val="5"/>
        </w:rPr>
        <w:t xml:space="preserve"> </w:t>
      </w:r>
      <w:proofErr w:type="gramStart"/>
      <w:r>
        <w:rPr>
          <w:spacing w:val="-1"/>
          <w:w w:val="99"/>
        </w:rPr>
        <w:t>пр</w:t>
      </w:r>
      <w:r>
        <w:rPr>
          <w:spacing w:val="-3"/>
          <w:w w:val="99"/>
        </w:rPr>
        <w:t>е</w:t>
      </w:r>
      <w:r>
        <w:rPr>
          <w:w w:val="99"/>
        </w:rPr>
        <w:t>дс</w:t>
      </w:r>
      <w:r>
        <w:rPr>
          <w:spacing w:val="-4"/>
          <w:w w:val="99"/>
        </w:rPr>
        <w:t>к</w:t>
      </w:r>
      <w:r>
        <w:rPr>
          <w:w w:val="99"/>
        </w:rPr>
        <w:t>аз</w:t>
      </w:r>
      <w:r>
        <w:rPr>
          <w:spacing w:val="-7"/>
          <w:w w:val="99"/>
        </w:rPr>
        <w:t>а</w:t>
      </w:r>
      <w:r>
        <w:rPr>
          <w:w w:val="99"/>
        </w:rPr>
        <w:t>тельные</w:t>
      </w:r>
      <w:r>
        <w:t xml:space="preserve"> </w:t>
      </w:r>
      <w:r>
        <w:rPr>
          <w:spacing w:val="-26"/>
        </w:rPr>
        <w:t xml:space="preserve"> </w:t>
      </w:r>
      <w:r>
        <w:rPr>
          <w:spacing w:val="-1"/>
          <w:w w:val="99"/>
        </w:rPr>
        <w:t>инс</w:t>
      </w:r>
      <w:r>
        <w:rPr>
          <w:spacing w:val="2"/>
          <w:w w:val="99"/>
        </w:rPr>
        <w:t>т</w:t>
      </w:r>
      <w:r>
        <w:rPr>
          <w:spacing w:val="-3"/>
          <w:w w:val="99"/>
        </w:rPr>
        <w:t>р</w:t>
      </w:r>
      <w:r>
        <w:rPr>
          <w:spacing w:val="-4"/>
          <w:w w:val="99"/>
        </w:rPr>
        <w:t>у</w:t>
      </w:r>
      <w:r>
        <w:rPr>
          <w:w w:val="99"/>
        </w:rPr>
        <w:t>менты</w:t>
      </w:r>
      <w:proofErr w:type="gramEnd"/>
      <w:r>
        <w:t xml:space="preserve"> </w:t>
      </w:r>
      <w:r>
        <w:rPr>
          <w:spacing w:val="-26"/>
        </w:rPr>
        <w:t xml:space="preserve"> </w:t>
      </w:r>
      <w:r>
        <w:rPr>
          <w:w w:val="99"/>
        </w:rPr>
        <w:t>для</w:t>
      </w:r>
      <w:r>
        <w:t xml:space="preserve"> </w:t>
      </w:r>
      <w:r>
        <w:rPr>
          <w:spacing w:val="-26"/>
        </w:rPr>
        <w:t xml:space="preserve"> </w:t>
      </w:r>
      <w:r>
        <w:rPr>
          <w:spacing w:val="-1"/>
          <w:w w:val="99"/>
        </w:rPr>
        <w:t>э</w:t>
      </w:r>
      <w:r>
        <w:rPr>
          <w:spacing w:val="-3"/>
          <w:w w:val="99"/>
        </w:rPr>
        <w:t>к</w:t>
      </w:r>
      <w:r>
        <w:rPr>
          <w:spacing w:val="-2"/>
          <w:w w:val="99"/>
        </w:rPr>
        <w:t>з</w:t>
      </w:r>
      <w:r>
        <w:rPr>
          <w:w w:val="99"/>
        </w:rPr>
        <w:t>онов,</w:t>
      </w:r>
      <w:r>
        <w:t xml:space="preserve"> </w:t>
      </w:r>
      <w:r>
        <w:rPr>
          <w:spacing w:val="-26"/>
        </w:rPr>
        <w:t xml:space="preserve"> </w:t>
      </w:r>
      <w:r>
        <w:rPr>
          <w:spacing w:val="-1"/>
          <w:w w:val="99"/>
        </w:rPr>
        <w:t>инс</w:t>
      </w:r>
      <w:r>
        <w:rPr>
          <w:spacing w:val="2"/>
          <w:w w:val="99"/>
        </w:rPr>
        <w:t>т</w:t>
      </w:r>
      <w:r>
        <w:rPr>
          <w:spacing w:val="-3"/>
          <w:w w:val="99"/>
        </w:rPr>
        <w:t>р</w:t>
      </w:r>
      <w:r>
        <w:rPr>
          <w:spacing w:val="-4"/>
          <w:w w:val="99"/>
        </w:rPr>
        <w:t>у</w:t>
      </w:r>
      <w:r>
        <w:rPr>
          <w:w w:val="99"/>
        </w:rPr>
        <w:t>менты</w:t>
      </w:r>
      <w:r>
        <w:t xml:space="preserve"> </w:t>
      </w:r>
      <w:r>
        <w:rPr>
          <w:spacing w:val="-26"/>
        </w:rPr>
        <w:t xml:space="preserve"> </w:t>
      </w:r>
      <w:r>
        <w:rPr>
          <w:w w:val="99"/>
        </w:rPr>
        <w:t>для</w:t>
      </w:r>
      <w:r>
        <w:t xml:space="preserve"> </w:t>
      </w:r>
      <w:r>
        <w:rPr>
          <w:spacing w:val="-26"/>
        </w:rPr>
        <w:t xml:space="preserve"> </w:t>
      </w:r>
      <w:r>
        <w:rPr>
          <w:spacing w:val="-1"/>
          <w:w w:val="99"/>
        </w:rPr>
        <w:t>ин</w:t>
      </w:r>
      <w:r>
        <w:rPr>
          <w:spacing w:val="2"/>
          <w:w w:val="99"/>
        </w:rPr>
        <w:t>т</w:t>
      </w:r>
      <w:r>
        <w:rPr>
          <w:w w:val="99"/>
        </w:rPr>
        <w:t>ронов</w:t>
      </w:r>
      <w:r>
        <w:t xml:space="preserve"> </w:t>
      </w:r>
      <w:r>
        <w:rPr>
          <w:spacing w:val="-26"/>
        </w:rPr>
        <w:t xml:space="preserve"> </w:t>
      </w:r>
      <w:r>
        <w:rPr>
          <w:w w:val="99"/>
        </w:rPr>
        <w:t>и</w:t>
      </w:r>
      <w:r>
        <w:t xml:space="preserve"> </w:t>
      </w:r>
      <w:r>
        <w:rPr>
          <w:spacing w:val="-26"/>
        </w:rPr>
        <w:t xml:space="preserve"> </w:t>
      </w:r>
      <w:r>
        <w:rPr>
          <w:w w:val="99"/>
        </w:rPr>
        <w:t>сплайс</w:t>
      </w:r>
      <w:r>
        <w:rPr>
          <w:spacing w:val="-4"/>
          <w:w w:val="99"/>
        </w:rPr>
        <w:t>в</w:t>
      </w:r>
      <w:r>
        <w:rPr>
          <w:w w:val="99"/>
        </w:rPr>
        <w:t>ариан</w:t>
      </w:r>
      <w:r>
        <w:rPr>
          <w:spacing w:val="-4"/>
          <w:w w:val="99"/>
        </w:rPr>
        <w:t>т</w:t>
      </w:r>
      <w:r>
        <w:rPr>
          <w:w w:val="99"/>
        </w:rPr>
        <w:t>ов</w:t>
      </w:r>
      <w:r>
        <w:rPr>
          <w:spacing w:val="-1"/>
        </w:rPr>
        <w:t xml:space="preserve"> </w:t>
      </w:r>
      <w:r>
        <w:rPr>
          <w:spacing w:val="2"/>
          <w:w w:val="99"/>
        </w:rPr>
        <w:t>т</w:t>
      </w:r>
      <w:r>
        <w:rPr>
          <w:w w:val="99"/>
        </w:rPr>
        <w:t>ак</w:t>
      </w:r>
      <w:r>
        <w:rPr>
          <w:spacing w:val="-3"/>
          <w:w w:val="99"/>
        </w:rPr>
        <w:t>ж</w:t>
      </w:r>
      <w:r>
        <w:rPr>
          <w:w w:val="99"/>
        </w:rPr>
        <w:t>е</w:t>
      </w:r>
      <w:r>
        <w:rPr>
          <w:spacing w:val="-1"/>
        </w:rPr>
        <w:t xml:space="preserve"> </w:t>
      </w:r>
      <w:r>
        <w:rPr>
          <w:w w:val="99"/>
        </w:rPr>
        <w:t>учиты</w:t>
      </w:r>
      <w:r>
        <w:rPr>
          <w:spacing w:val="-3"/>
          <w:w w:val="99"/>
        </w:rPr>
        <w:t>в</w:t>
      </w:r>
      <w:r>
        <w:rPr>
          <w:spacing w:val="1"/>
          <w:w w:val="99"/>
        </w:rPr>
        <w:t>а</w:t>
      </w:r>
      <w:r>
        <w:rPr>
          <w:w w:val="99"/>
        </w:rPr>
        <w:t>лись</w:t>
      </w:r>
      <w:r>
        <w:rPr>
          <w:spacing w:val="-1"/>
        </w:rPr>
        <w:t xml:space="preserve"> </w:t>
      </w:r>
      <w:r>
        <w:rPr>
          <w:spacing w:val="-3"/>
          <w:w w:val="99"/>
        </w:rPr>
        <w:t>о</w:t>
      </w:r>
      <w:r>
        <w:rPr>
          <w:spacing w:val="-4"/>
          <w:w w:val="99"/>
        </w:rPr>
        <w:t>т</w:t>
      </w:r>
      <w:r>
        <w:rPr>
          <w:w w:val="99"/>
        </w:rPr>
        <w:t>дельно;</w:t>
      </w:r>
    </w:p>
    <w:p w14:paraId="0DEAD558" w14:textId="77777777" w:rsidR="00147D99" w:rsidRDefault="00CE5153">
      <w:pPr>
        <w:pStyle w:val="aa"/>
        <w:numPr>
          <w:ilvl w:val="2"/>
          <w:numId w:val="13"/>
        </w:numPr>
        <w:tabs>
          <w:tab w:val="left" w:pos="716"/>
        </w:tabs>
        <w:spacing w:before="195" w:line="252" w:lineRule="auto"/>
        <w:ind w:left="715" w:right="1658"/>
        <w:rPr>
          <w:sz w:val="24"/>
        </w:rPr>
      </w:pPr>
      <w:r>
        <w:rPr>
          <w:sz w:val="24"/>
        </w:rPr>
        <w:t>Ранги инструментов, предсказывающих консервативность нуклеотида.</w:t>
      </w:r>
      <w:r>
        <w:rPr>
          <w:spacing w:val="-40"/>
          <w:sz w:val="24"/>
        </w:rPr>
        <w:t xml:space="preserve"> </w:t>
      </w:r>
      <w:r>
        <w:rPr>
          <w:sz w:val="24"/>
        </w:rPr>
        <w:t>Эмпирическим</w:t>
      </w:r>
      <w:r>
        <w:rPr>
          <w:spacing w:val="-22"/>
          <w:sz w:val="24"/>
        </w:rPr>
        <w:t xml:space="preserve"> </w:t>
      </w:r>
      <w:r>
        <w:rPr>
          <w:sz w:val="24"/>
        </w:rPr>
        <w:t>путём</w:t>
      </w:r>
      <w:r>
        <w:rPr>
          <w:spacing w:val="-21"/>
          <w:sz w:val="24"/>
        </w:rPr>
        <w:t xml:space="preserve"> </w:t>
      </w:r>
      <w:r>
        <w:rPr>
          <w:sz w:val="24"/>
        </w:rPr>
        <w:t>было</w:t>
      </w:r>
      <w:r>
        <w:rPr>
          <w:spacing w:val="-21"/>
          <w:sz w:val="24"/>
        </w:rPr>
        <w:t xml:space="preserve"> </w:t>
      </w:r>
      <w:r>
        <w:rPr>
          <w:sz w:val="24"/>
        </w:rPr>
        <w:t>подобрано</w:t>
      </w:r>
      <w:r>
        <w:rPr>
          <w:spacing w:val="-21"/>
          <w:sz w:val="24"/>
        </w:rPr>
        <w:t xml:space="preserve"> </w:t>
      </w:r>
      <w:r>
        <w:rPr>
          <w:sz w:val="24"/>
        </w:rPr>
        <w:t>пороговое</w:t>
      </w:r>
      <w:r>
        <w:rPr>
          <w:spacing w:val="-21"/>
          <w:sz w:val="24"/>
        </w:rPr>
        <w:t xml:space="preserve"> </w:t>
      </w:r>
      <w:r>
        <w:rPr>
          <w:sz w:val="24"/>
        </w:rPr>
        <w:t>значение</w:t>
      </w:r>
      <w:r>
        <w:rPr>
          <w:spacing w:val="-21"/>
          <w:sz w:val="24"/>
        </w:rPr>
        <w:t xml:space="preserve"> </w:t>
      </w:r>
      <w:r>
        <w:rPr>
          <w:sz w:val="24"/>
        </w:rPr>
        <w:t>0.7</w:t>
      </w:r>
      <w:r>
        <w:rPr>
          <w:spacing w:val="-19"/>
          <w:sz w:val="24"/>
        </w:rPr>
        <w:t xml:space="preserve"> </w:t>
      </w:r>
      <w:r>
        <w:rPr>
          <w:spacing w:val="-24"/>
          <w:sz w:val="24"/>
        </w:rPr>
        <w:t>––</w:t>
      </w:r>
      <w:r>
        <w:rPr>
          <w:spacing w:val="-19"/>
          <w:sz w:val="24"/>
        </w:rPr>
        <w:t xml:space="preserve"> </w:t>
      </w:r>
      <w:r>
        <w:rPr>
          <w:sz w:val="24"/>
        </w:rPr>
        <w:t>нуклеотид</w:t>
      </w:r>
      <w:r>
        <w:rPr>
          <w:spacing w:val="-21"/>
          <w:sz w:val="24"/>
        </w:rPr>
        <w:t xml:space="preserve"> </w:t>
      </w:r>
      <w:r>
        <w:rPr>
          <w:sz w:val="24"/>
        </w:rPr>
        <w:lastRenderedPageBreak/>
        <w:t>считался</w:t>
      </w:r>
      <w:r>
        <w:rPr>
          <w:spacing w:val="-21"/>
          <w:sz w:val="24"/>
        </w:rPr>
        <w:t xml:space="preserve"> </w:t>
      </w:r>
      <w:r>
        <w:rPr>
          <w:spacing w:val="-3"/>
          <w:sz w:val="24"/>
        </w:rPr>
        <w:t>кон</w:t>
      </w:r>
      <w:r>
        <w:rPr>
          <w:sz w:val="24"/>
        </w:rPr>
        <w:t>сервативным, если его предсказанная консервативность была выше, чем у 70% всех</w:t>
      </w:r>
      <w:r>
        <w:rPr>
          <w:spacing w:val="-11"/>
          <w:sz w:val="24"/>
        </w:rPr>
        <w:t xml:space="preserve"> </w:t>
      </w:r>
      <w:r>
        <w:rPr>
          <w:sz w:val="24"/>
        </w:rPr>
        <w:t>нуклеотидов.</w:t>
      </w:r>
      <w:r>
        <w:rPr>
          <w:spacing w:val="-10"/>
          <w:sz w:val="24"/>
        </w:rPr>
        <w:t xml:space="preserve"> </w:t>
      </w:r>
      <w:r>
        <w:rPr>
          <w:sz w:val="24"/>
        </w:rPr>
        <w:t>Это</w:t>
      </w:r>
      <w:r>
        <w:rPr>
          <w:spacing w:val="-11"/>
          <w:sz w:val="24"/>
        </w:rPr>
        <w:t xml:space="preserve"> </w:t>
      </w:r>
      <w:r>
        <w:rPr>
          <w:sz w:val="24"/>
        </w:rPr>
        <w:t>максимальное</w:t>
      </w:r>
      <w:r>
        <w:rPr>
          <w:spacing w:val="-9"/>
          <w:sz w:val="24"/>
        </w:rPr>
        <w:t xml:space="preserve"> </w:t>
      </w:r>
      <w:r>
        <w:rPr>
          <w:sz w:val="24"/>
        </w:rPr>
        <w:t>пороговое</w:t>
      </w:r>
      <w:r>
        <w:rPr>
          <w:spacing w:val="-10"/>
          <w:sz w:val="24"/>
        </w:rPr>
        <w:t xml:space="preserve"> </w:t>
      </w:r>
      <w:r>
        <w:rPr>
          <w:sz w:val="24"/>
        </w:rPr>
        <w:t>значение,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которое</w:t>
      </w:r>
      <w:r>
        <w:rPr>
          <w:spacing w:val="-9"/>
          <w:sz w:val="24"/>
        </w:rPr>
        <w:t xml:space="preserve"> </w:t>
      </w:r>
      <w:r>
        <w:rPr>
          <w:sz w:val="24"/>
        </w:rPr>
        <w:t>обеспечивает распределение балла агрегатора от минимального до максимального (от 0 до 7 баз данных, считающих данный нуклеотид</w:t>
      </w:r>
      <w:r>
        <w:rPr>
          <w:spacing w:val="-12"/>
          <w:sz w:val="24"/>
        </w:rPr>
        <w:t xml:space="preserve"> </w:t>
      </w:r>
      <w:r>
        <w:rPr>
          <w:sz w:val="24"/>
        </w:rPr>
        <w:t>консервативным);</w:t>
      </w:r>
    </w:p>
    <w:p w14:paraId="05075382" w14:textId="77777777" w:rsidR="00147D99" w:rsidRDefault="00CE5153">
      <w:pPr>
        <w:pStyle w:val="aa"/>
        <w:numPr>
          <w:ilvl w:val="2"/>
          <w:numId w:val="13"/>
        </w:numPr>
        <w:tabs>
          <w:tab w:val="left" w:pos="716"/>
        </w:tabs>
        <w:spacing w:before="194" w:line="252" w:lineRule="auto"/>
        <w:ind w:left="715" w:right="1698"/>
        <w:rPr>
          <w:sz w:val="24"/>
        </w:rPr>
      </w:pPr>
      <w:r>
        <w:rPr>
          <w:sz w:val="24"/>
        </w:rPr>
        <w:t xml:space="preserve">Популяционные частоты </w:t>
      </w:r>
      <w:r>
        <w:rPr>
          <w:spacing w:val="-24"/>
          <w:sz w:val="24"/>
        </w:rPr>
        <w:t xml:space="preserve">–– </w:t>
      </w:r>
      <w:r>
        <w:rPr>
          <w:sz w:val="24"/>
        </w:rPr>
        <w:t>из всех имеющихся в базах данных по конкретному генетическому варианту была выбрана максимальная</w:t>
      </w:r>
      <w:r>
        <w:rPr>
          <w:spacing w:val="-14"/>
          <w:sz w:val="24"/>
        </w:rPr>
        <w:t xml:space="preserve"> </w:t>
      </w:r>
      <w:r>
        <w:rPr>
          <w:sz w:val="24"/>
        </w:rPr>
        <w:t>частота.</w:t>
      </w:r>
    </w:p>
    <w:p w14:paraId="051B6118" w14:textId="77777777" w:rsidR="00147D99" w:rsidRDefault="00147D99">
      <w:pPr>
        <w:pStyle w:val="a5"/>
        <w:spacing w:before="4"/>
        <w:rPr>
          <w:sz w:val="22"/>
        </w:rPr>
      </w:pPr>
    </w:p>
    <w:p w14:paraId="06689869" w14:textId="77777777" w:rsidR="00147D99" w:rsidRDefault="00CE5153">
      <w:pPr>
        <w:pStyle w:val="a5"/>
        <w:ind w:left="475"/>
      </w:pPr>
      <w:r>
        <w:t>Фильтрация происходила в две стадии:</w:t>
      </w:r>
    </w:p>
    <w:p w14:paraId="75AB9A94" w14:textId="77777777" w:rsidR="00147D99" w:rsidRDefault="00CE5153">
      <w:pPr>
        <w:pStyle w:val="aa"/>
        <w:numPr>
          <w:ilvl w:val="2"/>
          <w:numId w:val="7"/>
        </w:numPr>
        <w:tabs>
          <w:tab w:val="left" w:pos="716"/>
        </w:tabs>
        <w:spacing w:before="212" w:line="252" w:lineRule="auto"/>
        <w:ind w:right="1659"/>
        <w:rPr>
          <w:sz w:val="24"/>
        </w:rPr>
      </w:pPr>
      <w:r>
        <w:rPr>
          <w:sz w:val="24"/>
        </w:rPr>
        <w:t xml:space="preserve">Фильтрация отдельных генетических вариантов на основе имеющихся аннотаций. Самая жёсткая фильтрация, </w:t>
      </w:r>
      <w:r>
        <w:rPr>
          <w:spacing w:val="-3"/>
          <w:sz w:val="24"/>
        </w:rPr>
        <w:t xml:space="preserve">которой </w:t>
      </w:r>
      <w:r>
        <w:rPr>
          <w:sz w:val="24"/>
        </w:rPr>
        <w:t>подвергались все</w:t>
      </w:r>
      <w:r>
        <w:rPr>
          <w:spacing w:val="-18"/>
          <w:sz w:val="24"/>
        </w:rPr>
        <w:t xml:space="preserve"> </w:t>
      </w:r>
      <w:r>
        <w:rPr>
          <w:sz w:val="24"/>
        </w:rPr>
        <w:t>варианты:</w:t>
      </w:r>
    </w:p>
    <w:p w14:paraId="535626EF" w14:textId="77777777" w:rsidR="00147D99" w:rsidRDefault="00CE5153">
      <w:pPr>
        <w:pStyle w:val="aa"/>
        <w:numPr>
          <w:ilvl w:val="3"/>
          <w:numId w:val="7"/>
        </w:numPr>
        <w:tabs>
          <w:tab w:val="left" w:pos="1242"/>
        </w:tabs>
        <w:spacing w:before="198" w:line="252" w:lineRule="auto"/>
        <w:ind w:right="1658"/>
        <w:rPr>
          <w:sz w:val="24"/>
        </w:rPr>
      </w:pPr>
      <w:r>
        <w:rPr>
          <w:sz w:val="24"/>
        </w:rPr>
        <w:t xml:space="preserve">По </w:t>
      </w:r>
      <w:r>
        <w:rPr>
          <w:spacing w:val="-3"/>
          <w:sz w:val="24"/>
        </w:rPr>
        <w:t xml:space="preserve">глубине </w:t>
      </w:r>
      <w:r>
        <w:rPr>
          <w:sz w:val="24"/>
        </w:rPr>
        <w:t>покрытия. Генетический вариант считался существующим, если он присутствовал в двух перекрывающихся парных прочтениях, либо в чётырёх независимых</w:t>
      </w:r>
      <w:r>
        <w:rPr>
          <w:spacing w:val="-3"/>
          <w:sz w:val="24"/>
        </w:rPr>
        <w:t xml:space="preserve"> </w:t>
      </w:r>
      <w:r>
        <w:rPr>
          <w:sz w:val="24"/>
        </w:rPr>
        <w:t>прочтениях;</w:t>
      </w:r>
    </w:p>
    <w:p w14:paraId="2B2092BD" w14:textId="77777777" w:rsidR="00147D99" w:rsidRDefault="00CE5153">
      <w:pPr>
        <w:pStyle w:val="aa"/>
        <w:numPr>
          <w:ilvl w:val="3"/>
          <w:numId w:val="7"/>
        </w:numPr>
        <w:tabs>
          <w:tab w:val="left" w:pos="1242"/>
        </w:tabs>
        <w:spacing w:before="97"/>
        <w:ind w:hanging="205"/>
        <w:rPr>
          <w:sz w:val="24"/>
        </w:rPr>
      </w:pPr>
      <w:r>
        <w:rPr>
          <w:sz w:val="24"/>
        </w:rPr>
        <w:t>Частота генетического варианта в популяции не более</w:t>
      </w:r>
      <w:r>
        <w:rPr>
          <w:spacing w:val="-15"/>
          <w:sz w:val="24"/>
        </w:rPr>
        <w:t xml:space="preserve"> </w:t>
      </w:r>
      <w:r>
        <w:rPr>
          <w:sz w:val="24"/>
        </w:rPr>
        <w:t>3%[</w:t>
      </w:r>
      <w:hyperlink w:anchor="_bookmark80">
        <w:r>
          <w:rPr>
            <w:color w:val="003052"/>
            <w:sz w:val="24"/>
          </w:rPr>
          <w:t>52</w:t>
        </w:r>
      </w:hyperlink>
      <w:r>
        <w:rPr>
          <w:sz w:val="24"/>
        </w:rPr>
        <w:t>].</w:t>
      </w:r>
    </w:p>
    <w:p w14:paraId="1BAA366D" w14:textId="77777777" w:rsidR="00147D99" w:rsidRDefault="00CE5153">
      <w:pPr>
        <w:pStyle w:val="a5"/>
        <w:spacing w:before="89" w:line="252" w:lineRule="auto"/>
        <w:ind w:left="998" w:right="1311"/>
      </w:pPr>
      <w:r>
        <w:t>Прочие</w:t>
      </w:r>
      <w:r>
        <w:rPr>
          <w:spacing w:val="-19"/>
        </w:rPr>
        <w:t xml:space="preserve"> </w:t>
      </w:r>
      <w:r>
        <w:t>фильтры</w:t>
      </w:r>
      <w:r>
        <w:rPr>
          <w:spacing w:val="-18"/>
        </w:rPr>
        <w:t xml:space="preserve"> </w:t>
      </w:r>
      <w:r>
        <w:t>были</w:t>
      </w:r>
      <w:r>
        <w:rPr>
          <w:spacing w:val="-18"/>
        </w:rPr>
        <w:t xml:space="preserve"> </w:t>
      </w:r>
      <w:r>
        <w:t>мягкими</w:t>
      </w:r>
      <w:r>
        <w:rPr>
          <w:spacing w:val="-17"/>
        </w:rPr>
        <w:t xml:space="preserve"> </w:t>
      </w:r>
      <w:r>
        <w:rPr>
          <w:spacing w:val="-24"/>
        </w:rPr>
        <w:t>––</w:t>
      </w:r>
      <w:r>
        <w:rPr>
          <w:spacing w:val="-17"/>
        </w:rPr>
        <w:t xml:space="preserve"> </w:t>
      </w:r>
      <w:r>
        <w:t>генетический</w:t>
      </w:r>
      <w:r>
        <w:rPr>
          <w:spacing w:val="-18"/>
        </w:rPr>
        <w:t xml:space="preserve"> </w:t>
      </w:r>
      <w:r>
        <w:t>вариант</w:t>
      </w:r>
      <w:r>
        <w:rPr>
          <w:spacing w:val="-18"/>
        </w:rPr>
        <w:t xml:space="preserve"> </w:t>
      </w:r>
      <w:r>
        <w:t>отсеивался</w:t>
      </w:r>
      <w:r>
        <w:rPr>
          <w:spacing w:val="-19"/>
        </w:rPr>
        <w:t xml:space="preserve"> </w:t>
      </w:r>
      <w:r>
        <w:rPr>
          <w:spacing w:val="-4"/>
        </w:rPr>
        <w:t>только</w:t>
      </w:r>
      <w:r>
        <w:rPr>
          <w:spacing w:val="-18"/>
        </w:rPr>
        <w:t xml:space="preserve"> </w:t>
      </w:r>
      <w:r>
        <w:t>в</w:t>
      </w:r>
      <w:r>
        <w:rPr>
          <w:spacing w:val="-18"/>
        </w:rPr>
        <w:t xml:space="preserve"> </w:t>
      </w:r>
      <w:r>
        <w:t>случае несоответствия всем указанным</w:t>
      </w:r>
      <w:r>
        <w:rPr>
          <w:spacing w:val="-6"/>
        </w:rPr>
        <w:t xml:space="preserve"> </w:t>
      </w:r>
      <w:r>
        <w:t>критериям:</w:t>
      </w:r>
    </w:p>
    <w:p w14:paraId="6BF6BE4C" w14:textId="77777777" w:rsidR="00147D99" w:rsidRDefault="00147D99">
      <w:pPr>
        <w:pStyle w:val="a5"/>
        <w:spacing w:before="4"/>
        <w:rPr>
          <w:sz w:val="22"/>
        </w:rPr>
      </w:pPr>
    </w:p>
    <w:p w14:paraId="73EF6D7B" w14:textId="77777777" w:rsidR="00147D99" w:rsidRDefault="00CE5153">
      <w:pPr>
        <w:pStyle w:val="aa"/>
        <w:numPr>
          <w:ilvl w:val="4"/>
          <w:numId w:val="7"/>
        </w:numPr>
        <w:tabs>
          <w:tab w:val="left" w:pos="1525"/>
        </w:tabs>
        <w:jc w:val="left"/>
        <w:rPr>
          <w:sz w:val="24"/>
        </w:rPr>
      </w:pPr>
      <w:r>
        <w:rPr>
          <w:sz w:val="24"/>
        </w:rPr>
        <w:t>Присутствие описания связанной с геном патологии в базе данных</w:t>
      </w:r>
      <w:r>
        <w:rPr>
          <w:spacing w:val="-26"/>
          <w:sz w:val="24"/>
        </w:rPr>
        <w:t xml:space="preserve"> </w:t>
      </w:r>
      <w:r>
        <w:rPr>
          <w:sz w:val="24"/>
        </w:rPr>
        <w:t>OMIM;</w:t>
      </w:r>
    </w:p>
    <w:p w14:paraId="4347FBE6" w14:textId="77777777" w:rsidR="00147D99" w:rsidRDefault="00CE5153">
      <w:pPr>
        <w:pStyle w:val="aa"/>
        <w:numPr>
          <w:ilvl w:val="4"/>
          <w:numId w:val="7"/>
        </w:numPr>
        <w:tabs>
          <w:tab w:val="left" w:pos="1525"/>
        </w:tabs>
        <w:spacing w:before="113"/>
        <w:jc w:val="left"/>
        <w:rPr>
          <w:sz w:val="24"/>
        </w:rPr>
      </w:pPr>
      <w:r>
        <w:rPr>
          <w:sz w:val="24"/>
        </w:rPr>
        <w:t>Присутствие генетического варианта в базе данных</w:t>
      </w:r>
      <w:r>
        <w:rPr>
          <w:spacing w:val="-12"/>
          <w:sz w:val="24"/>
        </w:rPr>
        <w:t xml:space="preserve"> </w:t>
      </w:r>
      <w:r>
        <w:rPr>
          <w:sz w:val="24"/>
        </w:rPr>
        <w:t>HGMD;</w:t>
      </w:r>
    </w:p>
    <w:p w14:paraId="3B9775E8" w14:textId="77777777" w:rsidR="00147D99" w:rsidRDefault="00CE5153">
      <w:pPr>
        <w:pStyle w:val="aa"/>
        <w:numPr>
          <w:ilvl w:val="4"/>
          <w:numId w:val="7"/>
        </w:numPr>
        <w:tabs>
          <w:tab w:val="left" w:pos="1525"/>
        </w:tabs>
        <w:spacing w:before="112"/>
        <w:jc w:val="left"/>
        <w:rPr>
          <w:sz w:val="24"/>
        </w:rPr>
      </w:pPr>
      <w:r>
        <w:rPr>
          <w:sz w:val="24"/>
        </w:rPr>
        <w:t>Балл агрегатора патогенности экзомных вариантов не менее</w:t>
      </w:r>
      <w:r>
        <w:rPr>
          <w:spacing w:val="-17"/>
          <w:sz w:val="24"/>
        </w:rPr>
        <w:t xml:space="preserve"> </w:t>
      </w:r>
      <w:r>
        <w:rPr>
          <w:sz w:val="24"/>
        </w:rPr>
        <w:t>3[</w:t>
      </w:r>
      <w:hyperlink w:anchor="_bookmark80">
        <w:r>
          <w:rPr>
            <w:color w:val="003052"/>
            <w:sz w:val="24"/>
          </w:rPr>
          <w:t>52</w:t>
        </w:r>
      </w:hyperlink>
      <w:r>
        <w:rPr>
          <w:sz w:val="24"/>
        </w:rPr>
        <w:t>];</w:t>
      </w:r>
    </w:p>
    <w:p w14:paraId="3C930678" w14:textId="77777777" w:rsidR="00147D99" w:rsidRDefault="00CE5153">
      <w:pPr>
        <w:pStyle w:val="aa"/>
        <w:numPr>
          <w:ilvl w:val="4"/>
          <w:numId w:val="7"/>
        </w:numPr>
        <w:tabs>
          <w:tab w:val="left" w:pos="1525"/>
        </w:tabs>
        <w:spacing w:before="113"/>
        <w:jc w:val="left"/>
        <w:rPr>
          <w:sz w:val="24"/>
        </w:rPr>
      </w:pPr>
      <w:r>
        <w:rPr>
          <w:sz w:val="24"/>
        </w:rPr>
        <w:t>Ранг «патогенный» у агрегаторов интронных или</w:t>
      </w:r>
      <w:r>
        <w:rPr>
          <w:spacing w:val="-15"/>
          <w:sz w:val="24"/>
        </w:rPr>
        <w:t xml:space="preserve"> </w:t>
      </w:r>
      <w:r>
        <w:rPr>
          <w:sz w:val="24"/>
        </w:rPr>
        <w:t>сплайс-вариантов;</w:t>
      </w:r>
    </w:p>
    <w:p w14:paraId="6F6C047B" w14:textId="77777777" w:rsidR="00147D99" w:rsidRDefault="00CE5153">
      <w:pPr>
        <w:pStyle w:val="aa"/>
        <w:numPr>
          <w:ilvl w:val="4"/>
          <w:numId w:val="7"/>
        </w:numPr>
        <w:tabs>
          <w:tab w:val="left" w:pos="1525"/>
        </w:tabs>
        <w:spacing w:before="112"/>
        <w:jc w:val="left"/>
        <w:rPr>
          <w:sz w:val="24"/>
        </w:rPr>
      </w:pPr>
      <w:r>
        <w:rPr>
          <w:sz w:val="24"/>
        </w:rPr>
        <w:t>Ранги «патогенный» и «возможно патогенный» по базе данных</w:t>
      </w:r>
      <w:r>
        <w:rPr>
          <w:spacing w:val="-25"/>
          <w:sz w:val="24"/>
        </w:rPr>
        <w:t xml:space="preserve"> </w:t>
      </w:r>
      <w:r>
        <w:rPr>
          <w:spacing w:val="-5"/>
          <w:sz w:val="24"/>
        </w:rPr>
        <w:t>CLINVAR;</w:t>
      </w:r>
    </w:p>
    <w:p w14:paraId="1DF4C930" w14:textId="77777777" w:rsidR="00147D99" w:rsidRDefault="00CE5153">
      <w:pPr>
        <w:pStyle w:val="aa"/>
        <w:numPr>
          <w:ilvl w:val="4"/>
          <w:numId w:val="7"/>
        </w:numPr>
        <w:tabs>
          <w:tab w:val="left" w:pos="1525"/>
        </w:tabs>
        <w:spacing w:before="113" w:line="252" w:lineRule="auto"/>
        <w:ind w:right="1269"/>
        <w:jc w:val="left"/>
        <w:rPr>
          <w:sz w:val="24"/>
        </w:rPr>
      </w:pPr>
      <w:r>
        <w:rPr>
          <w:sz w:val="24"/>
        </w:rPr>
        <w:t>По</w:t>
      </w:r>
      <w:r>
        <w:rPr>
          <w:spacing w:val="-28"/>
          <w:sz w:val="24"/>
        </w:rPr>
        <w:t xml:space="preserve"> </w:t>
      </w:r>
      <w:r>
        <w:rPr>
          <w:sz w:val="24"/>
        </w:rPr>
        <w:t>функциональному</w:t>
      </w:r>
      <w:r>
        <w:rPr>
          <w:spacing w:val="-28"/>
          <w:sz w:val="24"/>
        </w:rPr>
        <w:t xml:space="preserve"> </w:t>
      </w:r>
      <w:r>
        <w:rPr>
          <w:sz w:val="24"/>
        </w:rPr>
        <w:t>классу:</w:t>
      </w:r>
      <w:r>
        <w:rPr>
          <w:spacing w:val="-28"/>
          <w:sz w:val="24"/>
        </w:rPr>
        <w:t xml:space="preserve"> </w:t>
      </w:r>
      <w:r>
        <w:rPr>
          <w:sz w:val="24"/>
        </w:rPr>
        <w:t>сдвиги</w:t>
      </w:r>
      <w:r>
        <w:rPr>
          <w:spacing w:val="-28"/>
          <w:sz w:val="24"/>
        </w:rPr>
        <w:t xml:space="preserve"> </w:t>
      </w:r>
      <w:r>
        <w:rPr>
          <w:sz w:val="24"/>
        </w:rPr>
        <w:t>рамки</w:t>
      </w:r>
      <w:r>
        <w:rPr>
          <w:spacing w:val="-27"/>
          <w:sz w:val="24"/>
        </w:rPr>
        <w:t xml:space="preserve"> </w:t>
      </w:r>
      <w:r>
        <w:rPr>
          <w:sz w:val="24"/>
        </w:rPr>
        <w:t>считывания,</w:t>
      </w:r>
      <w:r>
        <w:rPr>
          <w:spacing w:val="-28"/>
          <w:sz w:val="24"/>
        </w:rPr>
        <w:t xml:space="preserve"> </w:t>
      </w:r>
      <w:r>
        <w:rPr>
          <w:sz w:val="24"/>
        </w:rPr>
        <w:t>потери</w:t>
      </w:r>
      <w:r>
        <w:rPr>
          <w:spacing w:val="-28"/>
          <w:sz w:val="24"/>
        </w:rPr>
        <w:t xml:space="preserve"> </w:t>
      </w:r>
      <w:r>
        <w:rPr>
          <w:sz w:val="24"/>
        </w:rPr>
        <w:t>стопи</w:t>
      </w:r>
      <w:r>
        <w:rPr>
          <w:spacing w:val="-27"/>
          <w:sz w:val="24"/>
        </w:rPr>
        <w:t xml:space="preserve"> </w:t>
      </w:r>
      <w:r>
        <w:rPr>
          <w:sz w:val="24"/>
        </w:rPr>
        <w:t>старт</w:t>
      </w:r>
      <w:r>
        <w:rPr>
          <w:spacing w:val="-3"/>
          <w:sz w:val="24"/>
        </w:rPr>
        <w:t xml:space="preserve">кодонов, </w:t>
      </w:r>
      <w:r>
        <w:rPr>
          <w:sz w:val="24"/>
        </w:rPr>
        <w:t>нонсенси</w:t>
      </w:r>
      <w:r>
        <w:rPr>
          <w:spacing w:val="-1"/>
          <w:sz w:val="24"/>
        </w:rPr>
        <w:t xml:space="preserve"> </w:t>
      </w:r>
      <w:r>
        <w:rPr>
          <w:sz w:val="24"/>
        </w:rPr>
        <w:t>сплайс-варианты.</w:t>
      </w:r>
    </w:p>
    <w:p w14:paraId="52D6FC7F" w14:textId="77777777" w:rsidR="00147D99" w:rsidRDefault="00147D99">
      <w:pPr>
        <w:pStyle w:val="a5"/>
        <w:spacing w:before="4"/>
        <w:rPr>
          <w:sz w:val="22"/>
        </w:rPr>
      </w:pPr>
    </w:p>
    <w:p w14:paraId="1CA1679C" w14:textId="77777777" w:rsidR="00147D99" w:rsidRDefault="00CE5153">
      <w:pPr>
        <w:pStyle w:val="aa"/>
        <w:numPr>
          <w:ilvl w:val="2"/>
          <w:numId w:val="7"/>
        </w:numPr>
        <w:tabs>
          <w:tab w:val="left" w:pos="999"/>
        </w:tabs>
        <w:spacing w:line="252" w:lineRule="auto"/>
        <w:ind w:left="998" w:right="1374"/>
        <w:rPr>
          <w:sz w:val="24"/>
        </w:rPr>
      </w:pPr>
      <w:r>
        <w:rPr>
          <w:sz w:val="24"/>
        </w:rPr>
        <w:t>Фильтрация</w:t>
      </w:r>
      <w:r>
        <w:rPr>
          <w:spacing w:val="-17"/>
          <w:sz w:val="24"/>
        </w:rPr>
        <w:t xml:space="preserve"> </w:t>
      </w:r>
      <w:r>
        <w:rPr>
          <w:sz w:val="24"/>
        </w:rPr>
        <w:t>значимых</w:t>
      </w:r>
      <w:r>
        <w:rPr>
          <w:spacing w:val="-17"/>
          <w:sz w:val="24"/>
        </w:rPr>
        <w:t xml:space="preserve"> </w:t>
      </w:r>
      <w:r>
        <w:rPr>
          <w:sz w:val="24"/>
        </w:rPr>
        <w:t>вариантов</w:t>
      </w:r>
      <w:r>
        <w:rPr>
          <w:spacing w:val="-17"/>
          <w:sz w:val="24"/>
        </w:rPr>
        <w:t xml:space="preserve"> </w:t>
      </w:r>
      <w:r>
        <w:rPr>
          <w:sz w:val="24"/>
        </w:rPr>
        <w:t>на</w:t>
      </w:r>
      <w:r>
        <w:rPr>
          <w:spacing w:val="-16"/>
          <w:sz w:val="24"/>
        </w:rPr>
        <w:t xml:space="preserve"> </w:t>
      </w:r>
      <w:r>
        <w:rPr>
          <w:sz w:val="24"/>
        </w:rPr>
        <w:t>основе</w:t>
      </w:r>
      <w:r>
        <w:rPr>
          <w:spacing w:val="-16"/>
          <w:sz w:val="24"/>
        </w:rPr>
        <w:t xml:space="preserve"> </w:t>
      </w:r>
      <w:r>
        <w:rPr>
          <w:sz w:val="24"/>
        </w:rPr>
        <w:t>аннотаций</w:t>
      </w:r>
      <w:r>
        <w:rPr>
          <w:spacing w:val="-17"/>
          <w:sz w:val="24"/>
        </w:rPr>
        <w:t xml:space="preserve"> </w:t>
      </w:r>
      <w:r>
        <w:rPr>
          <w:sz w:val="24"/>
        </w:rPr>
        <w:t>гена.</w:t>
      </w:r>
      <w:r>
        <w:rPr>
          <w:spacing w:val="-16"/>
          <w:sz w:val="24"/>
        </w:rPr>
        <w:t xml:space="preserve"> </w:t>
      </w:r>
      <w:r>
        <w:rPr>
          <w:sz w:val="24"/>
        </w:rPr>
        <w:t>Все</w:t>
      </w:r>
      <w:r>
        <w:rPr>
          <w:spacing w:val="-16"/>
          <w:sz w:val="24"/>
        </w:rPr>
        <w:t xml:space="preserve"> </w:t>
      </w:r>
      <w:r>
        <w:rPr>
          <w:sz w:val="24"/>
        </w:rPr>
        <w:t>эти</w:t>
      </w:r>
      <w:r>
        <w:rPr>
          <w:spacing w:val="-17"/>
          <w:sz w:val="24"/>
        </w:rPr>
        <w:t xml:space="preserve"> </w:t>
      </w:r>
      <w:r>
        <w:rPr>
          <w:sz w:val="24"/>
        </w:rPr>
        <w:t>фильтры</w:t>
      </w:r>
      <w:r>
        <w:rPr>
          <w:spacing w:val="-16"/>
          <w:sz w:val="24"/>
        </w:rPr>
        <w:t xml:space="preserve"> </w:t>
      </w:r>
      <w:r>
        <w:rPr>
          <w:sz w:val="24"/>
        </w:rPr>
        <w:t>были</w:t>
      </w:r>
      <w:r>
        <w:rPr>
          <w:spacing w:val="-9"/>
          <w:sz w:val="24"/>
        </w:rPr>
        <w:t xml:space="preserve"> </w:t>
      </w:r>
      <w:r>
        <w:rPr>
          <w:sz w:val="24"/>
        </w:rPr>
        <w:t>мягкими</w:t>
      </w:r>
      <w:r>
        <w:rPr>
          <w:spacing w:val="-19"/>
          <w:sz w:val="24"/>
        </w:rPr>
        <w:t xml:space="preserve"> </w:t>
      </w:r>
      <w:r>
        <w:rPr>
          <w:spacing w:val="-24"/>
          <w:sz w:val="24"/>
        </w:rPr>
        <w:t>––</w:t>
      </w:r>
      <w:r>
        <w:rPr>
          <w:spacing w:val="-19"/>
          <w:sz w:val="24"/>
        </w:rPr>
        <w:t xml:space="preserve"> </w:t>
      </w:r>
      <w:r>
        <w:rPr>
          <w:sz w:val="24"/>
        </w:rPr>
        <w:t>ген</w:t>
      </w:r>
      <w:r>
        <w:rPr>
          <w:spacing w:val="-8"/>
          <w:sz w:val="24"/>
        </w:rPr>
        <w:t xml:space="preserve"> </w:t>
      </w:r>
      <w:r>
        <w:rPr>
          <w:sz w:val="24"/>
        </w:rPr>
        <w:t>мог</w:t>
      </w:r>
      <w:r>
        <w:rPr>
          <w:spacing w:val="-8"/>
          <w:sz w:val="24"/>
        </w:rPr>
        <w:t xml:space="preserve"> </w:t>
      </w:r>
      <w:r>
        <w:rPr>
          <w:sz w:val="24"/>
        </w:rPr>
        <w:t>соответствовать</w:t>
      </w:r>
      <w:r>
        <w:rPr>
          <w:spacing w:val="-9"/>
          <w:sz w:val="24"/>
        </w:rPr>
        <w:t xml:space="preserve"> </w:t>
      </w:r>
      <w:r>
        <w:rPr>
          <w:sz w:val="24"/>
        </w:rPr>
        <w:t>одному</w:t>
      </w:r>
      <w:r>
        <w:rPr>
          <w:spacing w:val="-8"/>
          <w:sz w:val="24"/>
        </w:rPr>
        <w:t xml:space="preserve"> </w:t>
      </w:r>
      <w:r>
        <w:rPr>
          <w:sz w:val="24"/>
        </w:rPr>
        <w:t>любому</w:t>
      </w:r>
      <w:r>
        <w:rPr>
          <w:spacing w:val="-9"/>
          <w:sz w:val="24"/>
        </w:rPr>
        <w:t xml:space="preserve"> </w:t>
      </w:r>
      <w:r>
        <w:rPr>
          <w:sz w:val="24"/>
        </w:rPr>
        <w:t>из</w:t>
      </w:r>
      <w:r>
        <w:rPr>
          <w:spacing w:val="-8"/>
          <w:sz w:val="24"/>
        </w:rPr>
        <w:t xml:space="preserve"> </w:t>
      </w:r>
      <w:r>
        <w:rPr>
          <w:sz w:val="24"/>
        </w:rPr>
        <w:t>перечисленных</w:t>
      </w:r>
      <w:r>
        <w:rPr>
          <w:spacing w:val="-8"/>
          <w:sz w:val="24"/>
        </w:rPr>
        <w:t xml:space="preserve"> </w:t>
      </w:r>
      <w:r>
        <w:rPr>
          <w:sz w:val="24"/>
        </w:rPr>
        <w:t>критериев:</w:t>
      </w:r>
    </w:p>
    <w:p w14:paraId="77108C7B" w14:textId="77777777" w:rsidR="00147D99" w:rsidRDefault="00147D99">
      <w:pPr>
        <w:pStyle w:val="a5"/>
        <w:spacing w:before="4"/>
        <w:rPr>
          <w:sz w:val="22"/>
        </w:rPr>
      </w:pPr>
    </w:p>
    <w:p w14:paraId="50EA4F75" w14:textId="77777777" w:rsidR="00147D99" w:rsidRDefault="00CE5153">
      <w:pPr>
        <w:pStyle w:val="aa"/>
        <w:numPr>
          <w:ilvl w:val="3"/>
          <w:numId w:val="7"/>
        </w:numPr>
        <w:tabs>
          <w:tab w:val="left" w:pos="1525"/>
        </w:tabs>
        <w:ind w:left="1524"/>
        <w:jc w:val="left"/>
        <w:rPr>
          <w:sz w:val="24"/>
        </w:rPr>
      </w:pPr>
      <w:r>
        <w:rPr>
          <w:sz w:val="24"/>
        </w:rPr>
        <w:t>Значение</w:t>
      </w:r>
      <w:r>
        <w:rPr>
          <w:spacing w:val="-17"/>
          <w:sz w:val="24"/>
        </w:rPr>
        <w:t xml:space="preserve"> </w:t>
      </w:r>
      <w:r>
        <w:rPr>
          <w:sz w:val="24"/>
        </w:rPr>
        <w:t>pLI</w:t>
      </w:r>
      <w:r>
        <w:rPr>
          <w:spacing w:val="-17"/>
          <w:sz w:val="24"/>
        </w:rPr>
        <w:t xml:space="preserve"> </w:t>
      </w:r>
      <w:r>
        <w:rPr>
          <w:sz w:val="24"/>
        </w:rPr>
        <w:t>более</w:t>
      </w:r>
      <w:r>
        <w:rPr>
          <w:spacing w:val="-17"/>
          <w:sz w:val="24"/>
        </w:rPr>
        <w:t xml:space="preserve"> </w:t>
      </w:r>
      <w:r>
        <w:rPr>
          <w:sz w:val="24"/>
        </w:rPr>
        <w:t>0.9,</w:t>
      </w:r>
      <w:r>
        <w:rPr>
          <w:spacing w:val="-17"/>
          <w:sz w:val="24"/>
        </w:rPr>
        <w:t xml:space="preserve"> </w:t>
      </w:r>
      <w:r>
        <w:rPr>
          <w:sz w:val="24"/>
        </w:rPr>
        <w:t>согласно</w:t>
      </w:r>
      <w:r>
        <w:rPr>
          <w:spacing w:val="-17"/>
          <w:sz w:val="24"/>
        </w:rPr>
        <w:t xml:space="preserve"> </w:t>
      </w:r>
      <w:proofErr w:type="gramStart"/>
      <w:r>
        <w:rPr>
          <w:sz w:val="24"/>
        </w:rPr>
        <w:t>рекомендациям</w:t>
      </w:r>
      <w:proofErr w:type="gramEnd"/>
      <w:r>
        <w:rPr>
          <w:spacing w:val="-17"/>
          <w:sz w:val="24"/>
        </w:rPr>
        <w:t xml:space="preserve"> </w:t>
      </w:r>
      <w:r>
        <w:rPr>
          <w:sz w:val="24"/>
        </w:rPr>
        <w:t>в</w:t>
      </w:r>
      <w:r>
        <w:rPr>
          <w:spacing w:val="-16"/>
          <w:sz w:val="24"/>
        </w:rPr>
        <w:t xml:space="preserve"> </w:t>
      </w:r>
      <w:r>
        <w:rPr>
          <w:sz w:val="24"/>
        </w:rPr>
        <w:t>оригинальной</w:t>
      </w:r>
      <w:r>
        <w:rPr>
          <w:spacing w:val="-17"/>
          <w:sz w:val="24"/>
        </w:rPr>
        <w:t xml:space="preserve"> </w:t>
      </w:r>
      <w:r>
        <w:rPr>
          <w:sz w:val="24"/>
        </w:rPr>
        <w:t>статье[</w:t>
      </w:r>
      <w:hyperlink w:anchor="_bookmark102">
        <w:r>
          <w:rPr>
            <w:color w:val="003052"/>
            <w:sz w:val="24"/>
          </w:rPr>
          <w:t>74</w:t>
        </w:r>
      </w:hyperlink>
      <w:r>
        <w:rPr>
          <w:sz w:val="24"/>
        </w:rPr>
        <w:t>];</w:t>
      </w:r>
    </w:p>
    <w:p w14:paraId="47F7103F" w14:textId="77777777" w:rsidR="00147D99" w:rsidRDefault="00CE5153">
      <w:pPr>
        <w:pStyle w:val="aa"/>
        <w:numPr>
          <w:ilvl w:val="3"/>
          <w:numId w:val="7"/>
        </w:numPr>
        <w:tabs>
          <w:tab w:val="left" w:pos="1525"/>
        </w:tabs>
        <w:spacing w:before="112" w:line="252" w:lineRule="auto"/>
        <w:ind w:left="1524" w:right="1384"/>
        <w:jc w:val="left"/>
        <w:rPr>
          <w:sz w:val="24"/>
        </w:rPr>
      </w:pPr>
      <w:r>
        <w:rPr>
          <w:sz w:val="24"/>
        </w:rPr>
        <w:t>Наследование в гене значится как «доминантное» по базе данных OMIM, либо информации о доминантности</w:t>
      </w:r>
      <w:r>
        <w:rPr>
          <w:spacing w:val="-6"/>
          <w:sz w:val="24"/>
        </w:rPr>
        <w:t xml:space="preserve"> </w:t>
      </w:r>
      <w:r>
        <w:rPr>
          <w:sz w:val="24"/>
        </w:rPr>
        <w:t>нет;</w:t>
      </w:r>
    </w:p>
    <w:p w14:paraId="6C372B6F" w14:textId="77777777" w:rsidR="00147D99" w:rsidRDefault="00CE5153">
      <w:pPr>
        <w:pStyle w:val="aa"/>
        <w:numPr>
          <w:ilvl w:val="3"/>
          <w:numId w:val="7"/>
        </w:numPr>
        <w:tabs>
          <w:tab w:val="left" w:pos="1525"/>
        </w:tabs>
        <w:spacing w:before="98"/>
        <w:ind w:left="1524"/>
        <w:jc w:val="left"/>
        <w:rPr>
          <w:sz w:val="24"/>
        </w:rPr>
      </w:pPr>
      <w:r>
        <w:rPr>
          <w:sz w:val="24"/>
        </w:rPr>
        <w:t>Любой значимый вариант в гене является</w:t>
      </w:r>
      <w:r>
        <w:rPr>
          <w:spacing w:val="-13"/>
          <w:sz w:val="24"/>
        </w:rPr>
        <w:t xml:space="preserve"> </w:t>
      </w:r>
      <w:r>
        <w:rPr>
          <w:sz w:val="24"/>
        </w:rPr>
        <w:t>гомозиготным;</w:t>
      </w:r>
    </w:p>
    <w:p w14:paraId="1B8A2668" w14:textId="77777777" w:rsidR="00147D99" w:rsidRDefault="00CE5153">
      <w:pPr>
        <w:pStyle w:val="aa"/>
        <w:numPr>
          <w:ilvl w:val="3"/>
          <w:numId w:val="7"/>
        </w:numPr>
        <w:tabs>
          <w:tab w:val="left" w:pos="1525"/>
        </w:tabs>
        <w:spacing w:before="113"/>
        <w:ind w:left="1524"/>
        <w:jc w:val="left"/>
        <w:rPr>
          <w:sz w:val="24"/>
        </w:rPr>
      </w:pPr>
      <w:r>
        <w:rPr>
          <w:sz w:val="24"/>
        </w:rPr>
        <w:t>В</w:t>
      </w:r>
      <w:r>
        <w:rPr>
          <w:spacing w:val="-23"/>
          <w:sz w:val="24"/>
        </w:rPr>
        <w:t xml:space="preserve"> </w:t>
      </w:r>
      <w:r>
        <w:rPr>
          <w:sz w:val="24"/>
        </w:rPr>
        <w:t>гене</w:t>
      </w:r>
      <w:r>
        <w:rPr>
          <w:spacing w:val="-23"/>
          <w:sz w:val="24"/>
        </w:rPr>
        <w:t xml:space="preserve"> </w:t>
      </w:r>
      <w:r>
        <w:rPr>
          <w:sz w:val="24"/>
        </w:rPr>
        <w:t>более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одного</w:t>
      </w:r>
      <w:r>
        <w:rPr>
          <w:spacing w:val="-23"/>
          <w:sz w:val="24"/>
        </w:rPr>
        <w:t xml:space="preserve"> </w:t>
      </w:r>
      <w:r>
        <w:rPr>
          <w:sz w:val="24"/>
        </w:rPr>
        <w:t>значимого</w:t>
      </w:r>
      <w:r>
        <w:rPr>
          <w:spacing w:val="-22"/>
          <w:sz w:val="24"/>
        </w:rPr>
        <w:t xml:space="preserve"> </w:t>
      </w:r>
      <w:r>
        <w:rPr>
          <w:sz w:val="24"/>
        </w:rPr>
        <w:t>варианта</w:t>
      </w:r>
      <w:r>
        <w:rPr>
          <w:spacing w:val="-23"/>
          <w:sz w:val="24"/>
        </w:rPr>
        <w:t xml:space="preserve"> </w:t>
      </w:r>
      <w:r>
        <w:rPr>
          <w:sz w:val="24"/>
        </w:rPr>
        <w:t>(вероятность</w:t>
      </w:r>
      <w:r>
        <w:rPr>
          <w:spacing w:val="-22"/>
          <w:sz w:val="24"/>
        </w:rPr>
        <w:t xml:space="preserve"> </w:t>
      </w:r>
      <w:r>
        <w:rPr>
          <w:sz w:val="24"/>
        </w:rPr>
        <w:t>цис-транс-положения).</w:t>
      </w:r>
    </w:p>
    <w:p w14:paraId="1DF0189C" w14:textId="77777777" w:rsidR="00147D99" w:rsidRDefault="00147D99">
      <w:pPr>
        <w:pStyle w:val="a5"/>
        <w:spacing w:before="1"/>
        <w:rPr>
          <w:sz w:val="32"/>
        </w:rPr>
      </w:pPr>
    </w:p>
    <w:p w14:paraId="1EECCE53" w14:textId="77777777" w:rsidR="00147D99" w:rsidRDefault="00CE5153">
      <w:pPr>
        <w:pStyle w:val="a5"/>
        <w:spacing w:line="252" w:lineRule="auto"/>
        <w:ind w:left="400" w:right="1373"/>
        <w:jc w:val="both"/>
      </w:pPr>
      <w:r>
        <w:rPr>
          <w:b/>
        </w:rPr>
        <w:t>Интерпретация.</w:t>
      </w:r>
      <w:r>
        <w:rPr>
          <w:b/>
          <w:spacing w:val="11"/>
        </w:rPr>
        <w:t xml:space="preserve"> </w:t>
      </w:r>
      <w:r>
        <w:t>Интерпретация данных и составление отчёта производилось в соответствии</w:t>
      </w:r>
      <w:r>
        <w:rPr>
          <w:spacing w:val="-18"/>
        </w:rPr>
        <w:t xml:space="preserve"> </w:t>
      </w:r>
      <w:r>
        <w:t>с</w:t>
      </w:r>
      <w:r>
        <w:rPr>
          <w:spacing w:val="-17"/>
        </w:rPr>
        <w:t xml:space="preserve"> </w:t>
      </w:r>
      <w:r>
        <w:t>рекомендациями</w:t>
      </w:r>
      <w:r>
        <w:rPr>
          <w:spacing w:val="-17"/>
        </w:rPr>
        <w:t xml:space="preserve"> </w:t>
      </w:r>
      <w:r>
        <w:rPr>
          <w:spacing w:val="-3"/>
        </w:rPr>
        <w:t>Американского</w:t>
      </w:r>
      <w:r>
        <w:rPr>
          <w:spacing w:val="-17"/>
        </w:rPr>
        <w:t xml:space="preserve"> </w:t>
      </w:r>
      <w:r>
        <w:rPr>
          <w:spacing w:val="-3"/>
        </w:rPr>
        <w:t>колледжа</w:t>
      </w:r>
      <w:r>
        <w:rPr>
          <w:spacing w:val="-17"/>
        </w:rPr>
        <w:t xml:space="preserve"> </w:t>
      </w:r>
      <w:r>
        <w:t>медицинской</w:t>
      </w:r>
      <w:r>
        <w:rPr>
          <w:spacing w:val="-17"/>
        </w:rPr>
        <w:t xml:space="preserve"> </w:t>
      </w:r>
      <w:r>
        <w:t>генетики</w:t>
      </w:r>
      <w:r>
        <w:rPr>
          <w:spacing w:val="-17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геномики</w:t>
      </w:r>
      <w:r>
        <w:rPr>
          <w:spacing w:val="-15"/>
        </w:rPr>
        <w:t xml:space="preserve"> </w:t>
      </w:r>
      <w:r>
        <w:t>(ACMG)</w:t>
      </w:r>
      <w:r>
        <w:rPr>
          <w:spacing w:val="-13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Ассоциации</w:t>
      </w:r>
      <w:r>
        <w:rPr>
          <w:spacing w:val="-14"/>
        </w:rPr>
        <w:t xml:space="preserve"> </w:t>
      </w:r>
      <w:r>
        <w:t>молекулярной</w:t>
      </w:r>
      <w:r>
        <w:rPr>
          <w:spacing w:val="-14"/>
        </w:rPr>
        <w:t xml:space="preserve"> </w:t>
      </w:r>
      <w:r>
        <w:t>патологии[</w:t>
      </w:r>
      <w:hyperlink w:anchor="_bookmark70">
        <w:r>
          <w:rPr>
            <w:color w:val="003052"/>
          </w:rPr>
          <w:t>42</w:t>
        </w:r>
      </w:hyperlink>
      <w:r>
        <w:t>].</w:t>
      </w:r>
      <w:r>
        <w:rPr>
          <w:spacing w:val="-14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среднем</w:t>
      </w:r>
      <w:r>
        <w:rPr>
          <w:spacing w:val="-14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каждый</w:t>
      </w:r>
      <w:r>
        <w:rPr>
          <w:spacing w:val="-14"/>
        </w:rPr>
        <w:t xml:space="preserve"> </w:t>
      </w:r>
      <w:r>
        <w:t xml:space="preserve">образец в данных Exo-C приходилось порядка 1–2 тыс. значимых вариантов, затрагивающих </w:t>
      </w:r>
      <w:r>
        <w:rPr>
          <w:spacing w:val="-4"/>
        </w:rPr>
        <w:t xml:space="preserve">около </w:t>
      </w:r>
      <w:r>
        <w:t xml:space="preserve">100–150 генов. Порядка 100–200 вариантов были </w:t>
      </w:r>
      <w:r>
        <w:rPr>
          <w:spacing w:val="-4"/>
        </w:rPr>
        <w:t xml:space="preserve">результатом </w:t>
      </w:r>
      <w:r>
        <w:t xml:space="preserve">систематических ошибок, возникших в </w:t>
      </w:r>
      <w:r>
        <w:rPr>
          <w:spacing w:val="-4"/>
        </w:rPr>
        <w:t xml:space="preserve">ходе </w:t>
      </w:r>
      <w:r>
        <w:t>приготовления библиотеки или обработки</w:t>
      </w:r>
      <w:r>
        <w:rPr>
          <w:spacing w:val="-27"/>
        </w:rPr>
        <w:t xml:space="preserve"> </w:t>
      </w:r>
      <w:r>
        <w:t>данных.</w:t>
      </w:r>
    </w:p>
    <w:p w14:paraId="7DB3FBB9" w14:textId="77777777" w:rsidR="00147D99" w:rsidRDefault="00147D99">
      <w:pPr>
        <w:pStyle w:val="a5"/>
        <w:spacing w:before="10"/>
        <w:rPr>
          <w:sz w:val="37"/>
        </w:rPr>
      </w:pPr>
    </w:p>
    <w:p w14:paraId="7CCCE389" w14:textId="77777777" w:rsidR="00147D99" w:rsidRDefault="00CE5153">
      <w:pPr>
        <w:pStyle w:val="1"/>
        <w:numPr>
          <w:ilvl w:val="0"/>
          <w:numId w:val="6"/>
        </w:numPr>
        <w:tabs>
          <w:tab w:val="left" w:pos="832"/>
        </w:tabs>
        <w:ind w:hanging="432"/>
        <w:rPr>
          <w:sz w:val="24"/>
        </w:rPr>
      </w:pPr>
      <w:bookmarkStart w:id="53" w:name="_bookmark171"/>
      <w:bookmarkStart w:id="54" w:name="_bookmark17"/>
      <w:bookmarkStart w:id="55" w:name="Результаты"/>
      <w:bookmarkEnd w:id="53"/>
      <w:bookmarkEnd w:id="54"/>
      <w:bookmarkEnd w:id="55"/>
      <w:r>
        <w:rPr>
          <w:spacing w:val="-5"/>
        </w:rPr>
        <w:t>Результаты</w:t>
      </w:r>
    </w:p>
    <w:p w14:paraId="5B41FE5F" w14:textId="77777777" w:rsidR="00147D99" w:rsidRDefault="00CE5153">
      <w:pPr>
        <w:pStyle w:val="a5"/>
        <w:spacing w:before="244"/>
        <w:ind w:left="400"/>
        <w:jc w:val="both"/>
      </w:pPr>
      <w:r>
        <w:lastRenderedPageBreak/>
        <w:t>На сегодняшний день были выполнены следующие этапы работы:</w:t>
      </w:r>
    </w:p>
    <w:p w14:paraId="0DC8693E" w14:textId="77777777" w:rsidR="00147D99" w:rsidRDefault="00147D99">
      <w:pPr>
        <w:pStyle w:val="a5"/>
        <w:spacing w:before="7"/>
        <w:rPr>
          <w:sz w:val="23"/>
        </w:rPr>
      </w:pPr>
    </w:p>
    <w:p w14:paraId="045DCE2D" w14:textId="77777777" w:rsidR="00954220" w:rsidRDefault="00954220" w:rsidP="00954220">
      <w:pPr>
        <w:pStyle w:val="aa"/>
        <w:numPr>
          <w:ilvl w:val="1"/>
          <w:numId w:val="6"/>
        </w:numPr>
        <w:tabs>
          <w:tab w:val="left" w:pos="999"/>
        </w:tabs>
        <w:spacing w:before="212" w:line="252" w:lineRule="auto"/>
        <w:ind w:right="1374"/>
        <w:rPr>
          <w:moveTo w:id="56" w:author="Фишман Вениамин Семенович" w:date="2021-01-28T11:12:00Z"/>
          <w:sz w:val="24"/>
        </w:rPr>
      </w:pPr>
      <w:moveToRangeStart w:id="57" w:author="Фишман Вениамин Семенович" w:date="2021-01-28T11:12:00Z" w:name="move62724770"/>
      <w:moveTo w:id="58" w:author="Фишман Вениамин Семенович" w:date="2021-01-28T11:12:00Z">
        <w:r>
          <w:rPr>
            <w:sz w:val="24"/>
          </w:rPr>
          <w:t>Создание</w:t>
        </w:r>
        <w:r>
          <w:rPr>
            <w:spacing w:val="-16"/>
            <w:sz w:val="24"/>
          </w:rPr>
          <w:t xml:space="preserve"> </w:t>
        </w:r>
        <w:r>
          <w:rPr>
            <w:sz w:val="24"/>
          </w:rPr>
          <w:t>контрольной</w:t>
        </w:r>
        <w:r>
          <w:rPr>
            <w:spacing w:val="-16"/>
            <w:sz w:val="24"/>
          </w:rPr>
          <w:t xml:space="preserve"> </w:t>
        </w:r>
        <w:r>
          <w:rPr>
            <w:sz w:val="24"/>
          </w:rPr>
          <w:t>выборки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генетических</w:t>
        </w:r>
        <w:r>
          <w:rPr>
            <w:spacing w:val="-16"/>
            <w:sz w:val="24"/>
          </w:rPr>
          <w:t xml:space="preserve"> </w:t>
        </w:r>
        <w:r>
          <w:rPr>
            <w:sz w:val="24"/>
          </w:rPr>
          <w:t>вариантов,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с</w:t>
        </w:r>
        <w:r>
          <w:rPr>
            <w:spacing w:val="-16"/>
            <w:sz w:val="24"/>
          </w:rPr>
          <w:t xml:space="preserve"> </w:t>
        </w:r>
        <w:r>
          <w:rPr>
            <w:sz w:val="24"/>
          </w:rPr>
          <w:t>помощью</w:t>
        </w:r>
        <w:r>
          <w:rPr>
            <w:spacing w:val="-16"/>
            <w:sz w:val="24"/>
          </w:rPr>
          <w:t xml:space="preserve"> </w:t>
        </w:r>
        <w:r>
          <w:rPr>
            <w:spacing w:val="-3"/>
            <w:sz w:val="24"/>
          </w:rPr>
          <w:t>которой</w:t>
        </w:r>
        <w:r>
          <w:rPr>
            <w:spacing w:val="-15"/>
            <w:sz w:val="24"/>
          </w:rPr>
          <w:t xml:space="preserve"> </w:t>
        </w:r>
        <w:r>
          <w:rPr>
            <w:spacing w:val="-3"/>
            <w:sz w:val="24"/>
          </w:rPr>
          <w:t>бу</w:t>
        </w:r>
        <w:r>
          <w:rPr>
            <w:sz w:val="24"/>
          </w:rPr>
          <w:t>дет проведена оценка пригодности Exo-C библиотек к поиску генетических вариантов;</w:t>
        </w:r>
      </w:moveTo>
    </w:p>
    <w:moveToRangeEnd w:id="57"/>
    <w:p w14:paraId="5C7A241F" w14:textId="15489873" w:rsidR="00147D99" w:rsidRDefault="00CE5153">
      <w:pPr>
        <w:pStyle w:val="aa"/>
        <w:numPr>
          <w:ilvl w:val="1"/>
          <w:numId w:val="6"/>
        </w:numPr>
        <w:tabs>
          <w:tab w:val="left" w:pos="999"/>
        </w:tabs>
        <w:ind w:hanging="300"/>
        <w:jc w:val="left"/>
        <w:rPr>
          <w:sz w:val="24"/>
        </w:rPr>
      </w:pPr>
      <w:del w:id="59" w:author="Фишман Вениамин Семенович" w:date="2021-01-28T11:12:00Z">
        <w:r w:rsidDel="00954220">
          <w:rPr>
            <w:sz w:val="24"/>
          </w:rPr>
          <w:delText>Общая п</w:delText>
        </w:r>
      </w:del>
      <w:ins w:id="60" w:author="Фишман Вениамин Семенович" w:date="2021-01-28T11:12:00Z">
        <w:r w:rsidR="00954220">
          <w:rPr>
            <w:sz w:val="24"/>
          </w:rPr>
          <w:t>П</w:t>
        </w:r>
      </w:ins>
      <w:r>
        <w:rPr>
          <w:sz w:val="24"/>
        </w:rPr>
        <w:t>роверка качества</w:t>
      </w:r>
      <w:ins w:id="61" w:author="Фишман Вениамин Семенович" w:date="2021-01-28T11:12:00Z">
        <w:r w:rsidR="00954220">
          <w:rPr>
            <w:sz w:val="24"/>
          </w:rPr>
          <w:t xml:space="preserve"> данных, полученных в результате массового параллельного секвенирования</w:t>
        </w:r>
      </w:ins>
      <w:r>
        <w:rPr>
          <w:sz w:val="24"/>
        </w:rPr>
        <w:t xml:space="preserve"> Exo-C</w:t>
      </w:r>
      <w:r>
        <w:rPr>
          <w:spacing w:val="-7"/>
          <w:sz w:val="24"/>
        </w:rPr>
        <w:t xml:space="preserve"> </w:t>
      </w:r>
      <w:r>
        <w:rPr>
          <w:sz w:val="24"/>
        </w:rPr>
        <w:t>библиотек;</w:t>
      </w:r>
    </w:p>
    <w:p w14:paraId="54C8A6BB" w14:textId="360BF90A" w:rsidR="00147D99" w:rsidDel="00954220" w:rsidRDefault="00CE5153">
      <w:pPr>
        <w:pStyle w:val="aa"/>
        <w:numPr>
          <w:ilvl w:val="1"/>
          <w:numId w:val="6"/>
        </w:numPr>
        <w:tabs>
          <w:tab w:val="left" w:pos="999"/>
        </w:tabs>
        <w:spacing w:before="212" w:line="252" w:lineRule="auto"/>
        <w:ind w:right="1374"/>
        <w:rPr>
          <w:moveFrom w:id="62" w:author="Фишман Вениамин Семенович" w:date="2021-01-28T11:12:00Z"/>
          <w:sz w:val="24"/>
        </w:rPr>
      </w:pPr>
      <w:moveFromRangeStart w:id="63" w:author="Фишман Вениамин Семенович" w:date="2021-01-28T11:12:00Z" w:name="move62724770"/>
      <w:moveFrom w:id="64" w:author="Фишман Вениамин Семенович" w:date="2021-01-28T11:12:00Z">
        <w:r w:rsidDel="00954220">
          <w:rPr>
            <w:sz w:val="24"/>
          </w:rPr>
          <w:t>Создание</w:t>
        </w:r>
        <w:r w:rsidDel="00954220">
          <w:rPr>
            <w:spacing w:val="-16"/>
            <w:sz w:val="24"/>
          </w:rPr>
          <w:t xml:space="preserve"> </w:t>
        </w:r>
        <w:r w:rsidDel="00954220">
          <w:rPr>
            <w:sz w:val="24"/>
          </w:rPr>
          <w:t>контрольной</w:t>
        </w:r>
        <w:r w:rsidDel="00954220">
          <w:rPr>
            <w:spacing w:val="-16"/>
            <w:sz w:val="24"/>
          </w:rPr>
          <w:t xml:space="preserve"> </w:t>
        </w:r>
        <w:r w:rsidDel="00954220">
          <w:rPr>
            <w:sz w:val="24"/>
          </w:rPr>
          <w:t>выборки</w:t>
        </w:r>
        <w:r w:rsidDel="00954220">
          <w:rPr>
            <w:spacing w:val="-15"/>
            <w:sz w:val="24"/>
          </w:rPr>
          <w:t xml:space="preserve"> </w:t>
        </w:r>
        <w:r w:rsidDel="00954220">
          <w:rPr>
            <w:sz w:val="24"/>
          </w:rPr>
          <w:t>генетических</w:t>
        </w:r>
        <w:r w:rsidDel="00954220">
          <w:rPr>
            <w:spacing w:val="-16"/>
            <w:sz w:val="24"/>
          </w:rPr>
          <w:t xml:space="preserve"> </w:t>
        </w:r>
        <w:r w:rsidDel="00954220">
          <w:rPr>
            <w:sz w:val="24"/>
          </w:rPr>
          <w:t>вариантов,</w:t>
        </w:r>
        <w:r w:rsidDel="00954220">
          <w:rPr>
            <w:spacing w:val="-15"/>
            <w:sz w:val="24"/>
          </w:rPr>
          <w:t xml:space="preserve"> </w:t>
        </w:r>
        <w:r w:rsidDel="00954220">
          <w:rPr>
            <w:sz w:val="24"/>
          </w:rPr>
          <w:t>с</w:t>
        </w:r>
        <w:r w:rsidDel="00954220">
          <w:rPr>
            <w:spacing w:val="-16"/>
            <w:sz w:val="24"/>
          </w:rPr>
          <w:t xml:space="preserve"> </w:t>
        </w:r>
        <w:r w:rsidDel="00954220">
          <w:rPr>
            <w:sz w:val="24"/>
          </w:rPr>
          <w:t>помощью</w:t>
        </w:r>
        <w:r w:rsidDel="00954220">
          <w:rPr>
            <w:spacing w:val="-16"/>
            <w:sz w:val="24"/>
          </w:rPr>
          <w:t xml:space="preserve"> </w:t>
        </w:r>
        <w:r w:rsidDel="00954220">
          <w:rPr>
            <w:spacing w:val="-3"/>
            <w:sz w:val="24"/>
          </w:rPr>
          <w:t>которой</w:t>
        </w:r>
        <w:r w:rsidDel="00954220">
          <w:rPr>
            <w:spacing w:val="-15"/>
            <w:sz w:val="24"/>
          </w:rPr>
          <w:t xml:space="preserve"> </w:t>
        </w:r>
        <w:r w:rsidDel="00954220">
          <w:rPr>
            <w:spacing w:val="-3"/>
            <w:sz w:val="24"/>
          </w:rPr>
          <w:t>бу</w:t>
        </w:r>
        <w:r w:rsidDel="00954220">
          <w:rPr>
            <w:sz w:val="24"/>
          </w:rPr>
          <w:t>дет проведена оценка пригодности Exo-C библиотек к поиску генетических вариантов;</w:t>
        </w:r>
      </w:moveFrom>
    </w:p>
    <w:moveFromRangeEnd w:id="63"/>
    <w:p w14:paraId="30B13C3C" w14:textId="77777777" w:rsidR="00147D99" w:rsidRDefault="00CE5153">
      <w:pPr>
        <w:pStyle w:val="aa"/>
        <w:numPr>
          <w:ilvl w:val="1"/>
          <w:numId w:val="6"/>
        </w:numPr>
        <w:tabs>
          <w:tab w:val="left" w:pos="999"/>
        </w:tabs>
        <w:spacing w:before="197" w:line="252" w:lineRule="auto"/>
        <w:ind w:right="1374"/>
        <w:rPr>
          <w:sz w:val="24"/>
        </w:rPr>
        <w:sectPr w:rsidR="00147D99">
          <w:pgSz w:w="11906" w:h="16838"/>
          <w:pgMar w:top="1540" w:right="0" w:bottom="280" w:left="1300" w:header="953" w:footer="0" w:gutter="0"/>
          <w:cols w:space="720"/>
          <w:formProt w:val="0"/>
          <w:docGrid w:linePitch="100" w:charSpace="4096"/>
        </w:sectPr>
      </w:pPr>
      <w:r>
        <w:rPr>
          <w:sz w:val="24"/>
        </w:rPr>
        <w:t>Разработка,</w:t>
      </w:r>
      <w:r>
        <w:rPr>
          <w:spacing w:val="-17"/>
          <w:sz w:val="24"/>
        </w:rPr>
        <w:t xml:space="preserve"> </w:t>
      </w:r>
      <w:r>
        <w:rPr>
          <w:sz w:val="24"/>
        </w:rPr>
        <w:t>отладка</w:t>
      </w:r>
      <w:r>
        <w:rPr>
          <w:spacing w:val="-17"/>
          <w:sz w:val="24"/>
        </w:rPr>
        <w:t xml:space="preserve"> </w:t>
      </w:r>
      <w:r>
        <w:rPr>
          <w:sz w:val="24"/>
        </w:rPr>
        <w:t>и</w:t>
      </w:r>
      <w:r>
        <w:rPr>
          <w:spacing w:val="-17"/>
          <w:sz w:val="24"/>
        </w:rPr>
        <w:t xml:space="preserve"> </w:t>
      </w:r>
      <w:r>
        <w:rPr>
          <w:sz w:val="24"/>
        </w:rPr>
        <w:t>тестирование</w:t>
      </w:r>
      <w:r>
        <w:rPr>
          <w:spacing w:val="-17"/>
          <w:sz w:val="24"/>
        </w:rPr>
        <w:t xml:space="preserve"> </w:t>
      </w:r>
      <w:r>
        <w:rPr>
          <w:sz w:val="24"/>
        </w:rPr>
        <w:t>автоматизированного</w:t>
      </w:r>
      <w:r>
        <w:rPr>
          <w:spacing w:val="-17"/>
          <w:sz w:val="24"/>
        </w:rPr>
        <w:t xml:space="preserve"> </w:t>
      </w:r>
      <w:r>
        <w:rPr>
          <w:sz w:val="24"/>
        </w:rPr>
        <w:t>инструмента</w:t>
      </w:r>
      <w:r>
        <w:rPr>
          <w:spacing w:val="-17"/>
          <w:sz w:val="24"/>
        </w:rPr>
        <w:t xml:space="preserve"> </w:t>
      </w:r>
      <w:r>
        <w:rPr>
          <w:sz w:val="24"/>
        </w:rPr>
        <w:t>для</w:t>
      </w:r>
      <w:r>
        <w:rPr>
          <w:spacing w:val="-16"/>
          <w:sz w:val="24"/>
        </w:rPr>
        <w:t xml:space="preserve"> </w:t>
      </w:r>
      <w:r>
        <w:rPr>
          <w:sz w:val="24"/>
        </w:rPr>
        <w:t>обработки данных секвенирования Exo-C</w:t>
      </w:r>
      <w:r>
        <w:rPr>
          <w:spacing w:val="-7"/>
          <w:sz w:val="24"/>
        </w:rPr>
        <w:t xml:space="preserve"> </w:t>
      </w:r>
      <w:r>
        <w:rPr>
          <w:sz w:val="24"/>
        </w:rPr>
        <w:t>библиотек.</w:t>
      </w:r>
    </w:p>
    <w:p w14:paraId="1A609DA5" w14:textId="77777777" w:rsidR="00147D99" w:rsidRDefault="00CE5153">
      <w:pPr>
        <w:pStyle w:val="2"/>
        <w:numPr>
          <w:ilvl w:val="1"/>
          <w:numId w:val="5"/>
        </w:numPr>
        <w:tabs>
          <w:tab w:val="left" w:pos="692"/>
        </w:tabs>
        <w:spacing w:before="185"/>
        <w:ind w:hanging="575"/>
        <w:rPr>
          <w:sz w:val="24"/>
        </w:rPr>
      </w:pPr>
      <w:bookmarkStart w:id="65" w:name="_bookmark181"/>
      <w:bookmarkStart w:id="66" w:name="_bookmark18"/>
      <w:bookmarkStart w:id="67" w:name="Результаты_секвенирования_Exo-C_библиоте"/>
      <w:bookmarkEnd w:id="65"/>
      <w:bookmarkEnd w:id="66"/>
      <w:bookmarkEnd w:id="67"/>
      <w:r>
        <w:rPr>
          <w:spacing w:val="-4"/>
        </w:rPr>
        <w:lastRenderedPageBreak/>
        <w:t xml:space="preserve">Результаты </w:t>
      </w:r>
      <w:r>
        <w:t>секвенирования Exo-C</w:t>
      </w:r>
      <w:r>
        <w:rPr>
          <w:spacing w:val="13"/>
        </w:rPr>
        <w:t xml:space="preserve"> </w:t>
      </w:r>
      <w:r>
        <w:t>библиотек</w:t>
      </w:r>
    </w:p>
    <w:p w14:paraId="078C803D" w14:textId="77777777" w:rsidR="00147D99" w:rsidRDefault="00CE5153">
      <w:pPr>
        <w:pStyle w:val="a5"/>
        <w:spacing w:before="169" w:line="252" w:lineRule="auto"/>
        <w:ind w:left="117" w:right="1658"/>
        <w:jc w:val="both"/>
      </w:pPr>
      <w:commentRangeStart w:id="68"/>
      <w:r>
        <w:t>Несмотря</w:t>
      </w:r>
      <w:r>
        <w:rPr>
          <w:spacing w:val="-11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то,</w:t>
      </w:r>
      <w:r>
        <w:rPr>
          <w:spacing w:val="-10"/>
        </w:rPr>
        <w:t xml:space="preserve"> </w:t>
      </w:r>
      <w:r>
        <w:t>что</w:t>
      </w:r>
      <w:r>
        <w:rPr>
          <w:spacing w:val="-11"/>
        </w:rPr>
        <w:t xml:space="preserve"> </w:t>
      </w:r>
      <w:r>
        <w:t>составляющие</w:t>
      </w:r>
      <w:r>
        <w:rPr>
          <w:spacing w:val="-10"/>
        </w:rPr>
        <w:t xml:space="preserve"> </w:t>
      </w:r>
      <w:r>
        <w:rPr>
          <w:spacing w:val="-3"/>
        </w:rPr>
        <w:t>протокола</w:t>
      </w:r>
      <w:r>
        <w:rPr>
          <w:spacing w:val="-11"/>
        </w:rPr>
        <w:t xml:space="preserve"> </w:t>
      </w:r>
      <w:r>
        <w:t>Exo-C</w:t>
      </w:r>
      <w:r>
        <w:rPr>
          <w:spacing w:val="-15"/>
        </w:rPr>
        <w:t xml:space="preserve"> </w:t>
      </w:r>
      <w:r>
        <w:rPr>
          <w:spacing w:val="-24"/>
        </w:rPr>
        <w:t>––</w:t>
      </w:r>
      <w:r>
        <w:rPr>
          <w:spacing w:val="-15"/>
        </w:rPr>
        <w:t xml:space="preserve"> </w:t>
      </w:r>
      <w:r>
        <w:t>таргетное</w:t>
      </w:r>
      <w:r>
        <w:rPr>
          <w:spacing w:val="-11"/>
        </w:rPr>
        <w:t xml:space="preserve"> </w:t>
      </w:r>
      <w:r>
        <w:t>обогащение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Hi-C</w:t>
      </w:r>
      <w:r>
        <w:rPr>
          <w:spacing w:val="-15"/>
        </w:rPr>
        <w:t xml:space="preserve"> </w:t>
      </w:r>
      <w:r>
        <w:rPr>
          <w:spacing w:val="-24"/>
        </w:rPr>
        <w:t xml:space="preserve">–– </w:t>
      </w:r>
      <w:r>
        <w:t xml:space="preserve">в настоящее время достаточно отработаны, сочетание этих методик имеет свои подводные камни. </w:t>
      </w:r>
      <w:commentRangeEnd w:id="68"/>
      <w:r w:rsidR="00954220">
        <w:rPr>
          <w:rStyle w:val="af"/>
        </w:rPr>
        <w:commentReference w:id="68"/>
      </w:r>
      <w:r>
        <w:t xml:space="preserve">Было разработано две вариации </w:t>
      </w:r>
      <w:r>
        <w:rPr>
          <w:spacing w:val="-3"/>
        </w:rPr>
        <w:t xml:space="preserve">протокола </w:t>
      </w:r>
      <w:r>
        <w:t xml:space="preserve">Exo-C, обе этих вариации были использованы для приготовления библиотек клеточной линии K562. </w:t>
      </w:r>
      <w:r>
        <w:rPr>
          <w:spacing w:val="-4"/>
        </w:rPr>
        <w:t xml:space="preserve">Результаты </w:t>
      </w:r>
      <w:r>
        <w:t>секвенирования этих библиотек проверялись биоинформационными</w:t>
      </w:r>
      <w:r>
        <w:rPr>
          <w:spacing w:val="-24"/>
        </w:rPr>
        <w:t xml:space="preserve"> </w:t>
      </w:r>
      <w:r>
        <w:t>методами.</w:t>
      </w:r>
    </w:p>
    <w:p w14:paraId="3420479A" w14:textId="77777777" w:rsidR="00147D99" w:rsidRDefault="00CE5153">
      <w:pPr>
        <w:pStyle w:val="a5"/>
        <w:spacing w:line="272" w:lineRule="exact"/>
        <w:ind w:left="475"/>
        <w:jc w:val="both"/>
      </w:pPr>
      <w:r>
        <w:t>Базовыми параметрами качества библиотек были приняты:</w:t>
      </w:r>
    </w:p>
    <w:p w14:paraId="5567B590" w14:textId="77777777" w:rsidR="00147D99" w:rsidRDefault="00147D99">
      <w:pPr>
        <w:pStyle w:val="a5"/>
        <w:spacing w:before="7"/>
        <w:rPr>
          <w:sz w:val="23"/>
        </w:rPr>
      </w:pPr>
    </w:p>
    <w:p w14:paraId="06AD2E42" w14:textId="77777777" w:rsidR="00147D99" w:rsidRDefault="00CE5153">
      <w:pPr>
        <w:pStyle w:val="aa"/>
        <w:numPr>
          <w:ilvl w:val="0"/>
          <w:numId w:val="4"/>
        </w:numPr>
        <w:tabs>
          <w:tab w:val="left" w:pos="716"/>
        </w:tabs>
        <w:ind w:hanging="205"/>
        <w:jc w:val="left"/>
        <w:rPr>
          <w:sz w:val="24"/>
        </w:rPr>
      </w:pPr>
      <w:r>
        <w:rPr>
          <w:sz w:val="24"/>
        </w:rPr>
        <w:t xml:space="preserve">Доля </w:t>
      </w:r>
      <w:r>
        <w:rPr>
          <w:spacing w:val="-3"/>
          <w:sz w:val="24"/>
        </w:rPr>
        <w:t xml:space="preserve">дубликатов, </w:t>
      </w:r>
      <w:r>
        <w:rPr>
          <w:sz w:val="24"/>
        </w:rPr>
        <w:t>отражающая качество стадии</w:t>
      </w:r>
      <w:r>
        <w:rPr>
          <w:spacing w:val="-4"/>
          <w:sz w:val="24"/>
        </w:rPr>
        <w:t xml:space="preserve"> </w:t>
      </w:r>
      <w:r>
        <w:rPr>
          <w:sz w:val="24"/>
        </w:rPr>
        <w:t>ПЦР;</w:t>
      </w:r>
    </w:p>
    <w:p w14:paraId="3CD43E64" w14:textId="77777777" w:rsidR="00147D99" w:rsidRDefault="00CE5153">
      <w:pPr>
        <w:pStyle w:val="aa"/>
        <w:numPr>
          <w:ilvl w:val="0"/>
          <w:numId w:val="4"/>
        </w:numPr>
        <w:tabs>
          <w:tab w:val="left" w:pos="716"/>
        </w:tabs>
        <w:spacing w:before="213" w:line="252" w:lineRule="auto"/>
        <w:ind w:right="1658"/>
        <w:jc w:val="left"/>
        <w:rPr>
          <w:sz w:val="24"/>
        </w:rPr>
      </w:pPr>
      <w:r>
        <w:rPr>
          <w:sz w:val="24"/>
        </w:rPr>
        <w:t xml:space="preserve">Доля участков, в </w:t>
      </w:r>
      <w:r>
        <w:rPr>
          <w:spacing w:val="-3"/>
          <w:sz w:val="24"/>
        </w:rPr>
        <w:t xml:space="preserve">которых </w:t>
      </w:r>
      <w:r>
        <w:rPr>
          <w:sz w:val="24"/>
        </w:rPr>
        <w:t xml:space="preserve">покрытие прочтениями </w:t>
      </w:r>
      <w:r>
        <w:rPr>
          <w:spacing w:val="-3"/>
          <w:sz w:val="24"/>
        </w:rPr>
        <w:t xml:space="preserve">отсутствует, </w:t>
      </w:r>
      <w:r>
        <w:rPr>
          <w:sz w:val="24"/>
        </w:rPr>
        <w:t xml:space="preserve">а также тех, в </w:t>
      </w:r>
      <w:r>
        <w:rPr>
          <w:spacing w:val="-4"/>
          <w:sz w:val="24"/>
        </w:rPr>
        <w:t>ко</w:t>
      </w:r>
      <w:r>
        <w:rPr>
          <w:sz w:val="24"/>
        </w:rPr>
        <w:t>торых оно превышает минимальный порог для анализа (10</w:t>
      </w:r>
      <w:r>
        <w:rPr>
          <w:spacing w:val="-25"/>
          <w:sz w:val="24"/>
        </w:rPr>
        <w:t xml:space="preserve"> </w:t>
      </w:r>
      <w:r>
        <w:rPr>
          <w:sz w:val="24"/>
        </w:rPr>
        <w:t>прочтений);</w:t>
      </w:r>
    </w:p>
    <w:p w14:paraId="356A66CF" w14:textId="77777777" w:rsidR="00147D99" w:rsidRDefault="00CE5153">
      <w:pPr>
        <w:pStyle w:val="aa"/>
        <w:numPr>
          <w:ilvl w:val="0"/>
          <w:numId w:val="4"/>
        </w:numPr>
        <w:tabs>
          <w:tab w:val="left" w:pos="716"/>
        </w:tabs>
        <w:spacing w:before="197" w:line="252" w:lineRule="auto"/>
        <w:ind w:right="1659"/>
        <w:jc w:val="left"/>
        <w:rPr>
          <w:sz w:val="24"/>
        </w:rPr>
      </w:pPr>
      <w:r>
        <w:rPr>
          <w:sz w:val="24"/>
        </w:rPr>
        <w:t xml:space="preserve">Отношение среднего покрытия вне и внутри экзома, </w:t>
      </w:r>
      <w:r>
        <w:rPr>
          <w:spacing w:val="-3"/>
          <w:sz w:val="24"/>
        </w:rPr>
        <w:t xml:space="preserve">которое </w:t>
      </w:r>
      <w:r>
        <w:rPr>
          <w:sz w:val="24"/>
        </w:rPr>
        <w:t>можно считать показателем качества таргетного</w:t>
      </w:r>
      <w:r>
        <w:rPr>
          <w:spacing w:val="-6"/>
          <w:sz w:val="24"/>
        </w:rPr>
        <w:t xml:space="preserve"> </w:t>
      </w:r>
      <w:r>
        <w:rPr>
          <w:sz w:val="24"/>
        </w:rPr>
        <w:t>обогащения.</w:t>
      </w:r>
    </w:p>
    <w:p w14:paraId="4DF6DCEE" w14:textId="77777777" w:rsidR="00147D99" w:rsidRDefault="00147D99">
      <w:pPr>
        <w:pStyle w:val="a5"/>
        <w:rPr>
          <w:sz w:val="26"/>
        </w:rPr>
      </w:pPr>
    </w:p>
    <w:p w14:paraId="1286661D" w14:textId="77777777" w:rsidR="00147D99" w:rsidRDefault="00147D99">
      <w:pPr>
        <w:pStyle w:val="a5"/>
        <w:spacing w:before="10"/>
        <w:rPr>
          <w:sz w:val="33"/>
        </w:rPr>
      </w:pPr>
    </w:p>
    <w:p w14:paraId="49081D3C" w14:textId="77777777" w:rsidR="00147D99" w:rsidRDefault="00CE5153">
      <w:pPr>
        <w:pStyle w:val="a5"/>
        <w:spacing w:after="19"/>
        <w:ind w:left="1812"/>
      </w:pPr>
      <w:r>
        <w:t>Таблица 1: Данные по обогащению Exo-C библиотек</w:t>
      </w:r>
    </w:p>
    <w:tbl>
      <w:tblPr>
        <w:tblStyle w:val="TableNormal"/>
        <w:tblW w:w="8751" w:type="dxa"/>
        <w:tblInd w:w="154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577"/>
        <w:gridCol w:w="659"/>
        <w:gridCol w:w="1095"/>
        <w:gridCol w:w="1259"/>
        <w:gridCol w:w="1017"/>
        <w:gridCol w:w="1018"/>
        <w:gridCol w:w="714"/>
        <w:gridCol w:w="1150"/>
        <w:gridCol w:w="1262"/>
      </w:tblGrid>
      <w:tr w:rsidR="00147D99" w14:paraId="1C580C18" w14:textId="77777777">
        <w:trPr>
          <w:trHeight w:val="328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57565133" w14:textId="77777777" w:rsidR="00147D99" w:rsidRDefault="00CE5153">
            <w:pPr>
              <w:pStyle w:val="TableParagraph"/>
              <w:spacing w:before="97"/>
              <w:ind w:left="57"/>
              <w:jc w:val="left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Название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2575F988" w14:textId="77777777" w:rsidR="00147D99" w:rsidRDefault="00CE5153">
            <w:pPr>
              <w:pStyle w:val="TableParagraph"/>
              <w:spacing w:before="33" w:line="266" w:lineRule="auto"/>
              <w:ind w:left="57" w:right="61"/>
              <w:jc w:val="left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Глубина, прочтений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39F28E61" w14:textId="77777777" w:rsidR="00147D99" w:rsidRDefault="00CE5153">
            <w:pPr>
              <w:pStyle w:val="TableParagraph"/>
              <w:spacing w:before="97"/>
              <w:ind w:right="45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Доля дубликатов, %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294CED04" w14:textId="77777777" w:rsidR="00147D99" w:rsidRDefault="00CE5153">
            <w:pPr>
              <w:pStyle w:val="TableParagraph"/>
              <w:spacing w:before="33" w:line="266" w:lineRule="auto"/>
              <w:ind w:left="58" w:right="35"/>
              <w:jc w:val="left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Доля экзома с глубиной покрытия более 10, %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072D7AC3" w14:textId="77777777" w:rsidR="00147D99" w:rsidRDefault="00CE5153">
            <w:pPr>
              <w:pStyle w:val="TableParagraph"/>
              <w:spacing w:before="41" w:line="266" w:lineRule="auto"/>
              <w:ind w:left="58" w:right="42"/>
              <w:jc w:val="left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Среднее покрытие в экзоме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76CB492D" w14:textId="77777777" w:rsidR="00147D99" w:rsidRDefault="00CE5153">
            <w:pPr>
              <w:pStyle w:val="TableParagraph"/>
              <w:spacing w:before="41" w:line="266" w:lineRule="auto"/>
              <w:ind w:left="58" w:right="42"/>
              <w:jc w:val="left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Среднее покрытие вне экзома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6FC34858" w14:textId="77777777" w:rsidR="00147D99" w:rsidRDefault="00CE5153">
            <w:pPr>
              <w:pStyle w:val="TableParagraph"/>
              <w:spacing w:before="33" w:line="266" w:lineRule="auto"/>
              <w:ind w:left="58" w:right="37"/>
              <w:jc w:val="left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Обогащение экзома, раз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31BB41B2" w14:textId="77777777" w:rsidR="00147D99" w:rsidRDefault="00CE5153">
            <w:pPr>
              <w:pStyle w:val="TableParagraph"/>
              <w:spacing w:before="30" w:line="266" w:lineRule="auto"/>
              <w:ind w:left="58" w:right="40"/>
              <w:jc w:val="left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Доля непокрытых регионов в экзоме, %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77D40887" w14:textId="77777777" w:rsidR="00147D99" w:rsidRDefault="00CE5153">
            <w:pPr>
              <w:pStyle w:val="TableParagraph"/>
              <w:spacing w:before="33" w:line="266" w:lineRule="auto"/>
              <w:ind w:left="58" w:right="26"/>
              <w:jc w:val="left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Доля непокрытых регионов вне экзома, %</w:t>
            </w:r>
          </w:p>
        </w:tc>
      </w:tr>
      <w:tr w:rsidR="00147D99" w14:paraId="29831E37" w14:textId="77777777">
        <w:trPr>
          <w:trHeight w:val="193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D4C1AB" w14:textId="77777777" w:rsidR="00147D99" w:rsidRDefault="00CE5153">
            <w:pPr>
              <w:pStyle w:val="TableParagraph"/>
              <w:spacing w:before="41"/>
              <w:ind w:left="57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ExoC-19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16ABDE" w14:textId="77777777" w:rsidR="00147D99" w:rsidRDefault="00CE5153">
            <w:pPr>
              <w:pStyle w:val="TableParagraph"/>
              <w:spacing w:before="41"/>
              <w:ind w:left="51" w:right="3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136 609 179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1CC291C" w14:textId="77777777" w:rsidR="00147D99" w:rsidRDefault="00CE5153">
            <w:pPr>
              <w:pStyle w:val="TableParagraph"/>
              <w:spacing w:before="41"/>
              <w:ind w:right="45"/>
              <w:rPr>
                <w:sz w:val="10"/>
              </w:rPr>
            </w:pPr>
            <w:r>
              <w:rPr>
                <w:w w:val="105"/>
                <w:sz w:val="10"/>
              </w:rPr>
              <w:t>18,86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51D943" w14:textId="77777777" w:rsidR="00147D99" w:rsidRDefault="00CE5153">
            <w:pPr>
              <w:pStyle w:val="TableParagraph"/>
              <w:spacing w:before="41"/>
              <w:ind w:right="45"/>
              <w:rPr>
                <w:sz w:val="10"/>
              </w:rPr>
            </w:pPr>
            <w:r>
              <w:rPr>
                <w:w w:val="105"/>
                <w:sz w:val="10"/>
              </w:rPr>
              <w:t>91,68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F089AC2" w14:textId="77777777" w:rsidR="00147D99" w:rsidRDefault="00CE5153">
            <w:pPr>
              <w:pStyle w:val="TableParagraph"/>
              <w:spacing w:before="41"/>
              <w:ind w:right="45"/>
              <w:rPr>
                <w:sz w:val="10"/>
              </w:rPr>
            </w:pPr>
            <w:r>
              <w:rPr>
                <w:w w:val="105"/>
                <w:sz w:val="10"/>
              </w:rPr>
              <w:t>60,51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25DFE4" w14:textId="77777777" w:rsidR="00147D99" w:rsidRDefault="00CE5153">
            <w:pPr>
              <w:pStyle w:val="TableParagraph"/>
              <w:spacing w:before="41"/>
              <w:ind w:right="44"/>
              <w:rPr>
                <w:sz w:val="10"/>
              </w:rPr>
            </w:pPr>
            <w:r>
              <w:rPr>
                <w:w w:val="105"/>
                <w:sz w:val="10"/>
              </w:rPr>
              <w:t>5,56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00AF863" w14:textId="77777777" w:rsidR="00147D99" w:rsidRDefault="00CE5153">
            <w:pPr>
              <w:pStyle w:val="TableParagraph"/>
              <w:spacing w:before="41"/>
              <w:ind w:right="45"/>
              <w:rPr>
                <w:sz w:val="10"/>
              </w:rPr>
            </w:pPr>
            <w:r>
              <w:rPr>
                <w:w w:val="105"/>
                <w:sz w:val="10"/>
              </w:rPr>
              <w:t>10,89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E7972D" w14:textId="77777777" w:rsidR="00147D99" w:rsidRDefault="00CE5153">
            <w:pPr>
              <w:pStyle w:val="TableParagraph"/>
              <w:spacing w:before="41"/>
              <w:ind w:right="45"/>
              <w:rPr>
                <w:sz w:val="10"/>
              </w:rPr>
            </w:pPr>
            <w:r>
              <w:rPr>
                <w:w w:val="105"/>
                <w:sz w:val="10"/>
              </w:rPr>
              <w:t>1,75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9F6F71" w14:textId="77777777" w:rsidR="00147D99" w:rsidRDefault="00CE5153">
            <w:pPr>
              <w:pStyle w:val="TableParagraph"/>
              <w:spacing w:before="41"/>
              <w:ind w:right="45"/>
              <w:rPr>
                <w:sz w:val="10"/>
              </w:rPr>
            </w:pPr>
            <w:r>
              <w:rPr>
                <w:w w:val="105"/>
                <w:sz w:val="10"/>
              </w:rPr>
              <w:t>28,12</w:t>
            </w:r>
          </w:p>
        </w:tc>
      </w:tr>
      <w:tr w:rsidR="00147D99" w14:paraId="217AEE8B" w14:textId="77777777">
        <w:trPr>
          <w:trHeight w:val="193"/>
        </w:trPr>
        <w:tc>
          <w:tcPr>
            <w:tcW w:w="5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262AE77E" w14:textId="77777777" w:rsidR="00147D99" w:rsidRDefault="00CE5153">
            <w:pPr>
              <w:pStyle w:val="TableParagraph"/>
              <w:spacing w:before="42"/>
              <w:ind w:left="57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ExoC-20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56FF9980" w14:textId="77777777" w:rsidR="00147D99" w:rsidRDefault="00CE5153">
            <w:pPr>
              <w:pStyle w:val="TableParagraph"/>
              <w:spacing w:before="42"/>
              <w:ind w:left="51" w:right="3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109 486 529</w:t>
            </w:r>
          </w:p>
        </w:tc>
        <w:tc>
          <w:tcPr>
            <w:tcW w:w="1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26B09D57" w14:textId="77777777" w:rsidR="00147D99" w:rsidRDefault="00CE5153">
            <w:pPr>
              <w:pStyle w:val="TableParagraph"/>
              <w:spacing w:before="42"/>
              <w:ind w:right="45"/>
              <w:rPr>
                <w:sz w:val="10"/>
              </w:rPr>
            </w:pPr>
            <w:r>
              <w:rPr>
                <w:w w:val="105"/>
                <w:sz w:val="10"/>
              </w:rPr>
              <w:t>15,00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6090E447" w14:textId="77777777" w:rsidR="00147D99" w:rsidRDefault="00CE5153">
            <w:pPr>
              <w:pStyle w:val="TableParagraph"/>
              <w:spacing w:before="42"/>
              <w:ind w:right="45"/>
              <w:rPr>
                <w:sz w:val="10"/>
              </w:rPr>
            </w:pPr>
            <w:r>
              <w:rPr>
                <w:w w:val="105"/>
                <w:sz w:val="10"/>
              </w:rPr>
              <w:t>72,58</w:t>
            </w:r>
          </w:p>
        </w:tc>
        <w:tc>
          <w:tcPr>
            <w:tcW w:w="10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3192512F" w14:textId="77777777" w:rsidR="00147D99" w:rsidRDefault="00CE5153">
            <w:pPr>
              <w:pStyle w:val="TableParagraph"/>
              <w:spacing w:before="42"/>
              <w:ind w:right="45"/>
              <w:rPr>
                <w:sz w:val="10"/>
              </w:rPr>
            </w:pPr>
            <w:r>
              <w:rPr>
                <w:w w:val="105"/>
                <w:sz w:val="10"/>
              </w:rPr>
              <w:t>14,88</w:t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5541464C" w14:textId="77777777" w:rsidR="00147D99" w:rsidRDefault="00CE5153">
            <w:pPr>
              <w:pStyle w:val="TableParagraph"/>
              <w:spacing w:before="42"/>
              <w:ind w:right="44"/>
              <w:rPr>
                <w:sz w:val="10"/>
              </w:rPr>
            </w:pPr>
            <w:r>
              <w:rPr>
                <w:w w:val="105"/>
                <w:sz w:val="10"/>
              </w:rPr>
              <w:t>7,74</w:t>
            </w:r>
          </w:p>
        </w:tc>
        <w:tc>
          <w:tcPr>
            <w:tcW w:w="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4432C3BA" w14:textId="77777777" w:rsidR="00147D99" w:rsidRDefault="00CE5153">
            <w:pPr>
              <w:pStyle w:val="TableParagraph"/>
              <w:spacing w:before="42"/>
              <w:ind w:right="45"/>
              <w:rPr>
                <w:sz w:val="10"/>
              </w:rPr>
            </w:pPr>
            <w:r>
              <w:rPr>
                <w:w w:val="105"/>
                <w:sz w:val="10"/>
              </w:rPr>
              <w:t>1,92</w:t>
            </w:r>
          </w:p>
        </w:tc>
        <w:tc>
          <w:tcPr>
            <w:tcW w:w="1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6A8B828C" w14:textId="77777777" w:rsidR="00147D99" w:rsidRDefault="00CE5153">
            <w:pPr>
              <w:pStyle w:val="TableParagraph"/>
              <w:spacing w:before="42"/>
              <w:ind w:right="45"/>
              <w:rPr>
                <w:sz w:val="10"/>
              </w:rPr>
            </w:pPr>
            <w:r>
              <w:rPr>
                <w:w w:val="105"/>
                <w:sz w:val="10"/>
              </w:rPr>
              <w:t>1,66</w:t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051C15BF" w14:textId="77777777" w:rsidR="00147D99" w:rsidRDefault="00CE5153">
            <w:pPr>
              <w:pStyle w:val="TableParagraph"/>
              <w:spacing w:before="42"/>
              <w:ind w:right="45"/>
              <w:rPr>
                <w:sz w:val="10"/>
              </w:rPr>
            </w:pPr>
            <w:r>
              <w:rPr>
                <w:w w:val="105"/>
                <w:sz w:val="10"/>
              </w:rPr>
              <w:t>11,62</w:t>
            </w:r>
          </w:p>
        </w:tc>
      </w:tr>
    </w:tbl>
    <w:p w14:paraId="041E2025" w14:textId="77777777" w:rsidR="00147D99" w:rsidRDefault="00147D99">
      <w:pPr>
        <w:pStyle w:val="a5"/>
        <w:rPr>
          <w:sz w:val="26"/>
        </w:rPr>
      </w:pPr>
    </w:p>
    <w:p w14:paraId="12C3D029" w14:textId="77777777" w:rsidR="00147D99" w:rsidRDefault="00CE5153">
      <w:pPr>
        <w:pStyle w:val="2"/>
        <w:numPr>
          <w:ilvl w:val="1"/>
          <w:numId w:val="5"/>
        </w:numPr>
        <w:tabs>
          <w:tab w:val="left" w:pos="692"/>
        </w:tabs>
        <w:spacing w:before="155"/>
        <w:ind w:hanging="575"/>
        <w:rPr>
          <w:sz w:val="24"/>
        </w:rPr>
      </w:pPr>
      <w:bookmarkStart w:id="69" w:name="_bookmark191"/>
      <w:bookmarkStart w:id="70" w:name="_bookmark19"/>
      <w:bookmarkStart w:id="71" w:name="Сравнение_данных_секвенирования_клеточно"/>
      <w:bookmarkEnd w:id="69"/>
      <w:bookmarkEnd w:id="70"/>
      <w:bookmarkEnd w:id="71"/>
      <w:commentRangeStart w:id="72"/>
      <w:r>
        <w:t>Сравнение данных секвенирования клеточной линии</w:t>
      </w:r>
      <w:r>
        <w:rPr>
          <w:spacing w:val="24"/>
        </w:rPr>
        <w:t xml:space="preserve"> </w:t>
      </w:r>
      <w:r>
        <w:t>K562</w:t>
      </w:r>
      <w:commentRangeEnd w:id="72"/>
      <w:r w:rsidR="00AC61FE">
        <w:rPr>
          <w:rStyle w:val="af"/>
          <w:b w:val="0"/>
          <w:bCs w:val="0"/>
        </w:rPr>
        <w:commentReference w:id="72"/>
      </w:r>
    </w:p>
    <w:p w14:paraId="7D156884" w14:textId="77777777" w:rsidR="00147D99" w:rsidRDefault="00CE5153">
      <w:pPr>
        <w:pStyle w:val="a5"/>
        <w:spacing w:before="169" w:line="252" w:lineRule="auto"/>
        <w:ind w:left="117" w:right="1658"/>
        <w:jc w:val="both"/>
      </w:pPr>
      <w:commentRangeStart w:id="73"/>
      <w:r>
        <w:t xml:space="preserve">Всего в контрольных образцах было выявлено </w:t>
      </w:r>
      <w:commentRangeEnd w:id="73"/>
      <w:r w:rsidR="00954220">
        <w:rPr>
          <w:rStyle w:val="af"/>
        </w:rPr>
        <w:commentReference w:id="73"/>
      </w:r>
      <w:r>
        <w:t>5 496 486 генетических вариантов. Из них</w:t>
      </w:r>
      <w:r>
        <w:rPr>
          <w:spacing w:val="-13"/>
        </w:rPr>
        <w:t xml:space="preserve"> </w:t>
      </w:r>
      <w:r>
        <w:t>75</w:t>
      </w:r>
      <w:r>
        <w:rPr>
          <w:spacing w:val="-12"/>
        </w:rPr>
        <w:t xml:space="preserve"> </w:t>
      </w:r>
      <w:r>
        <w:t>328</w:t>
      </w:r>
      <w:r>
        <w:rPr>
          <w:spacing w:val="-12"/>
        </w:rPr>
        <w:t xml:space="preserve"> </w:t>
      </w:r>
      <w:r>
        <w:t>(1,37%)</w:t>
      </w:r>
      <w:r>
        <w:rPr>
          <w:spacing w:val="-12"/>
        </w:rPr>
        <w:t xml:space="preserve"> </w:t>
      </w:r>
      <w:r>
        <w:t>найдены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данных</w:t>
      </w:r>
      <w:r>
        <w:rPr>
          <w:spacing w:val="-12"/>
        </w:rPr>
        <w:t xml:space="preserve"> </w:t>
      </w:r>
      <w:r>
        <w:t>из</w:t>
      </w:r>
      <w:r>
        <w:rPr>
          <w:spacing w:val="-13"/>
        </w:rPr>
        <w:t xml:space="preserve"> </w:t>
      </w:r>
      <w:r>
        <w:t>всех</w:t>
      </w:r>
      <w:r>
        <w:rPr>
          <w:spacing w:val="-13"/>
        </w:rPr>
        <w:t xml:space="preserve"> </w:t>
      </w:r>
      <w:r>
        <w:t>восьми</w:t>
      </w:r>
      <w:r>
        <w:rPr>
          <w:spacing w:val="-12"/>
        </w:rPr>
        <w:t xml:space="preserve"> </w:t>
      </w:r>
      <w:r>
        <w:t>статей</w:t>
      </w:r>
      <w:r>
        <w:rPr>
          <w:spacing w:val="-16"/>
        </w:rPr>
        <w:t xml:space="preserve"> </w:t>
      </w:r>
      <w:r>
        <w:rPr>
          <w:spacing w:val="-24"/>
        </w:rPr>
        <w:t>––</w:t>
      </w:r>
      <w:r>
        <w:rPr>
          <w:spacing w:val="-16"/>
        </w:rPr>
        <w:t xml:space="preserve"> </w:t>
      </w:r>
      <w:r>
        <w:t>их</w:t>
      </w:r>
      <w:r>
        <w:rPr>
          <w:spacing w:val="-12"/>
        </w:rPr>
        <w:t xml:space="preserve"> </w:t>
      </w:r>
      <w:r>
        <w:t>было</w:t>
      </w:r>
      <w:r>
        <w:rPr>
          <w:spacing w:val="-12"/>
        </w:rPr>
        <w:t xml:space="preserve"> </w:t>
      </w:r>
      <w:r>
        <w:t>решено</w:t>
      </w:r>
      <w:r>
        <w:rPr>
          <w:spacing w:val="-12"/>
        </w:rPr>
        <w:t xml:space="preserve"> </w:t>
      </w:r>
      <w:r>
        <w:t>исполь</w:t>
      </w:r>
      <w:r>
        <w:rPr>
          <w:spacing w:val="-2"/>
        </w:rPr>
        <w:t xml:space="preserve">зовать </w:t>
      </w:r>
      <w:r>
        <w:t>как «золотой стандарт». Наибольший процент уникальных вариантов найден в данных Banaszak et</w:t>
      </w:r>
      <w:r>
        <w:rPr>
          <w:spacing w:val="-4"/>
        </w:rPr>
        <w:t xml:space="preserve"> </w:t>
      </w:r>
      <w:r>
        <w:t>al.</w:t>
      </w:r>
    </w:p>
    <w:p w14:paraId="395795ED" w14:textId="77777777" w:rsidR="00147D99" w:rsidRDefault="00147D99">
      <w:pPr>
        <w:pStyle w:val="a5"/>
        <w:spacing w:before="9"/>
        <w:rPr>
          <w:sz w:val="36"/>
        </w:rPr>
      </w:pPr>
    </w:p>
    <w:p w14:paraId="701F763E" w14:textId="77777777" w:rsidR="00147D99" w:rsidRDefault="00CE5153">
      <w:pPr>
        <w:pStyle w:val="a5"/>
        <w:spacing w:line="352" w:lineRule="auto"/>
        <w:ind w:left="117" w:right="1658"/>
        <w:jc w:val="both"/>
        <w:sectPr w:rsidR="00147D99">
          <w:pgSz w:w="11906" w:h="16838"/>
          <w:pgMar w:top="1540" w:right="0" w:bottom="280" w:left="1300" w:header="953" w:footer="0" w:gutter="0"/>
          <w:cols w:space="720"/>
          <w:formProt w:val="0"/>
          <w:docGrid w:linePitch="100" w:charSpace="4096"/>
        </w:sectPr>
      </w:pPr>
      <w:r>
        <w:t>Таблица</w:t>
      </w:r>
      <w:r>
        <w:rPr>
          <w:spacing w:val="-8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Доля</w:t>
      </w:r>
      <w:r>
        <w:rPr>
          <w:spacing w:val="-8"/>
        </w:rPr>
        <w:t xml:space="preserve"> </w:t>
      </w:r>
      <w:r>
        <w:t>уникальных</w:t>
      </w:r>
      <w:r>
        <w:rPr>
          <w:spacing w:val="-8"/>
        </w:rPr>
        <w:t xml:space="preserve"> </w:t>
      </w:r>
      <w:r>
        <w:t>вариантов</w:t>
      </w:r>
      <w:r>
        <w:rPr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секвенирования</w:t>
      </w:r>
      <w:r>
        <w:rPr>
          <w:spacing w:val="-7"/>
        </w:rPr>
        <w:t xml:space="preserve"> </w:t>
      </w:r>
      <w:r>
        <w:t>контрольных</w:t>
      </w:r>
      <w:r>
        <w:rPr>
          <w:spacing w:val="-8"/>
        </w:rPr>
        <w:t xml:space="preserve"> </w:t>
      </w:r>
      <w:r>
        <w:t>образцов</w:t>
      </w:r>
    </w:p>
    <w:p w14:paraId="02081DDE" w14:textId="77777777" w:rsidR="00147D99" w:rsidRDefault="00147D99">
      <w:pPr>
        <w:pStyle w:val="a5"/>
        <w:spacing w:before="7"/>
        <w:rPr>
          <w:sz w:val="11"/>
        </w:rPr>
      </w:pPr>
    </w:p>
    <w:p w14:paraId="0C6E6C26" w14:textId="77777777" w:rsidR="00147D99" w:rsidRDefault="00CE5153">
      <w:pPr>
        <w:pStyle w:val="a5"/>
        <w:spacing w:before="89" w:line="252" w:lineRule="auto"/>
        <w:ind w:left="392" w:right="1375" w:firstLine="366"/>
        <w:jc w:val="both"/>
      </w:pPr>
      <w:r>
        <w:t>При исключении из выборки данных Banaszak et al. и Belaghzal et al. общими являются 1 091 331 (19,85%) вариантов. Их решено было использовать как добавочный («серебряный») стандарт.</w:t>
      </w:r>
    </w:p>
    <w:p w14:paraId="03379E84" w14:textId="77777777" w:rsidR="00147D99" w:rsidRDefault="00CE5153">
      <w:pPr>
        <w:pStyle w:val="a5"/>
        <w:spacing w:line="252" w:lineRule="auto"/>
        <w:ind w:left="400" w:right="1415" w:firstLine="358"/>
        <w:jc w:val="both"/>
      </w:pPr>
      <w:r>
        <w:t>Далее был произведён поиск вариантов «серебряного» и «золотого» стандартов в наших библиотеках:</w:t>
      </w:r>
    </w:p>
    <w:p w14:paraId="07C8D49C" w14:textId="77777777" w:rsidR="00147D99" w:rsidRDefault="00147D99">
      <w:pPr>
        <w:pStyle w:val="a5"/>
        <w:spacing w:before="3"/>
        <w:rPr>
          <w:sz w:val="28"/>
        </w:rPr>
      </w:pPr>
    </w:p>
    <w:p w14:paraId="3E9124C4" w14:textId="77777777" w:rsidR="00147D99" w:rsidRDefault="00CE5153">
      <w:pPr>
        <w:pStyle w:val="a5"/>
        <w:spacing w:line="352" w:lineRule="auto"/>
        <w:ind w:left="400" w:right="1415"/>
      </w:pPr>
      <w:commentRangeStart w:id="74"/>
      <w:r>
        <w:t>Таблица 3: Данные по наличию вариантов «серебряного» и «золотого» стандартов в наших Exo-C библиотеках</w:t>
      </w:r>
      <w:commentRangeEnd w:id="74"/>
      <w:r w:rsidR="005013EA">
        <w:rPr>
          <w:rStyle w:val="af"/>
        </w:rPr>
        <w:commentReference w:id="74"/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603B029C" wp14:editId="52E0079E">
                <wp:simplePos x="0" y="0"/>
                <wp:positionH relativeFrom="page">
                  <wp:posOffset>1113790</wp:posOffset>
                </wp:positionH>
                <wp:positionV relativeFrom="paragraph">
                  <wp:posOffset>415925</wp:posOffset>
                </wp:positionV>
                <wp:extent cx="5552440" cy="2344420"/>
                <wp:effectExtent l="0" t="0" r="0" b="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2440" cy="2344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8721" w:type="dxa"/>
                              <w:tblInd w:w="11" w:type="dxa"/>
                              <w:tblCellMar>
                                <w:left w:w="10" w:type="dxa"/>
                                <w:right w:w="1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280"/>
                              <w:gridCol w:w="1086"/>
                              <w:gridCol w:w="1086"/>
                              <w:gridCol w:w="963"/>
                              <w:gridCol w:w="1306"/>
                            </w:tblGrid>
                            <w:tr w:rsidR="00CE5153" w14:paraId="0B5D05E8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428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4A4A4"/>
                                </w:tcPr>
                                <w:p w14:paraId="09243628" w14:textId="77777777" w:rsidR="00CE5153" w:rsidRDefault="00CE5153">
                                  <w:pPr>
                                    <w:pStyle w:val="TableParagraph"/>
                                    <w:spacing w:before="73"/>
                                    <w:ind w:left="114"/>
                                    <w:jc w:val="lef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Параметр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4A4A4"/>
                                </w:tcPr>
                                <w:p w14:paraId="4D3E6031" w14:textId="77777777" w:rsidR="00CE5153" w:rsidRDefault="00CE5153">
                                  <w:pPr>
                                    <w:pStyle w:val="TableParagraph"/>
                                    <w:spacing w:before="73"/>
                                    <w:ind w:right="95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ExoC-19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4A4A4"/>
                                </w:tcPr>
                                <w:p w14:paraId="6CFD1276" w14:textId="77777777" w:rsidR="00CE5153" w:rsidRDefault="00CE5153">
                                  <w:pPr>
                                    <w:pStyle w:val="TableParagraph"/>
                                    <w:spacing w:before="73"/>
                                    <w:ind w:right="96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ExoC-20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4A4A4"/>
                                </w:tcPr>
                                <w:p w14:paraId="43BA30D4" w14:textId="77777777" w:rsidR="00CE5153" w:rsidRDefault="00CE5153">
                                  <w:pPr>
                                    <w:pStyle w:val="TableParagraph"/>
                                    <w:spacing w:before="73"/>
                                    <w:ind w:right="96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В обеих</w:t>
                                  </w:r>
                                </w:p>
                              </w:tc>
                              <w:tc>
                                <w:tcPr>
                                  <w:tcW w:w="130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4A4A4"/>
                                </w:tcPr>
                                <w:p w14:paraId="58F00783" w14:textId="77777777" w:rsidR="00CE5153" w:rsidRDefault="00CE5153">
                                  <w:pPr>
                                    <w:pStyle w:val="TableParagraph"/>
                                    <w:spacing w:before="73"/>
                                    <w:ind w:right="97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Ни в одной</w:t>
                                  </w:r>
                                </w:p>
                              </w:tc>
                            </w:tr>
                            <w:tr w:rsidR="00CE5153" w14:paraId="7EB6C7FA" w14:textId="77777777">
                              <w:trPr>
                                <w:trHeight w:val="385"/>
                              </w:trPr>
                              <w:tc>
                                <w:tcPr>
                                  <w:tcW w:w="428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AB85C8B" w14:textId="77777777" w:rsidR="00CE5153" w:rsidRDefault="00CE5153">
                                  <w:pPr>
                                    <w:pStyle w:val="TableParagraph"/>
                                    <w:spacing w:before="73"/>
                                    <w:ind w:left="114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Общее число вариантов в библиотеке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DC2EA01" w14:textId="77777777" w:rsidR="00CE5153" w:rsidRDefault="00CE5153">
                                  <w:pPr>
                                    <w:pStyle w:val="TableParagraph"/>
                                    <w:spacing w:before="73"/>
                                    <w:ind w:right="9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3 173 343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9981A55" w14:textId="77777777" w:rsidR="00CE5153" w:rsidRDefault="00CE5153">
                                  <w:pPr>
                                    <w:pStyle w:val="TableParagraph"/>
                                    <w:spacing w:before="73"/>
                                    <w:ind w:right="9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3 750 319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B36ECEB" w14:textId="77777777" w:rsidR="00CE5153" w:rsidRDefault="00CE5153">
                                  <w:pPr>
                                    <w:pStyle w:val="TableParagraph"/>
                                    <w:spacing w:before="73"/>
                                    <w:ind w:right="9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30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52BDC80" w14:textId="77777777" w:rsidR="00CE5153" w:rsidRDefault="00CE5153">
                                  <w:pPr>
                                    <w:pStyle w:val="TableParagraph"/>
                                    <w:spacing w:before="73"/>
                                    <w:ind w:right="9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</w:tr>
                            <w:tr w:rsidR="00CE5153" w14:paraId="64AFE80A" w14:textId="77777777">
                              <w:trPr>
                                <w:trHeight w:val="386"/>
                              </w:trPr>
                              <w:tc>
                                <w:tcPr>
                                  <w:tcW w:w="4280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1D1D1"/>
                                </w:tcPr>
                                <w:p w14:paraId="4522CBD7" w14:textId="77777777" w:rsidR="00CE5153" w:rsidRDefault="00CE5153">
                                  <w:pPr>
                                    <w:pStyle w:val="TableParagraph"/>
                                    <w:spacing w:before="75"/>
                                    <w:ind w:left="114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Вариантов «золотого стандарта»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1D1D1"/>
                                </w:tcPr>
                                <w:p w14:paraId="62F2C10F" w14:textId="77777777" w:rsidR="00CE5153" w:rsidRDefault="00CE5153">
                                  <w:pPr>
                                    <w:pStyle w:val="TableParagraph"/>
                                    <w:spacing w:before="75"/>
                                    <w:ind w:right="9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62 335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1D1D1"/>
                                </w:tcPr>
                                <w:p w14:paraId="15E54102" w14:textId="77777777" w:rsidR="00CE5153" w:rsidRDefault="00CE5153">
                                  <w:pPr>
                                    <w:pStyle w:val="TableParagraph"/>
                                    <w:spacing w:before="75"/>
                                    <w:ind w:right="9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72 705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1D1D1"/>
                                </w:tcPr>
                                <w:p w14:paraId="16FB9410" w14:textId="77777777" w:rsidR="00CE5153" w:rsidRDefault="00CE5153">
                                  <w:pPr>
                                    <w:pStyle w:val="TableParagraph"/>
                                    <w:spacing w:before="75"/>
                                    <w:ind w:right="9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60 728</w:t>
                                  </w:r>
                                </w:p>
                              </w:tc>
                              <w:tc>
                                <w:tcPr>
                                  <w:tcW w:w="1306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1D1D1"/>
                                </w:tcPr>
                                <w:p w14:paraId="4C6BF557" w14:textId="77777777" w:rsidR="00CE5153" w:rsidRDefault="00CE5153">
                                  <w:pPr>
                                    <w:pStyle w:val="TableParagraph"/>
                                    <w:spacing w:before="75"/>
                                    <w:ind w:right="9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1 016</w:t>
                                  </w:r>
                                </w:p>
                              </w:tc>
                            </w:tr>
                            <w:tr w:rsidR="00CE5153" w14:paraId="05BDDEAB" w14:textId="77777777">
                              <w:trPr>
                                <w:trHeight w:val="386"/>
                              </w:trPr>
                              <w:tc>
                                <w:tcPr>
                                  <w:tcW w:w="4280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B65B4E1" w14:textId="77777777" w:rsidR="00CE5153" w:rsidRDefault="00CE5153">
                                  <w:pPr>
                                    <w:pStyle w:val="TableParagraph"/>
                                    <w:spacing w:before="75"/>
                                    <w:ind w:left="114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Вариантов «серебряного стандарта»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7D8EF23" w14:textId="77777777" w:rsidR="00CE5153" w:rsidRDefault="00CE5153">
                                  <w:pPr>
                                    <w:pStyle w:val="TableParagraph"/>
                                    <w:spacing w:before="75"/>
                                    <w:ind w:right="9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616 375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85ACB8E" w14:textId="77777777" w:rsidR="00CE5153" w:rsidRDefault="00CE5153">
                                  <w:pPr>
                                    <w:pStyle w:val="TableParagraph"/>
                                    <w:spacing w:before="75"/>
                                    <w:ind w:right="9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982 858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400F7B" w14:textId="77777777" w:rsidR="00CE5153" w:rsidRDefault="00CE5153">
                                  <w:pPr>
                                    <w:pStyle w:val="TableParagraph"/>
                                    <w:spacing w:before="75"/>
                                    <w:ind w:right="9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580 351</w:t>
                                  </w:r>
                                </w:p>
                              </w:tc>
                              <w:tc>
                                <w:tcPr>
                                  <w:tcW w:w="1306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A9EB622" w14:textId="77777777" w:rsidR="00CE5153" w:rsidRDefault="00CE5153">
                                  <w:pPr>
                                    <w:pStyle w:val="TableParagraph"/>
                                    <w:spacing w:before="75"/>
                                    <w:ind w:right="9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72 449</w:t>
                                  </w:r>
                                </w:p>
                              </w:tc>
                            </w:tr>
                            <w:tr w:rsidR="00CE5153" w14:paraId="3FB1B0D3" w14:textId="77777777">
                              <w:trPr>
                                <w:trHeight w:val="386"/>
                              </w:trPr>
                              <w:tc>
                                <w:tcPr>
                                  <w:tcW w:w="4280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1D1D1"/>
                                </w:tcPr>
                                <w:p w14:paraId="6013EEF5" w14:textId="77777777" w:rsidR="00CE5153" w:rsidRDefault="00CE5153">
                                  <w:pPr>
                                    <w:pStyle w:val="TableParagraph"/>
                                    <w:spacing w:before="75"/>
                                    <w:ind w:left="114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Доля вариантов «золотого стандарта», %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1D1D1"/>
                                </w:tcPr>
                                <w:p w14:paraId="77C3069D" w14:textId="77777777" w:rsidR="00CE5153" w:rsidRDefault="00CE5153">
                                  <w:pPr>
                                    <w:pStyle w:val="TableParagraph"/>
                                    <w:spacing w:before="75"/>
                                    <w:ind w:right="9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82,75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1D1D1"/>
                                </w:tcPr>
                                <w:p w14:paraId="0FE1BE88" w14:textId="77777777" w:rsidR="00CE5153" w:rsidRDefault="00CE5153">
                                  <w:pPr>
                                    <w:pStyle w:val="TableParagraph"/>
                                    <w:spacing w:before="75"/>
                                    <w:ind w:right="9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96,52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1D1D1"/>
                                </w:tcPr>
                                <w:p w14:paraId="625726DE" w14:textId="77777777" w:rsidR="00CE5153" w:rsidRDefault="00CE5153">
                                  <w:pPr>
                                    <w:pStyle w:val="TableParagraph"/>
                                    <w:spacing w:before="75"/>
                                    <w:ind w:right="9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80,62</w:t>
                                  </w:r>
                                </w:p>
                              </w:tc>
                              <w:tc>
                                <w:tcPr>
                                  <w:tcW w:w="1306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1D1D1"/>
                                </w:tcPr>
                                <w:p w14:paraId="447B0D15" w14:textId="77777777" w:rsidR="00CE5153" w:rsidRDefault="00CE5153">
                                  <w:pPr>
                                    <w:pStyle w:val="TableParagraph"/>
                                    <w:spacing w:before="75"/>
                                    <w:ind w:right="9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1,35</w:t>
                                  </w:r>
                                </w:p>
                              </w:tc>
                            </w:tr>
                            <w:tr w:rsidR="00CE5153" w14:paraId="3622FC36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4280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ED97276" w14:textId="77777777" w:rsidR="00CE5153" w:rsidRDefault="00CE5153">
                                  <w:pPr>
                                    <w:pStyle w:val="TableParagraph"/>
                                    <w:spacing w:before="75"/>
                                    <w:ind w:left="114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Доля вариантов «серебряного стандарта», %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708CA3F" w14:textId="77777777" w:rsidR="00CE5153" w:rsidRDefault="00CE5153">
                                  <w:pPr>
                                    <w:pStyle w:val="TableParagraph"/>
                                    <w:spacing w:before="75"/>
                                    <w:ind w:right="9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56,48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43A143" w14:textId="77777777" w:rsidR="00CE5153" w:rsidRDefault="00CE5153">
                                  <w:pPr>
                                    <w:pStyle w:val="TableParagraph"/>
                                    <w:spacing w:before="75"/>
                                    <w:ind w:right="9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90,06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88E6108" w14:textId="77777777" w:rsidR="00CE5153" w:rsidRDefault="00CE5153">
                                  <w:pPr>
                                    <w:pStyle w:val="TableParagraph"/>
                                    <w:spacing w:before="75"/>
                                    <w:ind w:right="9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53,18</w:t>
                                  </w:r>
                                </w:p>
                              </w:tc>
                              <w:tc>
                                <w:tcPr>
                                  <w:tcW w:w="1306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92D33A4" w14:textId="77777777" w:rsidR="00CE5153" w:rsidRDefault="00CE5153">
                                  <w:pPr>
                                    <w:pStyle w:val="TableParagraph"/>
                                    <w:spacing w:before="75"/>
                                    <w:ind w:right="9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6,64</w:t>
                                  </w:r>
                                </w:p>
                              </w:tc>
                            </w:tr>
                            <w:tr w:rsidR="00CE5153" w14:paraId="752CCED9" w14:textId="77777777">
                              <w:trPr>
                                <w:trHeight w:val="658"/>
                              </w:trPr>
                              <w:tc>
                                <w:tcPr>
                                  <w:tcW w:w="4280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1D1D1"/>
                                </w:tcPr>
                                <w:p w14:paraId="77327117" w14:textId="77777777" w:rsidR="00CE5153" w:rsidRDefault="00CE5153">
                                  <w:pPr>
                                    <w:pStyle w:val="TableParagraph"/>
                                    <w:spacing w:before="51"/>
                                    <w:ind w:left="114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Доля «золотого стандарта»</w:t>
                                  </w:r>
                                </w:p>
                                <w:p w14:paraId="65297883" w14:textId="77777777" w:rsidR="00CE5153" w:rsidRDefault="00CE5153">
                                  <w:pPr>
                                    <w:pStyle w:val="TableParagraph"/>
                                    <w:spacing w:before="16"/>
                                    <w:ind w:left="114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от всех вариантов библиотеки, %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1D1D1"/>
                                </w:tcPr>
                                <w:p w14:paraId="03012EDB" w14:textId="77777777" w:rsidR="00CE5153" w:rsidRDefault="00CE5153">
                                  <w:pPr>
                                    <w:pStyle w:val="TableParagraph"/>
                                    <w:spacing w:before="186"/>
                                    <w:ind w:right="9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1,96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1D1D1"/>
                                </w:tcPr>
                                <w:p w14:paraId="5F6F454C" w14:textId="77777777" w:rsidR="00CE5153" w:rsidRDefault="00CE5153">
                                  <w:pPr>
                                    <w:pStyle w:val="TableParagraph"/>
                                    <w:spacing w:before="186"/>
                                    <w:ind w:right="9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1,94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1D1D1"/>
                                </w:tcPr>
                                <w:p w14:paraId="4AC2683A" w14:textId="77777777" w:rsidR="00CE5153" w:rsidRDefault="00CE5153">
                                  <w:pPr>
                                    <w:pStyle w:val="TableParagraph"/>
                                    <w:spacing w:before="186"/>
                                    <w:ind w:right="9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306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1D1D1"/>
                                </w:tcPr>
                                <w:p w14:paraId="1F254DF7" w14:textId="77777777" w:rsidR="00CE5153" w:rsidRDefault="00CE5153">
                                  <w:pPr>
                                    <w:pStyle w:val="TableParagraph"/>
                                    <w:spacing w:before="186"/>
                                    <w:ind w:right="9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</w:tr>
                            <w:tr w:rsidR="00CE5153" w14:paraId="621E403F" w14:textId="77777777">
                              <w:trPr>
                                <w:trHeight w:val="657"/>
                              </w:trPr>
                              <w:tc>
                                <w:tcPr>
                                  <w:tcW w:w="4280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3085E08" w14:textId="77777777" w:rsidR="00CE5153" w:rsidRDefault="00CE5153">
                                  <w:pPr>
                                    <w:pStyle w:val="TableParagraph"/>
                                    <w:spacing w:before="57" w:line="254" w:lineRule="auto"/>
                                    <w:ind w:left="114" w:right="1127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Доля «</w:t>
                                  </w:r>
                                  <w:proofErr w:type="gramStart"/>
                                  <w:r>
                                    <w:rPr>
                                      <w:sz w:val="21"/>
                                    </w:rPr>
                                    <w:t>серебряного  стандарта</w:t>
                                  </w:r>
                                  <w:proofErr w:type="gramEnd"/>
                                  <w:r>
                                    <w:rPr>
                                      <w:sz w:val="21"/>
                                    </w:rPr>
                                    <w:t>» от всех вариантов библиотеки,</w:t>
                                  </w:r>
                                  <w:r>
                                    <w:rPr>
                                      <w:spacing w:val="2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1"/>
                                      <w:sz w:val="2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30C34D9" w14:textId="77777777" w:rsidR="00CE5153" w:rsidRDefault="00CE5153">
                                  <w:pPr>
                                    <w:pStyle w:val="TableParagraph"/>
                                    <w:spacing w:before="186"/>
                                    <w:ind w:right="9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19,42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6541771" w14:textId="77777777" w:rsidR="00CE5153" w:rsidRDefault="00CE5153">
                                  <w:pPr>
                                    <w:pStyle w:val="TableParagraph"/>
                                    <w:spacing w:before="186"/>
                                    <w:ind w:right="9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26,21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313FCC7" w14:textId="77777777" w:rsidR="00CE5153" w:rsidRDefault="00CE5153">
                                  <w:pPr>
                                    <w:pStyle w:val="TableParagraph"/>
                                    <w:spacing w:before="186"/>
                                    <w:ind w:right="9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306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0D54E01" w14:textId="77777777" w:rsidR="00CE5153" w:rsidRDefault="00CE5153">
                                  <w:pPr>
                                    <w:pStyle w:val="TableParagraph"/>
                                    <w:spacing w:before="186"/>
                                    <w:ind w:right="9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</w:tr>
                          </w:tbl>
                          <w:p w14:paraId="3D93A075" w14:textId="77777777" w:rsidR="00CE5153" w:rsidRDefault="00CE5153">
                            <w:pPr>
                              <w:pStyle w:val="a5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B029C" id="Надпись 97" o:spid="_x0000_s1027" type="#_x0000_t202" style="position:absolute;left:0;text-align:left;margin-left:87.7pt;margin-top:32.75pt;width:437.2pt;height:184.6pt;z-index:1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" filled="f" stroked="f">
                <v:textbox inset="0,0,0,0">
                  <w:txbxContent>
                    <w:tbl>
                      <w:tblPr>
                        <w:tblStyle w:val="TableNormal"/>
                        <w:tblW w:w="8721" w:type="dxa"/>
                        <w:tblInd w:w="11" w:type="dxa"/>
                        <w:tblCellMar>
                          <w:left w:w="10" w:type="dxa"/>
                          <w:right w:w="1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280"/>
                        <w:gridCol w:w="1086"/>
                        <w:gridCol w:w="1086"/>
                        <w:gridCol w:w="963"/>
                        <w:gridCol w:w="1306"/>
                      </w:tblGrid>
                      <w:tr w:rsidR="00CE5153" w14:paraId="0B5D05E8" w14:textId="77777777">
                        <w:trPr>
                          <w:trHeight w:val="384"/>
                        </w:trPr>
                        <w:tc>
                          <w:tcPr>
                            <w:tcW w:w="428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4A4A4"/>
                          </w:tcPr>
                          <w:p w14:paraId="09243628" w14:textId="77777777" w:rsidR="00CE5153" w:rsidRDefault="00CE5153">
                            <w:pPr>
                              <w:pStyle w:val="TableParagraph"/>
                              <w:spacing w:before="73"/>
                              <w:ind w:left="114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Параметр</w:t>
                            </w:r>
                          </w:p>
                        </w:tc>
                        <w:tc>
                          <w:tcPr>
                            <w:tcW w:w="108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4A4A4"/>
                          </w:tcPr>
                          <w:p w14:paraId="4D3E6031" w14:textId="77777777" w:rsidR="00CE5153" w:rsidRDefault="00CE5153">
                            <w:pPr>
                              <w:pStyle w:val="TableParagraph"/>
                              <w:spacing w:before="73"/>
                              <w:ind w:right="9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ExoC-19</w:t>
                            </w:r>
                          </w:p>
                        </w:tc>
                        <w:tc>
                          <w:tcPr>
                            <w:tcW w:w="108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4A4A4"/>
                          </w:tcPr>
                          <w:p w14:paraId="6CFD1276" w14:textId="77777777" w:rsidR="00CE5153" w:rsidRDefault="00CE5153">
                            <w:pPr>
                              <w:pStyle w:val="TableParagraph"/>
                              <w:spacing w:before="73"/>
                              <w:ind w:right="96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ExoC-20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4A4A4"/>
                          </w:tcPr>
                          <w:p w14:paraId="43BA30D4" w14:textId="77777777" w:rsidR="00CE5153" w:rsidRDefault="00CE5153">
                            <w:pPr>
                              <w:pStyle w:val="TableParagraph"/>
                              <w:spacing w:before="73"/>
                              <w:ind w:right="96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В обеих</w:t>
                            </w:r>
                          </w:p>
                        </w:tc>
                        <w:tc>
                          <w:tcPr>
                            <w:tcW w:w="130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4A4A4"/>
                          </w:tcPr>
                          <w:p w14:paraId="58F00783" w14:textId="77777777" w:rsidR="00CE5153" w:rsidRDefault="00CE5153">
                            <w:pPr>
                              <w:pStyle w:val="TableParagraph"/>
                              <w:spacing w:before="73"/>
                              <w:ind w:right="97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Ни в одной</w:t>
                            </w:r>
                          </w:p>
                        </w:tc>
                      </w:tr>
                      <w:tr w:rsidR="00CE5153" w14:paraId="7EB6C7FA" w14:textId="77777777">
                        <w:trPr>
                          <w:trHeight w:val="385"/>
                        </w:trPr>
                        <w:tc>
                          <w:tcPr>
                            <w:tcW w:w="4280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0AB85C8B" w14:textId="77777777" w:rsidR="00CE5153" w:rsidRDefault="00CE5153">
                            <w:pPr>
                              <w:pStyle w:val="TableParagraph"/>
                              <w:spacing w:before="73"/>
                              <w:ind w:left="114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Общее число вариантов в библиотеке</w:t>
                            </w:r>
                          </w:p>
                        </w:tc>
                        <w:tc>
                          <w:tcPr>
                            <w:tcW w:w="1086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5DC2EA01" w14:textId="77777777" w:rsidR="00CE5153" w:rsidRDefault="00CE5153">
                            <w:pPr>
                              <w:pStyle w:val="TableParagraph"/>
                              <w:spacing w:before="73"/>
                              <w:ind w:right="9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3 173 343</w:t>
                            </w:r>
                          </w:p>
                        </w:tc>
                        <w:tc>
                          <w:tcPr>
                            <w:tcW w:w="1086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19981A55" w14:textId="77777777" w:rsidR="00CE5153" w:rsidRDefault="00CE5153">
                            <w:pPr>
                              <w:pStyle w:val="TableParagraph"/>
                              <w:spacing w:before="73"/>
                              <w:ind w:right="96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3 750 319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7B36ECEB" w14:textId="77777777" w:rsidR="00CE5153" w:rsidRDefault="00CE5153">
                            <w:pPr>
                              <w:pStyle w:val="TableParagraph"/>
                              <w:spacing w:before="73"/>
                              <w:ind w:right="98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1"/>
                                <w:sz w:val="21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306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052BDC80" w14:textId="77777777" w:rsidR="00CE5153" w:rsidRDefault="00CE5153">
                            <w:pPr>
                              <w:pStyle w:val="TableParagraph"/>
                              <w:spacing w:before="73"/>
                              <w:ind w:right="98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1"/>
                                <w:sz w:val="21"/>
                              </w:rPr>
                              <w:t>—</w:t>
                            </w:r>
                          </w:p>
                        </w:tc>
                      </w:tr>
                      <w:tr w:rsidR="00CE5153" w14:paraId="64AFE80A" w14:textId="77777777">
                        <w:trPr>
                          <w:trHeight w:val="386"/>
                        </w:trPr>
                        <w:tc>
                          <w:tcPr>
                            <w:tcW w:w="4280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  <w:shd w:val="clear" w:color="auto" w:fill="D1D1D1"/>
                          </w:tcPr>
                          <w:p w14:paraId="4522CBD7" w14:textId="77777777" w:rsidR="00CE5153" w:rsidRDefault="00CE5153">
                            <w:pPr>
                              <w:pStyle w:val="TableParagraph"/>
                              <w:spacing w:before="75"/>
                              <w:ind w:left="114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Вариантов «золотого стандарта»</w:t>
                            </w:r>
                          </w:p>
                        </w:tc>
                        <w:tc>
                          <w:tcPr>
                            <w:tcW w:w="1086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  <w:shd w:val="clear" w:color="auto" w:fill="D1D1D1"/>
                          </w:tcPr>
                          <w:p w14:paraId="62F2C10F" w14:textId="77777777" w:rsidR="00CE5153" w:rsidRDefault="00CE5153">
                            <w:pPr>
                              <w:pStyle w:val="TableParagraph"/>
                              <w:spacing w:before="75"/>
                              <w:ind w:right="9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62 335</w:t>
                            </w:r>
                          </w:p>
                        </w:tc>
                        <w:tc>
                          <w:tcPr>
                            <w:tcW w:w="1086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  <w:shd w:val="clear" w:color="auto" w:fill="D1D1D1"/>
                          </w:tcPr>
                          <w:p w14:paraId="15E54102" w14:textId="77777777" w:rsidR="00CE5153" w:rsidRDefault="00CE5153">
                            <w:pPr>
                              <w:pStyle w:val="TableParagraph"/>
                              <w:spacing w:before="75"/>
                              <w:ind w:right="96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72 705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  <w:shd w:val="clear" w:color="auto" w:fill="D1D1D1"/>
                          </w:tcPr>
                          <w:p w14:paraId="16FB9410" w14:textId="77777777" w:rsidR="00CE5153" w:rsidRDefault="00CE5153">
                            <w:pPr>
                              <w:pStyle w:val="TableParagraph"/>
                              <w:spacing w:before="75"/>
                              <w:ind w:right="98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60 728</w:t>
                            </w:r>
                          </w:p>
                        </w:tc>
                        <w:tc>
                          <w:tcPr>
                            <w:tcW w:w="1306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  <w:shd w:val="clear" w:color="auto" w:fill="D1D1D1"/>
                          </w:tcPr>
                          <w:p w14:paraId="4C6BF557" w14:textId="77777777" w:rsidR="00CE5153" w:rsidRDefault="00CE5153">
                            <w:pPr>
                              <w:pStyle w:val="TableParagraph"/>
                              <w:spacing w:before="75"/>
                              <w:ind w:right="98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1 016</w:t>
                            </w:r>
                          </w:p>
                        </w:tc>
                      </w:tr>
                      <w:tr w:rsidR="00CE5153" w14:paraId="05BDDEAB" w14:textId="77777777">
                        <w:trPr>
                          <w:trHeight w:val="386"/>
                        </w:trPr>
                        <w:tc>
                          <w:tcPr>
                            <w:tcW w:w="4280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4B65B4E1" w14:textId="77777777" w:rsidR="00CE5153" w:rsidRDefault="00CE5153">
                            <w:pPr>
                              <w:pStyle w:val="TableParagraph"/>
                              <w:spacing w:before="75"/>
                              <w:ind w:left="114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Вариантов «серебряного стандарта»</w:t>
                            </w:r>
                          </w:p>
                        </w:tc>
                        <w:tc>
                          <w:tcPr>
                            <w:tcW w:w="1086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17D8EF23" w14:textId="77777777" w:rsidR="00CE5153" w:rsidRDefault="00CE5153">
                            <w:pPr>
                              <w:pStyle w:val="TableParagraph"/>
                              <w:spacing w:before="75"/>
                              <w:ind w:right="9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616 375</w:t>
                            </w:r>
                          </w:p>
                        </w:tc>
                        <w:tc>
                          <w:tcPr>
                            <w:tcW w:w="1086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785ACB8E" w14:textId="77777777" w:rsidR="00CE5153" w:rsidRDefault="00CE5153">
                            <w:pPr>
                              <w:pStyle w:val="TableParagraph"/>
                              <w:spacing w:before="75"/>
                              <w:ind w:right="96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982 858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4E400F7B" w14:textId="77777777" w:rsidR="00CE5153" w:rsidRDefault="00CE5153">
                            <w:pPr>
                              <w:pStyle w:val="TableParagraph"/>
                              <w:spacing w:before="75"/>
                              <w:ind w:right="9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580 351</w:t>
                            </w:r>
                          </w:p>
                        </w:tc>
                        <w:tc>
                          <w:tcPr>
                            <w:tcW w:w="1306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0A9EB622" w14:textId="77777777" w:rsidR="00CE5153" w:rsidRDefault="00CE5153">
                            <w:pPr>
                              <w:pStyle w:val="TableParagraph"/>
                              <w:spacing w:before="75"/>
                              <w:ind w:right="98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72 449</w:t>
                            </w:r>
                          </w:p>
                        </w:tc>
                      </w:tr>
                      <w:tr w:rsidR="00CE5153" w14:paraId="3FB1B0D3" w14:textId="77777777">
                        <w:trPr>
                          <w:trHeight w:val="386"/>
                        </w:trPr>
                        <w:tc>
                          <w:tcPr>
                            <w:tcW w:w="4280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  <w:shd w:val="clear" w:color="auto" w:fill="D1D1D1"/>
                          </w:tcPr>
                          <w:p w14:paraId="6013EEF5" w14:textId="77777777" w:rsidR="00CE5153" w:rsidRDefault="00CE5153">
                            <w:pPr>
                              <w:pStyle w:val="TableParagraph"/>
                              <w:spacing w:before="75"/>
                              <w:ind w:left="114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Доля вариантов «золотого стандарта», %</w:t>
                            </w:r>
                          </w:p>
                        </w:tc>
                        <w:tc>
                          <w:tcPr>
                            <w:tcW w:w="1086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  <w:shd w:val="clear" w:color="auto" w:fill="D1D1D1"/>
                          </w:tcPr>
                          <w:p w14:paraId="77C3069D" w14:textId="77777777" w:rsidR="00CE5153" w:rsidRDefault="00CE5153">
                            <w:pPr>
                              <w:pStyle w:val="TableParagraph"/>
                              <w:spacing w:before="75"/>
                              <w:ind w:right="9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82,75</w:t>
                            </w:r>
                          </w:p>
                        </w:tc>
                        <w:tc>
                          <w:tcPr>
                            <w:tcW w:w="1086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  <w:shd w:val="clear" w:color="auto" w:fill="D1D1D1"/>
                          </w:tcPr>
                          <w:p w14:paraId="0FE1BE88" w14:textId="77777777" w:rsidR="00CE5153" w:rsidRDefault="00CE5153">
                            <w:pPr>
                              <w:pStyle w:val="TableParagraph"/>
                              <w:spacing w:before="75"/>
                              <w:ind w:right="96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96,52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  <w:shd w:val="clear" w:color="auto" w:fill="D1D1D1"/>
                          </w:tcPr>
                          <w:p w14:paraId="625726DE" w14:textId="77777777" w:rsidR="00CE5153" w:rsidRDefault="00CE5153">
                            <w:pPr>
                              <w:pStyle w:val="TableParagraph"/>
                              <w:spacing w:before="75"/>
                              <w:ind w:right="98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80,62</w:t>
                            </w:r>
                          </w:p>
                        </w:tc>
                        <w:tc>
                          <w:tcPr>
                            <w:tcW w:w="1306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  <w:shd w:val="clear" w:color="auto" w:fill="D1D1D1"/>
                          </w:tcPr>
                          <w:p w14:paraId="447B0D15" w14:textId="77777777" w:rsidR="00CE5153" w:rsidRDefault="00CE5153">
                            <w:pPr>
                              <w:pStyle w:val="TableParagraph"/>
                              <w:spacing w:before="75"/>
                              <w:ind w:right="98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1,35</w:t>
                            </w:r>
                          </w:p>
                        </w:tc>
                      </w:tr>
                      <w:tr w:rsidR="00CE5153" w14:paraId="3622FC36" w14:textId="77777777">
                        <w:trPr>
                          <w:trHeight w:val="387"/>
                        </w:trPr>
                        <w:tc>
                          <w:tcPr>
                            <w:tcW w:w="4280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1ED97276" w14:textId="77777777" w:rsidR="00CE5153" w:rsidRDefault="00CE5153">
                            <w:pPr>
                              <w:pStyle w:val="TableParagraph"/>
                              <w:spacing w:before="75"/>
                              <w:ind w:left="114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Доля вариантов «серебряного стандарта», %</w:t>
                            </w:r>
                          </w:p>
                        </w:tc>
                        <w:tc>
                          <w:tcPr>
                            <w:tcW w:w="1086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1708CA3F" w14:textId="77777777" w:rsidR="00CE5153" w:rsidRDefault="00CE5153">
                            <w:pPr>
                              <w:pStyle w:val="TableParagraph"/>
                              <w:spacing w:before="75"/>
                              <w:ind w:right="9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56,48</w:t>
                            </w:r>
                          </w:p>
                        </w:tc>
                        <w:tc>
                          <w:tcPr>
                            <w:tcW w:w="1086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4743A143" w14:textId="77777777" w:rsidR="00CE5153" w:rsidRDefault="00CE5153">
                            <w:pPr>
                              <w:pStyle w:val="TableParagraph"/>
                              <w:spacing w:before="75"/>
                              <w:ind w:right="96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90,06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088E6108" w14:textId="77777777" w:rsidR="00CE5153" w:rsidRDefault="00CE5153">
                            <w:pPr>
                              <w:pStyle w:val="TableParagraph"/>
                              <w:spacing w:before="75"/>
                              <w:ind w:right="98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53,18</w:t>
                            </w:r>
                          </w:p>
                        </w:tc>
                        <w:tc>
                          <w:tcPr>
                            <w:tcW w:w="1306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592D33A4" w14:textId="77777777" w:rsidR="00CE5153" w:rsidRDefault="00CE5153">
                            <w:pPr>
                              <w:pStyle w:val="TableParagraph"/>
                              <w:spacing w:before="75"/>
                              <w:ind w:right="98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6,64</w:t>
                            </w:r>
                          </w:p>
                        </w:tc>
                      </w:tr>
                      <w:tr w:rsidR="00CE5153" w14:paraId="752CCED9" w14:textId="77777777">
                        <w:trPr>
                          <w:trHeight w:val="658"/>
                        </w:trPr>
                        <w:tc>
                          <w:tcPr>
                            <w:tcW w:w="4280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  <w:shd w:val="clear" w:color="auto" w:fill="D1D1D1"/>
                          </w:tcPr>
                          <w:p w14:paraId="77327117" w14:textId="77777777" w:rsidR="00CE5153" w:rsidRDefault="00CE5153">
                            <w:pPr>
                              <w:pStyle w:val="TableParagraph"/>
                              <w:spacing w:before="51"/>
                              <w:ind w:left="114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Доля «золотого стандарта»</w:t>
                            </w:r>
                          </w:p>
                          <w:p w14:paraId="65297883" w14:textId="77777777" w:rsidR="00CE5153" w:rsidRDefault="00CE5153">
                            <w:pPr>
                              <w:pStyle w:val="TableParagraph"/>
                              <w:spacing w:before="16"/>
                              <w:ind w:left="114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от всех вариантов библиотеки, %</w:t>
                            </w:r>
                          </w:p>
                        </w:tc>
                        <w:tc>
                          <w:tcPr>
                            <w:tcW w:w="1086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  <w:shd w:val="clear" w:color="auto" w:fill="D1D1D1"/>
                          </w:tcPr>
                          <w:p w14:paraId="03012EDB" w14:textId="77777777" w:rsidR="00CE5153" w:rsidRDefault="00CE5153">
                            <w:pPr>
                              <w:pStyle w:val="TableParagraph"/>
                              <w:spacing w:before="186"/>
                              <w:ind w:right="9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1,96</w:t>
                            </w:r>
                          </w:p>
                        </w:tc>
                        <w:tc>
                          <w:tcPr>
                            <w:tcW w:w="1086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  <w:shd w:val="clear" w:color="auto" w:fill="D1D1D1"/>
                          </w:tcPr>
                          <w:p w14:paraId="5F6F454C" w14:textId="77777777" w:rsidR="00CE5153" w:rsidRDefault="00CE5153">
                            <w:pPr>
                              <w:pStyle w:val="TableParagraph"/>
                              <w:spacing w:before="186"/>
                              <w:ind w:right="96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1,94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  <w:shd w:val="clear" w:color="auto" w:fill="D1D1D1"/>
                          </w:tcPr>
                          <w:p w14:paraId="4AC2683A" w14:textId="77777777" w:rsidR="00CE5153" w:rsidRDefault="00CE5153">
                            <w:pPr>
                              <w:pStyle w:val="TableParagraph"/>
                              <w:spacing w:before="186"/>
                              <w:ind w:right="98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1"/>
                                <w:sz w:val="21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306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  <w:shd w:val="clear" w:color="auto" w:fill="D1D1D1"/>
                          </w:tcPr>
                          <w:p w14:paraId="1F254DF7" w14:textId="77777777" w:rsidR="00CE5153" w:rsidRDefault="00CE5153">
                            <w:pPr>
                              <w:pStyle w:val="TableParagraph"/>
                              <w:spacing w:before="186"/>
                              <w:ind w:right="98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1"/>
                                <w:sz w:val="21"/>
                              </w:rPr>
                              <w:t>—</w:t>
                            </w:r>
                          </w:p>
                        </w:tc>
                      </w:tr>
                      <w:tr w:rsidR="00CE5153" w14:paraId="621E403F" w14:textId="77777777">
                        <w:trPr>
                          <w:trHeight w:val="657"/>
                        </w:trPr>
                        <w:tc>
                          <w:tcPr>
                            <w:tcW w:w="4280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3085E08" w14:textId="77777777" w:rsidR="00CE5153" w:rsidRDefault="00CE5153">
                            <w:pPr>
                              <w:pStyle w:val="TableParagraph"/>
                              <w:spacing w:before="57" w:line="254" w:lineRule="auto"/>
                              <w:ind w:left="114" w:right="1127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Доля «</w:t>
                            </w:r>
                            <w:proofErr w:type="gramStart"/>
                            <w:r>
                              <w:rPr>
                                <w:sz w:val="21"/>
                              </w:rPr>
                              <w:t>серебряного  стандарта</w:t>
                            </w:r>
                            <w:proofErr w:type="gramEnd"/>
                            <w:r>
                              <w:rPr>
                                <w:sz w:val="21"/>
                              </w:rPr>
                              <w:t>» от всех вариантов библиотеки,</w:t>
                            </w:r>
                            <w:r>
                              <w:rPr>
                                <w:spacing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086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30C34D9" w14:textId="77777777" w:rsidR="00CE5153" w:rsidRDefault="00CE5153">
                            <w:pPr>
                              <w:pStyle w:val="TableParagraph"/>
                              <w:spacing w:before="186"/>
                              <w:ind w:right="9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19,42</w:t>
                            </w:r>
                          </w:p>
                        </w:tc>
                        <w:tc>
                          <w:tcPr>
                            <w:tcW w:w="1086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6541771" w14:textId="77777777" w:rsidR="00CE5153" w:rsidRDefault="00CE5153">
                            <w:pPr>
                              <w:pStyle w:val="TableParagraph"/>
                              <w:spacing w:before="186"/>
                              <w:ind w:right="96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26,21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313FCC7" w14:textId="77777777" w:rsidR="00CE5153" w:rsidRDefault="00CE5153">
                            <w:pPr>
                              <w:pStyle w:val="TableParagraph"/>
                              <w:spacing w:before="186"/>
                              <w:ind w:right="98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1"/>
                                <w:sz w:val="21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306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10D54E01" w14:textId="77777777" w:rsidR="00CE5153" w:rsidRDefault="00CE5153">
                            <w:pPr>
                              <w:pStyle w:val="TableParagraph"/>
                              <w:spacing w:before="186"/>
                              <w:ind w:right="98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1"/>
                                <w:sz w:val="21"/>
                              </w:rPr>
                              <w:t>—</w:t>
                            </w:r>
                          </w:p>
                        </w:tc>
                      </w:tr>
                    </w:tbl>
                    <w:p w14:paraId="3D93A075" w14:textId="77777777" w:rsidR="00CE5153" w:rsidRDefault="00CE5153">
                      <w:pPr>
                        <w:pStyle w:val="a5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13C50B1" w14:textId="77777777" w:rsidR="00147D99" w:rsidRDefault="00147D99">
      <w:pPr>
        <w:pStyle w:val="a5"/>
        <w:rPr>
          <w:sz w:val="26"/>
        </w:rPr>
      </w:pPr>
    </w:p>
    <w:p w14:paraId="61F09261" w14:textId="77777777" w:rsidR="00147D99" w:rsidRDefault="00147D99">
      <w:pPr>
        <w:pStyle w:val="a5"/>
        <w:rPr>
          <w:sz w:val="26"/>
        </w:rPr>
      </w:pPr>
    </w:p>
    <w:p w14:paraId="652C8BA5" w14:textId="77777777" w:rsidR="00147D99" w:rsidRDefault="00147D99">
      <w:pPr>
        <w:pStyle w:val="a5"/>
        <w:rPr>
          <w:sz w:val="26"/>
        </w:rPr>
      </w:pPr>
    </w:p>
    <w:p w14:paraId="78F6352B" w14:textId="77777777" w:rsidR="00147D99" w:rsidRDefault="00147D99">
      <w:pPr>
        <w:pStyle w:val="a5"/>
        <w:rPr>
          <w:sz w:val="26"/>
        </w:rPr>
      </w:pPr>
    </w:p>
    <w:p w14:paraId="1862B8F8" w14:textId="77777777" w:rsidR="00147D99" w:rsidRDefault="00147D99">
      <w:pPr>
        <w:pStyle w:val="a5"/>
        <w:rPr>
          <w:sz w:val="26"/>
        </w:rPr>
      </w:pPr>
    </w:p>
    <w:p w14:paraId="1E5ECFCC" w14:textId="77777777" w:rsidR="00147D99" w:rsidRDefault="00147D99">
      <w:pPr>
        <w:pStyle w:val="a5"/>
        <w:rPr>
          <w:sz w:val="26"/>
        </w:rPr>
      </w:pPr>
    </w:p>
    <w:p w14:paraId="36568673" w14:textId="77777777" w:rsidR="00147D99" w:rsidRDefault="00147D99">
      <w:pPr>
        <w:pStyle w:val="a5"/>
        <w:rPr>
          <w:sz w:val="26"/>
        </w:rPr>
      </w:pPr>
    </w:p>
    <w:p w14:paraId="3070AC3D" w14:textId="77777777" w:rsidR="00147D99" w:rsidRDefault="00147D99">
      <w:pPr>
        <w:pStyle w:val="a5"/>
        <w:rPr>
          <w:sz w:val="26"/>
        </w:rPr>
      </w:pPr>
    </w:p>
    <w:p w14:paraId="6D8C7E6B" w14:textId="77777777" w:rsidR="00147D99" w:rsidRDefault="00147D99">
      <w:pPr>
        <w:pStyle w:val="a5"/>
        <w:rPr>
          <w:sz w:val="26"/>
        </w:rPr>
      </w:pPr>
    </w:p>
    <w:p w14:paraId="41DABC0B" w14:textId="77777777" w:rsidR="00147D99" w:rsidRDefault="00147D99">
      <w:pPr>
        <w:pStyle w:val="a5"/>
        <w:rPr>
          <w:sz w:val="26"/>
        </w:rPr>
      </w:pPr>
    </w:p>
    <w:p w14:paraId="7F6CBE7F" w14:textId="77777777" w:rsidR="00147D99" w:rsidRDefault="00147D99">
      <w:pPr>
        <w:pStyle w:val="a5"/>
        <w:rPr>
          <w:sz w:val="26"/>
        </w:rPr>
      </w:pPr>
    </w:p>
    <w:p w14:paraId="09D4F970" w14:textId="77777777" w:rsidR="00147D99" w:rsidRDefault="00147D99">
      <w:pPr>
        <w:pStyle w:val="a5"/>
        <w:rPr>
          <w:sz w:val="26"/>
        </w:rPr>
      </w:pPr>
    </w:p>
    <w:p w14:paraId="4A71F55C" w14:textId="77777777" w:rsidR="00147D99" w:rsidRDefault="00CE5153">
      <w:pPr>
        <w:pStyle w:val="a5"/>
        <w:spacing w:before="232" w:line="252" w:lineRule="auto"/>
        <w:ind w:left="400" w:right="1375" w:firstLine="358"/>
        <w:jc w:val="both"/>
      </w:pPr>
      <w:r>
        <w:t>При удалении из наших библиотек всех вариантов, в которых менее 4 альтернативных прочтений (использованный нами базовый фильтр), получились следующие результаты:</w:t>
      </w:r>
    </w:p>
    <w:p w14:paraId="10DEA2B1" w14:textId="77777777" w:rsidR="00147D99" w:rsidRDefault="00147D99">
      <w:pPr>
        <w:pStyle w:val="a5"/>
        <w:spacing w:before="8"/>
        <w:rPr>
          <w:sz w:val="32"/>
        </w:rPr>
      </w:pPr>
    </w:p>
    <w:p w14:paraId="481412BA" w14:textId="77777777" w:rsidR="00147D99" w:rsidRDefault="00CE5153">
      <w:pPr>
        <w:pStyle w:val="a5"/>
        <w:spacing w:line="352" w:lineRule="auto"/>
        <w:ind w:left="400" w:right="1415"/>
      </w:pPr>
      <w:r>
        <w:t>Таблица 4: Данные по наличию вариантов «серебряного» и «золотого» стандартов в наших Exo-C библиотеках (фильтрация по глубине альтернативного аллеля)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77911648" wp14:editId="1410B8DA">
                <wp:simplePos x="0" y="0"/>
                <wp:positionH relativeFrom="page">
                  <wp:posOffset>1113790</wp:posOffset>
                </wp:positionH>
                <wp:positionV relativeFrom="paragraph">
                  <wp:posOffset>447040</wp:posOffset>
                </wp:positionV>
                <wp:extent cx="5552440" cy="2344420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2440" cy="2344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8721" w:type="dxa"/>
                              <w:tblInd w:w="11" w:type="dxa"/>
                              <w:tblCellMar>
                                <w:left w:w="10" w:type="dxa"/>
                                <w:right w:w="1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280"/>
                              <w:gridCol w:w="1086"/>
                              <w:gridCol w:w="1086"/>
                              <w:gridCol w:w="963"/>
                              <w:gridCol w:w="1306"/>
                            </w:tblGrid>
                            <w:tr w:rsidR="00CE5153" w14:paraId="1D9BD85E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428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4A4A4"/>
                                </w:tcPr>
                                <w:p w14:paraId="2AA1BF35" w14:textId="77777777" w:rsidR="00CE5153" w:rsidRDefault="00CE5153">
                                  <w:pPr>
                                    <w:pStyle w:val="TableParagraph"/>
                                    <w:spacing w:before="73"/>
                                    <w:ind w:left="114"/>
                                    <w:jc w:val="lef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Параметр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4A4A4"/>
                                </w:tcPr>
                                <w:p w14:paraId="1A311C0A" w14:textId="77777777" w:rsidR="00CE5153" w:rsidRDefault="00CE5153">
                                  <w:pPr>
                                    <w:pStyle w:val="TableParagraph"/>
                                    <w:spacing w:before="73"/>
                                    <w:ind w:right="95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ExoC-19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4A4A4"/>
                                </w:tcPr>
                                <w:p w14:paraId="690D5F8E" w14:textId="77777777" w:rsidR="00CE5153" w:rsidRDefault="00CE5153">
                                  <w:pPr>
                                    <w:pStyle w:val="TableParagraph"/>
                                    <w:spacing w:before="73"/>
                                    <w:ind w:right="96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ExoC-20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4A4A4"/>
                                </w:tcPr>
                                <w:p w14:paraId="4117C611" w14:textId="77777777" w:rsidR="00CE5153" w:rsidRDefault="00CE5153">
                                  <w:pPr>
                                    <w:pStyle w:val="TableParagraph"/>
                                    <w:spacing w:before="73"/>
                                    <w:ind w:right="96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В обеих</w:t>
                                  </w:r>
                                </w:p>
                              </w:tc>
                              <w:tc>
                                <w:tcPr>
                                  <w:tcW w:w="130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4A4A4"/>
                                </w:tcPr>
                                <w:p w14:paraId="48166134" w14:textId="77777777" w:rsidR="00CE5153" w:rsidRDefault="00CE5153">
                                  <w:pPr>
                                    <w:pStyle w:val="TableParagraph"/>
                                    <w:spacing w:before="73"/>
                                    <w:ind w:right="97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Ни в одной</w:t>
                                  </w:r>
                                </w:p>
                              </w:tc>
                            </w:tr>
                            <w:tr w:rsidR="00CE5153" w14:paraId="68793033" w14:textId="77777777">
                              <w:trPr>
                                <w:trHeight w:val="385"/>
                              </w:trPr>
                              <w:tc>
                                <w:tcPr>
                                  <w:tcW w:w="428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EC844C5" w14:textId="77777777" w:rsidR="00CE5153" w:rsidRDefault="00CE5153">
                                  <w:pPr>
                                    <w:pStyle w:val="TableParagraph"/>
                                    <w:spacing w:before="73"/>
                                    <w:ind w:left="114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Общее число вариантов в библиотеке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403235D" w14:textId="77777777" w:rsidR="00CE5153" w:rsidRDefault="00CE5153">
                                  <w:pPr>
                                    <w:pStyle w:val="TableParagraph"/>
                                    <w:spacing w:before="73"/>
                                    <w:ind w:right="9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1 396 525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77092E8" w14:textId="77777777" w:rsidR="00CE5153" w:rsidRDefault="00CE5153">
                                  <w:pPr>
                                    <w:pStyle w:val="TableParagraph"/>
                                    <w:spacing w:before="73"/>
                                    <w:ind w:right="9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2 577 934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4C0AC3D" w14:textId="77777777" w:rsidR="00CE5153" w:rsidRDefault="00CE5153">
                                  <w:pPr>
                                    <w:pStyle w:val="TableParagraph"/>
                                    <w:spacing w:before="73"/>
                                    <w:ind w:right="9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30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9C97D2" w14:textId="77777777" w:rsidR="00CE5153" w:rsidRDefault="00CE5153">
                                  <w:pPr>
                                    <w:pStyle w:val="TableParagraph"/>
                                    <w:spacing w:before="73"/>
                                    <w:ind w:right="9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</w:tr>
                            <w:tr w:rsidR="00CE5153" w14:paraId="48CB06CD" w14:textId="77777777">
                              <w:trPr>
                                <w:trHeight w:val="386"/>
                              </w:trPr>
                              <w:tc>
                                <w:tcPr>
                                  <w:tcW w:w="4280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1D1D1"/>
                                </w:tcPr>
                                <w:p w14:paraId="0C3AF75C" w14:textId="77777777" w:rsidR="00CE5153" w:rsidRDefault="00CE5153">
                                  <w:pPr>
                                    <w:pStyle w:val="TableParagraph"/>
                                    <w:spacing w:before="75"/>
                                    <w:ind w:left="114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Вариантов «золотого стандарта»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1D1D1"/>
                                </w:tcPr>
                                <w:p w14:paraId="4D304E4D" w14:textId="77777777" w:rsidR="00CE5153" w:rsidRDefault="00CE5153">
                                  <w:pPr>
                                    <w:pStyle w:val="TableParagraph"/>
                                    <w:spacing w:before="75"/>
                                    <w:ind w:right="9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52 732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1D1D1"/>
                                </w:tcPr>
                                <w:p w14:paraId="5138BD8F" w14:textId="77777777" w:rsidR="00CE5153" w:rsidRDefault="00CE5153">
                                  <w:pPr>
                                    <w:pStyle w:val="TableParagraph"/>
                                    <w:spacing w:before="75"/>
                                    <w:ind w:right="9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67 270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1D1D1"/>
                                </w:tcPr>
                                <w:p w14:paraId="08CCEBC6" w14:textId="77777777" w:rsidR="00CE5153" w:rsidRDefault="00CE5153">
                                  <w:pPr>
                                    <w:pStyle w:val="TableParagraph"/>
                                    <w:spacing w:before="75"/>
                                    <w:ind w:right="9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48 840</w:t>
                                  </w:r>
                                </w:p>
                              </w:tc>
                              <w:tc>
                                <w:tcPr>
                                  <w:tcW w:w="1306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1D1D1"/>
                                </w:tcPr>
                                <w:p w14:paraId="387DAFB8" w14:textId="77777777" w:rsidR="00CE5153" w:rsidRDefault="00CE5153">
                                  <w:pPr>
                                    <w:pStyle w:val="TableParagraph"/>
                                    <w:spacing w:before="75"/>
                                    <w:ind w:right="9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4 166</w:t>
                                  </w:r>
                                </w:p>
                              </w:tc>
                            </w:tr>
                            <w:tr w:rsidR="00CE5153" w14:paraId="1C48E8E7" w14:textId="77777777">
                              <w:trPr>
                                <w:trHeight w:val="386"/>
                              </w:trPr>
                              <w:tc>
                                <w:tcPr>
                                  <w:tcW w:w="4280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FD0C1F6" w14:textId="77777777" w:rsidR="00CE5153" w:rsidRDefault="00CE5153">
                                  <w:pPr>
                                    <w:pStyle w:val="TableParagraph"/>
                                    <w:spacing w:before="75"/>
                                    <w:ind w:left="114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Вариантов «серебряного стандарта»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6ADCBE3" w14:textId="77777777" w:rsidR="00CE5153" w:rsidRDefault="00CE5153">
                                  <w:pPr>
                                    <w:pStyle w:val="TableParagraph"/>
                                    <w:spacing w:before="75"/>
                                    <w:ind w:right="9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391 273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473B549" w14:textId="77777777" w:rsidR="00CE5153" w:rsidRDefault="00CE5153">
                                  <w:pPr>
                                    <w:pStyle w:val="TableParagraph"/>
                                    <w:spacing w:before="75"/>
                                    <w:ind w:right="9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821 991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5FE61B2" w14:textId="77777777" w:rsidR="00CE5153" w:rsidRDefault="00CE5153">
                                  <w:pPr>
                                    <w:pStyle w:val="TableParagraph"/>
                                    <w:spacing w:before="75"/>
                                    <w:ind w:right="9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340 833</w:t>
                                  </w:r>
                                </w:p>
                              </w:tc>
                              <w:tc>
                                <w:tcPr>
                                  <w:tcW w:w="1306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F6E1FF" w14:textId="77777777" w:rsidR="00CE5153" w:rsidRDefault="00CE5153">
                                  <w:pPr>
                                    <w:pStyle w:val="TableParagraph"/>
                                    <w:spacing w:before="75"/>
                                    <w:ind w:right="9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218 900</w:t>
                                  </w:r>
                                </w:p>
                              </w:tc>
                            </w:tr>
                            <w:tr w:rsidR="00CE5153" w14:paraId="4E5AF457" w14:textId="77777777">
                              <w:trPr>
                                <w:trHeight w:val="386"/>
                              </w:trPr>
                              <w:tc>
                                <w:tcPr>
                                  <w:tcW w:w="4280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1D1D1"/>
                                </w:tcPr>
                                <w:p w14:paraId="341BA3BC" w14:textId="77777777" w:rsidR="00CE5153" w:rsidRDefault="00CE5153">
                                  <w:pPr>
                                    <w:pStyle w:val="TableParagraph"/>
                                    <w:spacing w:before="75"/>
                                    <w:ind w:left="114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Доля вариантов «золотого стандарта», %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1D1D1"/>
                                </w:tcPr>
                                <w:p w14:paraId="23653785" w14:textId="77777777" w:rsidR="00CE5153" w:rsidRDefault="00CE5153">
                                  <w:pPr>
                                    <w:pStyle w:val="TableParagraph"/>
                                    <w:spacing w:before="75"/>
                                    <w:ind w:right="9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70,00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1D1D1"/>
                                </w:tcPr>
                                <w:p w14:paraId="7D0FA315" w14:textId="77777777" w:rsidR="00CE5153" w:rsidRDefault="00CE5153">
                                  <w:pPr>
                                    <w:pStyle w:val="TableParagraph"/>
                                    <w:spacing w:before="75"/>
                                    <w:ind w:right="9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89,30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1D1D1"/>
                                </w:tcPr>
                                <w:p w14:paraId="5BF05E8E" w14:textId="77777777" w:rsidR="00CE5153" w:rsidRDefault="00CE5153">
                                  <w:pPr>
                                    <w:pStyle w:val="TableParagraph"/>
                                    <w:spacing w:before="75"/>
                                    <w:ind w:right="9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64,84</w:t>
                                  </w:r>
                                </w:p>
                              </w:tc>
                              <w:tc>
                                <w:tcPr>
                                  <w:tcW w:w="1306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1D1D1"/>
                                </w:tcPr>
                                <w:p w14:paraId="2F68463A" w14:textId="77777777" w:rsidR="00CE5153" w:rsidRDefault="00CE5153">
                                  <w:pPr>
                                    <w:pStyle w:val="TableParagraph"/>
                                    <w:spacing w:before="75"/>
                                    <w:ind w:right="9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5,53</w:t>
                                  </w:r>
                                </w:p>
                              </w:tc>
                            </w:tr>
                            <w:tr w:rsidR="00CE5153" w14:paraId="67C5A9CA" w14:textId="77777777">
                              <w:trPr>
                                <w:trHeight w:val="386"/>
                              </w:trPr>
                              <w:tc>
                                <w:tcPr>
                                  <w:tcW w:w="4280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25C7C35" w14:textId="77777777" w:rsidR="00CE5153" w:rsidRDefault="00CE5153">
                                  <w:pPr>
                                    <w:pStyle w:val="TableParagraph"/>
                                    <w:spacing w:before="75"/>
                                    <w:ind w:left="114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Доля вариантов «серебряного стандарта», %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115C57D" w14:textId="77777777" w:rsidR="00CE5153" w:rsidRDefault="00CE5153">
                                  <w:pPr>
                                    <w:pStyle w:val="TableParagraph"/>
                                    <w:spacing w:before="75"/>
                                    <w:ind w:right="9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35,85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B4603C8" w14:textId="77777777" w:rsidR="00CE5153" w:rsidRDefault="00CE5153">
                                  <w:pPr>
                                    <w:pStyle w:val="TableParagraph"/>
                                    <w:spacing w:before="75"/>
                                    <w:ind w:right="9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75,32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80BF26B" w14:textId="77777777" w:rsidR="00CE5153" w:rsidRDefault="00CE5153">
                                  <w:pPr>
                                    <w:pStyle w:val="TableParagraph"/>
                                    <w:spacing w:before="75"/>
                                    <w:ind w:right="9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31,23</w:t>
                                  </w:r>
                                </w:p>
                              </w:tc>
                              <w:tc>
                                <w:tcPr>
                                  <w:tcW w:w="1306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D5F9AE2" w14:textId="77777777" w:rsidR="00CE5153" w:rsidRDefault="00CE5153">
                                  <w:pPr>
                                    <w:pStyle w:val="TableParagraph"/>
                                    <w:spacing w:before="75"/>
                                    <w:ind w:right="9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20,06</w:t>
                                  </w:r>
                                </w:p>
                              </w:tc>
                            </w:tr>
                            <w:tr w:rsidR="00CE5153" w14:paraId="57F92354" w14:textId="77777777">
                              <w:trPr>
                                <w:trHeight w:val="658"/>
                              </w:trPr>
                              <w:tc>
                                <w:tcPr>
                                  <w:tcW w:w="4280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1D1D1"/>
                                </w:tcPr>
                                <w:p w14:paraId="250F947C" w14:textId="77777777" w:rsidR="00CE5153" w:rsidRDefault="00CE5153">
                                  <w:pPr>
                                    <w:pStyle w:val="TableParagraph"/>
                                    <w:spacing w:before="51"/>
                                    <w:ind w:left="114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Доля «золотого стандарта»</w:t>
                                  </w:r>
                                </w:p>
                                <w:p w14:paraId="61C01450" w14:textId="77777777" w:rsidR="00CE5153" w:rsidRDefault="00CE5153">
                                  <w:pPr>
                                    <w:pStyle w:val="TableParagraph"/>
                                    <w:spacing w:before="16"/>
                                    <w:ind w:left="114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от всех вариантов библиотеки, %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1D1D1"/>
                                </w:tcPr>
                                <w:p w14:paraId="20D834E7" w14:textId="77777777" w:rsidR="00CE5153" w:rsidRDefault="00CE5153">
                                  <w:pPr>
                                    <w:pStyle w:val="TableParagraph"/>
                                    <w:spacing w:before="186"/>
                                    <w:ind w:right="9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3,78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1D1D1"/>
                                </w:tcPr>
                                <w:p w14:paraId="217254B7" w14:textId="77777777" w:rsidR="00CE5153" w:rsidRDefault="00CE5153">
                                  <w:pPr>
                                    <w:pStyle w:val="TableParagraph"/>
                                    <w:spacing w:before="186"/>
                                    <w:ind w:right="9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2,61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1D1D1"/>
                                </w:tcPr>
                                <w:p w14:paraId="3A28BF4E" w14:textId="77777777" w:rsidR="00CE5153" w:rsidRDefault="00CE5153">
                                  <w:pPr>
                                    <w:pStyle w:val="TableParagraph"/>
                                    <w:spacing w:before="186"/>
                                    <w:ind w:right="9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306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1D1D1"/>
                                </w:tcPr>
                                <w:p w14:paraId="483FF079" w14:textId="77777777" w:rsidR="00CE5153" w:rsidRDefault="00CE5153">
                                  <w:pPr>
                                    <w:pStyle w:val="TableParagraph"/>
                                    <w:spacing w:before="186"/>
                                    <w:ind w:right="9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</w:tr>
                            <w:tr w:rsidR="00CE5153" w14:paraId="3396FD75" w14:textId="77777777">
                              <w:trPr>
                                <w:trHeight w:val="657"/>
                              </w:trPr>
                              <w:tc>
                                <w:tcPr>
                                  <w:tcW w:w="4280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BCD3166" w14:textId="77777777" w:rsidR="00CE5153" w:rsidRDefault="00CE5153">
                                  <w:pPr>
                                    <w:pStyle w:val="TableParagraph"/>
                                    <w:spacing w:before="57" w:line="254" w:lineRule="auto"/>
                                    <w:ind w:left="114" w:right="1127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Доля «</w:t>
                                  </w:r>
                                  <w:proofErr w:type="gramStart"/>
                                  <w:r>
                                    <w:rPr>
                                      <w:sz w:val="21"/>
                                    </w:rPr>
                                    <w:t>серебряного  стандарта</w:t>
                                  </w:r>
                                  <w:proofErr w:type="gramEnd"/>
                                  <w:r>
                                    <w:rPr>
                                      <w:sz w:val="21"/>
                                    </w:rPr>
                                    <w:t>» от всех вариантов библиотеки,</w:t>
                                  </w:r>
                                  <w:r>
                                    <w:rPr>
                                      <w:spacing w:val="2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1"/>
                                      <w:sz w:val="2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9ECCE66" w14:textId="77777777" w:rsidR="00CE5153" w:rsidRDefault="00CE5153">
                                  <w:pPr>
                                    <w:pStyle w:val="TableParagraph"/>
                                    <w:spacing w:before="186"/>
                                    <w:ind w:right="9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28,02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CB70FAB" w14:textId="77777777" w:rsidR="00CE5153" w:rsidRDefault="00CE5153">
                                  <w:pPr>
                                    <w:pStyle w:val="TableParagraph"/>
                                    <w:spacing w:before="186"/>
                                    <w:ind w:right="9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31,89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5E1138C" w14:textId="77777777" w:rsidR="00CE5153" w:rsidRDefault="00CE5153">
                                  <w:pPr>
                                    <w:pStyle w:val="TableParagraph"/>
                                    <w:spacing w:before="186"/>
                                    <w:ind w:right="9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306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6B7C896" w14:textId="77777777" w:rsidR="00CE5153" w:rsidRDefault="00CE5153">
                                  <w:pPr>
                                    <w:pStyle w:val="TableParagraph"/>
                                    <w:spacing w:before="186"/>
                                    <w:ind w:right="9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</w:tr>
                          </w:tbl>
                          <w:p w14:paraId="4286389C" w14:textId="77777777" w:rsidR="00CE5153" w:rsidRDefault="00CE5153">
                            <w:pPr>
                              <w:pStyle w:val="a5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11648" id="Надпись 98" o:spid="_x0000_s1028" type="#_x0000_t202" style="position:absolute;left:0;text-align:left;margin-left:87.7pt;margin-top:35.2pt;width:437.2pt;height:184.6pt;z-index: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" filled="f" stroked="f">
                <v:textbox inset="0,0,0,0">
                  <w:txbxContent>
                    <w:tbl>
                      <w:tblPr>
                        <w:tblStyle w:val="TableNormal"/>
                        <w:tblW w:w="8721" w:type="dxa"/>
                        <w:tblInd w:w="11" w:type="dxa"/>
                        <w:tblCellMar>
                          <w:left w:w="10" w:type="dxa"/>
                          <w:right w:w="1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280"/>
                        <w:gridCol w:w="1086"/>
                        <w:gridCol w:w="1086"/>
                        <w:gridCol w:w="963"/>
                        <w:gridCol w:w="1306"/>
                      </w:tblGrid>
                      <w:tr w:rsidR="00CE5153" w14:paraId="1D9BD85E" w14:textId="77777777">
                        <w:trPr>
                          <w:trHeight w:val="384"/>
                        </w:trPr>
                        <w:tc>
                          <w:tcPr>
                            <w:tcW w:w="428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4A4A4"/>
                          </w:tcPr>
                          <w:p w14:paraId="2AA1BF35" w14:textId="77777777" w:rsidR="00CE5153" w:rsidRDefault="00CE5153">
                            <w:pPr>
                              <w:pStyle w:val="TableParagraph"/>
                              <w:spacing w:before="73"/>
                              <w:ind w:left="114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Параметр</w:t>
                            </w:r>
                          </w:p>
                        </w:tc>
                        <w:tc>
                          <w:tcPr>
                            <w:tcW w:w="108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4A4A4"/>
                          </w:tcPr>
                          <w:p w14:paraId="1A311C0A" w14:textId="77777777" w:rsidR="00CE5153" w:rsidRDefault="00CE5153">
                            <w:pPr>
                              <w:pStyle w:val="TableParagraph"/>
                              <w:spacing w:before="73"/>
                              <w:ind w:right="9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ExoC-19</w:t>
                            </w:r>
                          </w:p>
                        </w:tc>
                        <w:tc>
                          <w:tcPr>
                            <w:tcW w:w="108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4A4A4"/>
                          </w:tcPr>
                          <w:p w14:paraId="690D5F8E" w14:textId="77777777" w:rsidR="00CE5153" w:rsidRDefault="00CE5153">
                            <w:pPr>
                              <w:pStyle w:val="TableParagraph"/>
                              <w:spacing w:before="73"/>
                              <w:ind w:right="96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ExoC-20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4A4A4"/>
                          </w:tcPr>
                          <w:p w14:paraId="4117C611" w14:textId="77777777" w:rsidR="00CE5153" w:rsidRDefault="00CE5153">
                            <w:pPr>
                              <w:pStyle w:val="TableParagraph"/>
                              <w:spacing w:before="73"/>
                              <w:ind w:right="96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В обеих</w:t>
                            </w:r>
                          </w:p>
                        </w:tc>
                        <w:tc>
                          <w:tcPr>
                            <w:tcW w:w="130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4A4A4"/>
                          </w:tcPr>
                          <w:p w14:paraId="48166134" w14:textId="77777777" w:rsidR="00CE5153" w:rsidRDefault="00CE5153">
                            <w:pPr>
                              <w:pStyle w:val="TableParagraph"/>
                              <w:spacing w:before="73"/>
                              <w:ind w:right="97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Ни в одной</w:t>
                            </w:r>
                          </w:p>
                        </w:tc>
                      </w:tr>
                      <w:tr w:rsidR="00CE5153" w14:paraId="68793033" w14:textId="77777777">
                        <w:trPr>
                          <w:trHeight w:val="385"/>
                        </w:trPr>
                        <w:tc>
                          <w:tcPr>
                            <w:tcW w:w="4280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7EC844C5" w14:textId="77777777" w:rsidR="00CE5153" w:rsidRDefault="00CE5153">
                            <w:pPr>
                              <w:pStyle w:val="TableParagraph"/>
                              <w:spacing w:before="73"/>
                              <w:ind w:left="114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Общее число вариантов в библиотеке</w:t>
                            </w:r>
                          </w:p>
                        </w:tc>
                        <w:tc>
                          <w:tcPr>
                            <w:tcW w:w="1086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6403235D" w14:textId="77777777" w:rsidR="00CE5153" w:rsidRDefault="00CE5153">
                            <w:pPr>
                              <w:pStyle w:val="TableParagraph"/>
                              <w:spacing w:before="73"/>
                              <w:ind w:right="9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1 396 525</w:t>
                            </w:r>
                          </w:p>
                        </w:tc>
                        <w:tc>
                          <w:tcPr>
                            <w:tcW w:w="1086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677092E8" w14:textId="77777777" w:rsidR="00CE5153" w:rsidRDefault="00CE5153">
                            <w:pPr>
                              <w:pStyle w:val="TableParagraph"/>
                              <w:spacing w:before="73"/>
                              <w:ind w:right="96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2 577 934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64C0AC3D" w14:textId="77777777" w:rsidR="00CE5153" w:rsidRDefault="00CE5153">
                            <w:pPr>
                              <w:pStyle w:val="TableParagraph"/>
                              <w:spacing w:before="73"/>
                              <w:ind w:right="98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1"/>
                                <w:sz w:val="21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306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4E9C97D2" w14:textId="77777777" w:rsidR="00CE5153" w:rsidRDefault="00CE5153">
                            <w:pPr>
                              <w:pStyle w:val="TableParagraph"/>
                              <w:spacing w:before="73"/>
                              <w:ind w:right="98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1"/>
                                <w:sz w:val="21"/>
                              </w:rPr>
                              <w:t>—</w:t>
                            </w:r>
                          </w:p>
                        </w:tc>
                      </w:tr>
                      <w:tr w:rsidR="00CE5153" w14:paraId="48CB06CD" w14:textId="77777777">
                        <w:trPr>
                          <w:trHeight w:val="386"/>
                        </w:trPr>
                        <w:tc>
                          <w:tcPr>
                            <w:tcW w:w="4280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  <w:shd w:val="clear" w:color="auto" w:fill="D1D1D1"/>
                          </w:tcPr>
                          <w:p w14:paraId="0C3AF75C" w14:textId="77777777" w:rsidR="00CE5153" w:rsidRDefault="00CE5153">
                            <w:pPr>
                              <w:pStyle w:val="TableParagraph"/>
                              <w:spacing w:before="75"/>
                              <w:ind w:left="114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Вариантов «золотого стандарта»</w:t>
                            </w:r>
                          </w:p>
                        </w:tc>
                        <w:tc>
                          <w:tcPr>
                            <w:tcW w:w="1086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  <w:shd w:val="clear" w:color="auto" w:fill="D1D1D1"/>
                          </w:tcPr>
                          <w:p w14:paraId="4D304E4D" w14:textId="77777777" w:rsidR="00CE5153" w:rsidRDefault="00CE5153">
                            <w:pPr>
                              <w:pStyle w:val="TableParagraph"/>
                              <w:spacing w:before="75"/>
                              <w:ind w:right="9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52 732</w:t>
                            </w:r>
                          </w:p>
                        </w:tc>
                        <w:tc>
                          <w:tcPr>
                            <w:tcW w:w="1086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  <w:shd w:val="clear" w:color="auto" w:fill="D1D1D1"/>
                          </w:tcPr>
                          <w:p w14:paraId="5138BD8F" w14:textId="77777777" w:rsidR="00CE5153" w:rsidRDefault="00CE5153">
                            <w:pPr>
                              <w:pStyle w:val="TableParagraph"/>
                              <w:spacing w:before="75"/>
                              <w:ind w:right="96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67 270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  <w:shd w:val="clear" w:color="auto" w:fill="D1D1D1"/>
                          </w:tcPr>
                          <w:p w14:paraId="08CCEBC6" w14:textId="77777777" w:rsidR="00CE5153" w:rsidRDefault="00CE5153">
                            <w:pPr>
                              <w:pStyle w:val="TableParagraph"/>
                              <w:spacing w:before="75"/>
                              <w:ind w:right="98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48 840</w:t>
                            </w:r>
                          </w:p>
                        </w:tc>
                        <w:tc>
                          <w:tcPr>
                            <w:tcW w:w="1306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  <w:shd w:val="clear" w:color="auto" w:fill="D1D1D1"/>
                          </w:tcPr>
                          <w:p w14:paraId="387DAFB8" w14:textId="77777777" w:rsidR="00CE5153" w:rsidRDefault="00CE5153">
                            <w:pPr>
                              <w:pStyle w:val="TableParagraph"/>
                              <w:spacing w:before="75"/>
                              <w:ind w:right="98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4 166</w:t>
                            </w:r>
                          </w:p>
                        </w:tc>
                      </w:tr>
                      <w:tr w:rsidR="00CE5153" w14:paraId="1C48E8E7" w14:textId="77777777">
                        <w:trPr>
                          <w:trHeight w:val="386"/>
                        </w:trPr>
                        <w:tc>
                          <w:tcPr>
                            <w:tcW w:w="4280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2FD0C1F6" w14:textId="77777777" w:rsidR="00CE5153" w:rsidRDefault="00CE5153">
                            <w:pPr>
                              <w:pStyle w:val="TableParagraph"/>
                              <w:spacing w:before="75"/>
                              <w:ind w:left="114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Вариантов «серебряного стандарта»</w:t>
                            </w:r>
                          </w:p>
                        </w:tc>
                        <w:tc>
                          <w:tcPr>
                            <w:tcW w:w="1086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76ADCBE3" w14:textId="77777777" w:rsidR="00CE5153" w:rsidRDefault="00CE5153">
                            <w:pPr>
                              <w:pStyle w:val="TableParagraph"/>
                              <w:spacing w:before="75"/>
                              <w:ind w:right="9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391 273</w:t>
                            </w:r>
                          </w:p>
                        </w:tc>
                        <w:tc>
                          <w:tcPr>
                            <w:tcW w:w="1086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0473B549" w14:textId="77777777" w:rsidR="00CE5153" w:rsidRDefault="00CE5153">
                            <w:pPr>
                              <w:pStyle w:val="TableParagraph"/>
                              <w:spacing w:before="75"/>
                              <w:ind w:right="96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821 991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65FE61B2" w14:textId="77777777" w:rsidR="00CE5153" w:rsidRDefault="00CE5153">
                            <w:pPr>
                              <w:pStyle w:val="TableParagraph"/>
                              <w:spacing w:before="75"/>
                              <w:ind w:right="9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340 833</w:t>
                            </w:r>
                          </w:p>
                        </w:tc>
                        <w:tc>
                          <w:tcPr>
                            <w:tcW w:w="1306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6AF6E1FF" w14:textId="77777777" w:rsidR="00CE5153" w:rsidRDefault="00CE5153">
                            <w:pPr>
                              <w:pStyle w:val="TableParagraph"/>
                              <w:spacing w:before="75"/>
                              <w:ind w:right="98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218 900</w:t>
                            </w:r>
                          </w:p>
                        </w:tc>
                      </w:tr>
                      <w:tr w:rsidR="00CE5153" w14:paraId="4E5AF457" w14:textId="77777777">
                        <w:trPr>
                          <w:trHeight w:val="386"/>
                        </w:trPr>
                        <w:tc>
                          <w:tcPr>
                            <w:tcW w:w="4280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  <w:shd w:val="clear" w:color="auto" w:fill="D1D1D1"/>
                          </w:tcPr>
                          <w:p w14:paraId="341BA3BC" w14:textId="77777777" w:rsidR="00CE5153" w:rsidRDefault="00CE5153">
                            <w:pPr>
                              <w:pStyle w:val="TableParagraph"/>
                              <w:spacing w:before="75"/>
                              <w:ind w:left="114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Доля вариантов «золотого стандарта», %</w:t>
                            </w:r>
                          </w:p>
                        </w:tc>
                        <w:tc>
                          <w:tcPr>
                            <w:tcW w:w="1086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  <w:shd w:val="clear" w:color="auto" w:fill="D1D1D1"/>
                          </w:tcPr>
                          <w:p w14:paraId="23653785" w14:textId="77777777" w:rsidR="00CE5153" w:rsidRDefault="00CE5153">
                            <w:pPr>
                              <w:pStyle w:val="TableParagraph"/>
                              <w:spacing w:before="75"/>
                              <w:ind w:right="9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70,00</w:t>
                            </w:r>
                          </w:p>
                        </w:tc>
                        <w:tc>
                          <w:tcPr>
                            <w:tcW w:w="1086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  <w:shd w:val="clear" w:color="auto" w:fill="D1D1D1"/>
                          </w:tcPr>
                          <w:p w14:paraId="7D0FA315" w14:textId="77777777" w:rsidR="00CE5153" w:rsidRDefault="00CE5153">
                            <w:pPr>
                              <w:pStyle w:val="TableParagraph"/>
                              <w:spacing w:before="75"/>
                              <w:ind w:right="96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89,30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  <w:shd w:val="clear" w:color="auto" w:fill="D1D1D1"/>
                          </w:tcPr>
                          <w:p w14:paraId="5BF05E8E" w14:textId="77777777" w:rsidR="00CE5153" w:rsidRDefault="00CE5153">
                            <w:pPr>
                              <w:pStyle w:val="TableParagraph"/>
                              <w:spacing w:before="75"/>
                              <w:ind w:right="98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64,84</w:t>
                            </w:r>
                          </w:p>
                        </w:tc>
                        <w:tc>
                          <w:tcPr>
                            <w:tcW w:w="1306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  <w:shd w:val="clear" w:color="auto" w:fill="D1D1D1"/>
                          </w:tcPr>
                          <w:p w14:paraId="2F68463A" w14:textId="77777777" w:rsidR="00CE5153" w:rsidRDefault="00CE5153">
                            <w:pPr>
                              <w:pStyle w:val="TableParagraph"/>
                              <w:spacing w:before="75"/>
                              <w:ind w:right="98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5,53</w:t>
                            </w:r>
                          </w:p>
                        </w:tc>
                      </w:tr>
                      <w:tr w:rsidR="00CE5153" w14:paraId="67C5A9CA" w14:textId="77777777">
                        <w:trPr>
                          <w:trHeight w:val="386"/>
                        </w:trPr>
                        <w:tc>
                          <w:tcPr>
                            <w:tcW w:w="4280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125C7C35" w14:textId="77777777" w:rsidR="00CE5153" w:rsidRDefault="00CE5153">
                            <w:pPr>
                              <w:pStyle w:val="TableParagraph"/>
                              <w:spacing w:before="75"/>
                              <w:ind w:left="114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Доля вариантов «серебряного стандарта», %</w:t>
                            </w:r>
                          </w:p>
                        </w:tc>
                        <w:tc>
                          <w:tcPr>
                            <w:tcW w:w="1086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0115C57D" w14:textId="77777777" w:rsidR="00CE5153" w:rsidRDefault="00CE5153">
                            <w:pPr>
                              <w:pStyle w:val="TableParagraph"/>
                              <w:spacing w:before="75"/>
                              <w:ind w:right="9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35,85</w:t>
                            </w:r>
                          </w:p>
                        </w:tc>
                        <w:tc>
                          <w:tcPr>
                            <w:tcW w:w="1086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3B4603C8" w14:textId="77777777" w:rsidR="00CE5153" w:rsidRDefault="00CE5153">
                            <w:pPr>
                              <w:pStyle w:val="TableParagraph"/>
                              <w:spacing w:before="75"/>
                              <w:ind w:right="96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75,32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080BF26B" w14:textId="77777777" w:rsidR="00CE5153" w:rsidRDefault="00CE5153">
                            <w:pPr>
                              <w:pStyle w:val="TableParagraph"/>
                              <w:spacing w:before="75"/>
                              <w:ind w:right="98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31,23</w:t>
                            </w:r>
                          </w:p>
                        </w:tc>
                        <w:tc>
                          <w:tcPr>
                            <w:tcW w:w="1306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4D5F9AE2" w14:textId="77777777" w:rsidR="00CE5153" w:rsidRDefault="00CE5153">
                            <w:pPr>
                              <w:pStyle w:val="TableParagraph"/>
                              <w:spacing w:before="75"/>
                              <w:ind w:right="98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20,06</w:t>
                            </w:r>
                          </w:p>
                        </w:tc>
                      </w:tr>
                      <w:tr w:rsidR="00CE5153" w14:paraId="57F92354" w14:textId="77777777">
                        <w:trPr>
                          <w:trHeight w:val="658"/>
                        </w:trPr>
                        <w:tc>
                          <w:tcPr>
                            <w:tcW w:w="4280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  <w:shd w:val="clear" w:color="auto" w:fill="D1D1D1"/>
                          </w:tcPr>
                          <w:p w14:paraId="250F947C" w14:textId="77777777" w:rsidR="00CE5153" w:rsidRDefault="00CE5153">
                            <w:pPr>
                              <w:pStyle w:val="TableParagraph"/>
                              <w:spacing w:before="51"/>
                              <w:ind w:left="114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Доля «золотого стандарта»</w:t>
                            </w:r>
                          </w:p>
                          <w:p w14:paraId="61C01450" w14:textId="77777777" w:rsidR="00CE5153" w:rsidRDefault="00CE5153">
                            <w:pPr>
                              <w:pStyle w:val="TableParagraph"/>
                              <w:spacing w:before="16"/>
                              <w:ind w:left="114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от всех вариантов библиотеки, %</w:t>
                            </w:r>
                          </w:p>
                        </w:tc>
                        <w:tc>
                          <w:tcPr>
                            <w:tcW w:w="1086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  <w:shd w:val="clear" w:color="auto" w:fill="D1D1D1"/>
                          </w:tcPr>
                          <w:p w14:paraId="20D834E7" w14:textId="77777777" w:rsidR="00CE5153" w:rsidRDefault="00CE5153">
                            <w:pPr>
                              <w:pStyle w:val="TableParagraph"/>
                              <w:spacing w:before="186"/>
                              <w:ind w:right="9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3,78</w:t>
                            </w:r>
                          </w:p>
                        </w:tc>
                        <w:tc>
                          <w:tcPr>
                            <w:tcW w:w="1086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  <w:shd w:val="clear" w:color="auto" w:fill="D1D1D1"/>
                          </w:tcPr>
                          <w:p w14:paraId="217254B7" w14:textId="77777777" w:rsidR="00CE5153" w:rsidRDefault="00CE5153">
                            <w:pPr>
                              <w:pStyle w:val="TableParagraph"/>
                              <w:spacing w:before="186"/>
                              <w:ind w:right="96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2,61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  <w:shd w:val="clear" w:color="auto" w:fill="D1D1D1"/>
                          </w:tcPr>
                          <w:p w14:paraId="3A28BF4E" w14:textId="77777777" w:rsidR="00CE5153" w:rsidRDefault="00CE5153">
                            <w:pPr>
                              <w:pStyle w:val="TableParagraph"/>
                              <w:spacing w:before="186"/>
                              <w:ind w:right="98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1"/>
                                <w:sz w:val="21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306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  <w:shd w:val="clear" w:color="auto" w:fill="D1D1D1"/>
                          </w:tcPr>
                          <w:p w14:paraId="483FF079" w14:textId="77777777" w:rsidR="00CE5153" w:rsidRDefault="00CE5153">
                            <w:pPr>
                              <w:pStyle w:val="TableParagraph"/>
                              <w:spacing w:before="186"/>
                              <w:ind w:right="98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1"/>
                                <w:sz w:val="21"/>
                              </w:rPr>
                              <w:t>—</w:t>
                            </w:r>
                          </w:p>
                        </w:tc>
                      </w:tr>
                      <w:tr w:rsidR="00CE5153" w14:paraId="3396FD75" w14:textId="77777777">
                        <w:trPr>
                          <w:trHeight w:val="657"/>
                        </w:trPr>
                        <w:tc>
                          <w:tcPr>
                            <w:tcW w:w="4280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BCD3166" w14:textId="77777777" w:rsidR="00CE5153" w:rsidRDefault="00CE5153">
                            <w:pPr>
                              <w:pStyle w:val="TableParagraph"/>
                              <w:spacing w:before="57" w:line="254" w:lineRule="auto"/>
                              <w:ind w:left="114" w:right="1127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Доля «</w:t>
                            </w:r>
                            <w:proofErr w:type="gramStart"/>
                            <w:r>
                              <w:rPr>
                                <w:sz w:val="21"/>
                              </w:rPr>
                              <w:t>серебряного  стандарта</w:t>
                            </w:r>
                            <w:proofErr w:type="gramEnd"/>
                            <w:r>
                              <w:rPr>
                                <w:sz w:val="21"/>
                              </w:rPr>
                              <w:t>» от всех вариантов библиотеки,</w:t>
                            </w:r>
                            <w:r>
                              <w:rPr>
                                <w:spacing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086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9ECCE66" w14:textId="77777777" w:rsidR="00CE5153" w:rsidRDefault="00CE5153">
                            <w:pPr>
                              <w:pStyle w:val="TableParagraph"/>
                              <w:spacing w:before="186"/>
                              <w:ind w:right="9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28,02</w:t>
                            </w:r>
                          </w:p>
                        </w:tc>
                        <w:tc>
                          <w:tcPr>
                            <w:tcW w:w="1086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CB70FAB" w14:textId="77777777" w:rsidR="00CE5153" w:rsidRDefault="00CE5153">
                            <w:pPr>
                              <w:pStyle w:val="TableParagraph"/>
                              <w:spacing w:before="186"/>
                              <w:ind w:right="96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31,89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5E1138C" w14:textId="77777777" w:rsidR="00CE5153" w:rsidRDefault="00CE5153">
                            <w:pPr>
                              <w:pStyle w:val="TableParagraph"/>
                              <w:spacing w:before="186"/>
                              <w:ind w:right="98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1"/>
                                <w:sz w:val="21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306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6B7C896" w14:textId="77777777" w:rsidR="00CE5153" w:rsidRDefault="00CE5153">
                            <w:pPr>
                              <w:pStyle w:val="TableParagraph"/>
                              <w:spacing w:before="186"/>
                              <w:ind w:right="98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1"/>
                                <w:sz w:val="21"/>
                              </w:rPr>
                              <w:t>—</w:t>
                            </w:r>
                          </w:p>
                        </w:tc>
                      </w:tr>
                    </w:tbl>
                    <w:p w14:paraId="4286389C" w14:textId="77777777" w:rsidR="00CE5153" w:rsidRDefault="00CE5153">
                      <w:pPr>
                        <w:pStyle w:val="a5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51F4CC6" w14:textId="77777777" w:rsidR="00147D99" w:rsidRDefault="00147D99">
      <w:pPr>
        <w:pStyle w:val="a5"/>
        <w:rPr>
          <w:sz w:val="20"/>
        </w:rPr>
      </w:pPr>
    </w:p>
    <w:p w14:paraId="5CD134A6" w14:textId="77777777" w:rsidR="00147D99" w:rsidRDefault="00147D99">
      <w:pPr>
        <w:pStyle w:val="a5"/>
        <w:rPr>
          <w:sz w:val="20"/>
        </w:rPr>
      </w:pPr>
    </w:p>
    <w:p w14:paraId="60DDB3A5" w14:textId="77777777" w:rsidR="00147D99" w:rsidRDefault="00147D99">
      <w:pPr>
        <w:pStyle w:val="a5"/>
        <w:rPr>
          <w:sz w:val="20"/>
        </w:rPr>
      </w:pPr>
    </w:p>
    <w:p w14:paraId="3441BDFF" w14:textId="77777777" w:rsidR="00147D99" w:rsidRDefault="00147D99">
      <w:pPr>
        <w:pStyle w:val="a5"/>
        <w:rPr>
          <w:sz w:val="20"/>
        </w:rPr>
      </w:pPr>
    </w:p>
    <w:p w14:paraId="5922BF8B" w14:textId="77777777" w:rsidR="00147D99" w:rsidRDefault="00147D99">
      <w:pPr>
        <w:pStyle w:val="a5"/>
        <w:rPr>
          <w:sz w:val="20"/>
        </w:rPr>
      </w:pPr>
    </w:p>
    <w:p w14:paraId="251B2485" w14:textId="77777777" w:rsidR="00147D99" w:rsidRDefault="00147D99">
      <w:pPr>
        <w:pStyle w:val="a5"/>
        <w:rPr>
          <w:sz w:val="20"/>
        </w:rPr>
      </w:pPr>
    </w:p>
    <w:p w14:paraId="1D54C0CF" w14:textId="77777777" w:rsidR="00147D99" w:rsidRDefault="00147D99">
      <w:pPr>
        <w:pStyle w:val="a5"/>
        <w:rPr>
          <w:sz w:val="20"/>
        </w:rPr>
      </w:pPr>
    </w:p>
    <w:p w14:paraId="57758B68" w14:textId="77777777" w:rsidR="00147D99" w:rsidRDefault="00147D99">
      <w:pPr>
        <w:pStyle w:val="a5"/>
        <w:rPr>
          <w:sz w:val="20"/>
        </w:rPr>
      </w:pPr>
    </w:p>
    <w:p w14:paraId="5371F630" w14:textId="77777777" w:rsidR="00147D99" w:rsidRDefault="00147D99">
      <w:pPr>
        <w:pStyle w:val="a5"/>
        <w:rPr>
          <w:sz w:val="20"/>
        </w:rPr>
      </w:pPr>
    </w:p>
    <w:p w14:paraId="55FE6E5F" w14:textId="77777777" w:rsidR="00147D99" w:rsidRDefault="00147D99">
      <w:pPr>
        <w:pStyle w:val="a5"/>
        <w:rPr>
          <w:sz w:val="20"/>
        </w:rPr>
      </w:pPr>
    </w:p>
    <w:p w14:paraId="1CDD11AC" w14:textId="77777777" w:rsidR="00147D99" w:rsidRDefault="00147D99">
      <w:pPr>
        <w:pStyle w:val="a5"/>
        <w:rPr>
          <w:sz w:val="20"/>
        </w:rPr>
      </w:pPr>
    </w:p>
    <w:p w14:paraId="67FBC12F" w14:textId="77777777" w:rsidR="00147D99" w:rsidRDefault="00147D99">
      <w:pPr>
        <w:pStyle w:val="a5"/>
        <w:rPr>
          <w:sz w:val="20"/>
        </w:rPr>
      </w:pPr>
    </w:p>
    <w:p w14:paraId="402F0FC6" w14:textId="77777777" w:rsidR="00147D99" w:rsidRDefault="00147D99">
      <w:pPr>
        <w:pStyle w:val="a5"/>
        <w:rPr>
          <w:sz w:val="20"/>
        </w:rPr>
      </w:pPr>
    </w:p>
    <w:p w14:paraId="687D07C1" w14:textId="77777777" w:rsidR="00147D99" w:rsidRDefault="00147D99">
      <w:pPr>
        <w:pStyle w:val="a5"/>
        <w:rPr>
          <w:sz w:val="20"/>
        </w:rPr>
      </w:pPr>
    </w:p>
    <w:p w14:paraId="1F9F5560" w14:textId="77777777" w:rsidR="00147D99" w:rsidRDefault="00147D99">
      <w:pPr>
        <w:pStyle w:val="a5"/>
        <w:rPr>
          <w:sz w:val="20"/>
        </w:rPr>
      </w:pPr>
    </w:p>
    <w:p w14:paraId="3E9B0AAF" w14:textId="77777777" w:rsidR="00147D99" w:rsidRDefault="00147D99">
      <w:pPr>
        <w:pStyle w:val="a5"/>
        <w:spacing w:before="8"/>
        <w:rPr>
          <w:sz w:val="28"/>
        </w:rPr>
      </w:pPr>
    </w:p>
    <w:p w14:paraId="5CF5A800" w14:textId="77777777" w:rsidR="00147D99" w:rsidRDefault="00CE5153">
      <w:pPr>
        <w:pStyle w:val="a5"/>
        <w:spacing w:before="89"/>
        <w:ind w:left="759"/>
      </w:pPr>
      <w:r>
        <w:t>Сравнение параметров результатов фильтрации по глубине альтернативного алле-</w:t>
      </w:r>
    </w:p>
    <w:p w14:paraId="573AEC54" w14:textId="77777777" w:rsidR="00147D99" w:rsidRDefault="00CE5153">
      <w:pPr>
        <w:pStyle w:val="a5"/>
        <w:spacing w:before="13"/>
        <w:ind w:left="400"/>
        <w:sectPr w:rsidR="00147D99">
          <w:pgSz w:w="11906" w:h="16838"/>
          <w:pgMar w:top="1540" w:right="0" w:bottom="280" w:left="1300" w:header="953" w:footer="0" w:gutter="0"/>
          <w:cols w:space="720"/>
          <w:formProt w:val="0"/>
          <w:docGrid w:linePitch="100" w:charSpace="4096"/>
        </w:sectPr>
      </w:pPr>
      <w:r>
        <w:t>ля:</w:t>
      </w:r>
    </w:p>
    <w:p w14:paraId="0A8934AD" w14:textId="77777777" w:rsidR="00147D99" w:rsidRDefault="00147D99">
      <w:pPr>
        <w:pStyle w:val="a5"/>
        <w:rPr>
          <w:sz w:val="23"/>
        </w:rPr>
      </w:pPr>
    </w:p>
    <w:p w14:paraId="4CB68260" w14:textId="77777777" w:rsidR="00147D99" w:rsidRDefault="00CE5153">
      <w:pPr>
        <w:pStyle w:val="a5"/>
        <w:spacing w:before="89" w:line="352" w:lineRule="auto"/>
        <w:ind w:left="117" w:right="1658"/>
        <w:jc w:val="both"/>
      </w:pPr>
      <w:r>
        <w:t>Таблица 5: Изменение параметров библиотек после фильтрации по глубине альтернативного аллеля, %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60903DDD" wp14:editId="18A229BE">
                <wp:simplePos x="0" y="0"/>
                <wp:positionH relativeFrom="page">
                  <wp:posOffset>934085</wp:posOffset>
                </wp:positionH>
                <wp:positionV relativeFrom="paragraph">
                  <wp:posOffset>494030</wp:posOffset>
                </wp:positionV>
                <wp:extent cx="5551805" cy="1878330"/>
                <wp:effectExtent l="0" t="0" r="0" b="0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805" cy="1878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8714" w:type="dxa"/>
                              <w:tblInd w:w="11" w:type="dxa"/>
                              <w:tblCellMar>
                                <w:left w:w="10" w:type="dxa"/>
                                <w:right w:w="1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338"/>
                              <w:gridCol w:w="1040"/>
                              <w:gridCol w:w="1039"/>
                              <w:gridCol w:w="975"/>
                              <w:gridCol w:w="1322"/>
                            </w:tblGrid>
                            <w:tr w:rsidR="00CE5153" w14:paraId="3D7E4554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433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4A4A4"/>
                                </w:tcPr>
                                <w:p w14:paraId="74CA444D" w14:textId="77777777" w:rsidR="00CE5153" w:rsidRDefault="00CE5153">
                                  <w:pPr>
                                    <w:pStyle w:val="TableParagraph"/>
                                    <w:spacing w:before="77"/>
                                    <w:ind w:left="116"/>
                                    <w:jc w:val="lef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1"/>
                                    </w:rPr>
                                    <w:t>Параметр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4A4A4"/>
                                </w:tcPr>
                                <w:p w14:paraId="0EAB21A1" w14:textId="77777777" w:rsidR="00CE5153" w:rsidRDefault="00CE5153">
                                  <w:pPr>
                                    <w:pStyle w:val="TableParagraph"/>
                                    <w:spacing w:before="77"/>
                                    <w:ind w:right="95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1"/>
                                    </w:rPr>
                                    <w:t>ExoC-19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4A4A4"/>
                                </w:tcPr>
                                <w:p w14:paraId="5635E771" w14:textId="77777777" w:rsidR="00CE5153" w:rsidRDefault="00CE5153">
                                  <w:pPr>
                                    <w:pStyle w:val="TableParagraph"/>
                                    <w:spacing w:before="77"/>
                                    <w:ind w:right="95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1"/>
                                    </w:rPr>
                                    <w:t>ExoC-20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4A4A4"/>
                                </w:tcPr>
                                <w:p w14:paraId="6CFCBE9A" w14:textId="77777777" w:rsidR="00CE5153" w:rsidRDefault="00CE5153">
                                  <w:pPr>
                                    <w:pStyle w:val="TableParagraph"/>
                                    <w:spacing w:before="77"/>
                                    <w:ind w:right="95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1"/>
                                    </w:rPr>
                                    <w:t>В обеих</w:t>
                                  </w:r>
                                </w:p>
                              </w:tc>
                              <w:tc>
                                <w:tcPr>
                                  <w:tcW w:w="132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4A4A4"/>
                                </w:tcPr>
                                <w:p w14:paraId="37291102" w14:textId="77777777" w:rsidR="00CE5153" w:rsidRDefault="00CE5153">
                                  <w:pPr>
                                    <w:pStyle w:val="TableParagraph"/>
                                    <w:spacing w:before="77"/>
                                    <w:ind w:right="94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1"/>
                                    </w:rPr>
                                    <w:t>Ни в одной</w:t>
                                  </w:r>
                                </w:p>
                              </w:tc>
                            </w:tr>
                            <w:tr w:rsidR="00CE5153" w14:paraId="6E0043ED" w14:textId="77777777">
                              <w:trPr>
                                <w:trHeight w:val="391"/>
                              </w:trPr>
                              <w:tc>
                                <w:tcPr>
                                  <w:tcW w:w="433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0368BEC" w14:textId="77777777" w:rsidR="00CE5153" w:rsidRDefault="00CE5153">
                                  <w:pPr>
                                    <w:pStyle w:val="TableParagraph"/>
                                    <w:spacing w:before="77"/>
                                    <w:ind w:left="116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Общее число вариантов в библиотеке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7A29F7F" w14:textId="77777777" w:rsidR="00CE5153" w:rsidRDefault="00CE5153">
                                  <w:pPr>
                                    <w:pStyle w:val="TableParagraph"/>
                                    <w:spacing w:before="77"/>
                                    <w:ind w:right="9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–55,99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4CD9EE7" w14:textId="77777777" w:rsidR="00CE5153" w:rsidRDefault="00CE5153">
                                  <w:pPr>
                                    <w:pStyle w:val="TableParagraph"/>
                                    <w:spacing w:before="77"/>
                                    <w:ind w:right="9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–31,26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F5606F9" w14:textId="77777777" w:rsidR="00CE5153" w:rsidRDefault="00CE5153">
                                  <w:pPr>
                                    <w:pStyle w:val="TableParagraph"/>
                                    <w:spacing w:before="77"/>
                                    <w:ind w:right="9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3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32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2562617" w14:textId="77777777" w:rsidR="00CE5153" w:rsidRDefault="00CE5153">
                                  <w:pPr>
                                    <w:pStyle w:val="TableParagraph"/>
                                    <w:spacing w:before="77"/>
                                    <w:ind w:right="9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3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</w:tr>
                            <w:tr w:rsidR="00CE5153" w14:paraId="45DF2488" w14:textId="77777777">
                              <w:trPr>
                                <w:trHeight w:val="392"/>
                              </w:trPr>
                              <w:tc>
                                <w:tcPr>
                                  <w:tcW w:w="4338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1D1D1"/>
                                </w:tcPr>
                                <w:p w14:paraId="1B3AD9CE" w14:textId="77777777" w:rsidR="00CE5153" w:rsidRDefault="00CE5153">
                                  <w:pPr>
                                    <w:pStyle w:val="TableParagraph"/>
                                    <w:spacing w:before="78"/>
                                    <w:ind w:left="116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Вариантов «золотого стандарта»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1D1D1"/>
                                </w:tcPr>
                                <w:p w14:paraId="3BC26D4E" w14:textId="77777777" w:rsidR="00CE5153" w:rsidRDefault="00CE5153">
                                  <w:pPr>
                                    <w:pStyle w:val="TableParagraph"/>
                                    <w:spacing w:before="78"/>
                                    <w:ind w:right="9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–15,41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1D1D1"/>
                                </w:tcPr>
                                <w:p w14:paraId="2CE82F64" w14:textId="77777777" w:rsidR="00CE5153" w:rsidRDefault="00CE5153">
                                  <w:pPr>
                                    <w:pStyle w:val="TableParagraph"/>
                                    <w:spacing w:before="78"/>
                                    <w:ind w:right="9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–7,48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1D1D1"/>
                                </w:tcPr>
                                <w:p w14:paraId="626ED1F0" w14:textId="77777777" w:rsidR="00CE5153" w:rsidRDefault="00CE5153">
                                  <w:pPr>
                                    <w:pStyle w:val="TableParagraph"/>
                                    <w:spacing w:before="78"/>
                                    <w:ind w:right="9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–19,58</w:t>
                                  </w:r>
                                </w:p>
                              </w:tc>
                              <w:tc>
                                <w:tcPr>
                                  <w:tcW w:w="1322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1D1D1"/>
                                </w:tcPr>
                                <w:p w14:paraId="5078D062" w14:textId="77777777" w:rsidR="00CE5153" w:rsidRDefault="00CE5153">
                                  <w:pPr>
                                    <w:pStyle w:val="TableParagraph"/>
                                    <w:spacing w:before="78"/>
                                    <w:ind w:right="9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+310,04</w:t>
                                  </w:r>
                                </w:p>
                              </w:tc>
                            </w:tr>
                            <w:tr w:rsidR="00CE5153" w14:paraId="2EFC6B24" w14:textId="77777777">
                              <w:trPr>
                                <w:trHeight w:val="392"/>
                              </w:trPr>
                              <w:tc>
                                <w:tcPr>
                                  <w:tcW w:w="4338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C894296" w14:textId="77777777" w:rsidR="00CE5153" w:rsidRDefault="00CE5153">
                                  <w:pPr>
                                    <w:pStyle w:val="TableParagraph"/>
                                    <w:spacing w:before="78"/>
                                    <w:ind w:left="116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Вариантов «серебряного стандарта»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8CC2B6A" w14:textId="77777777" w:rsidR="00CE5153" w:rsidRDefault="00CE5153">
                                  <w:pPr>
                                    <w:pStyle w:val="TableParagraph"/>
                                    <w:spacing w:before="78"/>
                                    <w:ind w:right="9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–36,52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BAA60D1" w14:textId="77777777" w:rsidR="00CE5153" w:rsidRDefault="00CE5153">
                                  <w:pPr>
                                    <w:pStyle w:val="TableParagraph"/>
                                    <w:spacing w:before="78"/>
                                    <w:ind w:right="9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–16,37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0D90" w14:textId="77777777" w:rsidR="00CE5153" w:rsidRDefault="00CE5153">
                                  <w:pPr>
                                    <w:pStyle w:val="TableParagraph"/>
                                    <w:spacing w:before="78"/>
                                    <w:ind w:right="9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–41,27</w:t>
                                  </w:r>
                                </w:p>
                              </w:tc>
                              <w:tc>
                                <w:tcPr>
                                  <w:tcW w:w="1322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A822CC6" w14:textId="77777777" w:rsidR="00CE5153" w:rsidRDefault="00CE5153">
                                  <w:pPr>
                                    <w:pStyle w:val="TableParagraph"/>
                                    <w:spacing w:before="78"/>
                                    <w:ind w:right="9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+202,14</w:t>
                                  </w:r>
                                </w:p>
                              </w:tc>
                            </w:tr>
                            <w:tr w:rsidR="00CE5153" w14:paraId="03B49ECB" w14:textId="77777777">
                              <w:trPr>
                                <w:trHeight w:val="667"/>
                              </w:trPr>
                              <w:tc>
                                <w:tcPr>
                                  <w:tcW w:w="4338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1D1D1"/>
                                </w:tcPr>
                                <w:p w14:paraId="24A71B4C" w14:textId="77777777" w:rsidR="00CE5153" w:rsidRDefault="00CE5153">
                                  <w:pPr>
                                    <w:pStyle w:val="TableParagraph"/>
                                    <w:spacing w:before="54"/>
                                    <w:ind w:left="116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Доля «золотого стандарта»</w:t>
                                  </w:r>
                                </w:p>
                                <w:p w14:paraId="39CEF692" w14:textId="77777777" w:rsidR="00CE5153" w:rsidRDefault="00CE5153">
                                  <w:pPr>
                                    <w:pStyle w:val="TableParagraph"/>
                                    <w:spacing w:before="20"/>
                                    <w:ind w:left="116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от всех вариантов библиотеки, %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1D1D1"/>
                                </w:tcPr>
                                <w:p w14:paraId="53D60F36" w14:textId="77777777" w:rsidR="00CE5153" w:rsidRDefault="00CE5153">
                                  <w:pPr>
                                    <w:pStyle w:val="TableParagraph"/>
                                    <w:spacing w:before="191"/>
                                    <w:ind w:right="9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+92,86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1D1D1"/>
                                </w:tcPr>
                                <w:p w14:paraId="56127218" w14:textId="77777777" w:rsidR="00CE5153" w:rsidRDefault="00CE5153">
                                  <w:pPr>
                                    <w:pStyle w:val="TableParagraph"/>
                                    <w:spacing w:before="191"/>
                                    <w:ind w:right="9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+34,54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1D1D1"/>
                                </w:tcPr>
                                <w:p w14:paraId="1CAFD6A4" w14:textId="77777777" w:rsidR="00CE5153" w:rsidRDefault="00CE5153">
                                  <w:pPr>
                                    <w:pStyle w:val="TableParagraph"/>
                                    <w:spacing w:before="191"/>
                                    <w:ind w:right="9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3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322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1D1D1"/>
                                </w:tcPr>
                                <w:p w14:paraId="20CA15D7" w14:textId="77777777" w:rsidR="00CE5153" w:rsidRDefault="00CE5153">
                                  <w:pPr>
                                    <w:pStyle w:val="TableParagraph"/>
                                    <w:spacing w:before="191"/>
                                    <w:ind w:right="9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3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</w:tr>
                            <w:tr w:rsidR="00CE5153" w14:paraId="54CEF825" w14:textId="77777777">
                              <w:trPr>
                                <w:trHeight w:val="666"/>
                              </w:trPr>
                              <w:tc>
                                <w:tcPr>
                                  <w:tcW w:w="4338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33C8260" w14:textId="77777777" w:rsidR="00CE5153" w:rsidRDefault="00CE5153">
                                  <w:pPr>
                                    <w:pStyle w:val="TableParagraph"/>
                                    <w:spacing w:before="61" w:line="259" w:lineRule="auto"/>
                                    <w:ind w:left="116" w:right="1136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Доля «серебряного стандарта» от</w:t>
                                  </w:r>
                                  <w:r>
                                    <w:rPr>
                                      <w:spacing w:val="-19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всех</w:t>
                                  </w:r>
                                  <w:r>
                                    <w:rPr>
                                      <w:spacing w:val="-19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вариантов</w:t>
                                  </w:r>
                                  <w:r>
                                    <w:rPr>
                                      <w:spacing w:val="-18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библиотеки,</w:t>
                                  </w:r>
                                  <w:r>
                                    <w:rPr>
                                      <w:spacing w:val="-19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2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362724C" w14:textId="77777777" w:rsidR="00CE5153" w:rsidRDefault="00CE5153">
                                  <w:pPr>
                                    <w:pStyle w:val="TableParagraph"/>
                                    <w:spacing w:before="191"/>
                                    <w:ind w:right="9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+44,28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2C783C8" w14:textId="77777777" w:rsidR="00CE5153" w:rsidRDefault="00CE5153">
                                  <w:pPr>
                                    <w:pStyle w:val="TableParagraph"/>
                                    <w:spacing w:before="191"/>
                                    <w:ind w:right="9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+21,67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B177602" w14:textId="77777777" w:rsidR="00CE5153" w:rsidRDefault="00CE5153">
                                  <w:pPr>
                                    <w:pStyle w:val="TableParagraph"/>
                                    <w:spacing w:before="191"/>
                                    <w:ind w:right="9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3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322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E17095C" w14:textId="77777777" w:rsidR="00CE5153" w:rsidRDefault="00CE5153">
                                  <w:pPr>
                                    <w:pStyle w:val="TableParagraph"/>
                                    <w:spacing w:before="191"/>
                                    <w:ind w:right="9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3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</w:tr>
                          </w:tbl>
                          <w:p w14:paraId="231288AC" w14:textId="77777777" w:rsidR="00CE5153" w:rsidRDefault="00CE5153">
                            <w:pPr>
                              <w:pStyle w:val="a5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03DDD" id="Надпись 105" o:spid="_x0000_s1029" type="#_x0000_t202" style="position:absolute;left:0;text-align:left;margin-left:73.55pt;margin-top:38.9pt;width:437.15pt;height:147.9pt;z-index:1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" filled="f" stroked="f">
                <v:textbox inset="0,0,0,0">
                  <w:txbxContent>
                    <w:tbl>
                      <w:tblPr>
                        <w:tblStyle w:val="TableNormal"/>
                        <w:tblW w:w="8714" w:type="dxa"/>
                        <w:tblInd w:w="11" w:type="dxa"/>
                        <w:tblCellMar>
                          <w:left w:w="10" w:type="dxa"/>
                          <w:right w:w="1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338"/>
                        <w:gridCol w:w="1040"/>
                        <w:gridCol w:w="1039"/>
                        <w:gridCol w:w="975"/>
                        <w:gridCol w:w="1322"/>
                      </w:tblGrid>
                      <w:tr w:rsidR="00CE5153" w14:paraId="3D7E4554" w14:textId="77777777">
                        <w:trPr>
                          <w:trHeight w:val="390"/>
                        </w:trPr>
                        <w:tc>
                          <w:tcPr>
                            <w:tcW w:w="433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4A4A4"/>
                          </w:tcPr>
                          <w:p w14:paraId="74CA444D" w14:textId="77777777" w:rsidR="00CE5153" w:rsidRDefault="00CE5153">
                            <w:pPr>
                              <w:pStyle w:val="TableParagraph"/>
                              <w:spacing w:before="77"/>
                              <w:ind w:left="116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1"/>
                              </w:rPr>
                              <w:t>Параметр</w:t>
                            </w:r>
                          </w:p>
                        </w:tc>
                        <w:tc>
                          <w:tcPr>
                            <w:tcW w:w="10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4A4A4"/>
                          </w:tcPr>
                          <w:p w14:paraId="0EAB21A1" w14:textId="77777777" w:rsidR="00CE5153" w:rsidRDefault="00CE5153">
                            <w:pPr>
                              <w:pStyle w:val="TableParagraph"/>
                              <w:spacing w:before="77"/>
                              <w:ind w:right="9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1"/>
                              </w:rPr>
                              <w:t>ExoC-19</w:t>
                            </w:r>
                          </w:p>
                        </w:tc>
                        <w:tc>
                          <w:tcPr>
                            <w:tcW w:w="103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4A4A4"/>
                          </w:tcPr>
                          <w:p w14:paraId="5635E771" w14:textId="77777777" w:rsidR="00CE5153" w:rsidRDefault="00CE5153">
                            <w:pPr>
                              <w:pStyle w:val="TableParagraph"/>
                              <w:spacing w:before="77"/>
                              <w:ind w:right="9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1"/>
                              </w:rPr>
                              <w:t>ExoC-20</w:t>
                            </w:r>
                          </w:p>
                        </w:tc>
                        <w:tc>
                          <w:tcPr>
                            <w:tcW w:w="97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4A4A4"/>
                          </w:tcPr>
                          <w:p w14:paraId="6CFCBE9A" w14:textId="77777777" w:rsidR="00CE5153" w:rsidRDefault="00CE5153">
                            <w:pPr>
                              <w:pStyle w:val="TableParagraph"/>
                              <w:spacing w:before="77"/>
                              <w:ind w:right="9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1"/>
                              </w:rPr>
                              <w:t>В обеих</w:t>
                            </w:r>
                          </w:p>
                        </w:tc>
                        <w:tc>
                          <w:tcPr>
                            <w:tcW w:w="132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4A4A4"/>
                          </w:tcPr>
                          <w:p w14:paraId="37291102" w14:textId="77777777" w:rsidR="00CE5153" w:rsidRDefault="00CE5153">
                            <w:pPr>
                              <w:pStyle w:val="TableParagraph"/>
                              <w:spacing w:before="77"/>
                              <w:ind w:right="94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1"/>
                              </w:rPr>
                              <w:t>Ни в одной</w:t>
                            </w:r>
                          </w:p>
                        </w:tc>
                      </w:tr>
                      <w:tr w:rsidR="00CE5153" w14:paraId="6E0043ED" w14:textId="77777777">
                        <w:trPr>
                          <w:trHeight w:val="391"/>
                        </w:trPr>
                        <w:tc>
                          <w:tcPr>
                            <w:tcW w:w="4338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30368BEC" w14:textId="77777777" w:rsidR="00CE5153" w:rsidRDefault="00CE5153">
                            <w:pPr>
                              <w:pStyle w:val="TableParagraph"/>
                              <w:spacing w:before="77"/>
                              <w:ind w:left="116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Общее число вариантов в библиотеке</w:t>
                            </w:r>
                          </w:p>
                        </w:tc>
                        <w:tc>
                          <w:tcPr>
                            <w:tcW w:w="1040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37A29F7F" w14:textId="77777777" w:rsidR="00CE5153" w:rsidRDefault="00CE5153">
                            <w:pPr>
                              <w:pStyle w:val="TableParagraph"/>
                              <w:spacing w:before="77"/>
                              <w:ind w:right="95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–55,99</w:t>
                            </w:r>
                          </w:p>
                        </w:tc>
                        <w:tc>
                          <w:tcPr>
                            <w:tcW w:w="1039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74CD9EE7" w14:textId="77777777" w:rsidR="00CE5153" w:rsidRDefault="00CE5153">
                            <w:pPr>
                              <w:pStyle w:val="TableParagraph"/>
                              <w:spacing w:before="77"/>
                              <w:ind w:right="95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–31,26</w:t>
                            </w:r>
                          </w:p>
                        </w:tc>
                        <w:tc>
                          <w:tcPr>
                            <w:tcW w:w="975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0F5606F9" w14:textId="77777777" w:rsidR="00CE5153" w:rsidRDefault="00CE5153">
                            <w:pPr>
                              <w:pStyle w:val="TableParagraph"/>
                              <w:spacing w:before="77"/>
                              <w:ind w:right="95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3"/>
                                <w:sz w:val="21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322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72562617" w14:textId="77777777" w:rsidR="00CE5153" w:rsidRDefault="00CE5153">
                            <w:pPr>
                              <w:pStyle w:val="TableParagraph"/>
                              <w:spacing w:before="77"/>
                              <w:ind w:right="94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3"/>
                                <w:sz w:val="21"/>
                              </w:rPr>
                              <w:t>—</w:t>
                            </w:r>
                          </w:p>
                        </w:tc>
                      </w:tr>
                      <w:tr w:rsidR="00CE5153" w14:paraId="45DF2488" w14:textId="77777777">
                        <w:trPr>
                          <w:trHeight w:val="392"/>
                        </w:trPr>
                        <w:tc>
                          <w:tcPr>
                            <w:tcW w:w="4338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  <w:shd w:val="clear" w:color="auto" w:fill="D1D1D1"/>
                          </w:tcPr>
                          <w:p w14:paraId="1B3AD9CE" w14:textId="77777777" w:rsidR="00CE5153" w:rsidRDefault="00CE5153">
                            <w:pPr>
                              <w:pStyle w:val="TableParagraph"/>
                              <w:spacing w:before="78"/>
                              <w:ind w:left="116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Вариантов «золотого стандарта»</w:t>
                            </w:r>
                          </w:p>
                        </w:tc>
                        <w:tc>
                          <w:tcPr>
                            <w:tcW w:w="1040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  <w:shd w:val="clear" w:color="auto" w:fill="D1D1D1"/>
                          </w:tcPr>
                          <w:p w14:paraId="3BC26D4E" w14:textId="77777777" w:rsidR="00CE5153" w:rsidRDefault="00CE5153">
                            <w:pPr>
                              <w:pStyle w:val="TableParagraph"/>
                              <w:spacing w:before="78"/>
                              <w:ind w:right="95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–15,41</w:t>
                            </w:r>
                          </w:p>
                        </w:tc>
                        <w:tc>
                          <w:tcPr>
                            <w:tcW w:w="1039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  <w:shd w:val="clear" w:color="auto" w:fill="D1D1D1"/>
                          </w:tcPr>
                          <w:p w14:paraId="2CE82F64" w14:textId="77777777" w:rsidR="00CE5153" w:rsidRDefault="00CE5153">
                            <w:pPr>
                              <w:pStyle w:val="TableParagraph"/>
                              <w:spacing w:before="78"/>
                              <w:ind w:right="95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–7,48</w:t>
                            </w:r>
                          </w:p>
                        </w:tc>
                        <w:tc>
                          <w:tcPr>
                            <w:tcW w:w="975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  <w:shd w:val="clear" w:color="auto" w:fill="D1D1D1"/>
                          </w:tcPr>
                          <w:p w14:paraId="626ED1F0" w14:textId="77777777" w:rsidR="00CE5153" w:rsidRDefault="00CE5153">
                            <w:pPr>
                              <w:pStyle w:val="TableParagraph"/>
                              <w:spacing w:before="78"/>
                              <w:ind w:right="95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–19,58</w:t>
                            </w:r>
                          </w:p>
                        </w:tc>
                        <w:tc>
                          <w:tcPr>
                            <w:tcW w:w="1322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  <w:shd w:val="clear" w:color="auto" w:fill="D1D1D1"/>
                          </w:tcPr>
                          <w:p w14:paraId="5078D062" w14:textId="77777777" w:rsidR="00CE5153" w:rsidRDefault="00CE5153">
                            <w:pPr>
                              <w:pStyle w:val="TableParagraph"/>
                              <w:spacing w:before="78"/>
                              <w:ind w:right="94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+310,04</w:t>
                            </w:r>
                          </w:p>
                        </w:tc>
                      </w:tr>
                      <w:tr w:rsidR="00CE5153" w14:paraId="2EFC6B24" w14:textId="77777777">
                        <w:trPr>
                          <w:trHeight w:val="392"/>
                        </w:trPr>
                        <w:tc>
                          <w:tcPr>
                            <w:tcW w:w="4338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1C894296" w14:textId="77777777" w:rsidR="00CE5153" w:rsidRDefault="00CE5153">
                            <w:pPr>
                              <w:pStyle w:val="TableParagraph"/>
                              <w:spacing w:before="78"/>
                              <w:ind w:left="116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Вариантов «серебряного стандарта»</w:t>
                            </w:r>
                          </w:p>
                        </w:tc>
                        <w:tc>
                          <w:tcPr>
                            <w:tcW w:w="1040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58CC2B6A" w14:textId="77777777" w:rsidR="00CE5153" w:rsidRDefault="00CE5153">
                            <w:pPr>
                              <w:pStyle w:val="TableParagraph"/>
                              <w:spacing w:before="78"/>
                              <w:ind w:right="95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–36,52</w:t>
                            </w:r>
                          </w:p>
                        </w:tc>
                        <w:tc>
                          <w:tcPr>
                            <w:tcW w:w="1039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2BAA60D1" w14:textId="77777777" w:rsidR="00CE5153" w:rsidRDefault="00CE5153">
                            <w:pPr>
                              <w:pStyle w:val="TableParagraph"/>
                              <w:spacing w:before="78"/>
                              <w:ind w:right="95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–16,37</w:t>
                            </w:r>
                          </w:p>
                        </w:tc>
                        <w:tc>
                          <w:tcPr>
                            <w:tcW w:w="975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42510D90" w14:textId="77777777" w:rsidR="00CE5153" w:rsidRDefault="00CE5153">
                            <w:pPr>
                              <w:pStyle w:val="TableParagraph"/>
                              <w:spacing w:before="78"/>
                              <w:ind w:right="95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–41,27</w:t>
                            </w:r>
                          </w:p>
                        </w:tc>
                        <w:tc>
                          <w:tcPr>
                            <w:tcW w:w="1322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3A822CC6" w14:textId="77777777" w:rsidR="00CE5153" w:rsidRDefault="00CE5153">
                            <w:pPr>
                              <w:pStyle w:val="TableParagraph"/>
                              <w:spacing w:before="78"/>
                              <w:ind w:right="94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+202,14</w:t>
                            </w:r>
                          </w:p>
                        </w:tc>
                      </w:tr>
                      <w:tr w:rsidR="00CE5153" w14:paraId="03B49ECB" w14:textId="77777777">
                        <w:trPr>
                          <w:trHeight w:val="667"/>
                        </w:trPr>
                        <w:tc>
                          <w:tcPr>
                            <w:tcW w:w="4338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  <w:shd w:val="clear" w:color="auto" w:fill="D1D1D1"/>
                          </w:tcPr>
                          <w:p w14:paraId="24A71B4C" w14:textId="77777777" w:rsidR="00CE5153" w:rsidRDefault="00CE5153">
                            <w:pPr>
                              <w:pStyle w:val="TableParagraph"/>
                              <w:spacing w:before="54"/>
                              <w:ind w:left="116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Доля «золотого стандарта»</w:t>
                            </w:r>
                          </w:p>
                          <w:p w14:paraId="39CEF692" w14:textId="77777777" w:rsidR="00CE5153" w:rsidRDefault="00CE5153">
                            <w:pPr>
                              <w:pStyle w:val="TableParagraph"/>
                              <w:spacing w:before="20"/>
                              <w:ind w:left="116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от всех вариантов библиотеки, %</w:t>
                            </w:r>
                          </w:p>
                        </w:tc>
                        <w:tc>
                          <w:tcPr>
                            <w:tcW w:w="1040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  <w:shd w:val="clear" w:color="auto" w:fill="D1D1D1"/>
                          </w:tcPr>
                          <w:p w14:paraId="53D60F36" w14:textId="77777777" w:rsidR="00CE5153" w:rsidRDefault="00CE5153">
                            <w:pPr>
                              <w:pStyle w:val="TableParagraph"/>
                              <w:spacing w:before="191"/>
                              <w:ind w:right="95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+92,86</w:t>
                            </w:r>
                          </w:p>
                        </w:tc>
                        <w:tc>
                          <w:tcPr>
                            <w:tcW w:w="1039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  <w:shd w:val="clear" w:color="auto" w:fill="D1D1D1"/>
                          </w:tcPr>
                          <w:p w14:paraId="56127218" w14:textId="77777777" w:rsidR="00CE5153" w:rsidRDefault="00CE5153">
                            <w:pPr>
                              <w:pStyle w:val="TableParagraph"/>
                              <w:spacing w:before="191"/>
                              <w:ind w:right="95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+34,54</w:t>
                            </w:r>
                          </w:p>
                        </w:tc>
                        <w:tc>
                          <w:tcPr>
                            <w:tcW w:w="975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  <w:shd w:val="clear" w:color="auto" w:fill="D1D1D1"/>
                          </w:tcPr>
                          <w:p w14:paraId="1CAFD6A4" w14:textId="77777777" w:rsidR="00CE5153" w:rsidRDefault="00CE5153">
                            <w:pPr>
                              <w:pStyle w:val="TableParagraph"/>
                              <w:spacing w:before="191"/>
                              <w:ind w:right="95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3"/>
                                <w:sz w:val="21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322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  <w:shd w:val="clear" w:color="auto" w:fill="D1D1D1"/>
                          </w:tcPr>
                          <w:p w14:paraId="20CA15D7" w14:textId="77777777" w:rsidR="00CE5153" w:rsidRDefault="00CE5153">
                            <w:pPr>
                              <w:pStyle w:val="TableParagraph"/>
                              <w:spacing w:before="191"/>
                              <w:ind w:right="94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3"/>
                                <w:sz w:val="21"/>
                              </w:rPr>
                              <w:t>—</w:t>
                            </w:r>
                          </w:p>
                        </w:tc>
                      </w:tr>
                      <w:tr w:rsidR="00CE5153" w14:paraId="54CEF825" w14:textId="77777777">
                        <w:trPr>
                          <w:trHeight w:val="666"/>
                        </w:trPr>
                        <w:tc>
                          <w:tcPr>
                            <w:tcW w:w="4338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33C8260" w14:textId="77777777" w:rsidR="00CE5153" w:rsidRDefault="00CE5153">
                            <w:pPr>
                              <w:pStyle w:val="TableParagraph"/>
                              <w:spacing w:before="61" w:line="259" w:lineRule="auto"/>
                              <w:ind w:left="116" w:right="1136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Доля «серебряного стандарта» от</w:t>
                            </w:r>
                            <w:r>
                              <w:rPr>
                                <w:spacing w:val="-19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всех</w:t>
                            </w:r>
                            <w:r>
                              <w:rPr>
                                <w:spacing w:val="-19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вариантов</w:t>
                            </w:r>
                            <w:r>
                              <w:rPr>
                                <w:spacing w:val="-18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библиотеки,</w:t>
                            </w:r>
                            <w:r>
                              <w:rPr>
                                <w:spacing w:val="-19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  <w:w w:val="105"/>
                                <w:sz w:val="2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040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362724C" w14:textId="77777777" w:rsidR="00CE5153" w:rsidRDefault="00CE5153">
                            <w:pPr>
                              <w:pStyle w:val="TableParagraph"/>
                              <w:spacing w:before="191"/>
                              <w:ind w:right="95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+44,28</w:t>
                            </w:r>
                          </w:p>
                        </w:tc>
                        <w:tc>
                          <w:tcPr>
                            <w:tcW w:w="1039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72C783C8" w14:textId="77777777" w:rsidR="00CE5153" w:rsidRDefault="00CE5153">
                            <w:pPr>
                              <w:pStyle w:val="TableParagraph"/>
                              <w:spacing w:before="191"/>
                              <w:ind w:right="95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+21,67</w:t>
                            </w:r>
                          </w:p>
                        </w:tc>
                        <w:tc>
                          <w:tcPr>
                            <w:tcW w:w="975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B177602" w14:textId="77777777" w:rsidR="00CE5153" w:rsidRDefault="00CE5153">
                            <w:pPr>
                              <w:pStyle w:val="TableParagraph"/>
                              <w:spacing w:before="191"/>
                              <w:ind w:right="95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3"/>
                                <w:sz w:val="21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322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7E17095C" w14:textId="77777777" w:rsidR="00CE5153" w:rsidRDefault="00CE5153">
                            <w:pPr>
                              <w:pStyle w:val="TableParagraph"/>
                              <w:spacing w:before="191"/>
                              <w:ind w:right="94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3"/>
                                <w:sz w:val="21"/>
                              </w:rPr>
                              <w:t>—</w:t>
                            </w:r>
                          </w:p>
                        </w:tc>
                      </w:tr>
                    </w:tbl>
                    <w:p w14:paraId="231288AC" w14:textId="77777777" w:rsidR="00CE5153" w:rsidRDefault="00CE5153">
                      <w:pPr>
                        <w:pStyle w:val="a5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0B47931" w14:textId="77777777" w:rsidR="00147D99" w:rsidRDefault="00147D99">
      <w:pPr>
        <w:pStyle w:val="a5"/>
        <w:rPr>
          <w:sz w:val="26"/>
        </w:rPr>
      </w:pPr>
    </w:p>
    <w:p w14:paraId="7699F7E2" w14:textId="77777777" w:rsidR="00147D99" w:rsidRDefault="00147D99">
      <w:pPr>
        <w:pStyle w:val="a5"/>
        <w:rPr>
          <w:sz w:val="26"/>
        </w:rPr>
      </w:pPr>
    </w:p>
    <w:p w14:paraId="0BC783F4" w14:textId="77777777" w:rsidR="00147D99" w:rsidRDefault="00147D99">
      <w:pPr>
        <w:pStyle w:val="a5"/>
        <w:rPr>
          <w:sz w:val="26"/>
        </w:rPr>
      </w:pPr>
    </w:p>
    <w:p w14:paraId="001DDC05" w14:textId="77777777" w:rsidR="00147D99" w:rsidRDefault="00147D99">
      <w:pPr>
        <w:pStyle w:val="a5"/>
        <w:rPr>
          <w:sz w:val="26"/>
        </w:rPr>
      </w:pPr>
    </w:p>
    <w:p w14:paraId="148E5E05" w14:textId="77777777" w:rsidR="00147D99" w:rsidRDefault="00147D99">
      <w:pPr>
        <w:pStyle w:val="a5"/>
        <w:rPr>
          <w:sz w:val="26"/>
        </w:rPr>
      </w:pPr>
    </w:p>
    <w:p w14:paraId="34B9B41E" w14:textId="77777777" w:rsidR="00147D99" w:rsidRDefault="00147D99">
      <w:pPr>
        <w:pStyle w:val="a5"/>
        <w:rPr>
          <w:sz w:val="26"/>
        </w:rPr>
      </w:pPr>
    </w:p>
    <w:p w14:paraId="533FC3FC" w14:textId="77777777" w:rsidR="00147D99" w:rsidRDefault="00147D99">
      <w:pPr>
        <w:pStyle w:val="a5"/>
        <w:rPr>
          <w:sz w:val="26"/>
        </w:rPr>
      </w:pPr>
    </w:p>
    <w:p w14:paraId="504E8BD6" w14:textId="77777777" w:rsidR="00147D99" w:rsidRDefault="00147D99">
      <w:pPr>
        <w:pStyle w:val="a5"/>
        <w:rPr>
          <w:sz w:val="26"/>
        </w:rPr>
      </w:pPr>
    </w:p>
    <w:p w14:paraId="70578328" w14:textId="77777777" w:rsidR="00147D99" w:rsidRDefault="00147D99">
      <w:pPr>
        <w:pStyle w:val="a5"/>
        <w:rPr>
          <w:sz w:val="26"/>
        </w:rPr>
      </w:pPr>
    </w:p>
    <w:p w14:paraId="684F7D61" w14:textId="77777777" w:rsidR="00147D99" w:rsidRDefault="00147D99">
      <w:pPr>
        <w:pStyle w:val="a5"/>
        <w:rPr>
          <w:sz w:val="26"/>
        </w:rPr>
      </w:pPr>
    </w:p>
    <w:p w14:paraId="4C89E926" w14:textId="77777777" w:rsidR="00147D99" w:rsidRDefault="00147D99">
      <w:pPr>
        <w:pStyle w:val="a5"/>
        <w:spacing w:before="4"/>
        <w:rPr>
          <w:sz w:val="25"/>
        </w:rPr>
      </w:pPr>
    </w:p>
    <w:p w14:paraId="61C23AC2" w14:textId="77777777" w:rsidR="00147D99" w:rsidRDefault="00CE5153">
      <w:pPr>
        <w:pStyle w:val="2"/>
        <w:numPr>
          <w:ilvl w:val="1"/>
          <w:numId w:val="5"/>
        </w:numPr>
        <w:tabs>
          <w:tab w:val="left" w:pos="692"/>
        </w:tabs>
        <w:ind w:hanging="575"/>
        <w:rPr>
          <w:sz w:val="24"/>
        </w:rPr>
      </w:pPr>
      <w:bookmarkStart w:id="75" w:name="_bookmark201"/>
      <w:bookmarkStart w:id="76" w:name="_bookmark20"/>
      <w:bookmarkStart w:id="77" w:name="Автоматизация_обработки_данных_секвениро"/>
      <w:bookmarkEnd w:id="75"/>
      <w:bookmarkEnd w:id="76"/>
      <w:bookmarkEnd w:id="77"/>
      <w:r>
        <w:rPr>
          <w:spacing w:val="-3"/>
        </w:rPr>
        <w:t xml:space="preserve">Автоматизация </w:t>
      </w:r>
      <w:r>
        <w:t>обработки данных</w:t>
      </w:r>
      <w:r>
        <w:rPr>
          <w:spacing w:val="14"/>
        </w:rPr>
        <w:t xml:space="preserve"> </w:t>
      </w:r>
      <w:r>
        <w:t>секвенирования</w:t>
      </w:r>
    </w:p>
    <w:p w14:paraId="73550A27" w14:textId="77777777" w:rsidR="00147D99" w:rsidRDefault="00CE5153">
      <w:pPr>
        <w:pStyle w:val="a5"/>
        <w:spacing w:before="169" w:line="252" w:lineRule="auto"/>
        <w:ind w:left="117" w:right="1657"/>
        <w:jc w:val="both"/>
      </w:pPr>
      <w:r>
        <w:t>Существующие инструменты для обработки данных секвенирования были разработаны независимыми группами людей. Эти инструменты различаются по многим аспектам:</w:t>
      </w:r>
    </w:p>
    <w:p w14:paraId="207366AB" w14:textId="77777777" w:rsidR="00147D99" w:rsidRDefault="00147D99">
      <w:pPr>
        <w:pStyle w:val="a5"/>
        <w:spacing w:before="10"/>
        <w:rPr>
          <w:sz w:val="20"/>
        </w:rPr>
      </w:pPr>
    </w:p>
    <w:p w14:paraId="06366233" w14:textId="77777777" w:rsidR="00147D99" w:rsidRDefault="00CE5153">
      <w:pPr>
        <w:pStyle w:val="aa"/>
        <w:numPr>
          <w:ilvl w:val="2"/>
          <w:numId w:val="5"/>
        </w:numPr>
        <w:tabs>
          <w:tab w:val="left" w:pos="716"/>
        </w:tabs>
        <w:spacing w:line="252" w:lineRule="auto"/>
        <w:ind w:right="1659"/>
        <w:rPr>
          <w:sz w:val="24"/>
        </w:rPr>
      </w:pPr>
      <w:r>
        <w:rPr>
          <w:sz w:val="24"/>
        </w:rPr>
        <w:t>Язык</w:t>
      </w:r>
      <w:r>
        <w:rPr>
          <w:spacing w:val="-16"/>
          <w:sz w:val="24"/>
        </w:rPr>
        <w:t xml:space="preserve"> </w:t>
      </w:r>
      <w:r>
        <w:rPr>
          <w:sz w:val="24"/>
        </w:rPr>
        <w:t>программирования.</w:t>
      </w:r>
      <w:r>
        <w:rPr>
          <w:spacing w:val="-16"/>
          <w:sz w:val="24"/>
        </w:rPr>
        <w:t xml:space="preserve"> </w:t>
      </w:r>
      <w:r>
        <w:rPr>
          <w:sz w:val="24"/>
        </w:rPr>
        <w:t>Каждый</w:t>
      </w:r>
      <w:r>
        <w:rPr>
          <w:spacing w:val="-17"/>
          <w:sz w:val="24"/>
        </w:rPr>
        <w:t xml:space="preserve"> </w:t>
      </w:r>
      <w:r>
        <w:rPr>
          <w:sz w:val="24"/>
        </w:rPr>
        <w:t>язык</w:t>
      </w:r>
      <w:r>
        <w:rPr>
          <w:spacing w:val="-16"/>
          <w:sz w:val="24"/>
        </w:rPr>
        <w:t xml:space="preserve"> </w:t>
      </w:r>
      <w:r>
        <w:rPr>
          <w:sz w:val="24"/>
        </w:rPr>
        <w:t>имеет</w:t>
      </w:r>
      <w:r>
        <w:rPr>
          <w:spacing w:val="-16"/>
          <w:sz w:val="24"/>
        </w:rPr>
        <w:t xml:space="preserve"> </w:t>
      </w:r>
      <w:r>
        <w:rPr>
          <w:sz w:val="24"/>
        </w:rPr>
        <w:t>свои</w:t>
      </w:r>
      <w:r>
        <w:rPr>
          <w:spacing w:val="-17"/>
          <w:sz w:val="24"/>
        </w:rPr>
        <w:t xml:space="preserve"> </w:t>
      </w:r>
      <w:r>
        <w:rPr>
          <w:sz w:val="24"/>
        </w:rPr>
        <w:t>особенности</w:t>
      </w:r>
      <w:r>
        <w:rPr>
          <w:spacing w:val="-16"/>
          <w:sz w:val="24"/>
        </w:rPr>
        <w:t xml:space="preserve"> </w:t>
      </w:r>
      <w:r>
        <w:rPr>
          <w:sz w:val="24"/>
        </w:rPr>
        <w:t xml:space="preserve">взаимодействия с вычислительной техникой </w:t>
      </w:r>
      <w:r>
        <w:rPr>
          <w:spacing w:val="-24"/>
          <w:sz w:val="24"/>
        </w:rPr>
        <w:t xml:space="preserve">–– </w:t>
      </w:r>
      <w:r>
        <w:rPr>
          <w:sz w:val="24"/>
        </w:rPr>
        <w:t>использование памяти, потребность в специальных окружениях и</w:t>
      </w:r>
      <w:r>
        <w:rPr>
          <w:spacing w:val="-4"/>
          <w:sz w:val="24"/>
        </w:rPr>
        <w:t xml:space="preserve"> т.п.;</w:t>
      </w:r>
    </w:p>
    <w:p w14:paraId="6F61FB37" w14:textId="77777777" w:rsidR="00147D99" w:rsidRDefault="00CE5153">
      <w:pPr>
        <w:pStyle w:val="aa"/>
        <w:numPr>
          <w:ilvl w:val="2"/>
          <w:numId w:val="5"/>
        </w:numPr>
        <w:tabs>
          <w:tab w:val="left" w:pos="716"/>
        </w:tabs>
        <w:spacing w:before="192" w:line="252" w:lineRule="auto"/>
        <w:ind w:right="1658"/>
        <w:rPr>
          <w:sz w:val="24"/>
        </w:rPr>
      </w:pPr>
      <w:r>
        <w:rPr>
          <w:sz w:val="24"/>
        </w:rPr>
        <w:t>Консольный</w:t>
      </w:r>
      <w:r>
        <w:rPr>
          <w:spacing w:val="-29"/>
          <w:sz w:val="24"/>
        </w:rPr>
        <w:t xml:space="preserve"> </w:t>
      </w:r>
      <w:r>
        <w:rPr>
          <w:sz w:val="24"/>
        </w:rPr>
        <w:t>интерфейс.</w:t>
      </w:r>
      <w:r>
        <w:rPr>
          <w:spacing w:val="-27"/>
          <w:sz w:val="24"/>
        </w:rPr>
        <w:t xml:space="preserve"> </w:t>
      </w:r>
      <w:r>
        <w:rPr>
          <w:sz w:val="24"/>
        </w:rPr>
        <w:t>Каждый</w:t>
      </w:r>
      <w:r>
        <w:rPr>
          <w:spacing w:val="-28"/>
          <w:sz w:val="24"/>
        </w:rPr>
        <w:t xml:space="preserve"> </w:t>
      </w:r>
      <w:r>
        <w:rPr>
          <w:sz w:val="24"/>
        </w:rPr>
        <w:t>инструмент</w:t>
      </w:r>
      <w:r>
        <w:rPr>
          <w:spacing w:val="-28"/>
          <w:sz w:val="24"/>
        </w:rPr>
        <w:t xml:space="preserve"> </w:t>
      </w:r>
      <w:r>
        <w:rPr>
          <w:sz w:val="24"/>
        </w:rPr>
        <w:t>имеет</w:t>
      </w:r>
      <w:r>
        <w:rPr>
          <w:spacing w:val="-29"/>
          <w:sz w:val="24"/>
        </w:rPr>
        <w:t xml:space="preserve"> </w:t>
      </w:r>
      <w:r>
        <w:rPr>
          <w:sz w:val="24"/>
        </w:rPr>
        <w:t>свои</w:t>
      </w:r>
      <w:r>
        <w:rPr>
          <w:spacing w:val="-28"/>
          <w:sz w:val="24"/>
        </w:rPr>
        <w:t xml:space="preserve"> </w:t>
      </w:r>
      <w:r>
        <w:rPr>
          <w:sz w:val="24"/>
        </w:rPr>
        <w:t>собственный</w:t>
      </w:r>
      <w:r>
        <w:rPr>
          <w:spacing w:val="-28"/>
          <w:sz w:val="24"/>
        </w:rPr>
        <w:t xml:space="preserve"> </w:t>
      </w:r>
      <w:r>
        <w:rPr>
          <w:sz w:val="24"/>
        </w:rPr>
        <w:t>интерфейс взаимодействия с пользователем. Этот интерфейс может содержать недокументированные или неправильно документированные</w:t>
      </w:r>
      <w:r>
        <w:rPr>
          <w:spacing w:val="-12"/>
          <w:sz w:val="24"/>
        </w:rPr>
        <w:t xml:space="preserve"> </w:t>
      </w:r>
      <w:r>
        <w:rPr>
          <w:sz w:val="24"/>
        </w:rPr>
        <w:t>возможности;</w:t>
      </w:r>
    </w:p>
    <w:p w14:paraId="1CEF7221" w14:textId="77777777" w:rsidR="00147D99" w:rsidRDefault="00CE5153">
      <w:pPr>
        <w:pStyle w:val="aa"/>
        <w:numPr>
          <w:ilvl w:val="2"/>
          <w:numId w:val="5"/>
        </w:numPr>
        <w:tabs>
          <w:tab w:val="left" w:pos="716"/>
        </w:tabs>
        <w:spacing w:before="193" w:line="252" w:lineRule="auto"/>
        <w:ind w:right="1657"/>
        <w:rPr>
          <w:sz w:val="24"/>
        </w:rPr>
      </w:pPr>
      <w:r>
        <w:rPr>
          <w:sz w:val="24"/>
        </w:rPr>
        <w:t>Способность к взаимодействию с потоками данных. Большая часть инструментов</w:t>
      </w:r>
      <w:r>
        <w:rPr>
          <w:spacing w:val="-21"/>
          <w:sz w:val="24"/>
        </w:rPr>
        <w:t xml:space="preserve"> </w:t>
      </w:r>
      <w:r>
        <w:rPr>
          <w:sz w:val="24"/>
        </w:rPr>
        <w:t>может</w:t>
      </w:r>
      <w:r>
        <w:rPr>
          <w:spacing w:val="-21"/>
          <w:sz w:val="24"/>
        </w:rPr>
        <w:t xml:space="preserve"> </w:t>
      </w:r>
      <w:r>
        <w:rPr>
          <w:sz w:val="24"/>
        </w:rPr>
        <w:t>использовать</w:t>
      </w:r>
      <w:r>
        <w:rPr>
          <w:spacing w:val="-21"/>
          <w:sz w:val="24"/>
        </w:rPr>
        <w:t xml:space="preserve"> </w:t>
      </w:r>
      <w:r>
        <w:rPr>
          <w:sz w:val="24"/>
        </w:rPr>
        <w:t>стандартные</w:t>
      </w:r>
      <w:r>
        <w:rPr>
          <w:spacing w:val="-21"/>
          <w:sz w:val="24"/>
        </w:rPr>
        <w:t xml:space="preserve"> </w:t>
      </w:r>
      <w:r>
        <w:rPr>
          <w:sz w:val="24"/>
        </w:rPr>
        <w:t>потоки</w:t>
      </w:r>
      <w:r>
        <w:rPr>
          <w:spacing w:val="-21"/>
          <w:sz w:val="24"/>
        </w:rPr>
        <w:t xml:space="preserve"> </w:t>
      </w:r>
      <w:r>
        <w:rPr>
          <w:sz w:val="24"/>
        </w:rPr>
        <w:t>ввода/вывода</w:t>
      </w:r>
      <w:r>
        <w:rPr>
          <w:spacing w:val="-21"/>
          <w:sz w:val="24"/>
        </w:rPr>
        <w:t xml:space="preserve"> </w:t>
      </w:r>
      <w:r>
        <w:rPr>
          <w:sz w:val="24"/>
        </w:rPr>
        <w:t>(stdin,</w:t>
      </w:r>
      <w:r>
        <w:rPr>
          <w:spacing w:val="-21"/>
          <w:sz w:val="24"/>
        </w:rPr>
        <w:t xml:space="preserve"> </w:t>
      </w:r>
      <w:r>
        <w:rPr>
          <w:sz w:val="24"/>
        </w:rPr>
        <w:t>stdout),</w:t>
      </w:r>
      <w:r>
        <w:rPr>
          <w:spacing w:val="-21"/>
          <w:sz w:val="24"/>
        </w:rPr>
        <w:t xml:space="preserve"> </w:t>
      </w:r>
      <w:r>
        <w:rPr>
          <w:sz w:val="24"/>
        </w:rPr>
        <w:t>но</w:t>
      </w:r>
      <w:r>
        <w:rPr>
          <w:spacing w:val="-21"/>
          <w:sz w:val="24"/>
        </w:rPr>
        <w:t xml:space="preserve"> </w:t>
      </w:r>
      <w:r>
        <w:rPr>
          <w:spacing w:val="-3"/>
          <w:sz w:val="24"/>
        </w:rPr>
        <w:t>неко</w:t>
      </w:r>
      <w:r>
        <w:rPr>
          <w:sz w:val="24"/>
        </w:rPr>
        <w:t xml:space="preserve">торые в силу особенностей алгоритма (например, требующего обработку не </w:t>
      </w:r>
      <w:r>
        <w:rPr>
          <w:spacing w:val="-3"/>
          <w:sz w:val="24"/>
        </w:rPr>
        <w:t>од</w:t>
      </w:r>
      <w:r>
        <w:rPr>
          <w:sz w:val="24"/>
        </w:rPr>
        <w:t>ной</w:t>
      </w:r>
      <w:r>
        <w:rPr>
          <w:spacing w:val="-20"/>
          <w:sz w:val="24"/>
        </w:rPr>
        <w:t xml:space="preserve"> </w:t>
      </w:r>
      <w:r>
        <w:rPr>
          <w:sz w:val="24"/>
        </w:rPr>
        <w:t>строки,</w:t>
      </w:r>
      <w:r>
        <w:rPr>
          <w:spacing w:val="-20"/>
          <w:sz w:val="24"/>
        </w:rPr>
        <w:t xml:space="preserve"> </w:t>
      </w:r>
      <w:r>
        <w:rPr>
          <w:sz w:val="24"/>
        </w:rPr>
        <w:t>а</w:t>
      </w:r>
      <w:r>
        <w:rPr>
          <w:spacing w:val="-20"/>
          <w:sz w:val="24"/>
        </w:rPr>
        <w:t xml:space="preserve"> </w:t>
      </w:r>
      <w:r>
        <w:rPr>
          <w:sz w:val="24"/>
        </w:rPr>
        <w:t>всего</w:t>
      </w:r>
      <w:r>
        <w:rPr>
          <w:spacing w:val="-20"/>
          <w:sz w:val="24"/>
        </w:rPr>
        <w:t xml:space="preserve"> </w:t>
      </w:r>
      <w:r>
        <w:rPr>
          <w:sz w:val="24"/>
        </w:rPr>
        <w:t>файла</w:t>
      </w:r>
      <w:r>
        <w:rPr>
          <w:spacing w:val="-20"/>
          <w:sz w:val="24"/>
        </w:rPr>
        <w:t xml:space="preserve"> </w:t>
      </w:r>
      <w:r>
        <w:rPr>
          <w:spacing w:val="-3"/>
          <w:sz w:val="24"/>
        </w:rPr>
        <w:t>целиком)</w:t>
      </w:r>
      <w:r>
        <w:rPr>
          <w:spacing w:val="-21"/>
          <w:sz w:val="24"/>
        </w:rPr>
        <w:t xml:space="preserve"> </w:t>
      </w:r>
      <w:r>
        <w:rPr>
          <w:sz w:val="24"/>
        </w:rPr>
        <w:t>взаимодействуют</w:t>
      </w:r>
      <w:r>
        <w:rPr>
          <w:spacing w:val="-20"/>
          <w:sz w:val="24"/>
        </w:rPr>
        <w:t xml:space="preserve"> </w:t>
      </w:r>
      <w:r>
        <w:rPr>
          <w:sz w:val="24"/>
        </w:rPr>
        <w:t>исключительно</w:t>
      </w:r>
      <w:r>
        <w:rPr>
          <w:spacing w:val="-20"/>
          <w:sz w:val="24"/>
        </w:rPr>
        <w:t xml:space="preserve"> </w:t>
      </w:r>
      <w:r>
        <w:rPr>
          <w:sz w:val="24"/>
        </w:rPr>
        <w:t>с</w:t>
      </w:r>
      <w:r>
        <w:rPr>
          <w:spacing w:val="-20"/>
          <w:sz w:val="24"/>
        </w:rPr>
        <w:t xml:space="preserve"> </w:t>
      </w:r>
      <w:r>
        <w:rPr>
          <w:sz w:val="24"/>
        </w:rPr>
        <w:t>файловой системой.</w:t>
      </w:r>
    </w:p>
    <w:p w14:paraId="28FA2D4A" w14:textId="77777777" w:rsidR="00147D99" w:rsidRDefault="00CE5153">
      <w:pPr>
        <w:pStyle w:val="aa"/>
        <w:numPr>
          <w:ilvl w:val="2"/>
          <w:numId w:val="5"/>
        </w:numPr>
        <w:tabs>
          <w:tab w:val="left" w:pos="716"/>
        </w:tabs>
        <w:spacing w:before="191" w:line="252" w:lineRule="auto"/>
        <w:ind w:right="1658"/>
        <w:rPr>
          <w:sz w:val="24"/>
        </w:rPr>
      </w:pPr>
      <w:r>
        <w:rPr>
          <w:sz w:val="24"/>
        </w:rPr>
        <w:t>Настраиваемость.</w:t>
      </w:r>
      <w:r>
        <w:rPr>
          <w:spacing w:val="-13"/>
          <w:sz w:val="24"/>
        </w:rPr>
        <w:t xml:space="preserve"> </w:t>
      </w:r>
      <w:r>
        <w:rPr>
          <w:sz w:val="24"/>
        </w:rPr>
        <w:t>Отдельные</w:t>
      </w:r>
      <w:r>
        <w:rPr>
          <w:spacing w:val="-12"/>
          <w:sz w:val="24"/>
        </w:rPr>
        <w:t xml:space="preserve"> </w:t>
      </w:r>
      <w:r>
        <w:rPr>
          <w:sz w:val="24"/>
        </w:rPr>
        <w:t>инструменты</w:t>
      </w:r>
      <w:r>
        <w:rPr>
          <w:spacing w:val="-12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предоставляют</w:t>
      </w:r>
      <w:r>
        <w:rPr>
          <w:spacing w:val="-13"/>
          <w:sz w:val="24"/>
        </w:rPr>
        <w:t xml:space="preserve"> </w:t>
      </w:r>
      <w:r>
        <w:rPr>
          <w:sz w:val="24"/>
        </w:rPr>
        <w:t>пользователю</w:t>
      </w:r>
      <w:r>
        <w:rPr>
          <w:spacing w:val="-12"/>
          <w:sz w:val="24"/>
        </w:rPr>
        <w:t xml:space="preserve"> </w:t>
      </w:r>
      <w:r>
        <w:rPr>
          <w:sz w:val="24"/>
        </w:rPr>
        <w:t>возможность</w:t>
      </w:r>
      <w:r>
        <w:rPr>
          <w:spacing w:val="-16"/>
          <w:sz w:val="24"/>
        </w:rPr>
        <w:t xml:space="preserve"> </w:t>
      </w:r>
      <w:r>
        <w:rPr>
          <w:sz w:val="24"/>
        </w:rPr>
        <w:t>настроить</w:t>
      </w:r>
      <w:r>
        <w:rPr>
          <w:spacing w:val="-15"/>
          <w:sz w:val="24"/>
        </w:rPr>
        <w:t xml:space="preserve"> </w:t>
      </w:r>
      <w:r>
        <w:rPr>
          <w:sz w:val="24"/>
        </w:rPr>
        <w:t>нужные</w:t>
      </w:r>
      <w:r>
        <w:rPr>
          <w:spacing w:val="-15"/>
          <w:sz w:val="24"/>
        </w:rPr>
        <w:t xml:space="preserve"> </w:t>
      </w:r>
      <w:r>
        <w:rPr>
          <w:sz w:val="24"/>
        </w:rPr>
        <w:t>параметры,</w:t>
      </w:r>
      <w:r>
        <w:rPr>
          <w:spacing w:val="-15"/>
          <w:sz w:val="24"/>
        </w:rPr>
        <w:t xml:space="preserve"> </w:t>
      </w:r>
      <w:r>
        <w:rPr>
          <w:sz w:val="24"/>
        </w:rPr>
        <w:t>и</w:t>
      </w:r>
      <w:r>
        <w:rPr>
          <w:spacing w:val="-14"/>
          <w:sz w:val="24"/>
        </w:rPr>
        <w:t xml:space="preserve"> </w:t>
      </w:r>
      <w:r>
        <w:rPr>
          <w:sz w:val="24"/>
        </w:rPr>
        <w:t>для</w:t>
      </w:r>
      <w:r>
        <w:rPr>
          <w:spacing w:val="-16"/>
          <w:sz w:val="24"/>
        </w:rPr>
        <w:t xml:space="preserve"> </w:t>
      </w:r>
      <w:r>
        <w:rPr>
          <w:sz w:val="24"/>
        </w:rPr>
        <w:t>этого</w:t>
      </w:r>
      <w:r>
        <w:rPr>
          <w:spacing w:val="-15"/>
          <w:sz w:val="24"/>
        </w:rPr>
        <w:t xml:space="preserve"> </w:t>
      </w:r>
      <w:r>
        <w:rPr>
          <w:sz w:val="24"/>
        </w:rPr>
        <w:t>требуются</w:t>
      </w:r>
      <w:r>
        <w:rPr>
          <w:spacing w:val="-15"/>
          <w:sz w:val="24"/>
        </w:rPr>
        <w:t xml:space="preserve"> </w:t>
      </w:r>
      <w:r>
        <w:rPr>
          <w:sz w:val="24"/>
        </w:rPr>
        <w:t>дополнительные надстройки.</w:t>
      </w:r>
    </w:p>
    <w:p w14:paraId="20A8266F" w14:textId="77777777" w:rsidR="00147D99" w:rsidRDefault="00CE5153">
      <w:pPr>
        <w:pStyle w:val="aa"/>
        <w:numPr>
          <w:ilvl w:val="2"/>
          <w:numId w:val="5"/>
        </w:numPr>
        <w:tabs>
          <w:tab w:val="left" w:pos="716"/>
        </w:tabs>
        <w:spacing w:before="192" w:line="252" w:lineRule="auto"/>
        <w:ind w:right="1657"/>
        <w:rPr>
          <w:sz w:val="24"/>
        </w:rPr>
      </w:pPr>
      <w:r>
        <w:rPr>
          <w:sz w:val="24"/>
        </w:rPr>
        <w:t>Требования</w:t>
      </w:r>
      <w:r>
        <w:rPr>
          <w:spacing w:val="-25"/>
          <w:sz w:val="24"/>
        </w:rPr>
        <w:t xml:space="preserve"> </w:t>
      </w:r>
      <w:r>
        <w:rPr>
          <w:sz w:val="24"/>
        </w:rPr>
        <w:t>к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>входным</w:t>
      </w:r>
      <w:r>
        <w:rPr>
          <w:spacing w:val="-24"/>
          <w:sz w:val="24"/>
        </w:rPr>
        <w:t xml:space="preserve"> </w:t>
      </w:r>
      <w:r>
        <w:rPr>
          <w:sz w:val="24"/>
        </w:rPr>
        <w:t>данным.</w:t>
      </w:r>
      <w:r>
        <w:rPr>
          <w:spacing w:val="-24"/>
          <w:sz w:val="24"/>
        </w:rPr>
        <w:t xml:space="preserve"> </w:t>
      </w:r>
      <w:r>
        <w:rPr>
          <w:sz w:val="24"/>
        </w:rPr>
        <w:t>Несмотря</w:t>
      </w:r>
      <w:r>
        <w:rPr>
          <w:spacing w:val="-23"/>
          <w:sz w:val="24"/>
        </w:rPr>
        <w:t xml:space="preserve"> </w:t>
      </w:r>
      <w:r>
        <w:rPr>
          <w:sz w:val="24"/>
        </w:rPr>
        <w:t>на</w:t>
      </w:r>
      <w:r>
        <w:rPr>
          <w:spacing w:val="-24"/>
          <w:sz w:val="24"/>
        </w:rPr>
        <w:t xml:space="preserve"> </w:t>
      </w:r>
      <w:r>
        <w:rPr>
          <w:sz w:val="24"/>
        </w:rPr>
        <w:t>то,</w:t>
      </w:r>
      <w:r>
        <w:rPr>
          <w:spacing w:val="-24"/>
          <w:sz w:val="24"/>
        </w:rPr>
        <w:t xml:space="preserve"> </w:t>
      </w:r>
      <w:r>
        <w:rPr>
          <w:sz w:val="24"/>
        </w:rPr>
        <w:t>что</w:t>
      </w:r>
      <w:r>
        <w:rPr>
          <w:spacing w:val="-25"/>
          <w:sz w:val="24"/>
        </w:rPr>
        <w:t xml:space="preserve"> </w:t>
      </w:r>
      <w:r>
        <w:rPr>
          <w:sz w:val="24"/>
        </w:rPr>
        <w:t>большая</w:t>
      </w:r>
      <w:r>
        <w:rPr>
          <w:spacing w:val="-24"/>
          <w:sz w:val="24"/>
        </w:rPr>
        <w:t xml:space="preserve"> </w:t>
      </w:r>
      <w:r>
        <w:rPr>
          <w:sz w:val="24"/>
        </w:rPr>
        <w:t>часть</w:t>
      </w:r>
      <w:r>
        <w:rPr>
          <w:spacing w:val="-24"/>
          <w:sz w:val="24"/>
        </w:rPr>
        <w:t xml:space="preserve"> </w:t>
      </w:r>
      <w:r>
        <w:rPr>
          <w:sz w:val="24"/>
        </w:rPr>
        <w:t xml:space="preserve">используемых </w:t>
      </w:r>
      <w:r>
        <w:rPr>
          <w:spacing w:val="-3"/>
          <w:sz w:val="24"/>
        </w:rPr>
        <w:t>форматов</w:t>
      </w:r>
      <w:r>
        <w:rPr>
          <w:spacing w:val="-12"/>
          <w:sz w:val="24"/>
        </w:rPr>
        <w:t xml:space="preserve"> </w:t>
      </w:r>
      <w:r>
        <w:rPr>
          <w:sz w:val="24"/>
        </w:rPr>
        <w:t>стандартизированы,</w:t>
      </w:r>
      <w:r>
        <w:rPr>
          <w:spacing w:val="-12"/>
          <w:sz w:val="24"/>
        </w:rPr>
        <w:t xml:space="preserve"> </w:t>
      </w:r>
      <w:r>
        <w:rPr>
          <w:sz w:val="24"/>
        </w:rPr>
        <w:t>в</w:t>
      </w:r>
      <w:r>
        <w:rPr>
          <w:spacing w:val="-12"/>
          <w:sz w:val="24"/>
        </w:rPr>
        <w:t xml:space="preserve"> </w:t>
      </w:r>
      <w:r>
        <w:rPr>
          <w:sz w:val="24"/>
        </w:rPr>
        <w:t>них</w:t>
      </w:r>
      <w:r>
        <w:rPr>
          <w:spacing w:val="-11"/>
          <w:sz w:val="24"/>
        </w:rPr>
        <w:t xml:space="preserve"> </w:t>
      </w:r>
      <w:r>
        <w:rPr>
          <w:sz w:val="24"/>
        </w:rPr>
        <w:t>могут</w:t>
      </w:r>
      <w:r>
        <w:rPr>
          <w:spacing w:val="-12"/>
          <w:sz w:val="24"/>
        </w:rPr>
        <w:t xml:space="preserve"> </w:t>
      </w:r>
      <w:r>
        <w:rPr>
          <w:sz w:val="24"/>
        </w:rPr>
        <w:t>быть</w:t>
      </w:r>
      <w:r>
        <w:rPr>
          <w:spacing w:val="-12"/>
          <w:sz w:val="24"/>
        </w:rPr>
        <w:t xml:space="preserve"> </w:t>
      </w:r>
      <w:r>
        <w:rPr>
          <w:sz w:val="24"/>
        </w:rPr>
        <w:t>вариабельные</w:t>
      </w:r>
      <w:r>
        <w:rPr>
          <w:spacing w:val="-11"/>
          <w:sz w:val="24"/>
        </w:rPr>
        <w:t xml:space="preserve"> </w:t>
      </w:r>
      <w:r>
        <w:rPr>
          <w:sz w:val="24"/>
        </w:rPr>
        <w:t>и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необязательные блоки данных, к </w:t>
      </w:r>
      <w:r>
        <w:rPr>
          <w:spacing w:val="-3"/>
          <w:sz w:val="24"/>
        </w:rPr>
        <w:t xml:space="preserve">которым </w:t>
      </w:r>
      <w:r>
        <w:rPr>
          <w:sz w:val="24"/>
        </w:rPr>
        <w:t>у конкретного инструмента могут быть свои требования.</w:t>
      </w:r>
    </w:p>
    <w:p w14:paraId="6DD72CCA" w14:textId="77777777" w:rsidR="00147D99" w:rsidRDefault="00147D99">
      <w:pPr>
        <w:pStyle w:val="a5"/>
        <w:spacing w:before="9"/>
        <w:rPr>
          <w:sz w:val="20"/>
        </w:rPr>
      </w:pPr>
    </w:p>
    <w:p w14:paraId="72DE319F" w14:textId="77777777" w:rsidR="00147D99" w:rsidRDefault="00CE5153">
      <w:pPr>
        <w:pStyle w:val="a5"/>
        <w:spacing w:line="252" w:lineRule="auto"/>
        <w:ind w:left="117" w:right="1657" w:firstLine="358"/>
        <w:jc w:val="both"/>
        <w:sectPr w:rsidR="00147D99">
          <w:pgSz w:w="11906" w:h="16838"/>
          <w:pgMar w:top="1540" w:right="0" w:bottom="280" w:left="1300" w:header="953" w:footer="0" w:gutter="0"/>
          <w:cols w:space="720"/>
          <w:formProt w:val="0"/>
          <w:docGrid w:linePitch="100" w:charSpace="4096"/>
        </w:sectPr>
      </w:pPr>
      <w:r>
        <w:t xml:space="preserve">Так как разработка каждого отдельного инструмента является сложным и </w:t>
      </w:r>
      <w:r>
        <w:rPr>
          <w:spacing w:val="-3"/>
        </w:rPr>
        <w:t>трудо</w:t>
      </w:r>
      <w:r>
        <w:t>ёмким процессом, целесообразно использовать их as is, а несоответствия устранять с помощью</w:t>
      </w:r>
      <w:r>
        <w:rPr>
          <w:spacing w:val="-21"/>
        </w:rPr>
        <w:t xml:space="preserve"> </w:t>
      </w:r>
      <w:r>
        <w:t>специально</w:t>
      </w:r>
      <w:r>
        <w:rPr>
          <w:spacing w:val="-20"/>
        </w:rPr>
        <w:t xml:space="preserve"> </w:t>
      </w:r>
      <w:r>
        <w:t>разработанной</w:t>
      </w:r>
      <w:r>
        <w:rPr>
          <w:spacing w:val="-20"/>
        </w:rPr>
        <w:t xml:space="preserve"> </w:t>
      </w:r>
      <w:r>
        <w:t>надстройки.</w:t>
      </w:r>
      <w:r>
        <w:rPr>
          <w:spacing w:val="-19"/>
        </w:rPr>
        <w:t xml:space="preserve"> </w:t>
      </w:r>
      <w:r>
        <w:t>Таким</w:t>
      </w:r>
      <w:r>
        <w:rPr>
          <w:spacing w:val="-21"/>
        </w:rPr>
        <w:t xml:space="preserve"> </w:t>
      </w:r>
      <w:r>
        <w:t>образом,</w:t>
      </w:r>
      <w:r>
        <w:rPr>
          <w:spacing w:val="-21"/>
        </w:rPr>
        <w:t xml:space="preserve"> </w:t>
      </w:r>
      <w:proofErr w:type="gramStart"/>
      <w:r>
        <w:t>для</w:t>
      </w:r>
      <w:r>
        <w:rPr>
          <w:spacing w:val="-19"/>
        </w:rPr>
        <w:t xml:space="preserve"> </w:t>
      </w:r>
      <w:r>
        <w:t>нами</w:t>
      </w:r>
      <w:proofErr w:type="gramEnd"/>
      <w:r>
        <w:rPr>
          <w:spacing w:val="-20"/>
        </w:rPr>
        <w:t xml:space="preserve"> </w:t>
      </w:r>
      <w:r>
        <w:t>был</w:t>
      </w:r>
      <w:r>
        <w:rPr>
          <w:spacing w:val="-20"/>
        </w:rPr>
        <w:t xml:space="preserve"> </w:t>
      </w:r>
      <w:r>
        <w:t>создан</w:t>
      </w:r>
    </w:p>
    <w:p w14:paraId="5122A4DC" w14:textId="77777777" w:rsidR="00147D99" w:rsidRDefault="00147D99">
      <w:pPr>
        <w:pStyle w:val="a5"/>
        <w:spacing w:before="7"/>
        <w:rPr>
          <w:sz w:val="11"/>
        </w:rPr>
      </w:pPr>
    </w:p>
    <w:p w14:paraId="391B6EC1" w14:textId="77777777" w:rsidR="00147D99" w:rsidRDefault="00CE5153">
      <w:pPr>
        <w:pStyle w:val="a5"/>
        <w:spacing w:before="89" w:line="252" w:lineRule="auto"/>
        <w:ind w:left="400" w:right="1414"/>
        <w:jc w:val="both"/>
      </w:pPr>
      <w:r>
        <w:t>пайплайн, интегрирующий все стадии обработки данных секвенирования. Решённые задачи:</w:t>
      </w:r>
    </w:p>
    <w:p w14:paraId="6C74ABFD" w14:textId="77777777" w:rsidR="00147D99" w:rsidRDefault="00CE5153">
      <w:pPr>
        <w:pStyle w:val="aa"/>
        <w:numPr>
          <w:ilvl w:val="3"/>
          <w:numId w:val="5"/>
        </w:numPr>
        <w:tabs>
          <w:tab w:val="left" w:pos="999"/>
        </w:tabs>
        <w:spacing w:before="188"/>
        <w:jc w:val="left"/>
        <w:rPr>
          <w:sz w:val="24"/>
        </w:rPr>
      </w:pPr>
      <w:r>
        <w:rPr>
          <w:sz w:val="24"/>
        </w:rPr>
        <w:t>Максимально</w:t>
      </w:r>
      <w:r>
        <w:rPr>
          <w:spacing w:val="-14"/>
          <w:sz w:val="24"/>
        </w:rPr>
        <w:t xml:space="preserve"> </w:t>
      </w:r>
      <w:r>
        <w:rPr>
          <w:sz w:val="24"/>
        </w:rPr>
        <w:t>устранены</w:t>
      </w:r>
      <w:r>
        <w:rPr>
          <w:spacing w:val="-14"/>
          <w:sz w:val="24"/>
        </w:rPr>
        <w:t xml:space="preserve"> </w:t>
      </w:r>
      <w:r>
        <w:rPr>
          <w:sz w:val="24"/>
        </w:rPr>
        <w:t>несоответствия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форматов</w:t>
      </w:r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>входных</w:t>
      </w:r>
      <w:r>
        <w:rPr>
          <w:spacing w:val="-13"/>
          <w:sz w:val="24"/>
        </w:rPr>
        <w:t xml:space="preserve"> </w:t>
      </w:r>
      <w:r>
        <w:rPr>
          <w:sz w:val="24"/>
        </w:rPr>
        <w:t>и</w:t>
      </w:r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>выходных</w:t>
      </w:r>
      <w:r>
        <w:rPr>
          <w:spacing w:val="-13"/>
          <w:sz w:val="24"/>
        </w:rPr>
        <w:t xml:space="preserve"> </w:t>
      </w:r>
      <w:r>
        <w:rPr>
          <w:sz w:val="24"/>
        </w:rPr>
        <w:t>данных;</w:t>
      </w:r>
    </w:p>
    <w:p w14:paraId="52F70CDC" w14:textId="77777777" w:rsidR="00147D99" w:rsidRDefault="00CE5153">
      <w:pPr>
        <w:pStyle w:val="aa"/>
        <w:numPr>
          <w:ilvl w:val="3"/>
          <w:numId w:val="5"/>
        </w:numPr>
        <w:tabs>
          <w:tab w:val="left" w:pos="999"/>
        </w:tabs>
        <w:spacing w:before="195" w:line="252" w:lineRule="auto"/>
        <w:ind w:right="1375"/>
        <w:rPr>
          <w:sz w:val="24"/>
        </w:rPr>
      </w:pPr>
      <w:r>
        <w:rPr>
          <w:sz w:val="24"/>
        </w:rPr>
        <w:t>Значительно</w:t>
      </w:r>
      <w:r>
        <w:rPr>
          <w:spacing w:val="-17"/>
          <w:sz w:val="24"/>
        </w:rPr>
        <w:t xml:space="preserve"> </w:t>
      </w:r>
      <w:r>
        <w:rPr>
          <w:sz w:val="24"/>
        </w:rPr>
        <w:t>упрощены</w:t>
      </w:r>
      <w:r>
        <w:rPr>
          <w:spacing w:val="-17"/>
          <w:sz w:val="24"/>
        </w:rPr>
        <w:t xml:space="preserve"> </w:t>
      </w:r>
      <w:r>
        <w:rPr>
          <w:sz w:val="24"/>
        </w:rPr>
        <w:t>процессы</w:t>
      </w:r>
      <w:r>
        <w:rPr>
          <w:spacing w:val="-16"/>
          <w:sz w:val="24"/>
        </w:rPr>
        <w:t xml:space="preserve"> </w:t>
      </w:r>
      <w:r>
        <w:rPr>
          <w:sz w:val="24"/>
        </w:rPr>
        <w:t>развёртки</w:t>
      </w:r>
      <w:r>
        <w:rPr>
          <w:spacing w:val="-17"/>
          <w:sz w:val="24"/>
        </w:rPr>
        <w:t xml:space="preserve"> </w:t>
      </w:r>
      <w:r>
        <w:rPr>
          <w:sz w:val="24"/>
        </w:rPr>
        <w:t>и</w:t>
      </w:r>
      <w:r>
        <w:rPr>
          <w:spacing w:val="-17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-16"/>
          <w:sz w:val="24"/>
        </w:rPr>
        <w:t xml:space="preserve"> </w:t>
      </w:r>
      <w:r>
        <w:rPr>
          <w:sz w:val="24"/>
        </w:rPr>
        <w:t>пайплайна: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>автома</w:t>
      </w:r>
      <w:r>
        <w:rPr>
          <w:sz w:val="24"/>
        </w:rPr>
        <w:t>тизировано индексирование референсной последовательности, настройки вынесены</w:t>
      </w:r>
      <w:r>
        <w:rPr>
          <w:spacing w:val="-17"/>
          <w:sz w:val="24"/>
        </w:rPr>
        <w:t xml:space="preserve"> </w:t>
      </w:r>
      <w:r>
        <w:rPr>
          <w:sz w:val="24"/>
        </w:rPr>
        <w:t>в</w:t>
      </w:r>
      <w:r>
        <w:rPr>
          <w:spacing w:val="-17"/>
          <w:sz w:val="24"/>
        </w:rPr>
        <w:t xml:space="preserve"> </w:t>
      </w:r>
      <w:r>
        <w:rPr>
          <w:sz w:val="24"/>
        </w:rPr>
        <w:t>специальный</w:t>
      </w:r>
      <w:r>
        <w:rPr>
          <w:spacing w:val="-16"/>
          <w:sz w:val="24"/>
        </w:rPr>
        <w:t xml:space="preserve"> </w:t>
      </w:r>
      <w:r>
        <w:rPr>
          <w:sz w:val="24"/>
        </w:rPr>
        <w:t>конфигурационный</w:t>
      </w:r>
      <w:r>
        <w:rPr>
          <w:spacing w:val="-18"/>
          <w:sz w:val="24"/>
        </w:rPr>
        <w:t xml:space="preserve"> </w:t>
      </w:r>
      <w:r>
        <w:rPr>
          <w:sz w:val="24"/>
        </w:rPr>
        <w:t>файл,</w:t>
      </w:r>
      <w:r>
        <w:rPr>
          <w:spacing w:val="-16"/>
          <w:sz w:val="24"/>
        </w:rPr>
        <w:t xml:space="preserve"> </w:t>
      </w:r>
      <w:r>
        <w:rPr>
          <w:sz w:val="24"/>
        </w:rPr>
        <w:t>есть</w:t>
      </w:r>
      <w:r>
        <w:rPr>
          <w:spacing w:val="-17"/>
          <w:sz w:val="24"/>
        </w:rPr>
        <w:t xml:space="preserve"> </w:t>
      </w:r>
      <w:r>
        <w:rPr>
          <w:sz w:val="24"/>
        </w:rPr>
        <w:t>возможность</w:t>
      </w:r>
      <w:r>
        <w:rPr>
          <w:spacing w:val="-16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-18"/>
          <w:sz w:val="24"/>
        </w:rPr>
        <w:t xml:space="preserve"> </w:t>
      </w:r>
      <w:r>
        <w:rPr>
          <w:spacing w:val="-3"/>
          <w:sz w:val="24"/>
        </w:rPr>
        <w:t xml:space="preserve">пула </w:t>
      </w:r>
      <w:r>
        <w:rPr>
          <w:sz w:val="24"/>
        </w:rPr>
        <w:t xml:space="preserve">данных, </w:t>
      </w:r>
      <w:r>
        <w:rPr>
          <w:spacing w:val="-3"/>
          <w:sz w:val="24"/>
        </w:rPr>
        <w:t xml:space="preserve">используя </w:t>
      </w:r>
      <w:r>
        <w:rPr>
          <w:sz w:val="24"/>
        </w:rPr>
        <w:t>один короткий</w:t>
      </w:r>
      <w:r>
        <w:rPr>
          <w:spacing w:val="-3"/>
          <w:sz w:val="24"/>
        </w:rPr>
        <w:t xml:space="preserve"> </w:t>
      </w:r>
      <w:r>
        <w:rPr>
          <w:sz w:val="24"/>
        </w:rPr>
        <w:t>сценарий;</w:t>
      </w:r>
    </w:p>
    <w:p w14:paraId="6AB528D0" w14:textId="77777777" w:rsidR="00147D99" w:rsidRDefault="00CE5153">
      <w:pPr>
        <w:pStyle w:val="aa"/>
        <w:numPr>
          <w:ilvl w:val="3"/>
          <w:numId w:val="5"/>
        </w:numPr>
        <w:tabs>
          <w:tab w:val="left" w:pos="999"/>
        </w:tabs>
        <w:spacing w:before="178" w:line="252" w:lineRule="auto"/>
        <w:ind w:right="1375"/>
        <w:rPr>
          <w:sz w:val="24"/>
        </w:rPr>
      </w:pPr>
      <w:r>
        <w:rPr>
          <w:sz w:val="24"/>
        </w:rPr>
        <w:t>Оптимизация,</w:t>
      </w:r>
      <w:r>
        <w:rPr>
          <w:spacing w:val="-9"/>
          <w:sz w:val="24"/>
        </w:rPr>
        <w:t xml:space="preserve"> </w:t>
      </w:r>
      <w:r>
        <w:rPr>
          <w:sz w:val="24"/>
        </w:rPr>
        <w:t>параллелизация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8"/>
          <w:sz w:val="24"/>
        </w:rPr>
        <w:t xml:space="preserve"> </w:t>
      </w:r>
      <w:r>
        <w:rPr>
          <w:sz w:val="24"/>
        </w:rPr>
        <w:t>масштабируемость:</w:t>
      </w:r>
      <w:r>
        <w:rPr>
          <w:spacing w:val="-9"/>
          <w:sz w:val="24"/>
        </w:rPr>
        <w:t xml:space="preserve"> </w:t>
      </w:r>
      <w:r>
        <w:rPr>
          <w:sz w:val="24"/>
        </w:rPr>
        <w:t>все</w:t>
      </w:r>
      <w:r>
        <w:rPr>
          <w:spacing w:val="-8"/>
          <w:sz w:val="24"/>
        </w:rPr>
        <w:t xml:space="preserve"> </w:t>
      </w:r>
      <w:r>
        <w:rPr>
          <w:sz w:val="24"/>
        </w:rPr>
        <w:t>процессы,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которые</w:t>
      </w:r>
      <w:r>
        <w:rPr>
          <w:spacing w:val="-8"/>
          <w:sz w:val="24"/>
        </w:rPr>
        <w:t xml:space="preserve"> </w:t>
      </w:r>
      <w:r>
        <w:rPr>
          <w:sz w:val="24"/>
        </w:rPr>
        <w:t>способны</w:t>
      </w:r>
      <w:r>
        <w:rPr>
          <w:spacing w:val="-13"/>
          <w:sz w:val="24"/>
        </w:rPr>
        <w:t xml:space="preserve"> </w:t>
      </w:r>
      <w:r>
        <w:rPr>
          <w:sz w:val="24"/>
        </w:rPr>
        <w:t>использовать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потоки,</w:t>
      </w:r>
      <w:r>
        <w:rPr>
          <w:spacing w:val="-13"/>
          <w:sz w:val="24"/>
        </w:rPr>
        <w:t xml:space="preserve"> </w:t>
      </w:r>
      <w:r>
        <w:rPr>
          <w:sz w:val="24"/>
        </w:rPr>
        <w:t>объединены</w:t>
      </w:r>
      <w:r>
        <w:rPr>
          <w:spacing w:val="-12"/>
          <w:sz w:val="24"/>
        </w:rPr>
        <w:t xml:space="preserve"> </w:t>
      </w:r>
      <w:r>
        <w:rPr>
          <w:sz w:val="24"/>
        </w:rPr>
        <w:t>вместе,</w:t>
      </w:r>
      <w:r>
        <w:rPr>
          <w:spacing w:val="-13"/>
          <w:sz w:val="24"/>
        </w:rPr>
        <w:t xml:space="preserve"> </w:t>
      </w:r>
      <w:r>
        <w:rPr>
          <w:sz w:val="24"/>
        </w:rPr>
        <w:t>поддающиеся</w:t>
      </w:r>
      <w:r>
        <w:rPr>
          <w:spacing w:val="-12"/>
          <w:sz w:val="24"/>
        </w:rPr>
        <w:t xml:space="preserve"> </w:t>
      </w:r>
      <w:r>
        <w:rPr>
          <w:sz w:val="24"/>
        </w:rPr>
        <w:t>внешнему</w:t>
      </w:r>
      <w:r>
        <w:rPr>
          <w:spacing w:val="-12"/>
          <w:sz w:val="24"/>
        </w:rPr>
        <w:t xml:space="preserve"> </w:t>
      </w:r>
      <w:r>
        <w:rPr>
          <w:sz w:val="24"/>
        </w:rPr>
        <w:t>распараллеливанию были распараллелены. Пайплайн может быть использован как на кластерах с большим количеством ядер и оперативной памяти, так и на относительно небольших мощностях офисных</w:t>
      </w:r>
      <w:r>
        <w:rPr>
          <w:spacing w:val="-8"/>
          <w:sz w:val="24"/>
        </w:rPr>
        <w:t xml:space="preserve"> </w:t>
      </w:r>
      <w:r>
        <w:rPr>
          <w:sz w:val="24"/>
        </w:rPr>
        <w:t>компьютеров;</w:t>
      </w:r>
    </w:p>
    <w:p w14:paraId="42EBAC0C" w14:textId="77777777" w:rsidR="00147D99" w:rsidRDefault="00CE5153">
      <w:pPr>
        <w:pStyle w:val="aa"/>
        <w:numPr>
          <w:ilvl w:val="3"/>
          <w:numId w:val="5"/>
        </w:numPr>
        <w:tabs>
          <w:tab w:val="left" w:pos="999"/>
        </w:tabs>
        <w:spacing w:before="178" w:line="252" w:lineRule="auto"/>
        <w:ind w:right="1375"/>
        <w:rPr>
          <w:sz w:val="24"/>
        </w:rPr>
      </w:pPr>
      <w:r>
        <w:rPr>
          <w:sz w:val="24"/>
        </w:rPr>
        <w:t>Отказоустойчивость:</w:t>
      </w:r>
      <w:r>
        <w:rPr>
          <w:spacing w:val="-12"/>
          <w:sz w:val="24"/>
        </w:rPr>
        <w:t xml:space="preserve"> </w:t>
      </w:r>
      <w:r>
        <w:rPr>
          <w:sz w:val="24"/>
        </w:rPr>
        <w:t>процесс</w:t>
      </w:r>
      <w:r>
        <w:rPr>
          <w:spacing w:val="-11"/>
          <w:sz w:val="24"/>
        </w:rPr>
        <w:t xml:space="preserve"> </w:t>
      </w:r>
      <w:r>
        <w:rPr>
          <w:sz w:val="24"/>
        </w:rPr>
        <w:t>разделён</w:t>
      </w:r>
      <w:r>
        <w:rPr>
          <w:spacing w:val="-11"/>
          <w:sz w:val="24"/>
        </w:rPr>
        <w:t xml:space="preserve"> </w:t>
      </w:r>
      <w:r>
        <w:rPr>
          <w:sz w:val="24"/>
        </w:rPr>
        <w:t>на</w:t>
      </w:r>
      <w:r>
        <w:rPr>
          <w:spacing w:val="-11"/>
          <w:sz w:val="24"/>
        </w:rPr>
        <w:t xml:space="preserve"> </w:t>
      </w:r>
      <w:r>
        <w:rPr>
          <w:sz w:val="24"/>
        </w:rPr>
        <w:t>стадии,</w:t>
      </w:r>
      <w:r>
        <w:rPr>
          <w:spacing w:val="-11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в</w:t>
      </w:r>
      <w:r>
        <w:rPr>
          <w:spacing w:val="-11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11"/>
          <w:sz w:val="24"/>
        </w:rPr>
        <w:t xml:space="preserve"> </w:t>
      </w:r>
      <w:r>
        <w:rPr>
          <w:sz w:val="24"/>
        </w:rPr>
        <w:t>экстренного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прерывания вычислений (программного или аппаратного) предусмотрен </w:t>
      </w:r>
      <w:r>
        <w:rPr>
          <w:spacing w:val="-3"/>
          <w:sz w:val="24"/>
        </w:rPr>
        <w:t>автоматиче</w:t>
      </w:r>
      <w:r>
        <w:rPr>
          <w:sz w:val="24"/>
        </w:rPr>
        <w:t>ский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откат.</w:t>
      </w:r>
    </w:p>
    <w:p w14:paraId="66342532" w14:textId="77777777" w:rsidR="00147D99" w:rsidRDefault="00CE5153">
      <w:pPr>
        <w:pStyle w:val="a5"/>
        <w:spacing w:before="187"/>
        <w:ind w:left="759"/>
      </w:pPr>
      <w:r>
        <w:t>Код пайплайна доступен на GitHub[</w:t>
      </w:r>
      <w:hyperlink w:anchor="_bookmark103">
        <w:r>
          <w:rPr>
            <w:color w:val="003052"/>
          </w:rPr>
          <w:t>75</w:t>
        </w:r>
      </w:hyperlink>
      <w:r>
        <w:t>].</w:t>
      </w:r>
    </w:p>
    <w:p w14:paraId="7983CB06" w14:textId="77777777" w:rsidR="00147D99" w:rsidRDefault="00147D99">
      <w:pPr>
        <w:pStyle w:val="a5"/>
        <w:spacing w:before="7"/>
        <w:rPr>
          <w:sz w:val="38"/>
        </w:rPr>
      </w:pPr>
    </w:p>
    <w:p w14:paraId="5010998B" w14:textId="77777777" w:rsidR="00147D99" w:rsidRDefault="00CE5153">
      <w:pPr>
        <w:pStyle w:val="1"/>
        <w:numPr>
          <w:ilvl w:val="0"/>
          <w:numId w:val="6"/>
        </w:numPr>
        <w:tabs>
          <w:tab w:val="left" w:pos="832"/>
        </w:tabs>
        <w:ind w:hanging="432"/>
        <w:rPr>
          <w:sz w:val="24"/>
        </w:rPr>
      </w:pPr>
      <w:bookmarkStart w:id="78" w:name="_bookmark212"/>
      <w:bookmarkStart w:id="79" w:name="_bookmark211"/>
      <w:bookmarkStart w:id="80" w:name="Обсуждение_результатов"/>
      <w:bookmarkEnd w:id="78"/>
      <w:bookmarkEnd w:id="79"/>
      <w:bookmarkEnd w:id="80"/>
      <w:r>
        <w:t xml:space="preserve">Обсуждение </w:t>
      </w:r>
      <w:r>
        <w:rPr>
          <w:spacing w:val="-5"/>
        </w:rPr>
        <w:t>результатов</w:t>
      </w:r>
    </w:p>
    <w:p w14:paraId="27DF46C9" w14:textId="77777777" w:rsidR="00147D99" w:rsidRDefault="00CE5153">
      <w:pPr>
        <w:pStyle w:val="2"/>
        <w:numPr>
          <w:ilvl w:val="1"/>
          <w:numId w:val="3"/>
        </w:numPr>
        <w:tabs>
          <w:tab w:val="left" w:pos="975"/>
        </w:tabs>
        <w:spacing w:before="276"/>
        <w:ind w:hanging="575"/>
        <w:rPr>
          <w:sz w:val="24"/>
        </w:rPr>
      </w:pPr>
      <w:bookmarkStart w:id="81" w:name="_bookmark221"/>
      <w:bookmarkStart w:id="82" w:name="_bookmark22"/>
      <w:bookmarkStart w:id="83" w:name="Контрольные_образцы"/>
      <w:bookmarkEnd w:id="81"/>
      <w:bookmarkEnd w:id="82"/>
      <w:bookmarkEnd w:id="83"/>
      <w:r>
        <w:t>Контрольные</w:t>
      </w:r>
      <w:r>
        <w:rPr>
          <w:spacing w:val="1"/>
        </w:rPr>
        <w:t xml:space="preserve"> </w:t>
      </w:r>
      <w:r>
        <w:t>образцы</w:t>
      </w:r>
    </w:p>
    <w:p w14:paraId="3BAB45F7" w14:textId="77777777" w:rsidR="00147D99" w:rsidRDefault="00CE5153">
      <w:pPr>
        <w:pStyle w:val="a5"/>
        <w:spacing w:before="169" w:line="252" w:lineRule="auto"/>
        <w:ind w:left="400" w:right="1374"/>
        <w:jc w:val="both"/>
      </w:pPr>
      <w:r>
        <w:t>Как</w:t>
      </w:r>
      <w:r>
        <w:rPr>
          <w:spacing w:val="-14"/>
        </w:rPr>
        <w:t xml:space="preserve"> </w:t>
      </w:r>
      <w:r>
        <w:t>видно</w:t>
      </w:r>
      <w:r>
        <w:rPr>
          <w:spacing w:val="-13"/>
        </w:rPr>
        <w:t xml:space="preserve"> </w:t>
      </w:r>
      <w:r>
        <w:t>из</w:t>
      </w:r>
      <w:r>
        <w:rPr>
          <w:spacing w:val="-14"/>
        </w:rPr>
        <w:t xml:space="preserve"> </w:t>
      </w:r>
      <w:r>
        <w:t>представленных</w:t>
      </w:r>
      <w:r>
        <w:rPr>
          <w:spacing w:val="-13"/>
        </w:rPr>
        <w:t xml:space="preserve"> </w:t>
      </w:r>
      <w:r>
        <w:t>выше</w:t>
      </w:r>
      <w:r>
        <w:rPr>
          <w:spacing w:val="-14"/>
        </w:rPr>
        <w:t xml:space="preserve"> </w:t>
      </w:r>
      <w:r>
        <w:t>данных,</w:t>
      </w:r>
      <w:r>
        <w:rPr>
          <w:spacing w:val="-13"/>
        </w:rPr>
        <w:t xml:space="preserve"> </w:t>
      </w:r>
      <w:r>
        <w:t>образец</w:t>
      </w:r>
      <w:r>
        <w:rPr>
          <w:spacing w:val="-14"/>
        </w:rPr>
        <w:t xml:space="preserve"> </w:t>
      </w:r>
      <w:r>
        <w:t>Banaszak</w:t>
      </w:r>
      <w:r>
        <w:rPr>
          <w:spacing w:val="-13"/>
        </w:rPr>
        <w:t xml:space="preserve"> </w:t>
      </w:r>
      <w:r>
        <w:t>et</w:t>
      </w:r>
      <w:r>
        <w:rPr>
          <w:spacing w:val="-13"/>
        </w:rPr>
        <w:t xml:space="preserve"> </w:t>
      </w:r>
      <w:r>
        <w:t>al.</w:t>
      </w:r>
      <w:r>
        <w:rPr>
          <w:spacing w:val="-14"/>
        </w:rPr>
        <w:t xml:space="preserve"> </w:t>
      </w:r>
      <w:r>
        <w:t>содержит</w:t>
      </w:r>
      <w:r>
        <w:rPr>
          <w:spacing w:val="-13"/>
        </w:rPr>
        <w:t xml:space="preserve"> </w:t>
      </w:r>
      <w:r>
        <w:t xml:space="preserve">наибольшее число уникальных вариантов (10,25%). Это может быть связано с тем, что это данные полноэкзомного секвенирования, с высоким покрытием в экзонах, </w:t>
      </w:r>
      <w:r>
        <w:rPr>
          <w:spacing w:val="-4"/>
        </w:rPr>
        <w:t xml:space="preserve">где </w:t>
      </w:r>
      <w:r>
        <w:t>и были найдены уникальные варианты. В качестве дополнительных гипотез можно выделить следующие:</w:t>
      </w:r>
      <w:r>
        <w:rPr>
          <w:spacing w:val="-14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этой</w:t>
      </w:r>
      <w:r>
        <w:rPr>
          <w:spacing w:val="-13"/>
        </w:rPr>
        <w:t xml:space="preserve"> </w:t>
      </w:r>
      <w:r>
        <w:t>работе</w:t>
      </w:r>
      <w:r>
        <w:rPr>
          <w:spacing w:val="-14"/>
        </w:rPr>
        <w:t xml:space="preserve"> </w:t>
      </w:r>
      <w:r>
        <w:t>использовались</w:t>
      </w:r>
      <w:r>
        <w:rPr>
          <w:spacing w:val="-13"/>
        </w:rPr>
        <w:t xml:space="preserve"> </w:t>
      </w:r>
      <w:r>
        <w:t>линии</w:t>
      </w:r>
      <w:r>
        <w:rPr>
          <w:spacing w:val="-13"/>
        </w:rPr>
        <w:t xml:space="preserve"> </w:t>
      </w:r>
      <w:r>
        <w:t>клеток,</w:t>
      </w:r>
      <w:r>
        <w:rPr>
          <w:spacing w:val="-13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значительной</w:t>
      </w:r>
      <w:r>
        <w:rPr>
          <w:spacing w:val="-13"/>
        </w:rPr>
        <w:t xml:space="preserve"> </w:t>
      </w:r>
      <w:r>
        <w:t>степени</w:t>
      </w:r>
      <w:r>
        <w:rPr>
          <w:spacing w:val="-13"/>
        </w:rPr>
        <w:t xml:space="preserve"> </w:t>
      </w:r>
      <w:r>
        <w:t xml:space="preserve">отличающиеся от классической линии K562, </w:t>
      </w:r>
      <w:commentRangeStart w:id="84"/>
      <w:r>
        <w:t xml:space="preserve">либо трансгенез затронул не </w:t>
      </w:r>
      <w:r>
        <w:rPr>
          <w:spacing w:val="-4"/>
        </w:rPr>
        <w:t xml:space="preserve">только </w:t>
      </w:r>
      <w:r>
        <w:t>область гена</w:t>
      </w:r>
      <w:r>
        <w:rPr>
          <w:spacing w:val="-2"/>
        </w:rPr>
        <w:t xml:space="preserve"> </w:t>
      </w:r>
      <w:r>
        <w:t>DNMT3A.</w:t>
      </w:r>
      <w:commentRangeEnd w:id="84"/>
      <w:r w:rsidR="000050CC">
        <w:rPr>
          <w:rStyle w:val="af"/>
        </w:rPr>
        <w:commentReference w:id="84"/>
      </w:r>
    </w:p>
    <w:p w14:paraId="34A7F05E" w14:textId="77777777" w:rsidR="00147D99" w:rsidRDefault="00CE5153">
      <w:pPr>
        <w:pStyle w:val="a5"/>
        <w:spacing w:line="252" w:lineRule="auto"/>
        <w:ind w:left="400" w:right="1375" w:firstLine="358"/>
        <w:jc w:val="both"/>
      </w:pPr>
      <w:r>
        <w:t>Прослеживается</w:t>
      </w:r>
      <w:r>
        <w:rPr>
          <w:spacing w:val="-18"/>
        </w:rPr>
        <w:t xml:space="preserve"> </w:t>
      </w:r>
      <w:r>
        <w:t>ожидаемая</w:t>
      </w:r>
      <w:r>
        <w:rPr>
          <w:spacing w:val="-18"/>
        </w:rPr>
        <w:t xml:space="preserve"> </w:t>
      </w:r>
      <w:r>
        <w:t>положительная</w:t>
      </w:r>
      <w:r>
        <w:rPr>
          <w:spacing w:val="-18"/>
        </w:rPr>
        <w:t xml:space="preserve"> </w:t>
      </w:r>
      <w:r>
        <w:t>связь</w:t>
      </w:r>
      <w:r>
        <w:rPr>
          <w:spacing w:val="-17"/>
        </w:rPr>
        <w:t xml:space="preserve"> </w:t>
      </w:r>
      <w:r>
        <w:t>между</w:t>
      </w:r>
      <w:r>
        <w:rPr>
          <w:spacing w:val="-18"/>
        </w:rPr>
        <w:t xml:space="preserve"> </w:t>
      </w:r>
      <w:r>
        <w:t>глубиной</w:t>
      </w:r>
      <w:r>
        <w:rPr>
          <w:spacing w:val="-18"/>
        </w:rPr>
        <w:t xml:space="preserve"> </w:t>
      </w:r>
      <w:r>
        <w:t>секвенирования Hi-C</w:t>
      </w:r>
      <w:r>
        <w:rPr>
          <w:spacing w:val="-9"/>
        </w:rPr>
        <w:t xml:space="preserve"> </w:t>
      </w:r>
      <w:r>
        <w:t>библиотек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количеством</w:t>
      </w:r>
      <w:r>
        <w:rPr>
          <w:spacing w:val="-8"/>
        </w:rPr>
        <w:t xml:space="preserve"> </w:t>
      </w:r>
      <w:r>
        <w:t>уникальных</w:t>
      </w:r>
      <w:r>
        <w:rPr>
          <w:spacing w:val="-8"/>
        </w:rPr>
        <w:t xml:space="preserve"> </w:t>
      </w:r>
      <w:r>
        <w:t>вариантов</w:t>
      </w:r>
      <w:r>
        <w:rPr>
          <w:spacing w:val="-9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них.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двух</w:t>
      </w:r>
      <w:r>
        <w:rPr>
          <w:spacing w:val="-8"/>
        </w:rPr>
        <w:t xml:space="preserve"> </w:t>
      </w:r>
      <w:r>
        <w:t>WGS-библиотеки подобной связи не наблюдается. Вероятнее всего, это связано с отличиями использованных линий</w:t>
      </w:r>
      <w:r>
        <w:rPr>
          <w:spacing w:val="-3"/>
        </w:rPr>
        <w:t xml:space="preserve"> </w:t>
      </w:r>
      <w:r>
        <w:t>K562.</w:t>
      </w:r>
    </w:p>
    <w:p w14:paraId="29BD259C" w14:textId="77777777" w:rsidR="00147D99" w:rsidRDefault="00147D99">
      <w:pPr>
        <w:pStyle w:val="a5"/>
        <w:spacing w:before="2"/>
        <w:rPr>
          <w:sz w:val="32"/>
        </w:rPr>
      </w:pPr>
    </w:p>
    <w:p w14:paraId="585894E2" w14:textId="77777777" w:rsidR="00147D99" w:rsidRDefault="00CE5153">
      <w:pPr>
        <w:pStyle w:val="2"/>
        <w:numPr>
          <w:ilvl w:val="1"/>
          <w:numId w:val="3"/>
        </w:numPr>
        <w:tabs>
          <w:tab w:val="left" w:pos="975"/>
        </w:tabs>
        <w:ind w:hanging="575"/>
        <w:rPr>
          <w:sz w:val="24"/>
        </w:rPr>
      </w:pPr>
      <w:bookmarkStart w:id="85" w:name="_bookmark231"/>
      <w:bookmarkStart w:id="86" w:name="_bookmark23"/>
      <w:bookmarkStart w:id="87" w:name="Оценка_наших_библиотек"/>
      <w:bookmarkEnd w:id="85"/>
      <w:bookmarkEnd w:id="86"/>
      <w:bookmarkEnd w:id="87"/>
      <w:r>
        <w:t xml:space="preserve">Оценка </w:t>
      </w:r>
      <w:commentRangeStart w:id="88"/>
      <w:r>
        <w:t>наших</w:t>
      </w:r>
      <w:r>
        <w:rPr>
          <w:spacing w:val="3"/>
        </w:rPr>
        <w:t xml:space="preserve"> </w:t>
      </w:r>
      <w:commentRangeEnd w:id="88"/>
      <w:r w:rsidR="00AC61FE">
        <w:rPr>
          <w:rStyle w:val="af"/>
          <w:b w:val="0"/>
          <w:bCs w:val="0"/>
        </w:rPr>
        <w:commentReference w:id="88"/>
      </w:r>
      <w:r>
        <w:t>библиотек</w:t>
      </w:r>
    </w:p>
    <w:p w14:paraId="59547951" w14:textId="77777777" w:rsidR="00147D99" w:rsidRDefault="00CE5153">
      <w:pPr>
        <w:pStyle w:val="a5"/>
        <w:spacing w:before="169"/>
        <w:ind w:left="400" w:right="1374" w:hanging="24"/>
        <w:jc w:val="both"/>
        <w:sectPr w:rsidR="00147D99">
          <w:pgSz w:w="11906" w:h="16838"/>
          <w:pgMar w:top="1540" w:right="0" w:bottom="280" w:left="1300" w:header="953" w:footer="0" w:gutter="0"/>
          <w:cols w:space="720"/>
          <w:formProt w:val="0"/>
          <w:docGrid w:linePitch="100" w:charSpace="4096"/>
        </w:sectPr>
      </w:pPr>
      <w:r>
        <w:t>«Золотой стандарт» покрыт нашими библиотеками на 82,75% и 96,52%, «серебряный стандарт»</w:t>
      </w:r>
      <w:r>
        <w:rPr>
          <w:spacing w:val="-18"/>
        </w:rPr>
        <w:t xml:space="preserve"> </w:t>
      </w:r>
      <w:r>
        <w:rPr>
          <w:spacing w:val="-24"/>
        </w:rPr>
        <w:t>––</w:t>
      </w:r>
      <w:r>
        <w:rPr>
          <w:spacing w:val="-17"/>
        </w:rPr>
        <w:t xml:space="preserve"> </w:t>
      </w:r>
      <w:r>
        <w:t>на</w:t>
      </w:r>
      <w:r>
        <w:rPr>
          <w:spacing w:val="-17"/>
        </w:rPr>
        <w:t xml:space="preserve"> </w:t>
      </w:r>
      <w:r>
        <w:t>56,48%</w:t>
      </w:r>
      <w:r>
        <w:rPr>
          <w:spacing w:val="-16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90,06%</w:t>
      </w:r>
      <w:r>
        <w:rPr>
          <w:spacing w:val="-16"/>
        </w:rPr>
        <w:t xml:space="preserve"> </w:t>
      </w:r>
      <w:r>
        <w:t>(библиотеки</w:t>
      </w:r>
      <w:r>
        <w:rPr>
          <w:spacing w:val="-16"/>
        </w:rPr>
        <w:t xml:space="preserve"> </w:t>
      </w:r>
      <w:r>
        <w:t>ExoC-19</w:t>
      </w:r>
      <w:r>
        <w:rPr>
          <w:spacing w:val="-15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ExoC-20</w:t>
      </w:r>
      <w:r>
        <w:rPr>
          <w:spacing w:val="-16"/>
        </w:rPr>
        <w:t xml:space="preserve"> </w:t>
      </w:r>
      <w:r>
        <w:t>соответственно).</w:t>
      </w:r>
      <w:r>
        <w:rPr>
          <w:spacing w:val="-15"/>
        </w:rPr>
        <w:t xml:space="preserve"> </w:t>
      </w:r>
      <w:r>
        <w:t>Различия</w:t>
      </w:r>
      <w:r>
        <w:rPr>
          <w:spacing w:val="-12"/>
        </w:rPr>
        <w:t xml:space="preserve"> </w:t>
      </w:r>
      <w:r>
        <w:t>объясняются</w:t>
      </w:r>
      <w:r>
        <w:rPr>
          <w:spacing w:val="-11"/>
        </w:rPr>
        <w:t xml:space="preserve"> </w:t>
      </w:r>
      <w:r>
        <w:rPr>
          <w:spacing w:val="-3"/>
        </w:rPr>
        <w:t>протоколами</w:t>
      </w:r>
      <w:r>
        <w:rPr>
          <w:spacing w:val="-11"/>
        </w:rPr>
        <w:t xml:space="preserve"> </w:t>
      </w:r>
      <w:r>
        <w:t>приготовления:</w:t>
      </w:r>
      <w:r>
        <w:rPr>
          <w:spacing w:val="-11"/>
        </w:rPr>
        <w:t xml:space="preserve"> </w:t>
      </w:r>
      <w:r>
        <w:t>у</w:t>
      </w:r>
      <w:r>
        <w:rPr>
          <w:spacing w:val="-11"/>
        </w:rPr>
        <w:t xml:space="preserve"> </w:t>
      </w:r>
      <w:r>
        <w:t>библиотеки</w:t>
      </w:r>
      <w:r>
        <w:rPr>
          <w:spacing w:val="-11"/>
        </w:rPr>
        <w:t xml:space="preserve"> </w:t>
      </w:r>
      <w:r>
        <w:t>ExoC-20</w:t>
      </w:r>
      <w:r>
        <w:rPr>
          <w:spacing w:val="-11"/>
        </w:rPr>
        <w:t xml:space="preserve"> </w:t>
      </w:r>
      <w:r>
        <w:t>выше</w:t>
      </w:r>
      <w:r>
        <w:rPr>
          <w:spacing w:val="-12"/>
        </w:rPr>
        <w:t xml:space="preserve"> </w:t>
      </w:r>
      <w:r>
        <w:rPr>
          <w:spacing w:val="-3"/>
        </w:rPr>
        <w:t xml:space="preserve">глубина </w:t>
      </w:r>
      <w:r>
        <w:t xml:space="preserve">покрытия в экзоме, в 6 раз выше обогащение в экзомных районах (критерий Манна– </w:t>
      </w:r>
      <w:r>
        <w:rPr>
          <w:spacing w:val="-5"/>
        </w:rPr>
        <w:t>Уитни</w:t>
      </w:r>
      <w:r>
        <w:rPr>
          <w:spacing w:val="-15"/>
        </w:rPr>
        <w:t xml:space="preserve"> </w:t>
      </w:r>
      <w:r>
        <w:rPr>
          <w:rFonts w:ascii="Palatino Linotype" w:hAnsi="Palatino Linotype"/>
          <w:i/>
        </w:rPr>
        <w:t>p</w:t>
      </w:r>
      <w:r>
        <w:rPr>
          <w:rFonts w:ascii="Palatino Linotype" w:hAnsi="Palatino Linotype"/>
          <w:i/>
          <w:spacing w:val="-7"/>
        </w:rPr>
        <w:t xml:space="preserve"> </w:t>
      </w:r>
      <w:r>
        <w:rPr>
          <w:rFonts w:ascii="Tahoma" w:hAnsi="Tahoma"/>
        </w:rPr>
        <w:t>=</w:t>
      </w:r>
      <w:r>
        <w:rPr>
          <w:rFonts w:ascii="Tahoma" w:hAnsi="Tahoma"/>
          <w:spacing w:val="-22"/>
        </w:rPr>
        <w:t xml:space="preserve"> </w:t>
      </w:r>
      <w:r>
        <w:rPr>
          <w:rFonts w:ascii="Tahoma" w:hAnsi="Tahoma"/>
        </w:rPr>
        <w:t>0</w:t>
      </w:r>
      <w:r>
        <w:rPr>
          <w:rFonts w:ascii="Palatino Linotype" w:hAnsi="Palatino Linotype"/>
          <w:i/>
        </w:rPr>
        <w:t>.</w:t>
      </w:r>
      <w:r>
        <w:rPr>
          <w:rFonts w:ascii="Tahoma" w:hAnsi="Tahoma"/>
        </w:rPr>
        <w:t>0003</w:t>
      </w:r>
      <w:r>
        <w:t>).</w:t>
      </w:r>
      <w:r>
        <w:rPr>
          <w:spacing w:val="-14"/>
        </w:rPr>
        <w:t xml:space="preserve"> </w:t>
      </w:r>
      <w:r>
        <w:t>Кроме</w:t>
      </w:r>
      <w:r>
        <w:rPr>
          <w:spacing w:val="-14"/>
        </w:rPr>
        <w:t xml:space="preserve"> </w:t>
      </w:r>
      <w:r>
        <w:t>того,</w:t>
      </w:r>
      <w:r>
        <w:rPr>
          <w:spacing w:val="-15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библиотеке</w:t>
      </w:r>
      <w:r>
        <w:rPr>
          <w:spacing w:val="-15"/>
        </w:rPr>
        <w:t xml:space="preserve"> </w:t>
      </w:r>
      <w:r>
        <w:t>ExoC-19</w:t>
      </w:r>
      <w:r>
        <w:rPr>
          <w:spacing w:val="-14"/>
        </w:rPr>
        <w:t xml:space="preserve"> </w:t>
      </w:r>
      <w:r>
        <w:t>были</w:t>
      </w:r>
      <w:r>
        <w:rPr>
          <w:spacing w:val="-14"/>
        </w:rPr>
        <w:t xml:space="preserve"> </w:t>
      </w:r>
      <w:r>
        <w:t>использованы</w:t>
      </w:r>
      <w:r>
        <w:rPr>
          <w:spacing w:val="-15"/>
        </w:rPr>
        <w:t xml:space="preserve"> </w:t>
      </w:r>
      <w:r>
        <w:t>адаптерные последовательности, дающие большое количество</w:t>
      </w:r>
      <w:r>
        <w:rPr>
          <w:spacing w:val="-8"/>
        </w:rPr>
        <w:t xml:space="preserve"> </w:t>
      </w:r>
      <w:r>
        <w:t>шума.</w:t>
      </w:r>
    </w:p>
    <w:p w14:paraId="18BF02C0" w14:textId="77777777" w:rsidR="00147D99" w:rsidRDefault="00147D99">
      <w:pPr>
        <w:pStyle w:val="a5"/>
        <w:spacing w:before="7"/>
        <w:rPr>
          <w:sz w:val="11"/>
        </w:rPr>
      </w:pPr>
    </w:p>
    <w:p w14:paraId="72D94FEC" w14:textId="77777777" w:rsidR="00147D99" w:rsidRDefault="00CE5153">
      <w:pPr>
        <w:pStyle w:val="a5"/>
        <w:spacing w:before="89" w:line="252" w:lineRule="auto"/>
        <w:ind w:left="117" w:right="1657" w:firstLine="358"/>
        <w:jc w:val="both"/>
      </w:pPr>
      <w:r>
        <w:t>Одним</w:t>
      </w:r>
      <w:r>
        <w:rPr>
          <w:spacing w:val="-10"/>
        </w:rPr>
        <w:t xml:space="preserve"> </w:t>
      </w:r>
      <w:r>
        <w:t>из</w:t>
      </w:r>
      <w:r>
        <w:rPr>
          <w:spacing w:val="-9"/>
        </w:rPr>
        <w:t xml:space="preserve"> </w:t>
      </w:r>
      <w:r>
        <w:t>базовых</w:t>
      </w:r>
      <w:r>
        <w:rPr>
          <w:spacing w:val="-9"/>
        </w:rPr>
        <w:t xml:space="preserve"> </w:t>
      </w:r>
      <w:r>
        <w:t>методов</w:t>
      </w:r>
      <w:r>
        <w:rPr>
          <w:spacing w:val="-9"/>
        </w:rPr>
        <w:t xml:space="preserve"> </w:t>
      </w:r>
      <w:r>
        <w:t>фильтрации</w:t>
      </w:r>
      <w:r>
        <w:rPr>
          <w:spacing w:val="-9"/>
        </w:rPr>
        <w:t xml:space="preserve"> </w:t>
      </w:r>
      <w:r>
        <w:t>генетических</w:t>
      </w:r>
      <w:r>
        <w:rPr>
          <w:spacing w:val="-9"/>
        </w:rPr>
        <w:t xml:space="preserve"> </w:t>
      </w:r>
      <w:r>
        <w:t>вариантов</w:t>
      </w:r>
      <w:r>
        <w:rPr>
          <w:spacing w:val="-9"/>
        </w:rPr>
        <w:t xml:space="preserve"> </w:t>
      </w:r>
      <w:r>
        <w:t>является</w:t>
      </w:r>
      <w:r>
        <w:rPr>
          <w:spacing w:val="-9"/>
        </w:rPr>
        <w:t xml:space="preserve"> </w:t>
      </w:r>
      <w:r>
        <w:t xml:space="preserve">фильтрация по </w:t>
      </w:r>
      <w:r>
        <w:rPr>
          <w:spacing w:val="-3"/>
        </w:rPr>
        <w:t xml:space="preserve">глубине </w:t>
      </w:r>
      <w:r>
        <w:t>альтернативного аллеля. Сразу можно обратить внимание на следующее:</w:t>
      </w:r>
    </w:p>
    <w:p w14:paraId="15DBF837" w14:textId="77777777" w:rsidR="00147D99" w:rsidRDefault="00147D99">
      <w:pPr>
        <w:pStyle w:val="a5"/>
        <w:spacing w:before="3"/>
        <w:rPr>
          <w:sz w:val="22"/>
        </w:rPr>
      </w:pPr>
    </w:p>
    <w:p w14:paraId="32CE039D" w14:textId="77777777" w:rsidR="00147D99" w:rsidRDefault="00CE5153">
      <w:pPr>
        <w:pStyle w:val="aa"/>
        <w:numPr>
          <w:ilvl w:val="2"/>
          <w:numId w:val="3"/>
        </w:numPr>
        <w:tabs>
          <w:tab w:val="left" w:pos="716"/>
        </w:tabs>
        <w:spacing w:line="252" w:lineRule="auto"/>
        <w:ind w:right="1697"/>
        <w:rPr>
          <w:sz w:val="24"/>
        </w:rPr>
      </w:pPr>
      <w:r>
        <w:rPr>
          <w:sz w:val="24"/>
        </w:rPr>
        <w:t xml:space="preserve">В библиотеке ExoC-19 потеряна большая доля вариантов, чем в ExoC-20 </w:t>
      </w:r>
      <w:r>
        <w:rPr>
          <w:spacing w:val="-24"/>
          <w:sz w:val="24"/>
        </w:rPr>
        <w:t xml:space="preserve">–– </w:t>
      </w:r>
      <w:r>
        <w:rPr>
          <w:sz w:val="24"/>
        </w:rPr>
        <w:t>как относительно общего числа, так и относительно стандартных</w:t>
      </w:r>
      <w:r>
        <w:rPr>
          <w:spacing w:val="-20"/>
          <w:sz w:val="24"/>
        </w:rPr>
        <w:t xml:space="preserve"> </w:t>
      </w:r>
      <w:r>
        <w:rPr>
          <w:sz w:val="24"/>
        </w:rPr>
        <w:t>вариантов.</w:t>
      </w:r>
    </w:p>
    <w:p w14:paraId="246D6944" w14:textId="77777777" w:rsidR="00147D99" w:rsidRDefault="00CE5153">
      <w:pPr>
        <w:pStyle w:val="aa"/>
        <w:numPr>
          <w:ilvl w:val="2"/>
          <w:numId w:val="3"/>
        </w:numPr>
        <w:tabs>
          <w:tab w:val="left" w:pos="716"/>
        </w:tabs>
        <w:spacing w:before="198" w:line="252" w:lineRule="auto"/>
        <w:ind w:right="1657"/>
        <w:rPr>
          <w:sz w:val="24"/>
        </w:rPr>
      </w:pPr>
      <w:r>
        <w:rPr>
          <w:sz w:val="24"/>
        </w:rPr>
        <w:t>Доли генетических вариантов «серебряного» и «золотого» стандартов в</w:t>
      </w:r>
      <w:r>
        <w:rPr>
          <w:spacing w:val="-39"/>
          <w:sz w:val="24"/>
        </w:rPr>
        <w:t xml:space="preserve"> </w:t>
      </w:r>
      <w:r>
        <w:rPr>
          <w:sz w:val="24"/>
        </w:rPr>
        <w:t>библиотеках повысились после фильтрации. Сильнее доли увеличились в библиотеке ExoC-19 по сравнению с</w:t>
      </w:r>
      <w:r>
        <w:rPr>
          <w:spacing w:val="-5"/>
          <w:sz w:val="24"/>
        </w:rPr>
        <w:t xml:space="preserve"> </w:t>
      </w:r>
      <w:r>
        <w:rPr>
          <w:sz w:val="24"/>
        </w:rPr>
        <w:t>ExoC-20.</w:t>
      </w:r>
    </w:p>
    <w:p w14:paraId="146C1745" w14:textId="77777777" w:rsidR="00147D99" w:rsidRDefault="00147D99">
      <w:pPr>
        <w:pStyle w:val="a5"/>
        <w:spacing w:before="3"/>
        <w:rPr>
          <w:sz w:val="22"/>
        </w:rPr>
      </w:pPr>
    </w:p>
    <w:p w14:paraId="11C56313" w14:textId="77777777" w:rsidR="00147D99" w:rsidRDefault="00CE5153">
      <w:pPr>
        <w:pStyle w:val="a5"/>
        <w:spacing w:line="252" w:lineRule="auto"/>
        <w:ind w:left="117" w:right="1658" w:firstLine="358"/>
        <w:jc w:val="both"/>
      </w:pPr>
      <w:r>
        <w:t>Всё это можно объяснить наличием в библиотеке ExoC-19 большого количества регионов</w:t>
      </w:r>
      <w:r>
        <w:rPr>
          <w:spacing w:val="-12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низким</w:t>
      </w:r>
      <w:r>
        <w:rPr>
          <w:spacing w:val="-11"/>
        </w:rPr>
        <w:t xml:space="preserve"> </w:t>
      </w:r>
      <w:r>
        <w:t>покрытием,</w:t>
      </w:r>
      <w:r>
        <w:rPr>
          <w:spacing w:val="-12"/>
        </w:rPr>
        <w:t xml:space="preserve"> </w:t>
      </w:r>
      <w:r>
        <w:t>варианты</w:t>
      </w:r>
      <w:r>
        <w:rPr>
          <w:spacing w:val="-12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rPr>
          <w:spacing w:val="-3"/>
        </w:rPr>
        <w:t>которых</w:t>
      </w:r>
      <w:r>
        <w:rPr>
          <w:spacing w:val="-12"/>
        </w:rPr>
        <w:t xml:space="preserve"> </w:t>
      </w:r>
      <w:r>
        <w:t>были</w:t>
      </w:r>
      <w:r>
        <w:rPr>
          <w:spacing w:val="-12"/>
        </w:rPr>
        <w:t xml:space="preserve"> </w:t>
      </w:r>
      <w:r>
        <w:t>отсеяны</w:t>
      </w:r>
      <w:r>
        <w:rPr>
          <w:spacing w:val="-11"/>
        </w:rPr>
        <w:t xml:space="preserve"> </w:t>
      </w:r>
      <w:r>
        <w:t>фильтрацией</w:t>
      </w:r>
      <w:r>
        <w:rPr>
          <w:spacing w:val="-12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spacing w:val="-3"/>
        </w:rPr>
        <w:t>глу</w:t>
      </w:r>
      <w:r>
        <w:t>бине.</w:t>
      </w:r>
    </w:p>
    <w:p w14:paraId="5C767B6F" w14:textId="77777777" w:rsidR="00147D99" w:rsidRDefault="00CE5153">
      <w:pPr>
        <w:pStyle w:val="a5"/>
        <w:spacing w:line="252" w:lineRule="auto"/>
        <w:ind w:left="117" w:right="1658" w:firstLine="358"/>
        <w:jc w:val="both"/>
      </w:pPr>
      <w:r>
        <w:t>Таким</w:t>
      </w:r>
      <w:r>
        <w:rPr>
          <w:spacing w:val="-12"/>
        </w:rPr>
        <w:t xml:space="preserve"> </w:t>
      </w:r>
      <w:r>
        <w:t>образом,</w:t>
      </w:r>
      <w:r>
        <w:rPr>
          <w:spacing w:val="-12"/>
        </w:rPr>
        <w:t xml:space="preserve"> </w:t>
      </w:r>
      <w:r>
        <w:t>если</w:t>
      </w:r>
      <w:r>
        <w:rPr>
          <w:spacing w:val="-11"/>
        </w:rPr>
        <w:t xml:space="preserve"> </w:t>
      </w:r>
      <w:r>
        <w:t>использовать</w:t>
      </w:r>
      <w:r>
        <w:rPr>
          <w:spacing w:val="-12"/>
        </w:rPr>
        <w:t xml:space="preserve"> </w:t>
      </w:r>
      <w:r>
        <w:t>библиотеку</w:t>
      </w:r>
      <w:r>
        <w:rPr>
          <w:spacing w:val="-12"/>
        </w:rPr>
        <w:t xml:space="preserve"> </w:t>
      </w:r>
      <w:r>
        <w:t>ExoC-20</w:t>
      </w:r>
      <w:r>
        <w:rPr>
          <w:spacing w:val="-11"/>
        </w:rPr>
        <w:t xml:space="preserve"> </w:t>
      </w:r>
      <w:r>
        <w:t>как</w:t>
      </w:r>
      <w:r>
        <w:rPr>
          <w:spacing w:val="-12"/>
        </w:rPr>
        <w:t xml:space="preserve"> </w:t>
      </w:r>
      <w:r>
        <w:t>хороший</w:t>
      </w:r>
      <w:r>
        <w:rPr>
          <w:spacing w:val="-12"/>
        </w:rPr>
        <w:t xml:space="preserve"> </w:t>
      </w:r>
      <w:r>
        <w:t>пример,</w:t>
      </w:r>
      <w:r>
        <w:rPr>
          <w:spacing w:val="-11"/>
        </w:rPr>
        <w:t xml:space="preserve"> </w:t>
      </w:r>
      <w:r>
        <w:t>можно заключить</w:t>
      </w:r>
      <w:r>
        <w:rPr>
          <w:spacing w:val="-3"/>
        </w:rPr>
        <w:t xml:space="preserve"> </w:t>
      </w:r>
      <w:r>
        <w:t>следующее:</w:t>
      </w:r>
    </w:p>
    <w:p w14:paraId="486A3F9E" w14:textId="77777777" w:rsidR="00147D99" w:rsidRDefault="00147D99">
      <w:pPr>
        <w:pStyle w:val="a5"/>
        <w:spacing w:before="2"/>
        <w:rPr>
          <w:sz w:val="22"/>
        </w:rPr>
      </w:pPr>
    </w:p>
    <w:p w14:paraId="2F1778A0" w14:textId="77777777" w:rsidR="00147D99" w:rsidRDefault="00CE5153">
      <w:pPr>
        <w:pStyle w:val="aa"/>
        <w:numPr>
          <w:ilvl w:val="0"/>
          <w:numId w:val="2"/>
        </w:numPr>
        <w:tabs>
          <w:tab w:val="left" w:pos="716"/>
        </w:tabs>
        <w:spacing w:line="252" w:lineRule="auto"/>
        <w:ind w:right="1697"/>
        <w:rPr>
          <w:sz w:val="24"/>
        </w:rPr>
      </w:pPr>
      <w:r>
        <w:rPr>
          <w:spacing w:val="-3"/>
          <w:sz w:val="24"/>
        </w:rPr>
        <w:t>Метод</w:t>
      </w:r>
      <w:r>
        <w:rPr>
          <w:spacing w:val="-25"/>
          <w:sz w:val="24"/>
        </w:rPr>
        <w:t xml:space="preserve"> </w:t>
      </w:r>
      <w:r>
        <w:rPr>
          <w:sz w:val="24"/>
        </w:rPr>
        <w:t>Exo-C</w:t>
      </w:r>
      <w:r>
        <w:rPr>
          <w:spacing w:val="-25"/>
          <w:sz w:val="24"/>
        </w:rPr>
        <w:t xml:space="preserve"> </w:t>
      </w:r>
      <w:r>
        <w:rPr>
          <w:sz w:val="24"/>
        </w:rPr>
        <w:t>эффективно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>находит</w:t>
      </w:r>
      <w:r>
        <w:rPr>
          <w:spacing w:val="-25"/>
          <w:sz w:val="24"/>
        </w:rPr>
        <w:t xml:space="preserve"> </w:t>
      </w:r>
      <w:r>
        <w:rPr>
          <w:sz w:val="24"/>
        </w:rPr>
        <w:t>более</w:t>
      </w:r>
      <w:r>
        <w:rPr>
          <w:spacing w:val="-24"/>
          <w:sz w:val="24"/>
        </w:rPr>
        <w:t xml:space="preserve"> </w:t>
      </w:r>
      <w:r>
        <w:rPr>
          <w:sz w:val="24"/>
        </w:rPr>
        <w:t>90%</w:t>
      </w:r>
      <w:r>
        <w:rPr>
          <w:spacing w:val="-25"/>
          <w:sz w:val="24"/>
        </w:rPr>
        <w:t xml:space="preserve"> </w:t>
      </w:r>
      <w:r>
        <w:rPr>
          <w:sz w:val="24"/>
        </w:rPr>
        <w:t>генетических</w:t>
      </w:r>
      <w:r>
        <w:rPr>
          <w:spacing w:val="-24"/>
          <w:sz w:val="24"/>
        </w:rPr>
        <w:t xml:space="preserve"> </w:t>
      </w:r>
      <w:r>
        <w:rPr>
          <w:sz w:val="24"/>
        </w:rPr>
        <w:t>вариантов</w:t>
      </w:r>
      <w:r>
        <w:rPr>
          <w:spacing w:val="-25"/>
          <w:sz w:val="24"/>
        </w:rPr>
        <w:t xml:space="preserve"> </w:t>
      </w:r>
      <w:r>
        <w:rPr>
          <w:sz w:val="24"/>
        </w:rPr>
        <w:t>в</w:t>
      </w:r>
      <w:r>
        <w:rPr>
          <w:spacing w:val="-25"/>
          <w:sz w:val="24"/>
        </w:rPr>
        <w:t xml:space="preserve"> </w:t>
      </w:r>
      <w:r>
        <w:rPr>
          <w:sz w:val="24"/>
        </w:rPr>
        <w:t xml:space="preserve">экзомных районах и </w:t>
      </w:r>
      <w:r>
        <w:rPr>
          <w:spacing w:val="-4"/>
          <w:sz w:val="24"/>
        </w:rPr>
        <w:t xml:space="preserve">около </w:t>
      </w:r>
      <w:r>
        <w:rPr>
          <w:sz w:val="24"/>
        </w:rPr>
        <w:t>75% вариантов по всему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геному.</w:t>
      </w:r>
    </w:p>
    <w:p w14:paraId="327B5F01" w14:textId="77777777" w:rsidR="00147D99" w:rsidRDefault="00CE5153">
      <w:pPr>
        <w:pStyle w:val="aa"/>
        <w:numPr>
          <w:ilvl w:val="0"/>
          <w:numId w:val="2"/>
        </w:numPr>
        <w:tabs>
          <w:tab w:val="left" w:pos="716"/>
        </w:tabs>
        <w:spacing w:before="198" w:line="252" w:lineRule="auto"/>
        <w:ind w:right="1658"/>
        <w:rPr>
          <w:sz w:val="24"/>
        </w:rPr>
      </w:pPr>
      <w:r>
        <w:rPr>
          <w:sz w:val="24"/>
        </w:rPr>
        <w:t>Фильтрация</w:t>
      </w:r>
      <w:r>
        <w:rPr>
          <w:spacing w:val="-23"/>
          <w:sz w:val="24"/>
        </w:rPr>
        <w:t xml:space="preserve"> </w:t>
      </w:r>
      <w:r>
        <w:rPr>
          <w:sz w:val="24"/>
        </w:rPr>
        <w:t>по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глубине</w:t>
      </w:r>
      <w:r>
        <w:rPr>
          <w:spacing w:val="-22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23"/>
          <w:sz w:val="24"/>
        </w:rPr>
        <w:t xml:space="preserve"> </w:t>
      </w:r>
      <w:r>
        <w:rPr>
          <w:sz w:val="24"/>
        </w:rPr>
        <w:t>эффективным</w:t>
      </w:r>
      <w:r>
        <w:rPr>
          <w:spacing w:val="-23"/>
          <w:sz w:val="24"/>
        </w:rPr>
        <w:t xml:space="preserve"> </w:t>
      </w:r>
      <w:r>
        <w:rPr>
          <w:sz w:val="24"/>
        </w:rPr>
        <w:t>способом</w:t>
      </w:r>
      <w:r>
        <w:rPr>
          <w:spacing w:val="-22"/>
          <w:sz w:val="24"/>
        </w:rPr>
        <w:t xml:space="preserve"> </w:t>
      </w:r>
      <w:r>
        <w:rPr>
          <w:sz w:val="24"/>
        </w:rPr>
        <w:t>улучшения</w:t>
      </w:r>
      <w:r>
        <w:rPr>
          <w:spacing w:val="-23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22"/>
          <w:sz w:val="24"/>
        </w:rPr>
        <w:t xml:space="preserve"> </w:t>
      </w:r>
      <w:r>
        <w:rPr>
          <w:sz w:val="24"/>
        </w:rPr>
        <w:t>низ</w:t>
      </w:r>
      <w:r>
        <w:rPr>
          <w:spacing w:val="-5"/>
          <w:sz w:val="24"/>
        </w:rPr>
        <w:t>кого</w:t>
      </w:r>
      <w:r>
        <w:rPr>
          <w:spacing w:val="-2"/>
          <w:sz w:val="24"/>
        </w:rPr>
        <w:t xml:space="preserve"> </w:t>
      </w:r>
      <w:r>
        <w:rPr>
          <w:sz w:val="24"/>
        </w:rPr>
        <w:t>качества.</w:t>
      </w:r>
    </w:p>
    <w:p w14:paraId="41F86AC7" w14:textId="77777777" w:rsidR="00147D99" w:rsidRDefault="00147D99">
      <w:pPr>
        <w:pStyle w:val="a5"/>
        <w:spacing w:before="1"/>
        <w:rPr>
          <w:sz w:val="38"/>
        </w:rPr>
      </w:pPr>
    </w:p>
    <w:p w14:paraId="72251DB8" w14:textId="77777777" w:rsidR="00147D99" w:rsidRDefault="00CE5153">
      <w:pPr>
        <w:pStyle w:val="1"/>
        <w:numPr>
          <w:ilvl w:val="0"/>
          <w:numId w:val="6"/>
        </w:numPr>
        <w:tabs>
          <w:tab w:val="left" w:pos="548"/>
        </w:tabs>
        <w:ind w:left="547"/>
        <w:rPr>
          <w:sz w:val="24"/>
        </w:rPr>
      </w:pPr>
      <w:bookmarkStart w:id="89" w:name="_bookmark241"/>
      <w:bookmarkStart w:id="90" w:name="_bookmark24"/>
      <w:bookmarkStart w:id="91" w:name="Предварительные_выводы"/>
      <w:bookmarkEnd w:id="89"/>
      <w:bookmarkEnd w:id="90"/>
      <w:bookmarkEnd w:id="91"/>
      <w:r>
        <w:t xml:space="preserve">Предварительные </w:t>
      </w:r>
      <w:r>
        <w:rPr>
          <w:spacing w:val="-3"/>
        </w:rPr>
        <w:t>выводы</w:t>
      </w:r>
    </w:p>
    <w:p w14:paraId="14F21C59" w14:textId="77777777" w:rsidR="00147D99" w:rsidRDefault="00CE5153">
      <w:pPr>
        <w:pStyle w:val="1"/>
        <w:numPr>
          <w:ilvl w:val="0"/>
          <w:numId w:val="6"/>
        </w:numPr>
        <w:tabs>
          <w:tab w:val="left" w:pos="548"/>
        </w:tabs>
        <w:spacing w:before="300"/>
        <w:ind w:left="547"/>
        <w:rPr>
          <w:sz w:val="24"/>
        </w:rPr>
      </w:pPr>
      <w:bookmarkStart w:id="92" w:name="_bookmark251"/>
      <w:bookmarkStart w:id="93" w:name="_bookmark25"/>
      <w:bookmarkStart w:id="94" w:name="План_работы"/>
      <w:bookmarkEnd w:id="92"/>
      <w:bookmarkEnd w:id="93"/>
      <w:bookmarkEnd w:id="94"/>
      <w:r>
        <w:t>План</w:t>
      </w:r>
      <w:r>
        <w:rPr>
          <w:spacing w:val="1"/>
        </w:rPr>
        <w:t xml:space="preserve"> </w:t>
      </w:r>
      <w:r>
        <w:rPr>
          <w:spacing w:val="-3"/>
        </w:rPr>
        <w:t>работы</w:t>
      </w:r>
    </w:p>
    <w:p w14:paraId="27364997" w14:textId="77777777" w:rsidR="00147D99" w:rsidRDefault="00CE5153">
      <w:pPr>
        <w:pStyle w:val="a5"/>
        <w:spacing w:before="244"/>
        <w:ind w:left="117"/>
      </w:pPr>
      <w:r>
        <w:t>В следующем семестре мы планируем:</w:t>
      </w:r>
    </w:p>
    <w:p w14:paraId="68B1F5BA" w14:textId="77777777" w:rsidR="00147D99" w:rsidRDefault="00147D99">
      <w:pPr>
        <w:pStyle w:val="a5"/>
        <w:spacing w:before="7"/>
        <w:rPr>
          <w:sz w:val="23"/>
        </w:rPr>
      </w:pPr>
    </w:p>
    <w:p w14:paraId="0E2CD28A" w14:textId="77777777" w:rsidR="00147D99" w:rsidRDefault="00CE5153">
      <w:pPr>
        <w:pStyle w:val="aa"/>
        <w:numPr>
          <w:ilvl w:val="1"/>
          <w:numId w:val="6"/>
        </w:numPr>
        <w:tabs>
          <w:tab w:val="left" w:pos="716"/>
        </w:tabs>
        <w:spacing w:line="252" w:lineRule="auto"/>
        <w:ind w:left="715" w:right="1698"/>
        <w:rPr>
          <w:sz w:val="24"/>
        </w:rPr>
      </w:pPr>
      <w:r>
        <w:rPr>
          <w:sz w:val="24"/>
        </w:rPr>
        <w:t>Произвести анализ стандартных вариантов в контрольных и наших образцах</w:t>
      </w:r>
      <w:r>
        <w:rPr>
          <w:spacing w:val="-26"/>
          <w:sz w:val="24"/>
        </w:rPr>
        <w:t xml:space="preserve"> </w:t>
      </w:r>
      <w:r>
        <w:rPr>
          <w:sz w:val="24"/>
        </w:rPr>
        <w:t>по следующим</w:t>
      </w:r>
      <w:r>
        <w:rPr>
          <w:spacing w:val="-2"/>
          <w:sz w:val="24"/>
        </w:rPr>
        <w:t xml:space="preserve"> </w:t>
      </w:r>
      <w:r>
        <w:rPr>
          <w:sz w:val="24"/>
        </w:rPr>
        <w:t>параметрам:</w:t>
      </w:r>
    </w:p>
    <w:p w14:paraId="6895B62C" w14:textId="77777777" w:rsidR="00147D99" w:rsidRDefault="00CE5153">
      <w:pPr>
        <w:pStyle w:val="aa"/>
        <w:numPr>
          <w:ilvl w:val="2"/>
          <w:numId w:val="6"/>
        </w:numPr>
        <w:tabs>
          <w:tab w:val="left" w:pos="1242"/>
        </w:tabs>
        <w:spacing w:before="198"/>
        <w:ind w:hanging="386"/>
        <w:jc w:val="left"/>
        <w:rPr>
          <w:sz w:val="24"/>
        </w:rPr>
      </w:pPr>
      <w:r>
        <w:rPr>
          <w:sz w:val="24"/>
        </w:rPr>
        <w:t>распределение в</w:t>
      </w:r>
      <w:r>
        <w:rPr>
          <w:spacing w:val="-3"/>
          <w:sz w:val="24"/>
        </w:rPr>
        <w:t xml:space="preserve"> </w:t>
      </w:r>
      <w:r>
        <w:rPr>
          <w:sz w:val="24"/>
        </w:rPr>
        <w:t>геноме;</w:t>
      </w:r>
    </w:p>
    <w:p w14:paraId="527A9F1C" w14:textId="77777777" w:rsidR="00147D99" w:rsidRDefault="00CE5153">
      <w:pPr>
        <w:pStyle w:val="aa"/>
        <w:numPr>
          <w:ilvl w:val="2"/>
          <w:numId w:val="6"/>
        </w:numPr>
        <w:tabs>
          <w:tab w:val="left" w:pos="1242"/>
        </w:tabs>
        <w:spacing w:before="112"/>
        <w:ind w:hanging="400"/>
        <w:jc w:val="left"/>
        <w:rPr>
          <w:sz w:val="24"/>
        </w:rPr>
      </w:pPr>
      <w:r>
        <w:rPr>
          <w:spacing w:val="-3"/>
          <w:sz w:val="24"/>
        </w:rPr>
        <w:t>глубина</w:t>
      </w:r>
      <w:r>
        <w:rPr>
          <w:spacing w:val="-2"/>
          <w:sz w:val="24"/>
        </w:rPr>
        <w:t xml:space="preserve"> </w:t>
      </w:r>
      <w:r>
        <w:rPr>
          <w:sz w:val="24"/>
        </w:rPr>
        <w:t>покрытия;</w:t>
      </w:r>
    </w:p>
    <w:p w14:paraId="4536C8F1" w14:textId="77777777" w:rsidR="00147D99" w:rsidRDefault="00CE5153">
      <w:pPr>
        <w:pStyle w:val="aa"/>
        <w:numPr>
          <w:ilvl w:val="2"/>
          <w:numId w:val="6"/>
        </w:numPr>
        <w:tabs>
          <w:tab w:val="left" w:pos="1242"/>
        </w:tabs>
        <w:spacing w:before="113"/>
        <w:ind w:hanging="386"/>
        <w:jc w:val="left"/>
        <w:rPr>
          <w:sz w:val="24"/>
        </w:rPr>
      </w:pPr>
      <w:r>
        <w:rPr>
          <w:sz w:val="24"/>
        </w:rPr>
        <w:t>зиготность;</w:t>
      </w:r>
    </w:p>
    <w:p w14:paraId="61C7A23C" w14:textId="77777777" w:rsidR="00147D99" w:rsidRDefault="00CE5153">
      <w:pPr>
        <w:pStyle w:val="aa"/>
        <w:numPr>
          <w:ilvl w:val="1"/>
          <w:numId w:val="6"/>
        </w:numPr>
        <w:tabs>
          <w:tab w:val="left" w:pos="716"/>
        </w:tabs>
        <w:spacing w:before="212" w:line="252" w:lineRule="auto"/>
        <w:ind w:left="715" w:right="1658"/>
        <w:rPr>
          <w:sz w:val="24"/>
        </w:rPr>
        <w:sectPr w:rsidR="00147D99">
          <w:pgSz w:w="11906" w:h="16838"/>
          <w:pgMar w:top="1540" w:right="0" w:bottom="280" w:left="1300" w:header="953" w:footer="0" w:gutter="0"/>
          <w:cols w:space="720"/>
          <w:formProt w:val="0"/>
          <w:docGrid w:linePitch="100" w:charSpace="4096"/>
        </w:sectPr>
      </w:pPr>
      <w:r>
        <w:rPr>
          <w:sz w:val="24"/>
        </w:rPr>
        <w:t>Произвести</w:t>
      </w:r>
      <w:r>
        <w:rPr>
          <w:spacing w:val="-10"/>
          <w:sz w:val="24"/>
        </w:rPr>
        <w:t xml:space="preserve"> </w:t>
      </w:r>
      <w:r>
        <w:rPr>
          <w:sz w:val="24"/>
        </w:rPr>
        <w:t>анализ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результатов</w:t>
      </w:r>
      <w:r>
        <w:rPr>
          <w:spacing w:val="-10"/>
          <w:sz w:val="24"/>
        </w:rPr>
        <w:t xml:space="preserve"> </w:t>
      </w:r>
      <w:r>
        <w:rPr>
          <w:sz w:val="24"/>
        </w:rPr>
        <w:t>секвенирования</w:t>
      </w:r>
      <w:r>
        <w:rPr>
          <w:spacing w:val="-9"/>
          <w:sz w:val="24"/>
        </w:rPr>
        <w:t xml:space="preserve"> </w:t>
      </w:r>
      <w:r>
        <w:rPr>
          <w:sz w:val="24"/>
        </w:rPr>
        <w:t>Exo-C</w:t>
      </w:r>
      <w:r>
        <w:rPr>
          <w:spacing w:val="-10"/>
          <w:sz w:val="24"/>
        </w:rPr>
        <w:t xml:space="preserve"> </w:t>
      </w:r>
      <w:r>
        <w:rPr>
          <w:sz w:val="24"/>
        </w:rPr>
        <w:t>библиотек</w:t>
      </w:r>
      <w:r>
        <w:rPr>
          <w:spacing w:val="-10"/>
          <w:sz w:val="24"/>
        </w:rPr>
        <w:t xml:space="preserve"> </w:t>
      </w:r>
      <w:r>
        <w:rPr>
          <w:sz w:val="24"/>
        </w:rPr>
        <w:t>у</w:t>
      </w:r>
      <w:r>
        <w:rPr>
          <w:spacing w:val="-8"/>
          <w:sz w:val="24"/>
        </w:rPr>
        <w:t xml:space="preserve"> </w:t>
      </w:r>
      <w:r>
        <w:rPr>
          <w:sz w:val="24"/>
        </w:rPr>
        <w:t>реальных</w:t>
      </w:r>
      <w:r>
        <w:rPr>
          <w:spacing w:val="-9"/>
          <w:sz w:val="24"/>
        </w:rPr>
        <w:t xml:space="preserve"> </w:t>
      </w:r>
      <w:r>
        <w:rPr>
          <w:sz w:val="24"/>
        </w:rPr>
        <w:t>пациентов.</w:t>
      </w:r>
    </w:p>
    <w:p w14:paraId="42A7CC16" w14:textId="77777777" w:rsidR="00147D99" w:rsidRDefault="00CE5153">
      <w:pPr>
        <w:pStyle w:val="1"/>
        <w:spacing w:before="129"/>
        <w:ind w:left="400" w:firstLine="0"/>
        <w:rPr>
          <w:sz w:val="24"/>
        </w:rPr>
        <w:sectPr w:rsidR="00147D99">
          <w:pgSz w:w="11906" w:h="16838"/>
          <w:pgMar w:top="1540" w:right="0" w:bottom="280" w:left="1300" w:header="953" w:footer="0" w:gutter="0"/>
          <w:cols w:space="720"/>
          <w:formProt w:val="0"/>
          <w:docGrid w:linePitch="100" w:charSpace="4096"/>
        </w:sectPr>
      </w:pPr>
      <w:bookmarkStart w:id="95" w:name="_bookmark26"/>
      <w:bookmarkStart w:id="96" w:name="Данные_секвенирования_клеточной_линии_K5"/>
      <w:bookmarkEnd w:id="95"/>
      <w:bookmarkEnd w:id="96"/>
      <w:r>
        <w:lastRenderedPageBreak/>
        <w:t>A. Данные секвенирования клеточной линии K562</w:t>
      </w:r>
    </w:p>
    <w:p w14:paraId="3A4D3E3C" w14:textId="77777777" w:rsidR="00147D99" w:rsidRDefault="00CE5153">
      <w:pPr>
        <w:pStyle w:val="a5"/>
        <w:spacing w:before="76"/>
        <w:ind w:left="2839" w:right="2869"/>
        <w:jc w:val="center"/>
      </w:pPr>
      <w:commentRangeStart w:id="97"/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18" behindDoc="0" locked="0" layoutInCell="1" allowOverlap="1" wp14:anchorId="20282B6D" wp14:editId="4016C06D">
                <wp:simplePos x="0" y="0"/>
                <wp:positionH relativeFrom="page">
                  <wp:posOffset>9893935</wp:posOffset>
                </wp:positionH>
                <wp:positionV relativeFrom="page">
                  <wp:posOffset>899795</wp:posOffset>
                </wp:positionV>
                <wp:extent cx="3916045" cy="1270"/>
                <wp:effectExtent l="0" t="0" r="0" b="0"/>
                <wp:wrapNone/>
                <wp:docPr id="130" name="Прямая соединительная линия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7964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356CE" id="Прямая соединительная линия 130" o:spid="_x0000_s1026" style="position:absolute;z-index:1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79.05pt,70.85pt" to="1087.4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" strokeweight=".14mm">
                <w10:wrap anchorx="page" anchory="page"/>
              </v:line>
            </w:pict>
          </mc:Fallback>
        </mc:AlternateContent>
      </w:r>
      <w:r>
        <w:t xml:space="preserve">Таблица 6: </w:t>
      </w:r>
      <w:bookmarkStart w:id="98" w:name="_bookmark27"/>
      <w:bookmarkEnd w:id="98"/>
      <w:r>
        <w:t>Библиотеки данных секвенирования клеточной линии K562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43E0E88B" wp14:editId="2645F942">
                <wp:simplePos x="0" y="0"/>
                <wp:positionH relativeFrom="page">
                  <wp:posOffset>9906000</wp:posOffset>
                </wp:positionH>
                <wp:positionV relativeFrom="page">
                  <wp:posOffset>6315710</wp:posOffset>
                </wp:positionV>
                <wp:extent cx="193675" cy="177800"/>
                <wp:effectExtent l="0" t="0" r="0" b="0"/>
                <wp:wrapNone/>
                <wp:docPr id="131" name="Надпись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5DF1C9" w14:textId="77777777" w:rsidR="00CE5153" w:rsidRDefault="00CE5153">
                            <w:pPr>
                              <w:pStyle w:val="a5"/>
                              <w:spacing w:before="9"/>
                              <w:ind w:left="20"/>
                            </w:pPr>
                            <w:r>
                              <w:t>35</w:t>
                            </w:r>
                          </w:p>
                        </w:txbxContent>
                      </wps:txbx>
                      <wps:bodyPr vert="eaVert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0E88B" id="Надпись 131" o:spid="_x0000_s1030" type="#_x0000_t202" style="position:absolute;left:0;text-align:left;margin-left:780pt;margin-top:497.3pt;width:15.25pt;height:14pt;z-index:2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" filled="f" stroked="f">
                <v:textbox style="layout-flow:vertical-ideographic" inset="0,0,0,0">
                  <w:txbxContent>
                    <w:p w14:paraId="605DF1C9" w14:textId="77777777" w:rsidR="00CE5153" w:rsidRDefault="00CE5153">
                      <w:pPr>
                        <w:pStyle w:val="a5"/>
                        <w:spacing w:before="9"/>
                        <w:ind w:left="20"/>
                      </w:pPr>
                      <w:r>
                        <w:t>35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65782DDE" wp14:editId="4E849622">
                <wp:simplePos x="0" y="0"/>
                <wp:positionH relativeFrom="page">
                  <wp:posOffset>9909175</wp:posOffset>
                </wp:positionH>
                <wp:positionV relativeFrom="page">
                  <wp:posOffset>887095</wp:posOffset>
                </wp:positionV>
                <wp:extent cx="179070" cy="1118235"/>
                <wp:effectExtent l="0" t="0" r="0" b="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" cy="1118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546E91" w14:textId="77777777" w:rsidR="00CE5153" w:rsidRDefault="00CE5153">
                            <w:pPr>
                              <w:pStyle w:val="ad"/>
                              <w:spacing w:before="9"/>
                              <w:ind w:left="20"/>
                            </w:pPr>
                            <w:r>
                              <w:t>Дипломная работа</w:t>
                            </w:r>
                          </w:p>
                        </w:txbxContent>
                      </wps:txbx>
                      <wps:bodyPr vert="eaVert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82DDE" id="Надпись 132" o:spid="_x0000_s1031" type="#_x0000_t202" style="position:absolute;left:0;text-align:left;margin-left:780.25pt;margin-top:69.85pt;width:14.1pt;height:88.05pt;z-index:2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" filled="f" stroked="f">
                <v:textbox style="layout-flow:vertical-ideographic" inset="0,0,0,0">
                  <w:txbxContent>
                    <w:p w14:paraId="2F546E91" w14:textId="77777777" w:rsidR="00CE5153" w:rsidRDefault="00CE5153">
                      <w:pPr>
                        <w:pStyle w:val="ad"/>
                        <w:spacing w:before="9"/>
                        <w:ind w:left="20"/>
                      </w:pPr>
                      <w:r>
                        <w:t>Дипломная работа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commentRangeEnd w:id="97"/>
      <w:r w:rsidR="009F5223">
        <w:rPr>
          <w:rStyle w:val="af"/>
        </w:rPr>
        <w:commentReference w:id="97"/>
      </w:r>
    </w:p>
    <w:p w14:paraId="40596042" w14:textId="77777777" w:rsidR="00147D99" w:rsidRDefault="00147D99">
      <w:pPr>
        <w:pStyle w:val="a5"/>
        <w:spacing w:before="1"/>
        <w:rPr>
          <w:sz w:val="12"/>
        </w:rPr>
      </w:pPr>
    </w:p>
    <w:tbl>
      <w:tblPr>
        <w:tblStyle w:val="TableNormal"/>
        <w:tblW w:w="12842" w:type="dxa"/>
        <w:tblInd w:w="112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048"/>
        <w:gridCol w:w="713"/>
        <w:gridCol w:w="672"/>
        <w:gridCol w:w="781"/>
        <w:gridCol w:w="642"/>
        <w:gridCol w:w="779"/>
        <w:gridCol w:w="667"/>
        <w:gridCol w:w="684"/>
        <w:gridCol w:w="1078"/>
        <w:gridCol w:w="947"/>
        <w:gridCol w:w="818"/>
        <w:gridCol w:w="815"/>
        <w:gridCol w:w="728"/>
        <w:gridCol w:w="652"/>
        <w:gridCol w:w="1001"/>
        <w:gridCol w:w="817"/>
      </w:tblGrid>
      <w:tr w:rsidR="00147D99" w14:paraId="3E5EDB45" w14:textId="77777777">
        <w:trPr>
          <w:trHeight w:val="299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3FCEA35C" w14:textId="77777777" w:rsidR="00147D99" w:rsidRDefault="00147D99">
            <w:pPr>
              <w:pStyle w:val="TableParagraph"/>
              <w:spacing w:before="9"/>
              <w:jc w:val="left"/>
              <w:rPr>
                <w:sz w:val="7"/>
              </w:rPr>
            </w:pPr>
          </w:p>
          <w:p w14:paraId="755DE306" w14:textId="77777777" w:rsidR="00147D99" w:rsidRDefault="00CE5153">
            <w:pPr>
              <w:pStyle w:val="TableParagraph"/>
              <w:spacing w:before="0"/>
              <w:ind w:left="52"/>
              <w:jc w:val="left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Библиотека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2DDB5EE2" w14:textId="77777777" w:rsidR="00147D99" w:rsidRDefault="00147D99">
            <w:pPr>
              <w:pStyle w:val="TableParagraph"/>
              <w:spacing w:before="9"/>
              <w:jc w:val="left"/>
              <w:rPr>
                <w:sz w:val="7"/>
              </w:rPr>
            </w:pPr>
          </w:p>
          <w:p w14:paraId="53D3C7C3" w14:textId="77777777" w:rsidR="00147D99" w:rsidRDefault="00CE5153">
            <w:pPr>
              <w:pStyle w:val="TableParagraph"/>
              <w:spacing w:before="0"/>
              <w:ind w:left="51"/>
              <w:jc w:val="left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Статья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7EA35E80" w14:textId="77777777" w:rsidR="00147D99" w:rsidRDefault="00147D99">
            <w:pPr>
              <w:pStyle w:val="TableParagraph"/>
              <w:spacing w:before="9"/>
              <w:jc w:val="left"/>
              <w:rPr>
                <w:sz w:val="7"/>
              </w:rPr>
            </w:pPr>
          </w:p>
          <w:p w14:paraId="5C6D4C75" w14:textId="77777777" w:rsidR="00147D99" w:rsidRDefault="00CE5153">
            <w:pPr>
              <w:pStyle w:val="TableParagraph"/>
              <w:spacing w:before="0"/>
              <w:ind w:left="51"/>
              <w:jc w:val="left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Репозиторий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681B1D5C" w14:textId="77777777" w:rsidR="00147D99" w:rsidRDefault="00147D99">
            <w:pPr>
              <w:pStyle w:val="TableParagraph"/>
              <w:spacing w:before="9"/>
              <w:jc w:val="left"/>
              <w:rPr>
                <w:sz w:val="7"/>
              </w:rPr>
            </w:pPr>
          </w:p>
          <w:p w14:paraId="73425219" w14:textId="77777777" w:rsidR="00147D99" w:rsidRDefault="00CE5153">
            <w:pPr>
              <w:pStyle w:val="TableParagraph"/>
              <w:spacing w:before="0"/>
              <w:ind w:left="51"/>
              <w:jc w:val="left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Коды доступа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525476B4" w14:textId="77777777" w:rsidR="00147D99" w:rsidRDefault="00147D99">
            <w:pPr>
              <w:pStyle w:val="TableParagraph"/>
              <w:spacing w:before="9"/>
              <w:jc w:val="left"/>
              <w:rPr>
                <w:sz w:val="7"/>
              </w:rPr>
            </w:pPr>
          </w:p>
          <w:p w14:paraId="0D5AA758" w14:textId="77777777" w:rsidR="00147D99" w:rsidRDefault="00CE5153">
            <w:pPr>
              <w:pStyle w:val="TableParagraph"/>
              <w:spacing w:before="0"/>
              <w:ind w:left="51"/>
              <w:jc w:val="left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Тип данных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69D2872D" w14:textId="77777777" w:rsidR="00147D99" w:rsidRDefault="00147D99">
            <w:pPr>
              <w:pStyle w:val="TableParagraph"/>
              <w:spacing w:before="9"/>
              <w:jc w:val="left"/>
              <w:rPr>
                <w:sz w:val="7"/>
              </w:rPr>
            </w:pPr>
          </w:p>
          <w:p w14:paraId="4C98A9A1" w14:textId="77777777" w:rsidR="00147D99" w:rsidRDefault="00CE5153">
            <w:pPr>
              <w:pStyle w:val="TableParagraph"/>
              <w:spacing w:before="0"/>
              <w:ind w:left="50"/>
              <w:jc w:val="left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Тип прочтений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17B06EFD" w14:textId="77777777" w:rsidR="00147D99" w:rsidRDefault="00CE5153">
            <w:pPr>
              <w:pStyle w:val="TableParagraph"/>
              <w:spacing w:before="31" w:line="271" w:lineRule="auto"/>
              <w:ind w:left="115"/>
              <w:jc w:val="left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Глубина, прочтений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669EB028" w14:textId="77777777" w:rsidR="00147D99" w:rsidRDefault="00CE5153">
            <w:pPr>
              <w:pStyle w:val="TableParagraph"/>
              <w:spacing w:before="31" w:line="271" w:lineRule="auto"/>
              <w:ind w:left="50" w:right="18"/>
              <w:jc w:val="left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Общее число прочтений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70D8DCF9" w14:textId="77777777" w:rsidR="00147D99" w:rsidRDefault="00CE5153">
            <w:pPr>
              <w:pStyle w:val="TableParagraph"/>
              <w:spacing w:before="30"/>
              <w:ind w:left="50"/>
              <w:jc w:val="left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Доля картированных,</w:t>
            </w:r>
          </w:p>
          <w:p w14:paraId="4AA2329E" w14:textId="77777777" w:rsidR="00147D99" w:rsidRDefault="00CE5153">
            <w:pPr>
              <w:pStyle w:val="TableParagraph"/>
              <w:spacing w:before="14"/>
              <w:ind w:left="45"/>
              <w:jc w:val="left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% от общего числа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4B7CC278" w14:textId="77777777" w:rsidR="00147D99" w:rsidRDefault="00CE5153">
            <w:pPr>
              <w:pStyle w:val="TableParagraph"/>
              <w:spacing w:before="33"/>
              <w:ind w:left="49"/>
              <w:jc w:val="left"/>
              <w:rPr>
                <w:b/>
                <w:sz w:val="9"/>
              </w:rPr>
            </w:pPr>
            <w:proofErr w:type="gramStart"/>
            <w:r>
              <w:rPr>
                <w:b/>
                <w:w w:val="110"/>
                <w:sz w:val="9"/>
              </w:rPr>
              <w:t xml:space="preserve">Доля </w:t>
            </w:r>
            <w:r>
              <w:rPr>
                <w:b/>
                <w:spacing w:val="7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добавочных</w:t>
            </w:r>
            <w:proofErr w:type="gramEnd"/>
            <w:r>
              <w:rPr>
                <w:b/>
                <w:w w:val="110"/>
                <w:sz w:val="9"/>
              </w:rPr>
              <w:t>,</w:t>
            </w:r>
          </w:p>
          <w:p w14:paraId="0C3D6517" w14:textId="77777777" w:rsidR="00147D99" w:rsidRDefault="00CE5153">
            <w:pPr>
              <w:pStyle w:val="TableParagraph"/>
              <w:spacing w:before="14"/>
              <w:ind w:left="44"/>
              <w:jc w:val="left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% от общего</w:t>
            </w:r>
            <w:r>
              <w:rPr>
                <w:b/>
                <w:spacing w:val="-19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числа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2A5BE19F" w14:textId="77777777" w:rsidR="00147D99" w:rsidRDefault="00CE5153">
            <w:pPr>
              <w:pStyle w:val="TableParagraph"/>
              <w:spacing w:before="28" w:line="271" w:lineRule="auto"/>
              <w:ind w:left="48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 xml:space="preserve">Картированные </w:t>
            </w:r>
            <w:r>
              <w:rPr>
                <w:b/>
                <w:w w:val="110"/>
                <w:sz w:val="9"/>
              </w:rPr>
              <w:t>PE прочтения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21EB686E" w14:textId="77777777" w:rsidR="00147D99" w:rsidRDefault="00CE5153">
            <w:pPr>
              <w:pStyle w:val="TableParagraph"/>
              <w:spacing w:before="38" w:line="271" w:lineRule="auto"/>
              <w:ind w:left="48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 xml:space="preserve">Картированные </w:t>
            </w:r>
            <w:r>
              <w:rPr>
                <w:b/>
                <w:w w:val="110"/>
                <w:sz w:val="9"/>
              </w:rPr>
              <w:t>синглетоны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5F120B5E" w14:textId="77777777" w:rsidR="00147D99" w:rsidRDefault="00CE5153">
            <w:pPr>
              <w:pStyle w:val="TableParagraph"/>
              <w:spacing w:before="31"/>
              <w:ind w:left="47"/>
              <w:jc w:val="left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Дубликаты</w:t>
            </w:r>
          </w:p>
          <w:p w14:paraId="524AF2F5" w14:textId="77777777" w:rsidR="00147D99" w:rsidRDefault="00CE5153">
            <w:pPr>
              <w:pStyle w:val="TableParagraph"/>
              <w:spacing w:before="14"/>
              <w:ind w:left="47"/>
              <w:jc w:val="left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PE прочтений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20578ABB" w14:textId="77777777" w:rsidR="00147D99" w:rsidRDefault="00CE5153">
            <w:pPr>
              <w:pStyle w:val="TableParagraph"/>
              <w:spacing w:before="41" w:line="271" w:lineRule="auto"/>
              <w:ind w:left="46" w:right="39"/>
              <w:jc w:val="left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 xml:space="preserve">Дубликаты </w:t>
            </w:r>
            <w:r>
              <w:rPr>
                <w:b/>
                <w:w w:val="105"/>
                <w:sz w:val="9"/>
              </w:rPr>
              <w:t>синглетонов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5971E6B9" w14:textId="77777777" w:rsidR="00147D99" w:rsidRDefault="00147D99">
            <w:pPr>
              <w:pStyle w:val="TableParagraph"/>
              <w:spacing w:before="9"/>
              <w:jc w:val="left"/>
              <w:rPr>
                <w:sz w:val="7"/>
              </w:rPr>
            </w:pPr>
          </w:p>
          <w:p w14:paraId="01AD294B" w14:textId="77777777" w:rsidR="00147D99" w:rsidRDefault="00CE5153">
            <w:pPr>
              <w:pStyle w:val="TableParagraph"/>
              <w:spacing w:before="0"/>
              <w:ind w:right="47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Доля дубликатов, %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6B15CCCE" w14:textId="77777777" w:rsidR="00147D99" w:rsidRDefault="00CE5153">
            <w:pPr>
              <w:pStyle w:val="TableParagraph"/>
              <w:spacing w:before="38" w:line="271" w:lineRule="auto"/>
              <w:ind w:left="46" w:right="17"/>
              <w:jc w:val="left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Оценка размера библиотеки</w:t>
            </w:r>
          </w:p>
        </w:tc>
      </w:tr>
      <w:tr w:rsidR="00147D99" w14:paraId="4B072061" w14:textId="77777777">
        <w:trPr>
          <w:trHeight w:val="299"/>
        </w:trPr>
        <w:tc>
          <w:tcPr>
            <w:tcW w:w="1283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CE24" w14:textId="77777777" w:rsidR="00147D99" w:rsidRDefault="00CE5153">
            <w:pPr>
              <w:pStyle w:val="TableParagraph"/>
              <w:spacing w:before="50"/>
              <w:ind w:left="5705" w:right="570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Контрольные данные</w:t>
            </w:r>
          </w:p>
        </w:tc>
      </w:tr>
      <w:tr w:rsidR="00147D99" w14:paraId="4AC8732F" w14:textId="77777777">
        <w:trPr>
          <w:trHeight w:val="176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B721941" w14:textId="77777777" w:rsidR="00147D99" w:rsidRDefault="00CE5153">
            <w:pPr>
              <w:pStyle w:val="TableParagraph"/>
              <w:spacing w:before="39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GSM1551618_HIC069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33FC1A9" w14:textId="77777777" w:rsidR="00147D99" w:rsidRDefault="00CE5153">
            <w:pPr>
              <w:pStyle w:val="TableParagraph"/>
              <w:spacing w:before="39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Rao et al.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FF52B5E" w14:textId="77777777" w:rsidR="00147D99" w:rsidRDefault="00CE5153">
            <w:pPr>
              <w:pStyle w:val="TableParagraph"/>
              <w:spacing w:before="39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B8D66C0" w14:textId="77777777" w:rsidR="00147D99" w:rsidRDefault="00CE5153">
            <w:pPr>
              <w:pStyle w:val="TableParagraph"/>
              <w:spacing w:before="39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SRR1658693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AABB709" w14:textId="77777777" w:rsidR="00147D99" w:rsidRDefault="00CE5153">
            <w:pPr>
              <w:pStyle w:val="TableParagraph"/>
              <w:spacing w:before="39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Hi-C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8997B3B" w14:textId="77777777" w:rsidR="00147D99" w:rsidRDefault="00CE5153">
            <w:pPr>
              <w:pStyle w:val="TableParagraph"/>
              <w:spacing w:before="39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PE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31971A8" w14:textId="77777777" w:rsidR="00147D99" w:rsidRDefault="00CE5153">
            <w:pPr>
              <w:pStyle w:val="TableParagraph"/>
              <w:spacing w:before="39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456 757 799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22A112C" w14:textId="77777777" w:rsidR="00147D99" w:rsidRDefault="00CE5153">
            <w:pPr>
              <w:pStyle w:val="TableParagraph"/>
              <w:spacing w:before="39"/>
              <w:ind w:left="41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1 001 169 248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2E1A857" w14:textId="77777777" w:rsidR="00147D99" w:rsidRDefault="00CE5153">
            <w:pPr>
              <w:pStyle w:val="TableParagraph"/>
              <w:spacing w:before="39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96,57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603E60D" w14:textId="77777777" w:rsidR="00147D99" w:rsidRDefault="00CE5153">
            <w:pPr>
              <w:pStyle w:val="TableParagraph"/>
              <w:spacing w:before="39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8,755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E9D4F66" w14:textId="77777777" w:rsidR="00147D99" w:rsidRDefault="00CE5153">
            <w:pPr>
              <w:pStyle w:val="TableParagraph"/>
              <w:spacing w:before="39"/>
              <w:ind w:right="45"/>
              <w:rPr>
                <w:sz w:val="9"/>
              </w:rPr>
            </w:pPr>
            <w:r>
              <w:rPr>
                <w:w w:val="110"/>
                <w:sz w:val="9"/>
              </w:rPr>
              <w:t>424 945 100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3FBCB42" w14:textId="77777777" w:rsidR="00147D99" w:rsidRDefault="00CE5153">
            <w:pPr>
              <w:pStyle w:val="TableParagraph"/>
              <w:spacing w:before="39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29 290 805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DB1563A" w14:textId="77777777" w:rsidR="00147D99" w:rsidRDefault="00CE5153">
            <w:pPr>
              <w:pStyle w:val="TableParagraph"/>
              <w:spacing w:before="39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17 848 021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745D233" w14:textId="77777777" w:rsidR="00147D99" w:rsidRDefault="00CE5153">
            <w:pPr>
              <w:pStyle w:val="TableParagraph"/>
              <w:spacing w:before="39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13 182 626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C9DD45A" w14:textId="77777777" w:rsidR="00147D99" w:rsidRDefault="00CE5153">
            <w:pPr>
              <w:pStyle w:val="TableParagraph"/>
              <w:spacing w:before="39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5,56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DE87B21" w14:textId="77777777" w:rsidR="00147D99" w:rsidRDefault="00CE5153">
            <w:pPr>
              <w:pStyle w:val="TableParagraph"/>
              <w:spacing w:before="39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4 916 114 832</w:t>
            </w:r>
          </w:p>
        </w:tc>
      </w:tr>
      <w:tr w:rsidR="00147D99" w14:paraId="32DD6B3C" w14:textId="77777777">
        <w:trPr>
          <w:trHeight w:val="177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</w:tcPr>
          <w:p w14:paraId="06F7B5E2" w14:textId="77777777" w:rsidR="00147D99" w:rsidRDefault="00CE5153">
            <w:pPr>
              <w:pStyle w:val="TableParagraph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GSM1551619_HIC070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</w:tcPr>
          <w:p w14:paraId="6809507A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Rao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</w:tcPr>
          <w:p w14:paraId="48614D0F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</w:tcPr>
          <w:p w14:paraId="57D61223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SRR1658694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</w:tcPr>
          <w:p w14:paraId="4A82B2D0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Hi-C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</w:tcPr>
          <w:p w14:paraId="1312B732" w14:textId="77777777" w:rsidR="00147D99" w:rsidRDefault="00CE5153">
            <w:pPr>
              <w:pStyle w:val="TableParagraph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</w:tcPr>
          <w:p w14:paraId="500AC6A4" w14:textId="77777777" w:rsidR="00147D99" w:rsidRDefault="00CE5153">
            <w:pPr>
              <w:pStyle w:val="TableParagraph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591 854 553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</w:tcPr>
          <w:p w14:paraId="48735460" w14:textId="77777777" w:rsidR="00147D99" w:rsidRDefault="00CE5153">
            <w:pPr>
              <w:pStyle w:val="TableParagraph"/>
              <w:ind w:left="41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1 314 487 595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</w:tcPr>
          <w:p w14:paraId="0B78B5B4" w14:textId="77777777" w:rsidR="00147D99" w:rsidRDefault="00CE5153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98,7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</w:tcPr>
          <w:p w14:paraId="30DF712A" w14:textId="77777777" w:rsidR="00147D99" w:rsidRDefault="00CE5153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9,949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</w:tcPr>
          <w:p w14:paraId="070529A2" w14:textId="77777777" w:rsidR="00147D99" w:rsidRDefault="00CE5153">
            <w:pPr>
              <w:pStyle w:val="TableParagraph"/>
              <w:ind w:right="45"/>
              <w:rPr>
                <w:sz w:val="9"/>
              </w:rPr>
            </w:pPr>
            <w:r>
              <w:rPr>
                <w:w w:val="110"/>
                <w:sz w:val="9"/>
              </w:rPr>
              <w:t>575 565 379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</w:tcPr>
          <w:p w14:paraId="6C1AE95E" w14:textId="77777777" w:rsidR="00147D99" w:rsidRDefault="00CE5153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15 452 072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</w:tcPr>
          <w:p w14:paraId="5F7799DB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98 778 796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0A56572E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8 811 532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 w14:paraId="2D5B336A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17,69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1ED029B9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1 478 944 337</w:t>
            </w:r>
          </w:p>
        </w:tc>
      </w:tr>
      <w:tr w:rsidR="00147D99" w14:paraId="5E317006" w14:textId="77777777">
        <w:trPr>
          <w:trHeight w:val="301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367AC25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6B43EEFD" w14:textId="77777777" w:rsidR="00147D99" w:rsidRDefault="00CE5153">
            <w:pPr>
              <w:pStyle w:val="TableParagraph"/>
              <w:spacing w:before="0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GSM1551620_HIC071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8346150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7C860836" w14:textId="77777777" w:rsidR="00147D99" w:rsidRDefault="00CE5153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Rao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CF5EAC4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413C3174" w14:textId="77777777" w:rsidR="00147D99" w:rsidRDefault="00CE5153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D41F739" w14:textId="77777777" w:rsidR="00147D99" w:rsidRDefault="00CE5153">
            <w:pPr>
              <w:pStyle w:val="TableParagraph"/>
              <w:spacing w:before="39" w:line="271" w:lineRule="auto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SRR1658695 SRR1658696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6B61582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3263E0DD" w14:textId="77777777" w:rsidR="00147D99" w:rsidRDefault="00CE5153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Hi-C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CB64073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36D33E2A" w14:textId="77777777" w:rsidR="00147D99" w:rsidRDefault="00CE5153">
            <w:pPr>
              <w:pStyle w:val="TableParagraph"/>
              <w:spacing w:before="0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104A88C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0AC2F428" w14:textId="77777777" w:rsidR="00147D99" w:rsidRDefault="00CE5153">
            <w:pPr>
              <w:pStyle w:val="TableParagraph"/>
              <w:spacing w:before="0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79 905 895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41D4838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22687432" w14:textId="77777777" w:rsidR="00147D99" w:rsidRDefault="00CE5153">
            <w:pPr>
              <w:pStyle w:val="TableParagraph"/>
              <w:spacing w:before="0"/>
              <w:ind w:left="114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173 931 529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C3E72B7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22C39413" w14:textId="77777777" w:rsidR="00147D99" w:rsidRDefault="00CE5153">
            <w:pPr>
              <w:pStyle w:val="TableParagraph"/>
              <w:spacing w:before="0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98,81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4145C38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5C22967A" w14:textId="77777777" w:rsidR="00147D99" w:rsidRDefault="00CE5153">
            <w:pPr>
              <w:pStyle w:val="TableParagraph"/>
              <w:spacing w:before="0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8,118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5F3A0C2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5E6B1588" w14:textId="77777777" w:rsidR="00147D99" w:rsidRDefault="00CE5153">
            <w:pPr>
              <w:pStyle w:val="TableParagraph"/>
              <w:spacing w:before="0"/>
              <w:ind w:right="45"/>
              <w:rPr>
                <w:sz w:val="9"/>
              </w:rPr>
            </w:pPr>
            <w:r>
              <w:rPr>
                <w:w w:val="110"/>
                <w:sz w:val="9"/>
              </w:rPr>
              <w:t>77 880 938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D25E131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413CE606" w14:textId="77777777" w:rsidR="00147D99" w:rsidRDefault="00CE5153">
            <w:pPr>
              <w:pStyle w:val="TableParagraph"/>
              <w:spacing w:before="0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1 975 600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8514A1F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41956E37" w14:textId="77777777" w:rsidR="00147D99" w:rsidRDefault="00CE5153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486 893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CB1FD7D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73565F27" w14:textId="77777777" w:rsidR="00147D99" w:rsidRDefault="00CE5153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269 138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38D4497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6D8D4492" w14:textId="77777777" w:rsidR="00147D99" w:rsidRDefault="00CE5153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0,79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F8C8E92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2E4668DB" w14:textId="77777777" w:rsidR="00147D99" w:rsidRDefault="00CE5153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6 202 732 721</w:t>
            </w:r>
          </w:p>
        </w:tc>
      </w:tr>
      <w:tr w:rsidR="00147D99" w14:paraId="5584DD5E" w14:textId="77777777">
        <w:trPr>
          <w:trHeight w:val="301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</w:tcPr>
          <w:p w14:paraId="29A3878C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0193D8E2" w14:textId="77777777" w:rsidR="00147D99" w:rsidRDefault="00CE5153">
            <w:pPr>
              <w:pStyle w:val="TableParagraph"/>
              <w:spacing w:before="0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GSM1551621_HIC072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</w:tcPr>
          <w:p w14:paraId="1FF41378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719BB35D" w14:textId="77777777" w:rsidR="00147D99" w:rsidRDefault="00CE5153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Rao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</w:tcPr>
          <w:p w14:paraId="7D3CFB25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277BA285" w14:textId="77777777" w:rsidR="00147D99" w:rsidRDefault="00CE5153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</w:tcPr>
          <w:p w14:paraId="4D168755" w14:textId="77777777" w:rsidR="00147D99" w:rsidRDefault="00CE5153">
            <w:pPr>
              <w:pStyle w:val="TableParagraph"/>
              <w:spacing w:before="39" w:line="271" w:lineRule="auto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SRR1658697 SRR1658698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</w:tcPr>
          <w:p w14:paraId="74529880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1FB1516D" w14:textId="77777777" w:rsidR="00147D99" w:rsidRDefault="00CE5153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Hi-C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</w:tcPr>
          <w:p w14:paraId="708D7DDD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7F227B1F" w14:textId="77777777" w:rsidR="00147D99" w:rsidRDefault="00CE5153">
            <w:pPr>
              <w:pStyle w:val="TableParagraph"/>
              <w:spacing w:before="0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</w:tcPr>
          <w:p w14:paraId="68DA4D92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19DEB6E1" w14:textId="77777777" w:rsidR="00147D99" w:rsidRDefault="00CE5153">
            <w:pPr>
              <w:pStyle w:val="TableParagraph"/>
              <w:spacing w:before="0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79 578 049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</w:tcPr>
          <w:p w14:paraId="101A8B3E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655C7129" w14:textId="77777777" w:rsidR="00147D99" w:rsidRDefault="00CE5153">
            <w:pPr>
              <w:pStyle w:val="TableParagraph"/>
              <w:spacing w:before="0"/>
              <w:ind w:left="115" w:right="19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159 160 116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</w:tcPr>
          <w:p w14:paraId="266E0F1B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67465726" w14:textId="77777777" w:rsidR="00147D99" w:rsidRDefault="00CE5153">
            <w:pPr>
              <w:pStyle w:val="TableParagraph"/>
              <w:spacing w:before="0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98,38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</w:tcPr>
          <w:p w14:paraId="108A2C91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1FDC6F66" w14:textId="77777777" w:rsidR="00147D99" w:rsidRDefault="00CE5153">
            <w:pPr>
              <w:pStyle w:val="TableParagraph"/>
              <w:spacing w:before="0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0,003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</w:tcPr>
          <w:p w14:paraId="66AA62C9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319CA4D8" w14:textId="77777777" w:rsidR="00147D99" w:rsidRDefault="00CE5153">
            <w:pPr>
              <w:pStyle w:val="TableParagraph"/>
              <w:spacing w:before="0"/>
              <w:ind w:right="45"/>
              <w:rPr>
                <w:sz w:val="9"/>
              </w:rPr>
            </w:pPr>
            <w:r>
              <w:rPr>
                <w:w w:val="110"/>
                <w:sz w:val="9"/>
              </w:rPr>
              <w:t>77 155 821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</w:tcPr>
          <w:p w14:paraId="616CB48E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22578D5F" w14:textId="77777777" w:rsidR="00147D99" w:rsidRDefault="00CE5153">
            <w:pPr>
              <w:pStyle w:val="TableParagraph"/>
              <w:spacing w:before="0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2 265 995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</w:tcPr>
          <w:p w14:paraId="13D72A90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4088A0DE" w14:textId="77777777" w:rsidR="00147D99" w:rsidRDefault="00CE5153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366 805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54903439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3B3044CD" w14:textId="77777777" w:rsidR="00147D99" w:rsidRDefault="00CE5153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285 395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 w14:paraId="45CC3AFF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47003043" w14:textId="77777777" w:rsidR="00147D99" w:rsidRDefault="00CE5153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0,65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6D485C32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0C05CC8C" w14:textId="77777777" w:rsidR="00147D99" w:rsidRDefault="00CE5153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8 088 955 029</w:t>
            </w:r>
          </w:p>
        </w:tc>
      </w:tr>
      <w:tr w:rsidR="00147D99" w14:paraId="247F986B" w14:textId="77777777">
        <w:trPr>
          <w:trHeight w:val="301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52D3610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127FF8A1" w14:textId="77777777" w:rsidR="00147D99" w:rsidRDefault="00CE5153">
            <w:pPr>
              <w:pStyle w:val="TableParagraph"/>
              <w:spacing w:before="0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GSM1551622_HIC073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271F2C8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787BC8A1" w14:textId="77777777" w:rsidR="00147D99" w:rsidRDefault="00CE5153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Rao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FCCD0DC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2F7551E1" w14:textId="77777777" w:rsidR="00147D99" w:rsidRDefault="00CE5153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2D2E2EE" w14:textId="77777777" w:rsidR="00147D99" w:rsidRDefault="00CE5153">
            <w:pPr>
              <w:pStyle w:val="TableParagraph"/>
              <w:spacing w:before="39" w:line="271" w:lineRule="auto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SRR1658699 SRR1658700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F589529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745F116B" w14:textId="77777777" w:rsidR="00147D99" w:rsidRDefault="00CE5153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Hi-C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E2C39AB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01AD4272" w14:textId="77777777" w:rsidR="00147D99" w:rsidRDefault="00CE5153">
            <w:pPr>
              <w:pStyle w:val="TableParagraph"/>
              <w:spacing w:before="0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EDAC37D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598A7577" w14:textId="77777777" w:rsidR="00147D99" w:rsidRDefault="00CE5153">
            <w:pPr>
              <w:pStyle w:val="TableParagraph"/>
              <w:spacing w:before="0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77 353 816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FC94C18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587903D8" w14:textId="77777777" w:rsidR="00147D99" w:rsidRDefault="00CE5153">
            <w:pPr>
              <w:pStyle w:val="TableParagraph"/>
              <w:spacing w:before="0"/>
              <w:ind w:left="114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154 710 364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595481E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3AFC67C9" w14:textId="77777777" w:rsidR="00147D99" w:rsidRDefault="00CE5153">
            <w:pPr>
              <w:pStyle w:val="TableParagraph"/>
              <w:spacing w:before="0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98,33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0266F67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5D8C6CAD" w14:textId="77777777" w:rsidR="00147D99" w:rsidRDefault="00CE5153">
            <w:pPr>
              <w:pStyle w:val="TableParagraph"/>
              <w:spacing w:before="0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0,002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F3213C5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6F2D5C82" w14:textId="77777777" w:rsidR="00147D99" w:rsidRDefault="00CE5153">
            <w:pPr>
              <w:pStyle w:val="TableParagraph"/>
              <w:spacing w:before="0"/>
              <w:ind w:right="45"/>
              <w:rPr>
                <w:sz w:val="9"/>
              </w:rPr>
            </w:pPr>
            <w:r>
              <w:rPr>
                <w:w w:val="110"/>
                <w:sz w:val="9"/>
              </w:rPr>
              <w:t>74 866 287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A42CF74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301D6218" w14:textId="77777777" w:rsidR="00147D99" w:rsidRDefault="00CE5153">
            <w:pPr>
              <w:pStyle w:val="TableParagraph"/>
              <w:spacing w:before="0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2 383 970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248FB19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74D5D9C0" w14:textId="77777777" w:rsidR="00147D99" w:rsidRDefault="00CE5153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240 304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B0F9BB4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30D51318" w14:textId="77777777" w:rsidR="00147D99" w:rsidRDefault="00CE5153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293 115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94A5D3A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34E76E49" w14:textId="77777777" w:rsidR="00147D99" w:rsidRDefault="00CE5153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0,51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D7EB5DF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7113ED32" w14:textId="77777777" w:rsidR="00147D99" w:rsidRDefault="00CE5153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11 637 260 975</w:t>
            </w:r>
          </w:p>
        </w:tc>
      </w:tr>
      <w:tr w:rsidR="00147D99" w14:paraId="56724ABA" w14:textId="77777777">
        <w:trPr>
          <w:trHeight w:val="301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</w:tcPr>
          <w:p w14:paraId="4E070116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7DC17604" w14:textId="77777777" w:rsidR="00147D99" w:rsidRDefault="00CE5153">
            <w:pPr>
              <w:pStyle w:val="TableParagraph"/>
              <w:spacing w:before="0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GSM1551623_HIC074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</w:tcPr>
          <w:p w14:paraId="01D96D2B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0D3DCBE3" w14:textId="77777777" w:rsidR="00147D99" w:rsidRDefault="00CE5153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Rao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</w:tcPr>
          <w:p w14:paraId="16C37EF7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64EA7660" w14:textId="77777777" w:rsidR="00147D99" w:rsidRDefault="00CE5153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</w:tcPr>
          <w:p w14:paraId="11CC3BB9" w14:textId="77777777" w:rsidR="00147D99" w:rsidRDefault="00CE5153">
            <w:pPr>
              <w:pStyle w:val="TableParagraph"/>
              <w:spacing w:before="39" w:line="271" w:lineRule="auto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SRR1658702 SRR1658701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</w:tcPr>
          <w:p w14:paraId="631BE725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407F6676" w14:textId="77777777" w:rsidR="00147D99" w:rsidRDefault="00CE5153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Hi-C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</w:tcPr>
          <w:p w14:paraId="728A858B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47322D0B" w14:textId="77777777" w:rsidR="00147D99" w:rsidRDefault="00CE5153">
            <w:pPr>
              <w:pStyle w:val="TableParagraph"/>
              <w:spacing w:before="0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</w:tcPr>
          <w:p w14:paraId="6AF6C919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188DB693" w14:textId="77777777" w:rsidR="00147D99" w:rsidRDefault="00CE5153">
            <w:pPr>
              <w:pStyle w:val="TableParagraph"/>
              <w:spacing w:before="0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80 778 733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</w:tcPr>
          <w:p w14:paraId="0FA1EDDC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522EDD33" w14:textId="77777777" w:rsidR="00147D99" w:rsidRDefault="00CE5153">
            <w:pPr>
              <w:pStyle w:val="TableParagraph"/>
              <w:spacing w:before="0"/>
              <w:ind w:left="114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175 291 763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</w:tcPr>
          <w:p w14:paraId="6AE8C3EB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7EB0F8C4" w14:textId="77777777" w:rsidR="00147D99" w:rsidRDefault="00CE5153">
            <w:pPr>
              <w:pStyle w:val="TableParagraph"/>
              <w:spacing w:before="0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98,65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</w:tcPr>
          <w:p w14:paraId="664474B5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6B3E272E" w14:textId="77777777" w:rsidR="00147D99" w:rsidRDefault="00CE5153">
            <w:pPr>
              <w:pStyle w:val="TableParagraph"/>
              <w:spacing w:before="0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7,835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</w:tcPr>
          <w:p w14:paraId="4A721156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150FF360" w14:textId="77777777" w:rsidR="00147D99" w:rsidRDefault="00CE5153">
            <w:pPr>
              <w:pStyle w:val="TableParagraph"/>
              <w:spacing w:before="0"/>
              <w:ind w:right="45"/>
              <w:rPr>
                <w:sz w:val="9"/>
              </w:rPr>
            </w:pPr>
            <w:r>
              <w:rPr>
                <w:w w:val="110"/>
                <w:sz w:val="9"/>
              </w:rPr>
              <w:t>78 467 294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</w:tcPr>
          <w:p w14:paraId="1FF86944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17EB22CF" w14:textId="77777777" w:rsidR="00147D99" w:rsidRDefault="00CE5153">
            <w:pPr>
              <w:pStyle w:val="TableParagraph"/>
              <w:spacing w:before="0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2 254 814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</w:tcPr>
          <w:p w14:paraId="32A30F28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34892E99" w14:textId="77777777" w:rsidR="00147D99" w:rsidRDefault="00CE5153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644 986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0DCD7ED9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1F880774" w14:textId="77777777" w:rsidR="00147D99" w:rsidRDefault="00CE5153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321 965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 w14:paraId="40929E98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53DB0290" w14:textId="77777777" w:rsidR="00147D99" w:rsidRDefault="00CE5153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1,01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13FE23E2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17B35937" w14:textId="77777777" w:rsidR="00147D99" w:rsidRDefault="00CE5153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4 746 870 162</w:t>
            </w:r>
          </w:p>
        </w:tc>
      </w:tr>
      <w:tr w:rsidR="00147D99" w14:paraId="2A52117B" w14:textId="77777777">
        <w:trPr>
          <w:trHeight w:val="417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9A9A0CD" w14:textId="77777777" w:rsidR="00147D99" w:rsidRDefault="00147D99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7B8AD380" w14:textId="77777777" w:rsidR="00147D99" w:rsidRDefault="00CE5153">
            <w:pPr>
              <w:pStyle w:val="TableParagraph"/>
              <w:spacing w:before="1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ENCSR025GPQ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7E0DF98" w14:textId="77777777" w:rsidR="00147D99" w:rsidRDefault="00147D99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28EE9B11" w14:textId="77777777" w:rsidR="00147D99" w:rsidRDefault="00CE5153">
            <w:pPr>
              <w:pStyle w:val="TableParagraph"/>
              <w:spacing w:before="1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Zhou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4BFB4A3" w14:textId="77777777" w:rsidR="00147D99" w:rsidRDefault="00147D99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2981CCC6" w14:textId="77777777" w:rsidR="00147D99" w:rsidRDefault="00CE5153">
            <w:pPr>
              <w:pStyle w:val="TableParagraph"/>
              <w:spacing w:before="1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ENCODE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3998F8F" w14:textId="77777777" w:rsidR="00147D99" w:rsidRDefault="00CE5153">
            <w:pPr>
              <w:pStyle w:val="TableParagraph"/>
              <w:spacing w:before="38" w:line="271" w:lineRule="auto"/>
              <w:ind w:left="51" w:right="66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 xml:space="preserve">ENCFF574YLG ENCFF921AXL </w:t>
            </w:r>
            <w:r>
              <w:rPr>
                <w:w w:val="110"/>
                <w:sz w:val="9"/>
              </w:rPr>
              <w:t>ENCFF590SSX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52553AA" w14:textId="77777777" w:rsidR="00147D99" w:rsidRDefault="00147D99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64077E31" w14:textId="77777777" w:rsidR="00147D99" w:rsidRDefault="00CE5153">
            <w:pPr>
              <w:pStyle w:val="TableParagraph"/>
              <w:spacing w:before="1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WGS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E810B0D" w14:textId="77777777" w:rsidR="00147D99" w:rsidRDefault="00147D99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07919EC2" w14:textId="77777777" w:rsidR="00147D99" w:rsidRDefault="00CE5153">
            <w:pPr>
              <w:pStyle w:val="TableParagraph"/>
              <w:spacing w:before="1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8843251" w14:textId="77777777" w:rsidR="00147D99" w:rsidRDefault="00147D99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028B5653" w14:textId="77777777" w:rsidR="00147D99" w:rsidRDefault="00CE5153">
            <w:pPr>
              <w:pStyle w:val="TableParagraph"/>
              <w:spacing w:before="1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258 022 356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67B5C3C" w14:textId="77777777" w:rsidR="00147D99" w:rsidRDefault="00147D99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358E387A" w14:textId="77777777" w:rsidR="00147D99" w:rsidRDefault="00CE5153">
            <w:pPr>
              <w:pStyle w:val="TableParagraph"/>
              <w:spacing w:before="1"/>
              <w:ind w:left="114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260 044 021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C196029" w14:textId="77777777" w:rsidR="00147D99" w:rsidRDefault="00147D99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648AD571" w14:textId="77777777" w:rsidR="00147D99" w:rsidRDefault="00CE5153">
            <w:pPr>
              <w:pStyle w:val="TableParagraph"/>
              <w:spacing w:before="1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85,39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D2B3401" w14:textId="77777777" w:rsidR="00147D99" w:rsidRDefault="00147D99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3D76F00B" w14:textId="77777777" w:rsidR="00147D99" w:rsidRDefault="00CE5153">
            <w:pPr>
              <w:pStyle w:val="TableParagraph"/>
              <w:spacing w:before="1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0,777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6E39C22" w14:textId="77777777" w:rsidR="00147D99" w:rsidRDefault="00147D99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34E9786D" w14:textId="77777777" w:rsidR="00147D99" w:rsidRDefault="00CE5153">
            <w:pPr>
              <w:pStyle w:val="TableParagraph"/>
              <w:spacing w:before="1"/>
              <w:ind w:right="45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BBDD0A6" w14:textId="77777777" w:rsidR="00147D99" w:rsidRDefault="00147D99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3BFA7574" w14:textId="77777777" w:rsidR="00147D99" w:rsidRDefault="00CE5153">
            <w:pPr>
              <w:pStyle w:val="TableParagraph"/>
              <w:spacing w:before="1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220 029 156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278B471" w14:textId="77777777" w:rsidR="00147D99" w:rsidRDefault="00147D99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3BAF0999" w14:textId="77777777" w:rsidR="00147D99" w:rsidRDefault="00CE5153">
            <w:pPr>
              <w:pStyle w:val="TableParagraph"/>
              <w:spacing w:before="1"/>
              <w:ind w:right="46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510156A" w14:textId="77777777" w:rsidR="00147D99" w:rsidRDefault="00147D99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15124D64" w14:textId="77777777" w:rsidR="00147D99" w:rsidRDefault="00CE5153">
            <w:pPr>
              <w:pStyle w:val="TableParagraph"/>
              <w:spacing w:before="1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50 689 083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A2FAC8C" w14:textId="77777777" w:rsidR="00147D99" w:rsidRDefault="00147D99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11FB720B" w14:textId="77777777" w:rsidR="00147D99" w:rsidRDefault="00CE5153">
            <w:pPr>
              <w:pStyle w:val="TableParagraph"/>
              <w:spacing w:before="1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23,04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652DB25" w14:textId="77777777" w:rsidR="00147D99" w:rsidRDefault="00147D99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63AE21C3" w14:textId="77777777" w:rsidR="00147D99" w:rsidRDefault="00CE5153">
            <w:pPr>
              <w:pStyle w:val="TableParagraph"/>
              <w:spacing w:before="1"/>
              <w:ind w:right="47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</w:tr>
      <w:tr w:rsidR="00147D99" w14:paraId="7F940BE2" w14:textId="77777777">
        <w:trPr>
          <w:trHeight w:val="671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</w:tcPr>
          <w:p w14:paraId="297554C8" w14:textId="77777777" w:rsidR="00147D99" w:rsidRDefault="00147D99">
            <w:pPr>
              <w:pStyle w:val="TableParagraph"/>
              <w:spacing w:before="0"/>
              <w:jc w:val="left"/>
              <w:rPr>
                <w:sz w:val="10"/>
              </w:rPr>
            </w:pPr>
          </w:p>
          <w:p w14:paraId="15423FDF" w14:textId="77777777" w:rsidR="00147D99" w:rsidRDefault="00147D99">
            <w:pPr>
              <w:pStyle w:val="TableParagraph"/>
              <w:spacing w:before="0"/>
              <w:jc w:val="left"/>
              <w:rPr>
                <w:sz w:val="14"/>
              </w:rPr>
            </w:pPr>
          </w:p>
          <w:p w14:paraId="2998FEDE" w14:textId="77777777" w:rsidR="00147D99" w:rsidRDefault="00CE5153">
            <w:pPr>
              <w:pStyle w:val="TableParagraph"/>
              <w:spacing w:before="0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ENCSR053AXS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</w:tcPr>
          <w:p w14:paraId="6D764E9B" w14:textId="77777777" w:rsidR="00147D99" w:rsidRDefault="00147D99">
            <w:pPr>
              <w:pStyle w:val="TableParagraph"/>
              <w:spacing w:before="0"/>
              <w:jc w:val="left"/>
              <w:rPr>
                <w:sz w:val="10"/>
              </w:rPr>
            </w:pPr>
          </w:p>
          <w:p w14:paraId="6EB286D8" w14:textId="77777777" w:rsidR="00147D99" w:rsidRDefault="00147D99">
            <w:pPr>
              <w:pStyle w:val="TableParagraph"/>
              <w:spacing w:before="0"/>
              <w:jc w:val="left"/>
              <w:rPr>
                <w:sz w:val="14"/>
              </w:rPr>
            </w:pPr>
          </w:p>
          <w:p w14:paraId="51EBF418" w14:textId="77777777" w:rsidR="00147D99" w:rsidRDefault="00CE5153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Zhou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</w:tcPr>
          <w:p w14:paraId="64001EA6" w14:textId="77777777" w:rsidR="00147D99" w:rsidRDefault="00147D99">
            <w:pPr>
              <w:pStyle w:val="TableParagraph"/>
              <w:spacing w:before="0"/>
              <w:jc w:val="left"/>
              <w:rPr>
                <w:sz w:val="10"/>
              </w:rPr>
            </w:pPr>
          </w:p>
          <w:p w14:paraId="73A4AFA7" w14:textId="77777777" w:rsidR="00147D99" w:rsidRDefault="00147D99">
            <w:pPr>
              <w:pStyle w:val="TableParagraph"/>
              <w:spacing w:before="0"/>
              <w:jc w:val="left"/>
              <w:rPr>
                <w:sz w:val="14"/>
              </w:rPr>
            </w:pPr>
          </w:p>
          <w:p w14:paraId="0FF38259" w14:textId="77777777" w:rsidR="00147D99" w:rsidRDefault="00CE5153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ENCODE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</w:tcPr>
          <w:p w14:paraId="0BDC3A5F" w14:textId="77777777" w:rsidR="00147D99" w:rsidRDefault="00CE5153">
            <w:pPr>
              <w:pStyle w:val="TableParagraph"/>
              <w:spacing w:line="271" w:lineRule="auto"/>
              <w:ind w:left="51" w:right="50"/>
              <w:jc w:val="both"/>
              <w:rPr>
                <w:sz w:val="9"/>
              </w:rPr>
            </w:pPr>
            <w:r>
              <w:rPr>
                <w:w w:val="110"/>
                <w:sz w:val="9"/>
              </w:rPr>
              <w:t xml:space="preserve">ENCFF004THU </w:t>
            </w:r>
            <w:r>
              <w:rPr>
                <w:w w:val="105"/>
                <w:sz w:val="9"/>
              </w:rPr>
              <w:t xml:space="preserve">ENCFF066GQD ENCFF313MGL </w:t>
            </w:r>
            <w:r>
              <w:rPr>
                <w:w w:val="110"/>
                <w:sz w:val="9"/>
              </w:rPr>
              <w:t xml:space="preserve">ENCFF506TKC </w:t>
            </w:r>
            <w:r>
              <w:rPr>
                <w:w w:val="105"/>
                <w:sz w:val="9"/>
              </w:rPr>
              <w:t>ENCFF080MQF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</w:tcPr>
          <w:p w14:paraId="1AB7FE2B" w14:textId="77777777" w:rsidR="00147D99" w:rsidRDefault="00147D99">
            <w:pPr>
              <w:pStyle w:val="TableParagraph"/>
              <w:spacing w:before="0"/>
              <w:jc w:val="left"/>
              <w:rPr>
                <w:sz w:val="10"/>
              </w:rPr>
            </w:pPr>
          </w:p>
          <w:p w14:paraId="1F9E7F2E" w14:textId="77777777" w:rsidR="00147D99" w:rsidRDefault="00147D99">
            <w:pPr>
              <w:pStyle w:val="TableParagraph"/>
              <w:spacing w:before="0"/>
              <w:jc w:val="left"/>
              <w:rPr>
                <w:sz w:val="14"/>
              </w:rPr>
            </w:pPr>
          </w:p>
          <w:p w14:paraId="1E81CD19" w14:textId="77777777" w:rsidR="00147D99" w:rsidRDefault="00CE5153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WGS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</w:tcPr>
          <w:p w14:paraId="74A5F333" w14:textId="77777777" w:rsidR="00147D99" w:rsidRDefault="00147D99">
            <w:pPr>
              <w:pStyle w:val="TableParagraph"/>
              <w:spacing w:before="0"/>
              <w:jc w:val="left"/>
              <w:rPr>
                <w:sz w:val="10"/>
              </w:rPr>
            </w:pPr>
          </w:p>
          <w:p w14:paraId="1D6FD16F" w14:textId="77777777" w:rsidR="00147D99" w:rsidRDefault="00147D99">
            <w:pPr>
              <w:pStyle w:val="TableParagraph"/>
              <w:spacing w:before="0"/>
              <w:jc w:val="left"/>
              <w:rPr>
                <w:sz w:val="14"/>
              </w:rPr>
            </w:pPr>
          </w:p>
          <w:p w14:paraId="65C243FF" w14:textId="77777777" w:rsidR="00147D99" w:rsidRDefault="00CE5153">
            <w:pPr>
              <w:pStyle w:val="TableParagraph"/>
              <w:spacing w:before="0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</w:tcPr>
          <w:p w14:paraId="68B78213" w14:textId="77777777" w:rsidR="00147D99" w:rsidRDefault="00147D99">
            <w:pPr>
              <w:pStyle w:val="TableParagraph"/>
              <w:spacing w:before="0"/>
              <w:jc w:val="left"/>
              <w:rPr>
                <w:sz w:val="10"/>
              </w:rPr>
            </w:pPr>
          </w:p>
          <w:p w14:paraId="6305F714" w14:textId="77777777" w:rsidR="00147D99" w:rsidRDefault="00147D99">
            <w:pPr>
              <w:pStyle w:val="TableParagraph"/>
              <w:spacing w:before="0"/>
              <w:jc w:val="left"/>
              <w:rPr>
                <w:sz w:val="14"/>
              </w:rPr>
            </w:pPr>
          </w:p>
          <w:p w14:paraId="76E4B4D8" w14:textId="77777777" w:rsidR="00147D99" w:rsidRDefault="00CE5153">
            <w:pPr>
              <w:pStyle w:val="TableParagraph"/>
              <w:spacing w:before="0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1 472 492 722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</w:tcPr>
          <w:p w14:paraId="3EFAC8F7" w14:textId="77777777" w:rsidR="00147D99" w:rsidRDefault="00147D99">
            <w:pPr>
              <w:pStyle w:val="TableParagraph"/>
              <w:spacing w:before="0"/>
              <w:jc w:val="left"/>
              <w:rPr>
                <w:sz w:val="10"/>
              </w:rPr>
            </w:pPr>
          </w:p>
          <w:p w14:paraId="35FC875E" w14:textId="77777777" w:rsidR="00147D99" w:rsidRDefault="00147D99">
            <w:pPr>
              <w:pStyle w:val="TableParagraph"/>
              <w:spacing w:before="0"/>
              <w:jc w:val="left"/>
              <w:rPr>
                <w:sz w:val="14"/>
              </w:rPr>
            </w:pPr>
          </w:p>
          <w:p w14:paraId="33E2009C" w14:textId="77777777" w:rsidR="00147D99" w:rsidRDefault="00CE5153">
            <w:pPr>
              <w:pStyle w:val="TableParagraph"/>
              <w:spacing w:before="0"/>
              <w:ind w:left="41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1 592 540 515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</w:tcPr>
          <w:p w14:paraId="003E23E3" w14:textId="77777777" w:rsidR="00147D99" w:rsidRDefault="00147D99">
            <w:pPr>
              <w:pStyle w:val="TableParagraph"/>
              <w:spacing w:before="0"/>
              <w:jc w:val="left"/>
              <w:rPr>
                <w:sz w:val="10"/>
              </w:rPr>
            </w:pPr>
          </w:p>
          <w:p w14:paraId="6AF36C51" w14:textId="77777777" w:rsidR="00147D99" w:rsidRDefault="00147D99">
            <w:pPr>
              <w:pStyle w:val="TableParagraph"/>
              <w:spacing w:before="0"/>
              <w:jc w:val="left"/>
              <w:rPr>
                <w:sz w:val="14"/>
              </w:rPr>
            </w:pPr>
          </w:p>
          <w:p w14:paraId="178F49C1" w14:textId="77777777" w:rsidR="00147D99" w:rsidRDefault="00CE5153">
            <w:pPr>
              <w:pStyle w:val="TableParagraph"/>
              <w:spacing w:before="0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91,19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</w:tcPr>
          <w:p w14:paraId="6F0D2962" w14:textId="77777777" w:rsidR="00147D99" w:rsidRDefault="00147D99">
            <w:pPr>
              <w:pStyle w:val="TableParagraph"/>
              <w:spacing w:before="0"/>
              <w:jc w:val="left"/>
              <w:rPr>
                <w:sz w:val="10"/>
              </w:rPr>
            </w:pPr>
          </w:p>
          <w:p w14:paraId="66F97E40" w14:textId="77777777" w:rsidR="00147D99" w:rsidRDefault="00147D99">
            <w:pPr>
              <w:pStyle w:val="TableParagraph"/>
              <w:spacing w:before="0"/>
              <w:jc w:val="left"/>
              <w:rPr>
                <w:sz w:val="14"/>
              </w:rPr>
            </w:pPr>
          </w:p>
          <w:p w14:paraId="0C6D3B97" w14:textId="77777777" w:rsidR="00147D99" w:rsidRDefault="00CE5153">
            <w:pPr>
              <w:pStyle w:val="TableParagraph"/>
              <w:spacing w:before="0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7,538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</w:tcPr>
          <w:p w14:paraId="5593B744" w14:textId="77777777" w:rsidR="00147D99" w:rsidRDefault="00147D99">
            <w:pPr>
              <w:pStyle w:val="TableParagraph"/>
              <w:spacing w:before="0"/>
              <w:jc w:val="left"/>
              <w:rPr>
                <w:sz w:val="10"/>
              </w:rPr>
            </w:pPr>
          </w:p>
          <w:p w14:paraId="1EEA9A60" w14:textId="77777777" w:rsidR="00147D99" w:rsidRDefault="00147D99">
            <w:pPr>
              <w:pStyle w:val="TableParagraph"/>
              <w:spacing w:before="0"/>
              <w:jc w:val="left"/>
              <w:rPr>
                <w:sz w:val="14"/>
              </w:rPr>
            </w:pPr>
          </w:p>
          <w:p w14:paraId="29311338" w14:textId="77777777" w:rsidR="00147D99" w:rsidRDefault="00CE5153">
            <w:pPr>
              <w:pStyle w:val="TableParagraph"/>
              <w:spacing w:before="0"/>
              <w:ind w:right="45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</w:tcPr>
          <w:p w14:paraId="5ABB039D" w14:textId="77777777" w:rsidR="00147D99" w:rsidRDefault="00147D99">
            <w:pPr>
              <w:pStyle w:val="TableParagraph"/>
              <w:spacing w:before="0"/>
              <w:jc w:val="left"/>
              <w:rPr>
                <w:sz w:val="10"/>
              </w:rPr>
            </w:pPr>
          </w:p>
          <w:p w14:paraId="538687AF" w14:textId="77777777" w:rsidR="00147D99" w:rsidRDefault="00147D99">
            <w:pPr>
              <w:pStyle w:val="TableParagraph"/>
              <w:spacing w:before="0"/>
              <w:jc w:val="left"/>
              <w:rPr>
                <w:sz w:val="14"/>
              </w:rPr>
            </w:pPr>
          </w:p>
          <w:p w14:paraId="6B1022C2" w14:textId="77777777" w:rsidR="00147D99" w:rsidRDefault="00CE5153">
            <w:pPr>
              <w:pStyle w:val="TableParagraph"/>
              <w:spacing w:before="0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1 332 175 586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</w:tcPr>
          <w:p w14:paraId="651252AD" w14:textId="77777777" w:rsidR="00147D99" w:rsidRDefault="00147D99">
            <w:pPr>
              <w:pStyle w:val="TableParagraph"/>
              <w:spacing w:before="0"/>
              <w:jc w:val="left"/>
              <w:rPr>
                <w:sz w:val="10"/>
              </w:rPr>
            </w:pPr>
          </w:p>
          <w:p w14:paraId="0AFAADC3" w14:textId="77777777" w:rsidR="00147D99" w:rsidRDefault="00147D99">
            <w:pPr>
              <w:pStyle w:val="TableParagraph"/>
              <w:spacing w:before="0"/>
              <w:jc w:val="left"/>
              <w:rPr>
                <w:sz w:val="14"/>
              </w:rPr>
            </w:pPr>
          </w:p>
          <w:p w14:paraId="4DE8CF6E" w14:textId="77777777" w:rsidR="00147D99" w:rsidRDefault="00CE5153">
            <w:pPr>
              <w:pStyle w:val="TableParagraph"/>
              <w:spacing w:before="0"/>
              <w:ind w:right="46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776A94A3" w14:textId="77777777" w:rsidR="00147D99" w:rsidRDefault="00147D99">
            <w:pPr>
              <w:pStyle w:val="TableParagraph"/>
              <w:spacing w:before="0"/>
              <w:jc w:val="left"/>
              <w:rPr>
                <w:sz w:val="10"/>
              </w:rPr>
            </w:pPr>
          </w:p>
          <w:p w14:paraId="4ED51DB6" w14:textId="77777777" w:rsidR="00147D99" w:rsidRDefault="00147D99">
            <w:pPr>
              <w:pStyle w:val="TableParagraph"/>
              <w:spacing w:before="0"/>
              <w:jc w:val="left"/>
              <w:rPr>
                <w:sz w:val="14"/>
              </w:rPr>
            </w:pPr>
          </w:p>
          <w:p w14:paraId="60E1A98E" w14:textId="77777777" w:rsidR="00147D99" w:rsidRDefault="00CE5153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496 237 198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 w14:paraId="4C328FA4" w14:textId="77777777" w:rsidR="00147D99" w:rsidRDefault="00147D99">
            <w:pPr>
              <w:pStyle w:val="TableParagraph"/>
              <w:spacing w:before="0"/>
              <w:jc w:val="left"/>
              <w:rPr>
                <w:sz w:val="10"/>
              </w:rPr>
            </w:pPr>
          </w:p>
          <w:p w14:paraId="4ABD655D" w14:textId="77777777" w:rsidR="00147D99" w:rsidRDefault="00147D99">
            <w:pPr>
              <w:pStyle w:val="TableParagraph"/>
              <w:spacing w:before="0"/>
              <w:jc w:val="left"/>
              <w:rPr>
                <w:sz w:val="14"/>
              </w:rPr>
            </w:pPr>
          </w:p>
          <w:p w14:paraId="5EE67202" w14:textId="77777777" w:rsidR="00147D99" w:rsidRDefault="00CE5153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37,25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49B08CAB" w14:textId="77777777" w:rsidR="00147D99" w:rsidRDefault="00147D99">
            <w:pPr>
              <w:pStyle w:val="TableParagraph"/>
              <w:spacing w:before="0"/>
              <w:jc w:val="left"/>
              <w:rPr>
                <w:sz w:val="10"/>
              </w:rPr>
            </w:pPr>
          </w:p>
          <w:p w14:paraId="15116313" w14:textId="77777777" w:rsidR="00147D99" w:rsidRDefault="00147D99">
            <w:pPr>
              <w:pStyle w:val="TableParagraph"/>
              <w:spacing w:before="0"/>
              <w:jc w:val="left"/>
              <w:rPr>
                <w:sz w:val="14"/>
              </w:rPr>
            </w:pPr>
          </w:p>
          <w:p w14:paraId="57129968" w14:textId="77777777" w:rsidR="00147D99" w:rsidRDefault="00CE5153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</w:tr>
      <w:tr w:rsidR="00147D99" w14:paraId="744DE83D" w14:textId="77777777">
        <w:trPr>
          <w:trHeight w:val="417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D98ECE3" w14:textId="77777777" w:rsidR="00147D99" w:rsidRDefault="00147D99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1EC4B02F" w14:textId="77777777" w:rsidR="00147D99" w:rsidRDefault="00CE5153">
            <w:pPr>
              <w:pStyle w:val="TableParagraph"/>
              <w:spacing w:before="1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ENCSR711UNY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AA7CE51" w14:textId="77777777" w:rsidR="00147D99" w:rsidRDefault="00147D99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12A2F210" w14:textId="77777777" w:rsidR="00147D99" w:rsidRDefault="00CE5153">
            <w:pPr>
              <w:pStyle w:val="TableParagraph"/>
              <w:spacing w:before="1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Zhou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02D1460" w14:textId="77777777" w:rsidR="00147D99" w:rsidRDefault="00147D99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2C736212" w14:textId="77777777" w:rsidR="00147D99" w:rsidRDefault="00CE5153">
            <w:pPr>
              <w:pStyle w:val="TableParagraph"/>
              <w:spacing w:before="1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ENCODE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186130B" w14:textId="77777777" w:rsidR="00147D99" w:rsidRDefault="00CE5153">
            <w:pPr>
              <w:pStyle w:val="TableParagraph"/>
              <w:spacing w:before="38" w:line="271" w:lineRule="auto"/>
              <w:ind w:left="51"/>
              <w:jc w:val="left"/>
              <w:rPr>
                <w:sz w:val="9"/>
              </w:rPr>
            </w:pPr>
            <w:r>
              <w:rPr>
                <w:w w:val="105"/>
                <w:sz w:val="9"/>
              </w:rPr>
              <w:t xml:space="preserve">ENCFF471WSA </w:t>
            </w:r>
            <w:r>
              <w:rPr>
                <w:w w:val="110"/>
                <w:sz w:val="9"/>
              </w:rPr>
              <w:t>ENCFF826SYZ ENCFF590SSX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F958A46" w14:textId="77777777" w:rsidR="00147D99" w:rsidRDefault="00147D99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56E6943E" w14:textId="77777777" w:rsidR="00147D99" w:rsidRDefault="00CE5153">
            <w:pPr>
              <w:pStyle w:val="TableParagraph"/>
              <w:spacing w:before="1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WGS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6D1EF41" w14:textId="77777777" w:rsidR="00147D99" w:rsidRDefault="00147D99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1ED47D90" w14:textId="77777777" w:rsidR="00147D99" w:rsidRDefault="00CE5153">
            <w:pPr>
              <w:pStyle w:val="TableParagraph"/>
              <w:spacing w:before="1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8E1B4D5" w14:textId="77777777" w:rsidR="00147D99" w:rsidRDefault="00147D99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65E34012" w14:textId="77777777" w:rsidR="00147D99" w:rsidRDefault="00CE5153">
            <w:pPr>
              <w:pStyle w:val="TableParagraph"/>
              <w:spacing w:before="1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890 796 215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A1DD392" w14:textId="77777777" w:rsidR="00147D99" w:rsidRDefault="00147D99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454A6A7F" w14:textId="77777777" w:rsidR="00147D99" w:rsidRDefault="00CE5153">
            <w:pPr>
              <w:pStyle w:val="TableParagraph"/>
              <w:spacing w:before="1"/>
              <w:ind w:left="114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899 473 769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2E45789" w14:textId="77777777" w:rsidR="00147D99" w:rsidRDefault="00147D99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1CFF14F6" w14:textId="77777777" w:rsidR="00147D99" w:rsidRDefault="00CE5153">
            <w:pPr>
              <w:pStyle w:val="TableParagraph"/>
              <w:spacing w:before="1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99,72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0D3F451" w14:textId="77777777" w:rsidR="00147D99" w:rsidRDefault="00147D99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5E507DD2" w14:textId="77777777" w:rsidR="00147D99" w:rsidRDefault="00CE5153">
            <w:pPr>
              <w:pStyle w:val="TableParagraph"/>
              <w:spacing w:before="1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0,965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0F7DC8C" w14:textId="77777777" w:rsidR="00147D99" w:rsidRDefault="00147D99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4FD4C472" w14:textId="77777777" w:rsidR="00147D99" w:rsidRDefault="00CE5153">
            <w:pPr>
              <w:pStyle w:val="TableParagraph"/>
              <w:spacing w:before="1"/>
              <w:ind w:right="45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0811E3C" w14:textId="77777777" w:rsidR="00147D99" w:rsidRDefault="00147D99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6471AEF3" w14:textId="77777777" w:rsidR="00147D99" w:rsidRDefault="00CE5153">
            <w:pPr>
              <w:pStyle w:val="TableParagraph"/>
              <w:spacing w:before="1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888 239 055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851813B" w14:textId="77777777" w:rsidR="00147D99" w:rsidRDefault="00147D99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69D7B648" w14:textId="77777777" w:rsidR="00147D99" w:rsidRDefault="00CE5153">
            <w:pPr>
              <w:pStyle w:val="TableParagraph"/>
              <w:spacing w:before="1"/>
              <w:ind w:right="46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378E01F" w14:textId="77777777" w:rsidR="00147D99" w:rsidRDefault="00147D99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1F3AB152" w14:textId="77777777" w:rsidR="00147D99" w:rsidRDefault="00CE5153">
            <w:pPr>
              <w:pStyle w:val="TableParagraph"/>
              <w:spacing w:before="1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203 498 352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9B16923" w14:textId="77777777" w:rsidR="00147D99" w:rsidRDefault="00147D99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161B2F18" w14:textId="77777777" w:rsidR="00147D99" w:rsidRDefault="00CE5153">
            <w:pPr>
              <w:pStyle w:val="TableParagraph"/>
              <w:spacing w:before="1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22,91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BEA7B38" w14:textId="77777777" w:rsidR="00147D99" w:rsidRDefault="00147D99">
            <w:pPr>
              <w:pStyle w:val="TableParagraph"/>
              <w:spacing w:before="10"/>
              <w:jc w:val="left"/>
              <w:rPr>
                <w:sz w:val="12"/>
              </w:rPr>
            </w:pPr>
          </w:p>
          <w:p w14:paraId="5D85E277" w14:textId="77777777" w:rsidR="00147D99" w:rsidRDefault="00CE5153">
            <w:pPr>
              <w:pStyle w:val="TableParagraph"/>
              <w:spacing w:before="1"/>
              <w:ind w:right="47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</w:tr>
      <w:tr w:rsidR="00147D99" w14:paraId="450E38A5" w14:textId="77777777">
        <w:trPr>
          <w:trHeight w:val="177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</w:tcPr>
          <w:p w14:paraId="6BD35369" w14:textId="77777777" w:rsidR="00147D99" w:rsidRDefault="00CE5153">
            <w:pPr>
              <w:pStyle w:val="TableParagraph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SRX3358201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</w:tcPr>
          <w:p w14:paraId="2533C8AD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Dixon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</w:tcPr>
          <w:p w14:paraId="4EA64D1E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</w:tcPr>
          <w:p w14:paraId="5CE9618C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SRR6251264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</w:tcPr>
          <w:p w14:paraId="0050160C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WGS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</w:tcPr>
          <w:p w14:paraId="1B6A8A33" w14:textId="77777777" w:rsidR="00147D99" w:rsidRDefault="00CE5153">
            <w:pPr>
              <w:pStyle w:val="TableParagraph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</w:tcPr>
          <w:p w14:paraId="61449713" w14:textId="77777777" w:rsidR="00147D99" w:rsidRDefault="00CE5153">
            <w:pPr>
              <w:pStyle w:val="TableParagraph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366 291 496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</w:tcPr>
          <w:p w14:paraId="1F64A63F" w14:textId="77777777" w:rsidR="00147D99" w:rsidRDefault="00CE5153">
            <w:pPr>
              <w:pStyle w:val="TableParagraph"/>
              <w:ind w:left="114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737 534 099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</w:tcPr>
          <w:p w14:paraId="734A7967" w14:textId="77777777" w:rsidR="00147D99" w:rsidRDefault="00CE5153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99,72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</w:tcPr>
          <w:p w14:paraId="0B205F4E" w14:textId="77777777" w:rsidR="00147D99" w:rsidRDefault="00CE5153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0,671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</w:tcPr>
          <w:p w14:paraId="73F4E29D" w14:textId="77777777" w:rsidR="00147D99" w:rsidRDefault="00CE5153">
            <w:pPr>
              <w:pStyle w:val="TableParagraph"/>
              <w:ind w:right="45"/>
              <w:rPr>
                <w:sz w:val="9"/>
              </w:rPr>
            </w:pPr>
            <w:r>
              <w:rPr>
                <w:w w:val="110"/>
                <w:sz w:val="9"/>
              </w:rPr>
              <w:t>364 794 328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</w:tcPr>
          <w:p w14:paraId="14A6927B" w14:textId="77777777" w:rsidR="00147D99" w:rsidRDefault="00CE5153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923 254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</w:tcPr>
          <w:p w14:paraId="554E2C75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73 018 048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330C720D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406 066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 w14:paraId="7F8025A0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20,05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72306136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785 091 005</w:t>
            </w:r>
          </w:p>
        </w:tc>
      </w:tr>
      <w:tr w:rsidR="00147D99" w14:paraId="7856F4A6" w14:textId="77777777">
        <w:trPr>
          <w:trHeight w:val="177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D9FFEA9" w14:textId="77777777" w:rsidR="00147D99" w:rsidRDefault="00CE5153">
            <w:pPr>
              <w:pStyle w:val="TableParagraph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GSE148362_G1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DF988BE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Wang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8FF915A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F78099B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SRR11518301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B1545F6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Repli-seq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A29F995" w14:textId="77777777" w:rsidR="00147D99" w:rsidRDefault="00CE5153">
            <w:pPr>
              <w:pStyle w:val="TableParagraph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758B5DA" w14:textId="77777777" w:rsidR="00147D99" w:rsidRDefault="00CE5153">
            <w:pPr>
              <w:pStyle w:val="TableParagraph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24 804 095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1453540" w14:textId="77777777" w:rsidR="00147D99" w:rsidRDefault="00CE5153">
            <w:pPr>
              <w:pStyle w:val="TableParagraph"/>
              <w:ind w:left="163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24 804 396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718B5E9" w14:textId="77777777" w:rsidR="00147D99" w:rsidRDefault="00CE5153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96,39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A07876E" w14:textId="77777777" w:rsidR="00147D99" w:rsidRDefault="00CE5153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0,001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DE3745C" w14:textId="77777777" w:rsidR="00147D99" w:rsidRDefault="00CE5153">
            <w:pPr>
              <w:pStyle w:val="TableParagraph"/>
              <w:ind w:right="45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9F3A864" w14:textId="77777777" w:rsidR="00147D99" w:rsidRDefault="00CE5153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23 909 072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38FDC4B" w14:textId="77777777" w:rsidR="00147D99" w:rsidRDefault="00CE5153">
            <w:pPr>
              <w:pStyle w:val="TableParagraph"/>
              <w:ind w:right="46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1030C86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921 353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D04645E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3,85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C8B555F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</w:tr>
      <w:tr w:rsidR="00147D99" w14:paraId="57E37CA0" w14:textId="77777777">
        <w:trPr>
          <w:trHeight w:val="177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</w:tcPr>
          <w:p w14:paraId="3AF48E06" w14:textId="77777777" w:rsidR="00147D99" w:rsidRDefault="00CE5153">
            <w:pPr>
              <w:pStyle w:val="TableParagraph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GSE148362_G2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</w:tcPr>
          <w:p w14:paraId="52F9509F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Wang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</w:tcPr>
          <w:p w14:paraId="4196D8CD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</w:tcPr>
          <w:p w14:paraId="5307FFAC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SRR11518308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</w:tcPr>
          <w:p w14:paraId="74E84319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Repli-seq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</w:tcPr>
          <w:p w14:paraId="0D62F937" w14:textId="77777777" w:rsidR="00147D99" w:rsidRDefault="00CE5153">
            <w:pPr>
              <w:pStyle w:val="TableParagraph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</w:tcPr>
          <w:p w14:paraId="28FF7272" w14:textId="77777777" w:rsidR="00147D99" w:rsidRDefault="00CE5153">
            <w:pPr>
              <w:pStyle w:val="TableParagraph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33 032 314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</w:tcPr>
          <w:p w14:paraId="6AD6537B" w14:textId="77777777" w:rsidR="00147D99" w:rsidRDefault="00CE5153">
            <w:pPr>
              <w:pStyle w:val="TableParagraph"/>
              <w:ind w:left="163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33 033 010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</w:tcPr>
          <w:p w14:paraId="3B4D8E3E" w14:textId="77777777" w:rsidR="00147D99" w:rsidRDefault="00CE5153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97,61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</w:tcPr>
          <w:p w14:paraId="2956C468" w14:textId="77777777" w:rsidR="00147D99" w:rsidRDefault="00CE5153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0,002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</w:tcPr>
          <w:p w14:paraId="00B98222" w14:textId="77777777" w:rsidR="00147D99" w:rsidRDefault="00CE5153">
            <w:pPr>
              <w:pStyle w:val="TableParagraph"/>
              <w:ind w:right="45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</w:tcPr>
          <w:p w14:paraId="67C1F63D" w14:textId="77777777" w:rsidR="00147D99" w:rsidRDefault="00CE5153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32 241 907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</w:tcPr>
          <w:p w14:paraId="17108297" w14:textId="77777777" w:rsidR="00147D99" w:rsidRDefault="00CE5153">
            <w:pPr>
              <w:pStyle w:val="TableParagraph"/>
              <w:ind w:right="46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6F6EA688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3 881 991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 w14:paraId="02F79AC8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12,04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6FF9A95E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</w:tr>
      <w:tr w:rsidR="00147D99" w14:paraId="45E7AB8C" w14:textId="77777777">
        <w:trPr>
          <w:trHeight w:val="177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D30F23F" w14:textId="77777777" w:rsidR="00147D99" w:rsidRDefault="00CE5153">
            <w:pPr>
              <w:pStyle w:val="TableParagraph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GSE148362_S1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9CA38D8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Wang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DF3AE22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86C04E6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SRR11518302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304CE63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Repli-seq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A6E75D9" w14:textId="77777777" w:rsidR="00147D99" w:rsidRDefault="00CE5153">
            <w:pPr>
              <w:pStyle w:val="TableParagraph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AABBD0D" w14:textId="77777777" w:rsidR="00147D99" w:rsidRDefault="00CE5153">
            <w:pPr>
              <w:pStyle w:val="TableParagraph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30 884 788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98096E7" w14:textId="77777777" w:rsidR="00147D99" w:rsidRDefault="00CE5153">
            <w:pPr>
              <w:pStyle w:val="TableParagraph"/>
              <w:ind w:left="163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30 885 298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52A0D6F" w14:textId="77777777" w:rsidR="00147D99" w:rsidRDefault="00CE5153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98,7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9523C48" w14:textId="77777777" w:rsidR="00147D99" w:rsidRDefault="00CE5153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0,002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2DF71A5" w14:textId="77777777" w:rsidR="00147D99" w:rsidRDefault="00CE5153">
            <w:pPr>
              <w:pStyle w:val="TableParagraph"/>
              <w:ind w:right="45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1179876" w14:textId="77777777" w:rsidR="00147D99" w:rsidRDefault="00CE5153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30 481 936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140D8AE" w14:textId="77777777" w:rsidR="00147D99" w:rsidRDefault="00CE5153">
            <w:pPr>
              <w:pStyle w:val="TableParagraph"/>
              <w:ind w:right="46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FC5880B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2 156 480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800D900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7,07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391A805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</w:tr>
      <w:tr w:rsidR="00147D99" w14:paraId="0AE82536" w14:textId="77777777">
        <w:trPr>
          <w:trHeight w:val="177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</w:tcPr>
          <w:p w14:paraId="63ACEAA1" w14:textId="77777777" w:rsidR="00147D99" w:rsidRDefault="00CE5153">
            <w:pPr>
              <w:pStyle w:val="TableParagraph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GSE148362_S2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</w:tcPr>
          <w:p w14:paraId="7BB21B58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Wang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</w:tcPr>
          <w:p w14:paraId="7ACFFEA5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</w:tcPr>
          <w:p w14:paraId="1868ED90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SRR11518303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</w:tcPr>
          <w:p w14:paraId="0C6E7D44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Repli-seq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</w:tcPr>
          <w:p w14:paraId="05C845EA" w14:textId="77777777" w:rsidR="00147D99" w:rsidRDefault="00CE5153">
            <w:pPr>
              <w:pStyle w:val="TableParagraph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</w:tcPr>
          <w:p w14:paraId="6F2EDBED" w14:textId="77777777" w:rsidR="00147D99" w:rsidRDefault="00CE5153">
            <w:pPr>
              <w:pStyle w:val="TableParagraph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45 359 273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</w:tcPr>
          <w:p w14:paraId="73B7FC98" w14:textId="77777777" w:rsidR="00147D99" w:rsidRDefault="00CE5153">
            <w:pPr>
              <w:pStyle w:val="TableParagraph"/>
              <w:ind w:left="163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45 360 305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</w:tcPr>
          <w:p w14:paraId="746249D4" w14:textId="77777777" w:rsidR="00147D99" w:rsidRDefault="00CE5153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98,39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</w:tcPr>
          <w:p w14:paraId="79B73888" w14:textId="77777777" w:rsidR="00147D99" w:rsidRDefault="00CE5153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0,002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</w:tcPr>
          <w:p w14:paraId="0500B69E" w14:textId="77777777" w:rsidR="00147D99" w:rsidRDefault="00CE5153">
            <w:pPr>
              <w:pStyle w:val="TableParagraph"/>
              <w:ind w:right="45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</w:tcPr>
          <w:p w14:paraId="076A6C98" w14:textId="77777777" w:rsidR="00147D99" w:rsidRDefault="00CE5153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44 630 884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</w:tcPr>
          <w:p w14:paraId="18D4C89B" w14:textId="77777777" w:rsidR="00147D99" w:rsidRDefault="00CE5153">
            <w:pPr>
              <w:pStyle w:val="TableParagraph"/>
              <w:ind w:right="46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36209D6E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1 939 846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 w14:paraId="1C444481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4,35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0204BD8B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</w:tr>
      <w:tr w:rsidR="00147D99" w14:paraId="6BFE76D2" w14:textId="77777777">
        <w:trPr>
          <w:trHeight w:val="177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6E84670" w14:textId="77777777" w:rsidR="00147D99" w:rsidRDefault="00CE5153">
            <w:pPr>
              <w:pStyle w:val="TableParagraph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GSE148362_S3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7E2FB8A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Wang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9D8A4F0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73C9343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SRR11518304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9EA1F6C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Repli-seq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5C440E8" w14:textId="77777777" w:rsidR="00147D99" w:rsidRDefault="00CE5153">
            <w:pPr>
              <w:pStyle w:val="TableParagraph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4FAF9D8" w14:textId="77777777" w:rsidR="00147D99" w:rsidRDefault="00CE5153">
            <w:pPr>
              <w:pStyle w:val="TableParagraph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49 807 076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B4FAD16" w14:textId="77777777" w:rsidR="00147D99" w:rsidRDefault="00CE5153">
            <w:pPr>
              <w:pStyle w:val="TableParagraph"/>
              <w:ind w:left="163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49 807 988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AAFE1C2" w14:textId="77777777" w:rsidR="00147D99" w:rsidRDefault="00CE5153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98,79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874B53B" w14:textId="77777777" w:rsidR="00147D99" w:rsidRDefault="00CE5153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0,002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0596589" w14:textId="77777777" w:rsidR="00147D99" w:rsidRDefault="00CE5153">
            <w:pPr>
              <w:pStyle w:val="TableParagraph"/>
              <w:ind w:right="45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0990F17" w14:textId="77777777" w:rsidR="00147D99" w:rsidRDefault="00CE5153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49 205 535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AE4A26C" w14:textId="77777777" w:rsidR="00147D99" w:rsidRDefault="00CE5153">
            <w:pPr>
              <w:pStyle w:val="TableParagraph"/>
              <w:ind w:right="46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037E480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2 889 464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B45BF1F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5,87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DC1B9B7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</w:tr>
      <w:tr w:rsidR="00147D99" w14:paraId="2EFC3F0E" w14:textId="77777777">
        <w:trPr>
          <w:trHeight w:val="177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</w:tcPr>
          <w:p w14:paraId="1C215239" w14:textId="77777777" w:rsidR="00147D99" w:rsidRDefault="00CE5153">
            <w:pPr>
              <w:pStyle w:val="TableParagraph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GSE148362_S4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</w:tcPr>
          <w:p w14:paraId="455C18F7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Wang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</w:tcPr>
          <w:p w14:paraId="7936A7C6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</w:tcPr>
          <w:p w14:paraId="40CF5449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SRR11518305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</w:tcPr>
          <w:p w14:paraId="6CE14A03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Repli-seq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</w:tcPr>
          <w:p w14:paraId="19E13899" w14:textId="77777777" w:rsidR="00147D99" w:rsidRDefault="00CE5153">
            <w:pPr>
              <w:pStyle w:val="TableParagraph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</w:tcPr>
          <w:p w14:paraId="70450172" w14:textId="77777777" w:rsidR="00147D99" w:rsidRDefault="00CE5153">
            <w:pPr>
              <w:pStyle w:val="TableParagraph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44 149 029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</w:tcPr>
          <w:p w14:paraId="225577A4" w14:textId="77777777" w:rsidR="00147D99" w:rsidRDefault="00CE5153">
            <w:pPr>
              <w:pStyle w:val="TableParagraph"/>
              <w:ind w:left="163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44 149 770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</w:tcPr>
          <w:p w14:paraId="43DB808E" w14:textId="77777777" w:rsidR="00147D99" w:rsidRDefault="00CE5153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98,46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</w:tcPr>
          <w:p w14:paraId="56DFA758" w14:textId="77777777" w:rsidR="00147D99" w:rsidRDefault="00CE5153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0,002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</w:tcPr>
          <w:p w14:paraId="5D23BA0D" w14:textId="77777777" w:rsidR="00147D99" w:rsidRDefault="00CE5153">
            <w:pPr>
              <w:pStyle w:val="TableParagraph"/>
              <w:ind w:right="45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</w:tcPr>
          <w:p w14:paraId="3EA571D2" w14:textId="77777777" w:rsidR="00147D99" w:rsidRDefault="00CE5153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43 469 002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</w:tcPr>
          <w:p w14:paraId="6C0C4ABF" w14:textId="77777777" w:rsidR="00147D99" w:rsidRDefault="00CE5153">
            <w:pPr>
              <w:pStyle w:val="TableParagraph"/>
              <w:ind w:right="46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E9C69D7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2 678 091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 w14:paraId="419518AC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6,16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0FE067D6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</w:tr>
      <w:tr w:rsidR="00147D99" w14:paraId="6B5BD8C3" w14:textId="77777777">
        <w:trPr>
          <w:trHeight w:val="177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E0BCC69" w14:textId="77777777" w:rsidR="00147D99" w:rsidRDefault="00CE5153">
            <w:pPr>
              <w:pStyle w:val="TableParagraph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GSE148362_S5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5ADA732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Wang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1F3F4D8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704C77A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SRR11518306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D657854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Repli-seq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8C5DC4D" w14:textId="77777777" w:rsidR="00147D99" w:rsidRDefault="00CE5153">
            <w:pPr>
              <w:pStyle w:val="TableParagraph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9A128C7" w14:textId="77777777" w:rsidR="00147D99" w:rsidRDefault="00CE5153">
            <w:pPr>
              <w:pStyle w:val="TableParagraph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38 424 060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6A6139D" w14:textId="77777777" w:rsidR="00147D99" w:rsidRDefault="00CE5153">
            <w:pPr>
              <w:pStyle w:val="TableParagraph"/>
              <w:ind w:left="163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38 424 835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C4B4627" w14:textId="77777777" w:rsidR="00147D99" w:rsidRDefault="00CE5153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97,96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ECF1105" w14:textId="77777777" w:rsidR="00147D99" w:rsidRDefault="00CE5153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0,002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8CCD843" w14:textId="77777777" w:rsidR="00147D99" w:rsidRDefault="00CE5153">
            <w:pPr>
              <w:pStyle w:val="TableParagraph"/>
              <w:ind w:right="45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5916E77" w14:textId="77777777" w:rsidR="00147D99" w:rsidRDefault="00CE5153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37 640 056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74782D5" w14:textId="77777777" w:rsidR="00147D99" w:rsidRDefault="00CE5153">
            <w:pPr>
              <w:pStyle w:val="TableParagraph"/>
              <w:ind w:right="46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D72D050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3 600 260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8AE69FA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9,57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6245849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</w:tr>
      <w:tr w:rsidR="00147D99" w14:paraId="6D068C8B" w14:textId="77777777">
        <w:trPr>
          <w:trHeight w:val="177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</w:tcPr>
          <w:p w14:paraId="3D978E93" w14:textId="77777777" w:rsidR="00147D99" w:rsidRDefault="00CE5153">
            <w:pPr>
              <w:pStyle w:val="TableParagraph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GSE148362_S6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</w:tcPr>
          <w:p w14:paraId="7A45803B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Wang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</w:tcPr>
          <w:p w14:paraId="575547AD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</w:tcPr>
          <w:p w14:paraId="7DAB9594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SRR11518307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</w:tcPr>
          <w:p w14:paraId="3A9657E3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Repli-seq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</w:tcPr>
          <w:p w14:paraId="34B66287" w14:textId="77777777" w:rsidR="00147D99" w:rsidRDefault="00CE5153">
            <w:pPr>
              <w:pStyle w:val="TableParagraph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</w:tcPr>
          <w:p w14:paraId="53EE9E52" w14:textId="77777777" w:rsidR="00147D99" w:rsidRDefault="00CE5153">
            <w:pPr>
              <w:pStyle w:val="TableParagraph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35 203 005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</w:tcPr>
          <w:p w14:paraId="043CA25C" w14:textId="77777777" w:rsidR="00147D99" w:rsidRDefault="00CE5153">
            <w:pPr>
              <w:pStyle w:val="TableParagraph"/>
              <w:ind w:left="163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35 203 676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</w:tcPr>
          <w:p w14:paraId="252D4C7C" w14:textId="77777777" w:rsidR="00147D99" w:rsidRDefault="00CE5153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97,51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</w:tcPr>
          <w:p w14:paraId="55DBF934" w14:textId="77777777" w:rsidR="00147D99" w:rsidRDefault="00CE5153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0,002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</w:tcPr>
          <w:p w14:paraId="72F416A8" w14:textId="77777777" w:rsidR="00147D99" w:rsidRDefault="00CE5153">
            <w:pPr>
              <w:pStyle w:val="TableParagraph"/>
              <w:ind w:right="45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</w:tcPr>
          <w:p w14:paraId="191611E9" w14:textId="77777777" w:rsidR="00147D99" w:rsidRDefault="00CE5153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34 324 742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</w:tcPr>
          <w:p w14:paraId="7EB9DA41" w14:textId="77777777" w:rsidR="00147D99" w:rsidRDefault="00CE5153">
            <w:pPr>
              <w:pStyle w:val="TableParagraph"/>
              <w:ind w:right="46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3AF6DBCF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4 177 438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 w14:paraId="2B5B7921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12,17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6F42B429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</w:tr>
      <w:tr w:rsidR="00147D99" w14:paraId="7FE88014" w14:textId="77777777">
        <w:trPr>
          <w:trHeight w:val="177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F4A8FE2" w14:textId="77777777" w:rsidR="00147D99" w:rsidRDefault="00CE5153">
            <w:pPr>
              <w:pStyle w:val="TableParagraph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INSITU_HS1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A7E8D6B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Ray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404242D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DECB82C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SRR9019504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D626A6B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Hi-C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3995D38" w14:textId="77777777" w:rsidR="00147D99" w:rsidRDefault="00CE5153">
            <w:pPr>
              <w:pStyle w:val="TableParagraph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D99F8B9" w14:textId="77777777" w:rsidR="00147D99" w:rsidRDefault="00CE5153">
            <w:pPr>
              <w:pStyle w:val="TableParagraph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86 294 895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6E7A0B5" w14:textId="77777777" w:rsidR="00147D99" w:rsidRDefault="00CE5153">
            <w:pPr>
              <w:pStyle w:val="TableParagraph"/>
              <w:ind w:left="114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172 589 790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F0D0EE0" w14:textId="77777777" w:rsidR="00147D99" w:rsidRDefault="00CE5153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93,3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300A062" w14:textId="77777777" w:rsidR="00147D99" w:rsidRDefault="00CE5153">
            <w:pPr>
              <w:pStyle w:val="TableParagraph"/>
              <w:ind w:right="44"/>
              <w:rPr>
                <w:sz w:val="9"/>
              </w:rPr>
            </w:pPr>
            <w:r>
              <w:rPr>
                <w:w w:val="108"/>
                <w:sz w:val="9"/>
              </w:rPr>
              <w:t>0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A15B6EE" w14:textId="77777777" w:rsidR="00147D99" w:rsidRDefault="00CE5153">
            <w:pPr>
              <w:pStyle w:val="TableParagraph"/>
              <w:ind w:right="45"/>
              <w:rPr>
                <w:sz w:val="9"/>
              </w:rPr>
            </w:pPr>
            <w:r>
              <w:rPr>
                <w:w w:val="110"/>
                <w:sz w:val="9"/>
              </w:rPr>
              <w:t>75 521 119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E178E72" w14:textId="77777777" w:rsidR="00147D99" w:rsidRDefault="00CE5153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9 982 274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8C077EB" w14:textId="77777777" w:rsidR="00147D99" w:rsidRDefault="00CE5153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1 841 061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AC5374E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1 615 286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AE7895F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3,29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F8DD9C6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1 523 677 153</w:t>
            </w:r>
          </w:p>
        </w:tc>
      </w:tr>
      <w:tr w:rsidR="00147D99" w14:paraId="08992D51" w14:textId="77777777">
        <w:trPr>
          <w:trHeight w:val="177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</w:tcPr>
          <w:p w14:paraId="158688E9" w14:textId="77777777" w:rsidR="00147D99" w:rsidRDefault="00CE5153">
            <w:pPr>
              <w:pStyle w:val="TableParagraph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INSITU_HS2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</w:tcPr>
          <w:p w14:paraId="653F200B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Ray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</w:tcPr>
          <w:p w14:paraId="41BD3830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</w:tcPr>
          <w:p w14:paraId="13215C63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SRR9019505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</w:tcPr>
          <w:p w14:paraId="01E1F85E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Hi-C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</w:tcPr>
          <w:p w14:paraId="5501DCAE" w14:textId="77777777" w:rsidR="00147D99" w:rsidRDefault="00CE5153">
            <w:pPr>
              <w:pStyle w:val="TableParagraph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</w:tcPr>
          <w:p w14:paraId="437BD156" w14:textId="77777777" w:rsidR="00147D99" w:rsidRDefault="00CE5153">
            <w:pPr>
              <w:pStyle w:val="TableParagraph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127 093 919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</w:tcPr>
          <w:p w14:paraId="001A9DB9" w14:textId="77777777" w:rsidR="00147D99" w:rsidRDefault="00CE5153">
            <w:pPr>
              <w:pStyle w:val="TableParagraph"/>
              <w:ind w:left="114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254 187 838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</w:tcPr>
          <w:p w14:paraId="18216EA4" w14:textId="77777777" w:rsidR="00147D99" w:rsidRDefault="00CE5153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93,36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</w:tcPr>
          <w:p w14:paraId="559E5867" w14:textId="77777777" w:rsidR="00147D99" w:rsidRDefault="00CE5153">
            <w:pPr>
              <w:pStyle w:val="TableParagraph"/>
              <w:ind w:right="44"/>
              <w:rPr>
                <w:sz w:val="9"/>
              </w:rPr>
            </w:pPr>
            <w:r>
              <w:rPr>
                <w:w w:val="108"/>
                <w:sz w:val="9"/>
              </w:rPr>
              <w:t>0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</w:tcPr>
          <w:p w14:paraId="36B252EC" w14:textId="77777777" w:rsidR="00147D99" w:rsidRDefault="00CE5153">
            <w:pPr>
              <w:pStyle w:val="TableParagraph"/>
              <w:ind w:right="45"/>
              <w:rPr>
                <w:sz w:val="9"/>
              </w:rPr>
            </w:pPr>
            <w:r>
              <w:rPr>
                <w:w w:val="110"/>
                <w:sz w:val="9"/>
              </w:rPr>
              <w:t>111 730 240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</w:tcPr>
          <w:p w14:paraId="7223FC2D" w14:textId="77777777" w:rsidR="00147D99" w:rsidRDefault="00CE5153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13 858 195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</w:tcPr>
          <w:p w14:paraId="698E3F62" w14:textId="77777777" w:rsidR="00147D99" w:rsidRDefault="00CE5153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1 923 146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11228851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3 048 273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 w14:paraId="74D44C9C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2,91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0F8BFDED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3 208 280 267</w:t>
            </w:r>
          </w:p>
        </w:tc>
      </w:tr>
      <w:tr w:rsidR="00147D99" w14:paraId="25F3E0CE" w14:textId="77777777">
        <w:trPr>
          <w:trHeight w:val="177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76C2316" w14:textId="77777777" w:rsidR="00147D99" w:rsidRDefault="00CE5153">
            <w:pPr>
              <w:pStyle w:val="TableParagraph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INSITU_NHS1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A8AF8B5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Ray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073F905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C24F04F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SRR9019506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023E915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Hi-C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CB19110" w14:textId="77777777" w:rsidR="00147D99" w:rsidRDefault="00CE5153">
            <w:pPr>
              <w:pStyle w:val="TableParagraph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316E2C4" w14:textId="77777777" w:rsidR="00147D99" w:rsidRDefault="00CE5153">
            <w:pPr>
              <w:pStyle w:val="TableParagraph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86 445 594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006256A" w14:textId="77777777" w:rsidR="00147D99" w:rsidRDefault="00CE5153">
            <w:pPr>
              <w:pStyle w:val="TableParagraph"/>
              <w:ind w:left="114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172 891 188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6D60D6E" w14:textId="77777777" w:rsidR="00147D99" w:rsidRDefault="00CE5153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93,43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CCE0F19" w14:textId="77777777" w:rsidR="00147D99" w:rsidRDefault="00CE5153">
            <w:pPr>
              <w:pStyle w:val="TableParagraph"/>
              <w:ind w:right="44"/>
              <w:rPr>
                <w:sz w:val="9"/>
              </w:rPr>
            </w:pPr>
            <w:r>
              <w:rPr>
                <w:w w:val="108"/>
                <w:sz w:val="9"/>
              </w:rPr>
              <w:t>0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8261FA2" w14:textId="77777777" w:rsidR="00147D99" w:rsidRDefault="00CE5153">
            <w:pPr>
              <w:pStyle w:val="TableParagraph"/>
              <w:ind w:right="45"/>
              <w:rPr>
                <w:sz w:val="9"/>
              </w:rPr>
            </w:pPr>
            <w:r>
              <w:rPr>
                <w:w w:val="110"/>
                <w:sz w:val="9"/>
              </w:rPr>
              <w:t>75 893 138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9982C8B" w14:textId="77777777" w:rsidR="00147D99" w:rsidRDefault="00CE5153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9 737 847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DF1AE29" w14:textId="77777777" w:rsidR="00147D99" w:rsidRDefault="00CE5153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1 903 981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BB31051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1 649 376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F85E0D1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3,38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E0EB99F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1 487 154 386</w:t>
            </w:r>
          </w:p>
        </w:tc>
      </w:tr>
      <w:tr w:rsidR="00147D99" w14:paraId="70BBC181" w14:textId="77777777">
        <w:trPr>
          <w:trHeight w:val="177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</w:tcPr>
          <w:p w14:paraId="180402B9" w14:textId="77777777" w:rsidR="00147D99" w:rsidRDefault="00CE5153">
            <w:pPr>
              <w:pStyle w:val="TableParagraph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INSITU_NHS2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</w:tcPr>
          <w:p w14:paraId="6CE93C69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Ray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</w:tcPr>
          <w:p w14:paraId="4ABF73BE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</w:tcPr>
          <w:p w14:paraId="2DC81392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SRR9019507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</w:tcPr>
          <w:p w14:paraId="6FA38FD1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Hi-C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</w:tcPr>
          <w:p w14:paraId="70D14593" w14:textId="77777777" w:rsidR="00147D99" w:rsidRDefault="00CE5153">
            <w:pPr>
              <w:pStyle w:val="TableParagraph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</w:tcPr>
          <w:p w14:paraId="276713F6" w14:textId="77777777" w:rsidR="00147D99" w:rsidRDefault="00CE5153">
            <w:pPr>
              <w:pStyle w:val="TableParagraph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128 472 386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</w:tcPr>
          <w:p w14:paraId="38758C13" w14:textId="77777777" w:rsidR="00147D99" w:rsidRDefault="00CE5153">
            <w:pPr>
              <w:pStyle w:val="TableParagraph"/>
              <w:ind w:left="114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256 944 772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</w:tcPr>
          <w:p w14:paraId="108B883A" w14:textId="77777777" w:rsidR="00147D99" w:rsidRDefault="00CE5153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93,27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</w:tcPr>
          <w:p w14:paraId="53F5CBF2" w14:textId="77777777" w:rsidR="00147D99" w:rsidRDefault="00CE5153">
            <w:pPr>
              <w:pStyle w:val="TableParagraph"/>
              <w:ind w:right="44"/>
              <w:rPr>
                <w:sz w:val="9"/>
              </w:rPr>
            </w:pPr>
            <w:r>
              <w:rPr>
                <w:w w:val="108"/>
                <w:sz w:val="9"/>
              </w:rPr>
              <w:t>0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</w:tcPr>
          <w:p w14:paraId="179DE992" w14:textId="77777777" w:rsidR="00147D99" w:rsidRDefault="00CE5153">
            <w:pPr>
              <w:pStyle w:val="TableParagraph"/>
              <w:ind w:right="45"/>
              <w:rPr>
                <w:sz w:val="9"/>
              </w:rPr>
            </w:pPr>
            <w:r>
              <w:rPr>
                <w:w w:val="110"/>
                <w:sz w:val="9"/>
              </w:rPr>
              <w:t>112 615 319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</w:tcPr>
          <w:p w14:paraId="201633AC" w14:textId="77777777" w:rsidR="00147D99" w:rsidRDefault="00CE5153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14 417 076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</w:tcPr>
          <w:p w14:paraId="0EC918B7" w14:textId="77777777" w:rsidR="00147D99" w:rsidRDefault="00CE5153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1 961 996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53C5E60B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3 196 535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 w14:paraId="6A170B5C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2,97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111BC0AF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3 194 317 878</w:t>
            </w:r>
          </w:p>
        </w:tc>
      </w:tr>
      <w:tr w:rsidR="00147D99" w14:paraId="408ACD50" w14:textId="77777777">
        <w:trPr>
          <w:trHeight w:val="301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DFB5A16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5EBBF14E" w14:textId="77777777" w:rsidR="00147D99" w:rsidRDefault="00CE5153">
            <w:pPr>
              <w:pStyle w:val="TableParagraph"/>
              <w:spacing w:before="0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PDDE_TRANSIENT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B252C27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0C1BC6D0" w14:textId="77777777" w:rsidR="00147D99" w:rsidRDefault="00CE5153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Moquin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0A6C9BE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39964FFF" w14:textId="77777777" w:rsidR="00147D99" w:rsidRDefault="00CE5153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687B889" w14:textId="77777777" w:rsidR="00147D99" w:rsidRDefault="00CE5153">
            <w:pPr>
              <w:pStyle w:val="TableParagraph"/>
              <w:spacing w:before="39" w:line="271" w:lineRule="auto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SRR5470541 SRR5470540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FBF43E0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579BB5A0" w14:textId="77777777" w:rsidR="00147D99" w:rsidRDefault="00CE5153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Hi-C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B939F62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3956276D" w14:textId="77777777" w:rsidR="00147D99" w:rsidRDefault="00CE5153">
            <w:pPr>
              <w:pStyle w:val="TableParagraph"/>
              <w:spacing w:before="0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9335C9C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0274A89D" w14:textId="77777777" w:rsidR="00147D99" w:rsidRDefault="00CE5153">
            <w:pPr>
              <w:pStyle w:val="TableParagraph"/>
              <w:spacing w:before="0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55 158 049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0753DA4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3CCA95AC" w14:textId="77777777" w:rsidR="00147D99" w:rsidRDefault="00CE5153">
            <w:pPr>
              <w:pStyle w:val="TableParagraph"/>
              <w:spacing w:before="0"/>
              <w:ind w:left="115" w:right="19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110 319 638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2DCB0D7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2778FB47" w14:textId="77777777" w:rsidR="00147D99" w:rsidRDefault="00CE5153">
            <w:pPr>
              <w:pStyle w:val="TableParagraph"/>
              <w:spacing w:before="0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95,6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74C9E18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0159ED9E" w14:textId="77777777" w:rsidR="00147D99" w:rsidRDefault="00CE5153">
            <w:pPr>
              <w:pStyle w:val="TableParagraph"/>
              <w:spacing w:before="0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0,003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1FD7347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233C636E" w14:textId="77777777" w:rsidR="00147D99" w:rsidRDefault="00CE5153">
            <w:pPr>
              <w:pStyle w:val="TableParagraph"/>
              <w:spacing w:before="0"/>
              <w:ind w:right="45"/>
              <w:rPr>
                <w:sz w:val="9"/>
              </w:rPr>
            </w:pPr>
            <w:r>
              <w:rPr>
                <w:w w:val="110"/>
                <w:sz w:val="9"/>
              </w:rPr>
              <w:t>51 158 920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EBF42E8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6A76B737" w14:textId="77777777" w:rsidR="00147D99" w:rsidRDefault="00CE5153">
            <w:pPr>
              <w:pStyle w:val="TableParagraph"/>
              <w:spacing w:before="0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3 140 556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75F9943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598788D6" w14:textId="77777777" w:rsidR="00147D99" w:rsidRDefault="00CE5153">
            <w:pPr>
              <w:pStyle w:val="TableParagraph"/>
              <w:spacing w:before="0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3 917 308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F99705B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7C781B23" w14:textId="77777777" w:rsidR="00147D99" w:rsidRDefault="00CE5153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721 938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6B603E1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2FBF9373" w14:textId="77777777" w:rsidR="00147D99" w:rsidRDefault="00CE5153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8,11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3886BE8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03A087EA" w14:textId="77777777" w:rsidR="00147D99" w:rsidRDefault="00CE5153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316 780 447</w:t>
            </w:r>
          </w:p>
        </w:tc>
      </w:tr>
      <w:tr w:rsidR="00147D99" w14:paraId="3D1BF52B" w14:textId="77777777">
        <w:trPr>
          <w:trHeight w:val="301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</w:tcPr>
          <w:p w14:paraId="27F33D79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398A0268" w14:textId="77777777" w:rsidR="00147D99" w:rsidRDefault="00CE5153">
            <w:pPr>
              <w:pStyle w:val="TableParagraph"/>
              <w:spacing w:before="0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PD_STABLE_REP1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</w:tcPr>
          <w:p w14:paraId="7E8B1323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386A313B" w14:textId="77777777" w:rsidR="00147D99" w:rsidRDefault="00CE5153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Moquin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</w:tcPr>
          <w:p w14:paraId="5CEF86AA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6C0E069D" w14:textId="77777777" w:rsidR="00147D99" w:rsidRDefault="00CE5153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</w:tcPr>
          <w:p w14:paraId="7120B396" w14:textId="77777777" w:rsidR="00147D99" w:rsidRDefault="00CE5153">
            <w:pPr>
              <w:pStyle w:val="TableParagraph"/>
              <w:spacing w:before="39" w:line="271" w:lineRule="auto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SRR5470535 SRR5470534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</w:tcPr>
          <w:p w14:paraId="0E9679C1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3DC9A91F" w14:textId="77777777" w:rsidR="00147D99" w:rsidRDefault="00CE5153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Hi-C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</w:tcPr>
          <w:p w14:paraId="7C69D317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02D4087A" w14:textId="77777777" w:rsidR="00147D99" w:rsidRDefault="00CE5153">
            <w:pPr>
              <w:pStyle w:val="TableParagraph"/>
              <w:spacing w:before="0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</w:tcPr>
          <w:p w14:paraId="1B55F22F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4B38C1F4" w14:textId="77777777" w:rsidR="00147D99" w:rsidRDefault="00CE5153">
            <w:pPr>
              <w:pStyle w:val="TableParagraph"/>
              <w:spacing w:before="0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67 172 619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</w:tcPr>
          <w:p w14:paraId="5B75860E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46A4ADD0" w14:textId="77777777" w:rsidR="00147D99" w:rsidRDefault="00CE5153">
            <w:pPr>
              <w:pStyle w:val="TableParagraph"/>
              <w:spacing w:before="0"/>
              <w:ind w:left="114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134 347 099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</w:tcPr>
          <w:p w14:paraId="36ACDF87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21080527" w14:textId="77777777" w:rsidR="00147D99" w:rsidRDefault="00CE5153">
            <w:pPr>
              <w:pStyle w:val="TableParagraph"/>
              <w:spacing w:before="0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97,58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</w:tcPr>
          <w:p w14:paraId="4BBA6B1B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49ABBEA7" w14:textId="77777777" w:rsidR="00147D99" w:rsidRDefault="00CE5153">
            <w:pPr>
              <w:pStyle w:val="TableParagraph"/>
              <w:spacing w:before="0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0,001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</w:tcPr>
          <w:p w14:paraId="5CBDF052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7DB969F4" w14:textId="77777777" w:rsidR="00147D99" w:rsidRDefault="00CE5153">
            <w:pPr>
              <w:pStyle w:val="TableParagraph"/>
              <w:spacing w:before="0"/>
              <w:ind w:right="45"/>
              <w:rPr>
                <w:sz w:val="9"/>
              </w:rPr>
            </w:pPr>
            <w:r>
              <w:rPr>
                <w:w w:val="110"/>
                <w:sz w:val="9"/>
              </w:rPr>
              <w:t>64 767 511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</w:tcPr>
          <w:p w14:paraId="4D22B29F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472B56B4" w14:textId="77777777" w:rsidR="00147D99" w:rsidRDefault="00CE5153">
            <w:pPr>
              <w:pStyle w:val="TableParagraph"/>
              <w:spacing w:before="0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1 565 427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</w:tcPr>
          <w:p w14:paraId="64AA022B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69221019" w14:textId="77777777" w:rsidR="00147D99" w:rsidRDefault="00CE5153">
            <w:pPr>
              <w:pStyle w:val="TableParagraph"/>
              <w:spacing w:before="0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5 573 966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5AD07F2C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0BABB100" w14:textId="77777777" w:rsidR="00147D99" w:rsidRDefault="00CE5153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376 260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 w14:paraId="54B203B2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4C44B46E" w14:textId="77777777" w:rsidR="00147D99" w:rsidRDefault="00CE5153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8,79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02CAC7F7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386606B4" w14:textId="77777777" w:rsidR="00147D99" w:rsidRDefault="00CE5153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354 373 851</w:t>
            </w:r>
          </w:p>
        </w:tc>
      </w:tr>
      <w:tr w:rsidR="00147D99" w14:paraId="34BD860E" w14:textId="77777777">
        <w:trPr>
          <w:trHeight w:val="301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49951ED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38E8F319" w14:textId="77777777" w:rsidR="00147D99" w:rsidRDefault="00CE5153">
            <w:pPr>
              <w:pStyle w:val="TableParagraph"/>
              <w:spacing w:before="0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PD_STABLE_REP2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BC2E59D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5EEFA893" w14:textId="77777777" w:rsidR="00147D99" w:rsidRDefault="00CE5153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Moquin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B2308DD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7A17CA9E" w14:textId="77777777" w:rsidR="00147D99" w:rsidRDefault="00CE5153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DC50269" w14:textId="77777777" w:rsidR="00147D99" w:rsidRDefault="00CE5153">
            <w:pPr>
              <w:pStyle w:val="TableParagraph"/>
              <w:spacing w:before="39" w:line="271" w:lineRule="auto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SRR5470536 SRR5470537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9FA6F75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679291FA" w14:textId="77777777" w:rsidR="00147D99" w:rsidRDefault="00CE5153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Hi-C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CF6FFAE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2ABBAA94" w14:textId="77777777" w:rsidR="00147D99" w:rsidRDefault="00CE5153">
            <w:pPr>
              <w:pStyle w:val="TableParagraph"/>
              <w:spacing w:before="0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C8BA6AF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14868D40" w14:textId="77777777" w:rsidR="00147D99" w:rsidRDefault="00CE5153">
            <w:pPr>
              <w:pStyle w:val="TableParagraph"/>
              <w:spacing w:before="0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52 872 167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8E58587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68404523" w14:textId="77777777" w:rsidR="00147D99" w:rsidRDefault="00CE5153">
            <w:pPr>
              <w:pStyle w:val="TableParagraph"/>
              <w:spacing w:before="0"/>
              <w:ind w:left="114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105 745 908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4A9394B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6B07A319" w14:textId="77777777" w:rsidR="00147D99" w:rsidRDefault="00CE5153">
            <w:pPr>
              <w:pStyle w:val="TableParagraph"/>
              <w:spacing w:before="0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98,23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F08E068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3295C608" w14:textId="77777777" w:rsidR="00147D99" w:rsidRDefault="00CE5153">
            <w:pPr>
              <w:pStyle w:val="TableParagraph"/>
              <w:spacing w:before="0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0,001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6DAE8FD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072901B6" w14:textId="77777777" w:rsidR="00147D99" w:rsidRDefault="00CE5153">
            <w:pPr>
              <w:pStyle w:val="TableParagraph"/>
              <w:spacing w:before="0"/>
              <w:ind w:right="45"/>
              <w:rPr>
                <w:sz w:val="9"/>
              </w:rPr>
            </w:pPr>
            <w:r>
              <w:rPr>
                <w:w w:val="110"/>
                <w:sz w:val="9"/>
              </w:rPr>
              <w:t>51 442 087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B3367C0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0E201947" w14:textId="77777777" w:rsidR="00147D99" w:rsidRDefault="00CE5153">
            <w:pPr>
              <w:pStyle w:val="TableParagraph"/>
              <w:spacing w:before="0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993 483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0767B2F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5C606B00" w14:textId="77777777" w:rsidR="00147D99" w:rsidRDefault="00CE5153">
            <w:pPr>
              <w:pStyle w:val="TableParagraph"/>
              <w:spacing w:before="0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2 058 449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9F5D04A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6644A4C3" w14:textId="77777777" w:rsidR="00147D99" w:rsidRDefault="00CE5153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217 598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271ACAC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0DFA288A" w14:textId="77777777" w:rsidR="00147D99" w:rsidRDefault="00CE5153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4,17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0F1F8E5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6DE63CF5" w14:textId="77777777" w:rsidR="00147D99" w:rsidRDefault="00CE5153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625 522 723</w:t>
            </w:r>
          </w:p>
        </w:tc>
      </w:tr>
      <w:tr w:rsidR="00147D99" w14:paraId="235D6C29" w14:textId="77777777">
        <w:trPr>
          <w:trHeight w:val="301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</w:tcPr>
          <w:p w14:paraId="65CC9516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74804A33" w14:textId="77777777" w:rsidR="00147D99" w:rsidRDefault="00CE5153">
            <w:pPr>
              <w:pStyle w:val="TableParagraph"/>
              <w:spacing w:before="0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PD_TRANSIENT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</w:tcPr>
          <w:p w14:paraId="78AB853A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67230844" w14:textId="77777777" w:rsidR="00147D99" w:rsidRDefault="00CE5153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Moquin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</w:tcPr>
          <w:p w14:paraId="4600FED5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2F3CFAF6" w14:textId="77777777" w:rsidR="00147D99" w:rsidRDefault="00CE5153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</w:tcPr>
          <w:p w14:paraId="51747114" w14:textId="77777777" w:rsidR="00147D99" w:rsidRDefault="00CE5153">
            <w:pPr>
              <w:pStyle w:val="TableParagraph"/>
              <w:spacing w:before="39" w:line="271" w:lineRule="auto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SRR5470539 SRR5470538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</w:tcPr>
          <w:p w14:paraId="7B22F191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069A37B3" w14:textId="77777777" w:rsidR="00147D99" w:rsidRDefault="00CE5153">
            <w:pPr>
              <w:pStyle w:val="TableParagraph"/>
              <w:spacing w:before="0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Hi-C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</w:tcPr>
          <w:p w14:paraId="6557706B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6680A105" w14:textId="77777777" w:rsidR="00147D99" w:rsidRDefault="00CE5153">
            <w:pPr>
              <w:pStyle w:val="TableParagraph"/>
              <w:spacing w:before="0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</w:tcPr>
          <w:p w14:paraId="6FAE2916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076B1CE5" w14:textId="77777777" w:rsidR="00147D99" w:rsidRDefault="00CE5153">
            <w:pPr>
              <w:pStyle w:val="TableParagraph"/>
              <w:spacing w:before="0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81 297 824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</w:tcPr>
          <w:p w14:paraId="33401FE2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3E13FEC3" w14:textId="77777777" w:rsidR="00147D99" w:rsidRDefault="00CE5153">
            <w:pPr>
              <w:pStyle w:val="TableParagraph"/>
              <w:spacing w:before="0"/>
              <w:ind w:left="114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162 600 928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</w:tcPr>
          <w:p w14:paraId="20215AA1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3A9E9985" w14:textId="77777777" w:rsidR="00147D99" w:rsidRDefault="00CE5153">
            <w:pPr>
              <w:pStyle w:val="TableParagraph"/>
              <w:spacing w:before="0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95,28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</w:tcPr>
          <w:p w14:paraId="717464A5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19460C46" w14:textId="77777777" w:rsidR="00147D99" w:rsidRDefault="00CE5153">
            <w:pPr>
              <w:pStyle w:val="TableParagraph"/>
              <w:spacing w:before="0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0,003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</w:tcPr>
          <w:p w14:paraId="2F51967F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68076166" w14:textId="77777777" w:rsidR="00147D99" w:rsidRDefault="00CE5153">
            <w:pPr>
              <w:pStyle w:val="TableParagraph"/>
              <w:spacing w:before="0"/>
              <w:ind w:right="45"/>
              <w:rPr>
                <w:sz w:val="9"/>
              </w:rPr>
            </w:pPr>
            <w:r>
              <w:rPr>
                <w:w w:val="110"/>
                <w:sz w:val="9"/>
              </w:rPr>
              <w:t>75 141 163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</w:tcPr>
          <w:p w14:paraId="7E306908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223A5616" w14:textId="77777777" w:rsidR="00147D99" w:rsidRDefault="00CE5153">
            <w:pPr>
              <w:pStyle w:val="TableParagraph"/>
              <w:spacing w:before="0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4 639 787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</w:tcPr>
          <w:p w14:paraId="33055F56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70273BCF" w14:textId="77777777" w:rsidR="00147D99" w:rsidRDefault="00CE5153">
            <w:pPr>
              <w:pStyle w:val="TableParagraph"/>
              <w:spacing w:before="0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7 298 377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C2E5EAD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09F2CAAC" w14:textId="77777777" w:rsidR="00147D99" w:rsidRDefault="00CE5153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1 339 404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 w14:paraId="4255E853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74BE88B3" w14:textId="77777777" w:rsidR="00147D99" w:rsidRDefault="00CE5153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10,29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4C8F1EFB" w14:textId="77777777" w:rsidR="00147D99" w:rsidRDefault="00147D99">
            <w:pPr>
              <w:pStyle w:val="TableParagraph"/>
              <w:spacing w:before="10"/>
              <w:jc w:val="left"/>
              <w:rPr>
                <w:sz w:val="7"/>
              </w:rPr>
            </w:pPr>
          </w:p>
          <w:p w14:paraId="29A46903" w14:textId="77777777" w:rsidR="00147D99" w:rsidRDefault="00CE5153">
            <w:pPr>
              <w:pStyle w:val="TableParagraph"/>
              <w:spacing w:before="0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361 336 652</w:t>
            </w:r>
          </w:p>
        </w:tc>
      </w:tr>
      <w:tr w:rsidR="00147D99" w14:paraId="7253CB7F" w14:textId="77777777">
        <w:trPr>
          <w:trHeight w:val="177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20B3317" w14:textId="77777777" w:rsidR="00147D99" w:rsidRDefault="00CE5153">
            <w:pPr>
              <w:pStyle w:val="TableParagraph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GSM2588815_R1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2B3DD2A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Belaghzal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93845A3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ED44C98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SRR5479813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18B168B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Hi-C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FECBC98" w14:textId="77777777" w:rsidR="00147D99" w:rsidRDefault="00CE5153">
            <w:pPr>
              <w:pStyle w:val="TableParagraph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80BF4DA" w14:textId="77777777" w:rsidR="00147D99" w:rsidRDefault="00CE5153">
            <w:pPr>
              <w:pStyle w:val="TableParagraph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72 914 268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DBD1CAC" w14:textId="77777777" w:rsidR="00147D99" w:rsidRDefault="00CE5153">
            <w:pPr>
              <w:pStyle w:val="TableParagraph"/>
              <w:ind w:left="114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172 533 452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B01C547" w14:textId="77777777" w:rsidR="00147D99" w:rsidRDefault="00CE5153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99,39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DFA29FC" w14:textId="77777777" w:rsidR="00147D99" w:rsidRDefault="00CE5153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15,478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1295F52" w14:textId="77777777" w:rsidR="00147D99" w:rsidRDefault="00CE5153">
            <w:pPr>
              <w:pStyle w:val="TableParagraph"/>
              <w:ind w:right="45"/>
              <w:rPr>
                <w:sz w:val="9"/>
              </w:rPr>
            </w:pPr>
            <w:r>
              <w:rPr>
                <w:w w:val="110"/>
                <w:sz w:val="9"/>
              </w:rPr>
              <w:t>72 067 575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B3A9E29" w14:textId="77777777" w:rsidR="00147D99" w:rsidRDefault="00CE5153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648 294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2D26EC6" w14:textId="77777777" w:rsidR="00147D99" w:rsidRDefault="00CE5153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9 694 590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DF080A3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210 273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E83DDD5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13,54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3E20E84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243 264 112</w:t>
            </w:r>
          </w:p>
        </w:tc>
      </w:tr>
      <w:tr w:rsidR="00147D99" w14:paraId="58AA5A6B" w14:textId="77777777">
        <w:trPr>
          <w:trHeight w:val="177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</w:tcPr>
          <w:p w14:paraId="13B2B669" w14:textId="77777777" w:rsidR="00147D99" w:rsidRDefault="00CE5153">
            <w:pPr>
              <w:pStyle w:val="TableParagraph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GSM2536769_WT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</w:tcPr>
          <w:p w14:paraId="4A0C8394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Banaszak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</w:tcPr>
          <w:p w14:paraId="5D20AFC3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</w:tcPr>
          <w:p w14:paraId="4A03B45D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SRR5345331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</w:tcPr>
          <w:p w14:paraId="0B2B3C8A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WES</w:t>
            </w:r>
            <w:r>
              <w:rPr>
                <w:w w:val="110"/>
                <w:sz w:val="9"/>
                <w:vertAlign w:val="superscript"/>
              </w:rPr>
              <w:t>1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</w:tcPr>
          <w:p w14:paraId="14BE2B10" w14:textId="77777777" w:rsidR="00147D99" w:rsidRDefault="00CE5153">
            <w:pPr>
              <w:pStyle w:val="TableParagraph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</w:tcPr>
          <w:p w14:paraId="5E86CFBD" w14:textId="77777777" w:rsidR="00147D99" w:rsidRDefault="00CE5153">
            <w:pPr>
              <w:pStyle w:val="TableParagraph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39 211 303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</w:tcPr>
          <w:p w14:paraId="74DC7813" w14:textId="77777777" w:rsidR="00147D99" w:rsidRDefault="00CE5153">
            <w:pPr>
              <w:pStyle w:val="TableParagraph"/>
              <w:ind w:left="163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78 464 649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</w:tcPr>
          <w:p w14:paraId="48F758C1" w14:textId="77777777" w:rsidR="00147D99" w:rsidRDefault="00CE5153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99,46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</w:tcPr>
          <w:p w14:paraId="5414B4A9" w14:textId="77777777" w:rsidR="00147D99" w:rsidRDefault="00CE5153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0,054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</w:tcPr>
          <w:p w14:paraId="39639B59" w14:textId="77777777" w:rsidR="00147D99" w:rsidRDefault="00CE5153">
            <w:pPr>
              <w:pStyle w:val="TableParagraph"/>
              <w:ind w:right="45"/>
              <w:rPr>
                <w:sz w:val="9"/>
              </w:rPr>
            </w:pPr>
            <w:r>
              <w:rPr>
                <w:w w:val="110"/>
                <w:sz w:val="9"/>
              </w:rPr>
              <w:t>38 914 993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</w:tcPr>
          <w:p w14:paraId="3D4B8B03" w14:textId="77777777" w:rsidR="00147D99" w:rsidRDefault="00CE5153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171 253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</w:tcPr>
          <w:p w14:paraId="1620B83A" w14:textId="77777777" w:rsidR="00147D99" w:rsidRDefault="00CE5153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7 821 960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00483D26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91 145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 w14:paraId="6E5E977E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20,17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3DE6C1EC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83 342 746</w:t>
            </w:r>
          </w:p>
        </w:tc>
      </w:tr>
      <w:tr w:rsidR="00147D99" w14:paraId="18DCCFC7" w14:textId="77777777">
        <w:trPr>
          <w:trHeight w:val="177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A5B92FD" w14:textId="77777777" w:rsidR="00147D99" w:rsidRDefault="00CE5153">
            <w:pPr>
              <w:pStyle w:val="TableParagraph"/>
              <w:ind w:left="76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GSM2536770_WT_TF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622BEC3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Banaszak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DFD2A4A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44C1E7E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SRR5345332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73A97CB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WES</w:t>
            </w:r>
            <w:r>
              <w:rPr>
                <w:w w:val="110"/>
                <w:sz w:val="9"/>
                <w:vertAlign w:val="superscript"/>
              </w:rPr>
              <w:t>1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DDE46A6" w14:textId="77777777" w:rsidR="00147D99" w:rsidRDefault="00CE5153">
            <w:pPr>
              <w:pStyle w:val="TableParagraph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3492A77" w14:textId="77777777" w:rsidR="00147D99" w:rsidRDefault="00CE5153">
            <w:pPr>
              <w:pStyle w:val="TableParagraph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49 394 206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8EF011C" w14:textId="77777777" w:rsidR="00147D99" w:rsidRDefault="00CE5153">
            <w:pPr>
              <w:pStyle w:val="TableParagraph"/>
              <w:ind w:left="163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98 820 633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40A3589" w14:textId="77777777" w:rsidR="00147D99" w:rsidRDefault="00CE5153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99,54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6B4A29C" w14:textId="77777777" w:rsidR="00147D99" w:rsidRDefault="00CE5153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0,033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ACF0C57" w14:textId="77777777" w:rsidR="00147D99" w:rsidRDefault="00CE5153">
            <w:pPr>
              <w:pStyle w:val="TableParagraph"/>
              <w:ind w:right="45"/>
              <w:rPr>
                <w:sz w:val="9"/>
              </w:rPr>
            </w:pPr>
            <w:r>
              <w:rPr>
                <w:w w:val="110"/>
                <w:sz w:val="9"/>
              </w:rPr>
              <w:t>49 068 605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419655B" w14:textId="77777777" w:rsidR="00147D99" w:rsidRDefault="00CE5153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193 565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D5248BA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10 478 814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8BCB401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114 795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A525930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21,43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4346392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97 869 629</w:t>
            </w:r>
          </w:p>
        </w:tc>
      </w:tr>
      <w:tr w:rsidR="00147D99" w14:paraId="7F4490E3" w14:textId="77777777">
        <w:trPr>
          <w:trHeight w:val="177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</w:tcPr>
          <w:p w14:paraId="6A1BC2F5" w14:textId="77777777" w:rsidR="00147D99" w:rsidRDefault="00CE5153">
            <w:pPr>
              <w:pStyle w:val="TableParagraph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GSM2536771_MT2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</w:tcPr>
          <w:p w14:paraId="46131DA6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Banaszak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</w:tcPr>
          <w:p w14:paraId="666551AE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</w:tcPr>
          <w:p w14:paraId="57FB5B06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SRR5345333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</w:tcPr>
          <w:p w14:paraId="60DFD4B6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WES</w:t>
            </w:r>
            <w:r>
              <w:rPr>
                <w:w w:val="110"/>
                <w:sz w:val="9"/>
                <w:vertAlign w:val="superscript"/>
              </w:rPr>
              <w:t>1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</w:tcPr>
          <w:p w14:paraId="05F03AAA" w14:textId="77777777" w:rsidR="00147D99" w:rsidRDefault="00CE5153">
            <w:pPr>
              <w:pStyle w:val="TableParagraph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</w:tcPr>
          <w:p w14:paraId="6C07387D" w14:textId="77777777" w:rsidR="00147D99" w:rsidRDefault="00CE5153">
            <w:pPr>
              <w:pStyle w:val="TableParagraph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42 020 936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</w:tcPr>
          <w:p w14:paraId="6C0EFE1B" w14:textId="77777777" w:rsidR="00147D99" w:rsidRDefault="00CE5153">
            <w:pPr>
              <w:pStyle w:val="TableParagraph"/>
              <w:ind w:left="163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84 093 776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</w:tcPr>
          <w:p w14:paraId="163744D4" w14:textId="77777777" w:rsidR="00147D99" w:rsidRDefault="00CE5153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99,63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</w:tcPr>
          <w:p w14:paraId="61582599" w14:textId="77777777" w:rsidR="00147D99" w:rsidRDefault="00CE5153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0,062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</w:tcPr>
          <w:p w14:paraId="0DA73B59" w14:textId="77777777" w:rsidR="00147D99" w:rsidRDefault="00CE5153">
            <w:pPr>
              <w:pStyle w:val="TableParagraph"/>
              <w:ind w:right="45"/>
              <w:rPr>
                <w:sz w:val="9"/>
              </w:rPr>
            </w:pPr>
            <w:r>
              <w:rPr>
                <w:w w:val="110"/>
                <w:sz w:val="9"/>
              </w:rPr>
              <w:t>41 772 436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</w:tcPr>
          <w:p w14:paraId="639C73DC" w14:textId="77777777" w:rsidR="00147D99" w:rsidRDefault="00CE5153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189 177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</w:tcPr>
          <w:p w14:paraId="0415B769" w14:textId="77777777" w:rsidR="00147D99" w:rsidRDefault="00CE5153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8 755 216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5029ED9E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104 927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 w14:paraId="738DA242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21,04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1B96B258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85 177 326</w:t>
            </w:r>
          </w:p>
        </w:tc>
      </w:tr>
      <w:tr w:rsidR="00147D99" w14:paraId="4AB093EA" w14:textId="77777777">
        <w:trPr>
          <w:trHeight w:val="177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4775A24" w14:textId="77777777" w:rsidR="00147D99" w:rsidRDefault="00CE5153">
            <w:pPr>
              <w:pStyle w:val="TableParagraph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GSM2536772_MT3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1C9CC59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Banaszak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5B17827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45B59E4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SRR5345334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F9464FC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WES</w:t>
            </w:r>
            <w:r>
              <w:rPr>
                <w:w w:val="110"/>
                <w:sz w:val="9"/>
                <w:vertAlign w:val="superscript"/>
              </w:rPr>
              <w:t>1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AF2D344" w14:textId="77777777" w:rsidR="00147D99" w:rsidRDefault="00CE5153">
            <w:pPr>
              <w:pStyle w:val="TableParagraph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09FA89F" w14:textId="77777777" w:rsidR="00147D99" w:rsidRDefault="00CE5153">
            <w:pPr>
              <w:pStyle w:val="TableParagraph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43 669 613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814E28F" w14:textId="77777777" w:rsidR="00147D99" w:rsidRDefault="00CE5153">
            <w:pPr>
              <w:pStyle w:val="TableParagraph"/>
              <w:ind w:left="163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87 375 385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4445919" w14:textId="77777777" w:rsidR="00147D99" w:rsidRDefault="00CE5153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99,6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D1AE30F" w14:textId="77777777" w:rsidR="00147D99" w:rsidRDefault="00CE5153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0,041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B857B29" w14:textId="77777777" w:rsidR="00147D99" w:rsidRDefault="00CE5153">
            <w:pPr>
              <w:pStyle w:val="TableParagraph"/>
              <w:ind w:right="45"/>
              <w:rPr>
                <w:sz w:val="9"/>
              </w:rPr>
            </w:pPr>
            <w:r>
              <w:rPr>
                <w:w w:val="110"/>
                <w:sz w:val="9"/>
              </w:rPr>
              <w:t>43 414 109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AD29D06" w14:textId="77777777" w:rsidR="00147D99" w:rsidRDefault="00CE5153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164 448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CDED3CF" w14:textId="77777777" w:rsidR="00147D99" w:rsidRDefault="00CE5153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9 489 133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B7083DD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93 601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67FA30E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21,92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99F2DE5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84 242 110</w:t>
            </w:r>
          </w:p>
        </w:tc>
      </w:tr>
      <w:tr w:rsidR="00147D99" w14:paraId="72F05857" w14:textId="77777777">
        <w:trPr>
          <w:trHeight w:val="177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</w:tcPr>
          <w:p w14:paraId="73275D29" w14:textId="77777777" w:rsidR="00147D99" w:rsidRDefault="00CE5153">
            <w:pPr>
              <w:pStyle w:val="TableParagraph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GSM2536773_MT4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</w:tcPr>
          <w:p w14:paraId="482DCFFA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Banaszak et al.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</w:tcPr>
          <w:p w14:paraId="20907AD2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</w:tcPr>
          <w:p w14:paraId="61C48B53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SRR5345335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</w:tcPr>
          <w:p w14:paraId="4C21E277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WES</w:t>
            </w:r>
            <w:r>
              <w:rPr>
                <w:w w:val="110"/>
                <w:sz w:val="9"/>
                <w:vertAlign w:val="superscript"/>
              </w:rPr>
              <w:t>1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</w:tcPr>
          <w:p w14:paraId="4AF9DDF9" w14:textId="77777777" w:rsidR="00147D99" w:rsidRDefault="00CE5153">
            <w:pPr>
              <w:pStyle w:val="TableParagraph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</w:tcPr>
          <w:p w14:paraId="6EC58520" w14:textId="77777777" w:rsidR="00147D99" w:rsidRDefault="00CE5153">
            <w:pPr>
              <w:pStyle w:val="TableParagraph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39 879 263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</w:tcPr>
          <w:p w14:paraId="2A911D81" w14:textId="77777777" w:rsidR="00147D99" w:rsidRDefault="00CE5153">
            <w:pPr>
              <w:pStyle w:val="TableParagraph"/>
              <w:ind w:left="163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79 788 847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</w:tcPr>
          <w:p w14:paraId="1C25A187" w14:textId="77777777" w:rsidR="00147D99" w:rsidRDefault="00CE5153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99,53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</w:tcPr>
          <w:p w14:paraId="6AB26C57" w14:textId="77777777" w:rsidR="00147D99" w:rsidRDefault="00CE5153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0,038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</w:tcPr>
          <w:p w14:paraId="59F33D90" w14:textId="77777777" w:rsidR="00147D99" w:rsidRDefault="00CE5153">
            <w:pPr>
              <w:pStyle w:val="TableParagraph"/>
              <w:ind w:right="45"/>
              <w:rPr>
                <w:sz w:val="9"/>
              </w:rPr>
            </w:pPr>
            <w:r>
              <w:rPr>
                <w:w w:val="110"/>
                <w:sz w:val="9"/>
              </w:rPr>
              <w:t>39 609 943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</w:tcPr>
          <w:p w14:paraId="638DB618" w14:textId="77777777" w:rsidR="00147D99" w:rsidRDefault="00CE5153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166 651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</w:tcPr>
          <w:p w14:paraId="4E8FAF6D" w14:textId="77777777" w:rsidR="00147D99" w:rsidRDefault="00CE5153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8 590 165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7949DA56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90 809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 w14:paraId="214A0B1B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21,76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3098DA02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77 577 055</w:t>
            </w:r>
          </w:p>
        </w:tc>
      </w:tr>
      <w:tr w:rsidR="00147D99" w14:paraId="5FBAE4A6" w14:textId="77777777">
        <w:trPr>
          <w:trHeight w:val="176"/>
        </w:trPr>
        <w:tc>
          <w:tcPr>
            <w:tcW w:w="10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0979E4BD" w14:textId="77777777" w:rsidR="00147D99" w:rsidRDefault="00CE5153">
            <w:pPr>
              <w:pStyle w:val="TableParagraph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GSM2536774_MT5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2448E620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Banaszak et al.</w:t>
            </w:r>
          </w:p>
        </w:tc>
        <w:tc>
          <w:tcPr>
            <w:tcW w:w="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1BB12DB2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GEO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7732D7DB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SRR5345336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748FF6B9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WES</w:t>
            </w:r>
            <w:r>
              <w:rPr>
                <w:w w:val="110"/>
                <w:sz w:val="9"/>
                <w:vertAlign w:val="superscript"/>
              </w:rPr>
              <w:t>1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51F91550" w14:textId="77777777" w:rsidR="00147D99" w:rsidRDefault="00CE5153">
            <w:pPr>
              <w:pStyle w:val="TableParagraph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PE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5BB36C83" w14:textId="77777777" w:rsidR="00147D99" w:rsidRDefault="00CE5153">
            <w:pPr>
              <w:pStyle w:val="TableParagraph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40 807 904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0D56BE40" w14:textId="77777777" w:rsidR="00147D99" w:rsidRDefault="00CE5153">
            <w:pPr>
              <w:pStyle w:val="TableParagraph"/>
              <w:ind w:left="163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81 649 292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53CD5CDD" w14:textId="77777777" w:rsidR="00147D99" w:rsidRDefault="00CE5153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99,59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08706C4C" w14:textId="77777777" w:rsidR="00147D99" w:rsidRDefault="00CE5153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0,041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5BF74333" w14:textId="77777777" w:rsidR="00147D99" w:rsidRDefault="00CE5153">
            <w:pPr>
              <w:pStyle w:val="TableParagraph"/>
              <w:ind w:right="45"/>
              <w:rPr>
                <w:sz w:val="9"/>
              </w:rPr>
            </w:pPr>
            <w:r>
              <w:rPr>
                <w:w w:val="110"/>
                <w:sz w:val="9"/>
              </w:rPr>
              <w:t>40 559 969</w:t>
            </w:r>
          </w:p>
        </w:tc>
        <w:tc>
          <w:tcPr>
            <w:tcW w:w="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37D9E015" w14:textId="77777777" w:rsidR="00147D99" w:rsidRDefault="00CE5153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163 957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3C765654" w14:textId="77777777" w:rsidR="00147D99" w:rsidRDefault="00CE5153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8 801 283</w:t>
            </w:r>
          </w:p>
        </w:tc>
        <w:tc>
          <w:tcPr>
            <w:tcW w:w="6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22DAA00C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91 545</w:t>
            </w:r>
          </w:p>
        </w:tc>
        <w:tc>
          <w:tcPr>
            <w:tcW w:w="10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383AA36F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21,77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3C9CA035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79 383 290</w:t>
            </w:r>
          </w:p>
        </w:tc>
      </w:tr>
      <w:tr w:rsidR="00147D99" w14:paraId="5268481F" w14:textId="77777777">
        <w:trPr>
          <w:trHeight w:val="299"/>
        </w:trPr>
        <w:tc>
          <w:tcPr>
            <w:tcW w:w="1283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29484" w14:textId="77777777" w:rsidR="00147D99" w:rsidRDefault="00CE5153">
            <w:pPr>
              <w:pStyle w:val="TableParagraph"/>
              <w:spacing w:before="52"/>
              <w:ind w:left="5705" w:right="5703"/>
              <w:jc w:val="center"/>
              <w:rPr>
                <w:b/>
                <w:sz w:val="14"/>
              </w:rPr>
            </w:pPr>
            <w:commentRangeStart w:id="99"/>
            <w:r>
              <w:rPr>
                <w:b/>
                <w:sz w:val="14"/>
              </w:rPr>
              <w:t>Тестовые данные</w:t>
            </w:r>
            <w:commentRangeEnd w:id="99"/>
            <w:r w:rsidR="000050CC">
              <w:rPr>
                <w:rStyle w:val="af"/>
              </w:rPr>
              <w:commentReference w:id="99"/>
            </w:r>
          </w:p>
        </w:tc>
      </w:tr>
      <w:tr w:rsidR="00147D99" w14:paraId="36FA7D5B" w14:textId="77777777">
        <w:trPr>
          <w:trHeight w:val="176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5A3A1A3" w14:textId="77777777" w:rsidR="00147D99" w:rsidRDefault="00CE5153">
            <w:pPr>
              <w:pStyle w:val="TableParagraph"/>
              <w:spacing w:before="39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FG_ExoCBel-001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17C8B8E" w14:textId="77777777" w:rsidR="00147D99" w:rsidRDefault="00CE5153">
            <w:pPr>
              <w:pStyle w:val="TableParagraph"/>
              <w:spacing w:before="39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ExoC-19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202C045" w14:textId="77777777" w:rsidR="00147D99" w:rsidRDefault="00CE5153">
            <w:pPr>
              <w:pStyle w:val="TableParagraph"/>
              <w:spacing w:before="39"/>
              <w:ind w:left="51"/>
              <w:jc w:val="left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E96F04E" w14:textId="77777777" w:rsidR="00147D99" w:rsidRDefault="00CE5153">
            <w:pPr>
              <w:pStyle w:val="TableParagraph"/>
              <w:spacing w:before="39"/>
              <w:ind w:left="51"/>
              <w:jc w:val="left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F8DC6FE" w14:textId="77777777" w:rsidR="00147D99" w:rsidRDefault="00CE5153">
            <w:pPr>
              <w:pStyle w:val="TableParagraph"/>
              <w:spacing w:before="39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Exo-C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D17ABE8" w14:textId="77777777" w:rsidR="00147D99" w:rsidRDefault="00CE5153">
            <w:pPr>
              <w:pStyle w:val="TableParagraph"/>
              <w:spacing w:before="39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PE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02AAE83" w14:textId="77777777" w:rsidR="00147D99" w:rsidRDefault="00CE5153">
            <w:pPr>
              <w:pStyle w:val="TableParagraph"/>
              <w:spacing w:before="39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136 609 179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0759928" w14:textId="77777777" w:rsidR="00147D99" w:rsidRDefault="00CE5153">
            <w:pPr>
              <w:pStyle w:val="TableParagraph"/>
              <w:spacing w:before="39"/>
              <w:ind w:left="114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359 215 777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A814488" w14:textId="77777777" w:rsidR="00147D99" w:rsidRDefault="00CE5153">
            <w:pPr>
              <w:pStyle w:val="TableParagraph"/>
              <w:spacing w:before="39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99,31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C2F0DAB" w14:textId="77777777" w:rsidR="00147D99" w:rsidRDefault="00CE5153">
            <w:pPr>
              <w:pStyle w:val="TableParagraph"/>
              <w:spacing w:before="39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23,940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42C210E" w14:textId="77777777" w:rsidR="00147D99" w:rsidRDefault="00CE5153">
            <w:pPr>
              <w:pStyle w:val="TableParagraph"/>
              <w:spacing w:before="39"/>
              <w:ind w:right="45"/>
              <w:rPr>
                <w:sz w:val="9"/>
              </w:rPr>
            </w:pPr>
            <w:r>
              <w:rPr>
                <w:w w:val="110"/>
                <w:sz w:val="9"/>
              </w:rPr>
              <w:t>135 150 334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BFCD7F3" w14:textId="77777777" w:rsidR="00147D99" w:rsidRDefault="00CE5153">
            <w:pPr>
              <w:pStyle w:val="TableParagraph"/>
              <w:spacing w:before="39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443 409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DF55227" w14:textId="77777777" w:rsidR="00147D99" w:rsidRDefault="00CE5153">
            <w:pPr>
              <w:pStyle w:val="TableParagraph"/>
              <w:spacing w:before="39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25 453 568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75D89F3" w14:textId="77777777" w:rsidR="00147D99" w:rsidRDefault="00CE5153">
            <w:pPr>
              <w:pStyle w:val="TableParagraph"/>
              <w:spacing w:before="39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159 152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A81D258" w14:textId="77777777" w:rsidR="00147D99" w:rsidRDefault="00CE5153">
            <w:pPr>
              <w:pStyle w:val="TableParagraph"/>
              <w:spacing w:before="39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18,86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16F541B" w14:textId="77777777" w:rsidR="00147D99" w:rsidRDefault="00CE5153">
            <w:pPr>
              <w:pStyle w:val="TableParagraph"/>
              <w:spacing w:before="39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319 784 450</w:t>
            </w:r>
          </w:p>
        </w:tc>
      </w:tr>
      <w:tr w:rsidR="00147D99" w14:paraId="507CCE60" w14:textId="77777777">
        <w:trPr>
          <w:trHeight w:val="177"/>
        </w:trPr>
        <w:tc>
          <w:tcPr>
            <w:tcW w:w="1047" w:type="dxa"/>
            <w:tcBorders>
              <w:left w:val="single" w:sz="4" w:space="0" w:color="000000"/>
              <w:right w:val="single" w:sz="4" w:space="0" w:color="000000"/>
            </w:tcBorders>
          </w:tcPr>
          <w:p w14:paraId="42A7D4F7" w14:textId="77777777" w:rsidR="00147D99" w:rsidRDefault="00CE5153">
            <w:pPr>
              <w:pStyle w:val="TableParagraph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FG_Quarantine-A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</w:tcPr>
          <w:p w14:paraId="3BA1D774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ExoC-20</w:t>
            </w:r>
          </w:p>
        </w:tc>
        <w:tc>
          <w:tcPr>
            <w:tcW w:w="671" w:type="dxa"/>
            <w:tcBorders>
              <w:left w:val="single" w:sz="4" w:space="0" w:color="000000"/>
              <w:right w:val="single" w:sz="4" w:space="0" w:color="000000"/>
            </w:tcBorders>
          </w:tcPr>
          <w:p w14:paraId="4AD3612B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781" w:type="dxa"/>
            <w:tcBorders>
              <w:left w:val="single" w:sz="4" w:space="0" w:color="000000"/>
              <w:right w:val="single" w:sz="4" w:space="0" w:color="000000"/>
            </w:tcBorders>
          </w:tcPr>
          <w:p w14:paraId="2A439B45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</w:tcPr>
          <w:p w14:paraId="7EA86813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Exo-C</w:t>
            </w:r>
          </w:p>
        </w:tc>
        <w:tc>
          <w:tcPr>
            <w:tcW w:w="779" w:type="dxa"/>
            <w:tcBorders>
              <w:left w:val="single" w:sz="4" w:space="0" w:color="000000"/>
              <w:right w:val="single" w:sz="4" w:space="0" w:color="000000"/>
            </w:tcBorders>
          </w:tcPr>
          <w:p w14:paraId="1DADA215" w14:textId="77777777" w:rsidR="00147D99" w:rsidRDefault="00CE5153">
            <w:pPr>
              <w:pStyle w:val="TableParagraph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PE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</w:tcPr>
          <w:p w14:paraId="292FB8CD" w14:textId="77777777" w:rsidR="00147D99" w:rsidRDefault="00CE5153">
            <w:pPr>
              <w:pStyle w:val="TableParagraph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53 598 130</w:t>
            </w:r>
          </w:p>
        </w:tc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</w:tcPr>
          <w:p w14:paraId="26D15AA7" w14:textId="77777777" w:rsidR="00147D99" w:rsidRDefault="00CE5153">
            <w:pPr>
              <w:pStyle w:val="TableParagraph"/>
              <w:ind w:left="114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140 214 460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</w:tcPr>
          <w:p w14:paraId="488F8BC3" w14:textId="77777777" w:rsidR="00147D99" w:rsidRDefault="00CE5153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99,79</w:t>
            </w:r>
          </w:p>
        </w:tc>
        <w:tc>
          <w:tcPr>
            <w:tcW w:w="947" w:type="dxa"/>
            <w:tcBorders>
              <w:left w:val="single" w:sz="4" w:space="0" w:color="000000"/>
              <w:right w:val="single" w:sz="4" w:space="0" w:color="000000"/>
            </w:tcBorders>
          </w:tcPr>
          <w:p w14:paraId="45F1A28A" w14:textId="77777777" w:rsidR="00147D99" w:rsidRDefault="00CE5153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23,150</w:t>
            </w: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</w:tcPr>
          <w:p w14:paraId="61F554C8" w14:textId="77777777" w:rsidR="00147D99" w:rsidRDefault="00CE5153">
            <w:pPr>
              <w:pStyle w:val="TableParagraph"/>
              <w:ind w:right="45"/>
              <w:rPr>
                <w:sz w:val="9"/>
              </w:rPr>
            </w:pPr>
            <w:r>
              <w:rPr>
                <w:w w:val="110"/>
                <w:sz w:val="9"/>
              </w:rPr>
              <w:t>53 598 130</w:t>
            </w:r>
          </w:p>
        </w:tc>
        <w:tc>
          <w:tcPr>
            <w:tcW w:w="815" w:type="dxa"/>
            <w:tcBorders>
              <w:left w:val="single" w:sz="4" w:space="0" w:color="000000"/>
              <w:right w:val="single" w:sz="4" w:space="0" w:color="000000"/>
            </w:tcBorders>
          </w:tcPr>
          <w:p w14:paraId="1BC275E5" w14:textId="77777777" w:rsidR="00147D99" w:rsidRDefault="00CE5153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259 561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</w:tcPr>
          <w:p w14:paraId="0E3181A0" w14:textId="77777777" w:rsidR="00147D99" w:rsidRDefault="00CE5153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7 809 282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1C4689C7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68 779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4" w:space="0" w:color="000000"/>
            </w:tcBorders>
          </w:tcPr>
          <w:p w14:paraId="5920690A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14,60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4B6A84FD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193 853 459</w:t>
            </w:r>
          </w:p>
        </w:tc>
      </w:tr>
      <w:tr w:rsidR="00147D99" w14:paraId="456E2C81" w14:textId="77777777">
        <w:trPr>
          <w:trHeight w:val="176"/>
        </w:trPr>
        <w:tc>
          <w:tcPr>
            <w:tcW w:w="10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5F062B5D" w14:textId="77777777" w:rsidR="00147D99" w:rsidRDefault="00CE5153">
            <w:pPr>
              <w:pStyle w:val="TableParagraph"/>
              <w:ind w:left="52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FG_Quarantine-B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0ABA7D9C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ExoC-20</w:t>
            </w:r>
          </w:p>
        </w:tc>
        <w:tc>
          <w:tcPr>
            <w:tcW w:w="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2F716F96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2DD2A3E3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08"/>
                <w:sz w:val="9"/>
              </w:rPr>
              <w:t>—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04E5FF81" w14:textId="77777777" w:rsidR="00147D99" w:rsidRDefault="00CE5153">
            <w:pPr>
              <w:pStyle w:val="TableParagraph"/>
              <w:ind w:left="51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Exo-C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0687A8A5" w14:textId="77777777" w:rsidR="00147D99" w:rsidRDefault="00CE5153">
            <w:pPr>
              <w:pStyle w:val="TableParagraph"/>
              <w:ind w:left="50"/>
              <w:jc w:val="left"/>
              <w:rPr>
                <w:sz w:val="9"/>
              </w:rPr>
            </w:pPr>
            <w:r>
              <w:rPr>
                <w:w w:val="110"/>
                <w:sz w:val="9"/>
              </w:rPr>
              <w:t>PE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1D5D7EEF" w14:textId="77777777" w:rsidR="00147D99" w:rsidRDefault="00CE5153">
            <w:pPr>
              <w:pStyle w:val="TableParagraph"/>
              <w:ind w:right="43"/>
              <w:rPr>
                <w:sz w:val="9"/>
              </w:rPr>
            </w:pPr>
            <w:r>
              <w:rPr>
                <w:w w:val="110"/>
                <w:sz w:val="9"/>
              </w:rPr>
              <w:t>55 279 173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26DB6B1F" w14:textId="77777777" w:rsidR="00147D99" w:rsidRDefault="00CE5153">
            <w:pPr>
              <w:pStyle w:val="TableParagraph"/>
              <w:ind w:left="114" w:right="2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144 641 130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4AA94500" w14:textId="77777777" w:rsidR="00147D99" w:rsidRDefault="00CE5153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99,76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5AC8E871" w14:textId="77777777" w:rsidR="00147D99" w:rsidRDefault="00CE5153">
            <w:pPr>
              <w:pStyle w:val="TableParagraph"/>
              <w:ind w:right="44"/>
              <w:rPr>
                <w:sz w:val="9"/>
              </w:rPr>
            </w:pPr>
            <w:r>
              <w:rPr>
                <w:w w:val="110"/>
                <w:sz w:val="9"/>
              </w:rPr>
              <w:t>23,108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688A0FEA" w14:textId="77777777" w:rsidR="00147D99" w:rsidRDefault="00CE5153">
            <w:pPr>
              <w:pStyle w:val="TableParagraph"/>
              <w:ind w:right="45"/>
              <w:rPr>
                <w:sz w:val="9"/>
              </w:rPr>
            </w:pPr>
            <w:r>
              <w:rPr>
                <w:w w:val="110"/>
                <w:sz w:val="9"/>
              </w:rPr>
              <w:t>55 279 173</w:t>
            </w:r>
          </w:p>
        </w:tc>
        <w:tc>
          <w:tcPr>
            <w:tcW w:w="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13916E2F" w14:textId="77777777" w:rsidR="00147D99" w:rsidRDefault="00CE5153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310 369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4D3CC34F" w14:textId="77777777" w:rsidR="00147D99" w:rsidRDefault="00CE5153">
            <w:pPr>
              <w:pStyle w:val="TableParagraph"/>
              <w:ind w:right="46"/>
              <w:rPr>
                <w:sz w:val="9"/>
              </w:rPr>
            </w:pPr>
            <w:r>
              <w:rPr>
                <w:w w:val="110"/>
                <w:sz w:val="9"/>
              </w:rPr>
              <w:t>8 808 307</w:t>
            </w:r>
          </w:p>
        </w:tc>
        <w:tc>
          <w:tcPr>
            <w:tcW w:w="6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2F1D9D6B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90 489</w:t>
            </w:r>
          </w:p>
        </w:tc>
        <w:tc>
          <w:tcPr>
            <w:tcW w:w="10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1E2CE50B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15,97</w:t>
            </w:r>
          </w:p>
        </w:tc>
        <w:tc>
          <w:tcPr>
            <w:tcW w:w="8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3B5BA24D" w14:textId="77777777" w:rsidR="00147D99" w:rsidRDefault="00CE5153">
            <w:pPr>
              <w:pStyle w:val="TableParagraph"/>
              <w:ind w:right="47"/>
              <w:rPr>
                <w:sz w:val="9"/>
              </w:rPr>
            </w:pPr>
            <w:r>
              <w:rPr>
                <w:w w:val="110"/>
                <w:sz w:val="9"/>
              </w:rPr>
              <w:t>177 375 163</w:t>
            </w:r>
          </w:p>
        </w:tc>
      </w:tr>
    </w:tbl>
    <w:p w14:paraId="2EAE241C" w14:textId="77777777" w:rsidR="00147D99" w:rsidRDefault="00CE5153">
      <w:pPr>
        <w:pStyle w:val="a5"/>
        <w:spacing w:before="1"/>
        <w:rPr>
          <w:sz w:val="10"/>
        </w:rPr>
      </w:pPr>
      <w:r>
        <w:rPr>
          <w:noProof/>
          <w:sz w:val="10"/>
          <w:lang w:eastAsia="ru-RU"/>
        </w:rPr>
        <mc:AlternateContent>
          <mc:Choice Requires="wps">
            <w:drawing>
              <wp:anchor distT="0" distB="0" distL="0" distR="0" simplePos="0" relativeHeight="10" behindDoc="1" locked="0" layoutInCell="1" allowOverlap="1" wp14:anchorId="4F807330" wp14:editId="0DCFD44E">
                <wp:simplePos x="0" y="0"/>
                <wp:positionH relativeFrom="page">
                  <wp:posOffset>1408430</wp:posOffset>
                </wp:positionH>
                <wp:positionV relativeFrom="paragraph">
                  <wp:posOffset>100965</wp:posOffset>
                </wp:positionV>
                <wp:extent cx="3269615" cy="635"/>
                <wp:effectExtent l="0" t="0" r="0" b="0"/>
                <wp:wrapTopAndBottom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916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E152E" id="Прямая соединительная линия 133" o:spid="_x0000_s1026" style="position:absolute;z-index:-50331647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110.9pt,7.95pt" to="368.3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" strokeweight=".14mm">
                <w10:wrap type="topAndBottom" anchorx="page"/>
              </v:line>
            </w:pict>
          </mc:Fallback>
        </mc:AlternateContent>
      </w:r>
    </w:p>
    <w:p w14:paraId="69AC1871" w14:textId="77777777" w:rsidR="00147D99" w:rsidRDefault="00CE5153">
      <w:pPr>
        <w:spacing w:before="3"/>
        <w:ind w:left="356"/>
        <w:rPr>
          <w:sz w:val="20"/>
        </w:rPr>
        <w:sectPr w:rsidR="00147D99">
          <w:pgSz w:w="16838" w:h="11906" w:orient="landscape"/>
          <w:pgMar w:top="660" w:right="1640" w:bottom="280" w:left="2140" w:header="0" w:footer="0" w:gutter="0"/>
          <w:cols w:space="720"/>
          <w:formProt w:val="0"/>
          <w:docGrid w:linePitch="100" w:charSpace="4096"/>
        </w:sectPr>
      </w:pPr>
      <w:r>
        <w:rPr>
          <w:i/>
          <w:sz w:val="20"/>
          <w:vertAlign w:val="superscript"/>
        </w:rPr>
        <w:t>a</w:t>
      </w:r>
      <w:r>
        <w:rPr>
          <w:sz w:val="20"/>
        </w:rPr>
        <w:t>Варианты в гене DNMT3A были исключены из выборки.</w:t>
      </w:r>
    </w:p>
    <w:p w14:paraId="0A3291D4" w14:textId="77777777" w:rsidR="00147D99" w:rsidRDefault="00CE5153">
      <w:pPr>
        <w:pStyle w:val="a5"/>
        <w:rPr>
          <w:sz w:val="20"/>
        </w:rPr>
      </w:pPr>
      <w:r>
        <w:rPr>
          <w:noProof/>
          <w:sz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3" behindDoc="0" locked="0" layoutInCell="1" allowOverlap="1" wp14:anchorId="79105BF8" wp14:editId="03A53CAC">
                <wp:simplePos x="0" y="0"/>
                <wp:positionH relativeFrom="page">
                  <wp:posOffset>9893935</wp:posOffset>
                </wp:positionH>
                <wp:positionV relativeFrom="page">
                  <wp:posOffset>1080135</wp:posOffset>
                </wp:positionV>
                <wp:extent cx="3916045" cy="1270"/>
                <wp:effectExtent l="0" t="0" r="0" b="0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7964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48E4C1" id="Прямая соединительная линия 137" o:spid="_x0000_s1026" style="position:absolute;z-index:2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79.05pt,85.05pt" to="1087.4pt,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" strokeweight=".14mm">
                <w10:wrap anchorx="page" anchory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75154475" wp14:editId="4BF042A0">
                <wp:simplePos x="0" y="0"/>
                <wp:positionH relativeFrom="page">
                  <wp:posOffset>9906000</wp:posOffset>
                </wp:positionH>
                <wp:positionV relativeFrom="page">
                  <wp:posOffset>1067435</wp:posOffset>
                </wp:positionV>
                <wp:extent cx="193675" cy="177800"/>
                <wp:effectExtent l="0" t="0" r="0" b="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25DBC2" w14:textId="77777777" w:rsidR="00CE5153" w:rsidRDefault="00CE5153">
                            <w:pPr>
                              <w:pStyle w:val="a5"/>
                              <w:spacing w:before="9"/>
                              <w:ind w:left="20"/>
                            </w:pPr>
                            <w:r>
                              <w:t>36</w:t>
                            </w:r>
                          </w:p>
                        </w:txbxContent>
                      </wps:txbx>
                      <wps:bodyPr vert="eaVert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54475" id="Надпись 138" o:spid="_x0000_s1032" type="#_x0000_t202" style="position:absolute;margin-left:780pt;margin-top:84.05pt;width:15.25pt;height:14pt;z-index: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" filled="f" stroked="f">
                <v:textbox style="layout-flow:vertical-ideographic" inset="0,0,0,0">
                  <w:txbxContent>
                    <w:p w14:paraId="2925DBC2" w14:textId="77777777" w:rsidR="00CE5153" w:rsidRDefault="00CE5153">
                      <w:pPr>
                        <w:pStyle w:val="a5"/>
                        <w:spacing w:before="9"/>
                        <w:ind w:left="20"/>
                      </w:pPr>
                      <w:r>
                        <w:t>36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5B38D35C" wp14:editId="2E114518">
                <wp:simplePos x="0" y="0"/>
                <wp:positionH relativeFrom="page">
                  <wp:posOffset>9909175</wp:posOffset>
                </wp:positionH>
                <wp:positionV relativeFrom="page">
                  <wp:posOffset>5779770</wp:posOffset>
                </wp:positionV>
                <wp:extent cx="179070" cy="858520"/>
                <wp:effectExtent l="0" t="0" r="0" b="0"/>
                <wp:wrapNone/>
                <wp:docPr id="139" name="Надпись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" cy="858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90BFFA" w14:textId="77777777" w:rsidR="00CE5153" w:rsidRDefault="00CE5153">
                            <w:pPr>
                              <w:pStyle w:val="ad"/>
                              <w:spacing w:before="9"/>
                              <w:ind w:left="20"/>
                            </w:pPr>
                            <w:r>
                              <w:t>Эмиль Валеев</w:t>
                            </w:r>
                          </w:p>
                        </w:txbxContent>
                      </wps:txbx>
                      <wps:bodyPr vert="eaVert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8D35C" id="Надпись 139" o:spid="_x0000_s1033" type="#_x0000_t202" style="position:absolute;margin-left:780.25pt;margin-top:455.1pt;width:14.1pt;height:67.6pt;z-index:2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" filled="f" stroked="f">
                <v:textbox style="layout-flow:vertical-ideographic" inset="0,0,0,0">
                  <w:txbxContent>
                    <w:p w14:paraId="5390BFFA" w14:textId="77777777" w:rsidR="00CE5153" w:rsidRDefault="00CE5153">
                      <w:pPr>
                        <w:pStyle w:val="ad"/>
                        <w:spacing w:before="9"/>
                        <w:ind w:left="20"/>
                      </w:pPr>
                      <w:r>
                        <w:t>Эмиль Валеев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1111F46" w14:textId="77777777" w:rsidR="00147D99" w:rsidRDefault="00147D99">
      <w:pPr>
        <w:pStyle w:val="a5"/>
        <w:rPr>
          <w:sz w:val="20"/>
        </w:rPr>
      </w:pPr>
    </w:p>
    <w:p w14:paraId="18E98F2F" w14:textId="77777777" w:rsidR="00147D99" w:rsidRDefault="00147D99">
      <w:pPr>
        <w:pStyle w:val="a5"/>
        <w:rPr>
          <w:sz w:val="20"/>
        </w:rPr>
      </w:pPr>
    </w:p>
    <w:p w14:paraId="5326ADE1" w14:textId="77777777" w:rsidR="00147D99" w:rsidRDefault="00147D99">
      <w:pPr>
        <w:pStyle w:val="a5"/>
        <w:rPr>
          <w:sz w:val="20"/>
        </w:rPr>
      </w:pPr>
    </w:p>
    <w:p w14:paraId="0DE9663C" w14:textId="77777777" w:rsidR="00147D99" w:rsidRDefault="00147D99">
      <w:pPr>
        <w:pStyle w:val="a5"/>
        <w:rPr>
          <w:sz w:val="20"/>
        </w:rPr>
      </w:pPr>
    </w:p>
    <w:p w14:paraId="4E03C8F0" w14:textId="77777777" w:rsidR="00147D99" w:rsidRDefault="00147D99">
      <w:pPr>
        <w:pStyle w:val="a5"/>
        <w:rPr>
          <w:sz w:val="20"/>
        </w:rPr>
      </w:pPr>
    </w:p>
    <w:p w14:paraId="0240816C" w14:textId="77777777" w:rsidR="00147D99" w:rsidRDefault="00147D99">
      <w:pPr>
        <w:pStyle w:val="a5"/>
        <w:rPr>
          <w:sz w:val="20"/>
        </w:rPr>
      </w:pPr>
    </w:p>
    <w:p w14:paraId="7FB1C4BA" w14:textId="77777777" w:rsidR="00147D99" w:rsidRDefault="00147D99">
      <w:pPr>
        <w:pStyle w:val="a5"/>
        <w:rPr>
          <w:sz w:val="20"/>
        </w:rPr>
      </w:pPr>
    </w:p>
    <w:p w14:paraId="61D51220" w14:textId="77777777" w:rsidR="00147D99" w:rsidRDefault="00147D99">
      <w:pPr>
        <w:pStyle w:val="a5"/>
        <w:rPr>
          <w:sz w:val="20"/>
        </w:rPr>
      </w:pPr>
    </w:p>
    <w:p w14:paraId="46253E73" w14:textId="77777777" w:rsidR="00147D99" w:rsidRDefault="00147D99">
      <w:pPr>
        <w:pStyle w:val="a5"/>
        <w:rPr>
          <w:sz w:val="20"/>
        </w:rPr>
      </w:pPr>
    </w:p>
    <w:p w14:paraId="1DD9A00A" w14:textId="77777777" w:rsidR="00147D99" w:rsidRDefault="00147D99">
      <w:pPr>
        <w:pStyle w:val="a5"/>
        <w:rPr>
          <w:sz w:val="20"/>
        </w:rPr>
      </w:pPr>
    </w:p>
    <w:p w14:paraId="40DD6671" w14:textId="77777777" w:rsidR="00147D99" w:rsidRDefault="00147D99">
      <w:pPr>
        <w:pStyle w:val="a5"/>
        <w:rPr>
          <w:sz w:val="20"/>
        </w:rPr>
      </w:pPr>
    </w:p>
    <w:p w14:paraId="08AFC97B" w14:textId="77777777" w:rsidR="00147D99" w:rsidRDefault="00147D99">
      <w:pPr>
        <w:pStyle w:val="a5"/>
        <w:rPr>
          <w:sz w:val="20"/>
        </w:rPr>
      </w:pPr>
    </w:p>
    <w:p w14:paraId="5AD131A6" w14:textId="77777777" w:rsidR="00147D99" w:rsidRDefault="00147D99">
      <w:pPr>
        <w:pStyle w:val="a5"/>
        <w:spacing w:before="8"/>
        <w:rPr>
          <w:sz w:val="28"/>
        </w:rPr>
      </w:pPr>
    </w:p>
    <w:p w14:paraId="266A8F76" w14:textId="77777777" w:rsidR="00147D99" w:rsidRDefault="00CE5153">
      <w:pPr>
        <w:pStyle w:val="a5"/>
        <w:spacing w:before="89"/>
        <w:ind w:left="2839" w:right="2869"/>
        <w:jc w:val="center"/>
        <w:rPr>
          <w:sz w:val="20"/>
        </w:rPr>
      </w:pPr>
      <w:r>
        <w:t xml:space="preserve">Таблица 7: </w:t>
      </w:r>
      <w:bookmarkStart w:id="100" w:name="_bookmark28"/>
      <w:bookmarkEnd w:id="100"/>
      <w:r>
        <w:t>Образцы данных секвенирования клеточной линии K562</w:t>
      </w:r>
    </w:p>
    <w:p w14:paraId="610E79C2" w14:textId="77777777" w:rsidR="00147D99" w:rsidRDefault="00147D99">
      <w:pPr>
        <w:pStyle w:val="a5"/>
        <w:rPr>
          <w:sz w:val="12"/>
        </w:rPr>
      </w:pPr>
    </w:p>
    <w:tbl>
      <w:tblPr>
        <w:tblStyle w:val="TableNormal"/>
        <w:tblW w:w="12849" w:type="dxa"/>
        <w:tblInd w:w="112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724"/>
        <w:gridCol w:w="655"/>
        <w:gridCol w:w="793"/>
        <w:gridCol w:w="681"/>
        <w:gridCol w:w="696"/>
        <w:gridCol w:w="1099"/>
        <w:gridCol w:w="964"/>
        <w:gridCol w:w="1069"/>
        <w:gridCol w:w="832"/>
        <w:gridCol w:w="832"/>
        <w:gridCol w:w="1845"/>
        <w:gridCol w:w="2659"/>
      </w:tblGrid>
      <w:tr w:rsidR="00147D99" w14:paraId="253A6340" w14:textId="77777777">
        <w:trPr>
          <w:trHeight w:val="304"/>
        </w:trPr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0361E3CB" w14:textId="77777777" w:rsidR="00147D99" w:rsidRDefault="00CE5153">
            <w:pPr>
              <w:pStyle w:val="TableParagraph"/>
              <w:spacing w:before="84"/>
              <w:ind w:left="53"/>
              <w:jc w:val="left"/>
              <w:rPr>
                <w:b/>
                <w:sz w:val="10"/>
              </w:rPr>
            </w:pPr>
            <w:r>
              <w:rPr>
                <w:b/>
                <w:sz w:val="10"/>
              </w:rPr>
              <w:t>Образец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5D6C8DD4" w14:textId="77777777" w:rsidR="00147D99" w:rsidRDefault="00CE5153">
            <w:pPr>
              <w:pStyle w:val="TableParagraph"/>
              <w:spacing w:before="84"/>
              <w:ind w:left="52"/>
              <w:jc w:val="left"/>
              <w:rPr>
                <w:b/>
                <w:sz w:val="10"/>
              </w:rPr>
            </w:pPr>
            <w:r>
              <w:rPr>
                <w:b/>
                <w:sz w:val="10"/>
              </w:rPr>
              <w:t>Тип данных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2889E8DD" w14:textId="77777777" w:rsidR="00147D99" w:rsidRDefault="00CE5153">
            <w:pPr>
              <w:pStyle w:val="TableParagraph"/>
              <w:spacing w:before="84"/>
              <w:ind w:left="51"/>
              <w:jc w:val="left"/>
              <w:rPr>
                <w:b/>
                <w:sz w:val="10"/>
              </w:rPr>
            </w:pPr>
            <w:r>
              <w:rPr>
                <w:b/>
                <w:sz w:val="10"/>
              </w:rPr>
              <w:t>Тип прочтений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4DB740DF" w14:textId="77777777" w:rsidR="00147D99" w:rsidRDefault="00CE5153">
            <w:pPr>
              <w:pStyle w:val="TableParagraph"/>
              <w:spacing w:before="24" w:line="252" w:lineRule="auto"/>
              <w:ind w:left="117"/>
              <w:jc w:val="left"/>
              <w:rPr>
                <w:b/>
                <w:sz w:val="10"/>
              </w:rPr>
            </w:pPr>
            <w:r>
              <w:rPr>
                <w:b/>
                <w:sz w:val="10"/>
              </w:rPr>
              <w:t>Глубина, прочтений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0A409C02" w14:textId="77777777" w:rsidR="00147D99" w:rsidRDefault="00CE5153">
            <w:pPr>
              <w:pStyle w:val="TableParagraph"/>
              <w:spacing w:before="24" w:line="252" w:lineRule="auto"/>
              <w:ind w:left="49"/>
              <w:jc w:val="left"/>
              <w:rPr>
                <w:b/>
                <w:sz w:val="10"/>
              </w:rPr>
            </w:pPr>
            <w:r>
              <w:rPr>
                <w:b/>
                <w:sz w:val="10"/>
              </w:rPr>
              <w:t>Общее число прочтений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6BADA8E7" w14:textId="77777777" w:rsidR="00147D99" w:rsidRDefault="00CE5153">
            <w:pPr>
              <w:pStyle w:val="TableParagraph"/>
              <w:spacing w:before="23"/>
              <w:ind w:left="48"/>
              <w:jc w:val="left"/>
              <w:rPr>
                <w:b/>
                <w:sz w:val="10"/>
              </w:rPr>
            </w:pPr>
            <w:r>
              <w:rPr>
                <w:b/>
                <w:sz w:val="10"/>
              </w:rPr>
              <w:t>Доля картированных,</w:t>
            </w:r>
          </w:p>
          <w:p w14:paraId="00359E42" w14:textId="77777777" w:rsidR="00147D99" w:rsidRDefault="00CE5153">
            <w:pPr>
              <w:pStyle w:val="TableParagraph"/>
              <w:spacing w:before="5"/>
              <w:ind w:left="43"/>
              <w:jc w:val="left"/>
              <w:rPr>
                <w:b/>
                <w:sz w:val="10"/>
              </w:rPr>
            </w:pPr>
            <w:r>
              <w:rPr>
                <w:b/>
                <w:sz w:val="10"/>
              </w:rPr>
              <w:t>% от общего числа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2404F2AA" w14:textId="77777777" w:rsidR="00147D99" w:rsidRDefault="00CE5153">
            <w:pPr>
              <w:pStyle w:val="TableParagraph"/>
              <w:spacing w:before="26"/>
              <w:ind w:left="47"/>
              <w:jc w:val="left"/>
              <w:rPr>
                <w:b/>
                <w:sz w:val="10"/>
              </w:rPr>
            </w:pPr>
            <w:proofErr w:type="gramStart"/>
            <w:r>
              <w:rPr>
                <w:b/>
                <w:sz w:val="10"/>
              </w:rPr>
              <w:t xml:space="preserve">Доля </w:t>
            </w:r>
            <w:r>
              <w:rPr>
                <w:b/>
                <w:spacing w:val="14"/>
                <w:sz w:val="10"/>
              </w:rPr>
              <w:t xml:space="preserve"> </w:t>
            </w:r>
            <w:r>
              <w:rPr>
                <w:b/>
                <w:sz w:val="10"/>
              </w:rPr>
              <w:t>добавочных</w:t>
            </w:r>
            <w:proofErr w:type="gramEnd"/>
            <w:r>
              <w:rPr>
                <w:b/>
                <w:sz w:val="10"/>
              </w:rPr>
              <w:t>,</w:t>
            </w:r>
          </w:p>
          <w:p w14:paraId="6CDE2F6F" w14:textId="77777777" w:rsidR="00147D99" w:rsidRDefault="00CE5153">
            <w:pPr>
              <w:pStyle w:val="TableParagraph"/>
              <w:spacing w:before="5"/>
              <w:ind w:left="42"/>
              <w:jc w:val="left"/>
              <w:rPr>
                <w:b/>
                <w:sz w:val="10"/>
              </w:rPr>
            </w:pPr>
            <w:r>
              <w:rPr>
                <w:b/>
                <w:sz w:val="10"/>
              </w:rPr>
              <w:t>% от общего</w:t>
            </w:r>
            <w:r>
              <w:rPr>
                <w:b/>
                <w:spacing w:val="-13"/>
                <w:sz w:val="10"/>
              </w:rPr>
              <w:t xml:space="preserve"> </w:t>
            </w:r>
            <w:r>
              <w:rPr>
                <w:b/>
                <w:sz w:val="10"/>
              </w:rPr>
              <w:t>числа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22CEAF16" w14:textId="77777777" w:rsidR="00147D99" w:rsidRDefault="00CE5153">
            <w:pPr>
              <w:pStyle w:val="TableParagraph"/>
              <w:spacing w:before="21"/>
              <w:ind w:left="46"/>
              <w:jc w:val="left"/>
              <w:rPr>
                <w:b/>
                <w:sz w:val="10"/>
              </w:rPr>
            </w:pPr>
            <w:r>
              <w:rPr>
                <w:b/>
                <w:sz w:val="10"/>
              </w:rPr>
              <w:t>FR PE прочтения,</w:t>
            </w:r>
          </w:p>
          <w:p w14:paraId="6E1F98E9" w14:textId="77777777" w:rsidR="00147D99" w:rsidRDefault="00CE5153">
            <w:pPr>
              <w:pStyle w:val="TableParagraph"/>
              <w:spacing w:before="5"/>
              <w:ind w:left="41"/>
              <w:jc w:val="left"/>
              <w:rPr>
                <w:b/>
                <w:sz w:val="10"/>
              </w:rPr>
            </w:pPr>
            <w:r>
              <w:rPr>
                <w:b/>
                <w:sz w:val="10"/>
              </w:rPr>
              <w:t>% от картированных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4D3A0C25" w14:textId="77777777" w:rsidR="00147D99" w:rsidRDefault="00CE5153">
            <w:pPr>
              <w:pStyle w:val="TableParagraph"/>
              <w:spacing w:before="21" w:line="252" w:lineRule="auto"/>
              <w:ind w:left="45"/>
              <w:jc w:val="left"/>
              <w:rPr>
                <w:b/>
                <w:sz w:val="10"/>
              </w:rPr>
            </w:pPr>
            <w:r>
              <w:rPr>
                <w:b/>
                <w:sz w:val="10"/>
              </w:rPr>
              <w:t>Картированные PE прочтения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46F0B7B1" w14:textId="77777777" w:rsidR="00147D99" w:rsidRDefault="00CE5153">
            <w:pPr>
              <w:pStyle w:val="TableParagraph"/>
              <w:spacing w:before="31" w:line="252" w:lineRule="auto"/>
              <w:ind w:left="44"/>
              <w:jc w:val="left"/>
              <w:rPr>
                <w:b/>
                <w:sz w:val="10"/>
              </w:rPr>
            </w:pPr>
            <w:r>
              <w:rPr>
                <w:b/>
                <w:sz w:val="10"/>
              </w:rPr>
              <w:t>Картированные синглетоны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1BC3C962" w14:textId="77777777" w:rsidR="00147D99" w:rsidRDefault="00CE5153">
            <w:pPr>
              <w:pStyle w:val="TableParagraph"/>
              <w:spacing w:before="21" w:line="252" w:lineRule="auto"/>
              <w:ind w:left="43" w:right="16"/>
              <w:jc w:val="left"/>
              <w:rPr>
                <w:b/>
                <w:sz w:val="10"/>
              </w:rPr>
            </w:pPr>
            <w:r>
              <w:rPr>
                <w:b/>
                <w:sz w:val="10"/>
              </w:rPr>
              <w:t>Картированные на разные хромосомы пары, % от картированных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41118467" w14:textId="77777777" w:rsidR="00147D99" w:rsidRDefault="00CE5153">
            <w:pPr>
              <w:pStyle w:val="TableParagraph"/>
              <w:spacing w:before="23"/>
              <w:ind w:left="42"/>
              <w:jc w:val="left"/>
              <w:rPr>
                <w:b/>
                <w:sz w:val="10"/>
              </w:rPr>
            </w:pPr>
            <w:r>
              <w:rPr>
                <w:b/>
                <w:sz w:val="10"/>
              </w:rPr>
              <w:t>Картированные на разные хромосомы пары (QMAP 4+),</w:t>
            </w:r>
          </w:p>
          <w:p w14:paraId="5811280D" w14:textId="77777777" w:rsidR="00147D99" w:rsidRDefault="00CE5153">
            <w:pPr>
              <w:pStyle w:val="TableParagraph"/>
              <w:spacing w:before="5"/>
              <w:ind w:left="37"/>
              <w:jc w:val="left"/>
              <w:rPr>
                <w:b/>
                <w:sz w:val="10"/>
              </w:rPr>
            </w:pPr>
            <w:r>
              <w:rPr>
                <w:b/>
                <w:sz w:val="10"/>
              </w:rPr>
              <w:t>% от картированных на разные хромосомы</w:t>
            </w:r>
          </w:p>
        </w:tc>
      </w:tr>
      <w:tr w:rsidR="00147D99" w14:paraId="76685481" w14:textId="77777777">
        <w:trPr>
          <w:trHeight w:val="304"/>
        </w:trPr>
        <w:tc>
          <w:tcPr>
            <w:tcW w:w="1284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E50A3" w14:textId="77777777" w:rsidR="00147D99" w:rsidRDefault="00CE5153">
            <w:pPr>
              <w:pStyle w:val="TableParagraph"/>
              <w:spacing w:before="53"/>
              <w:ind w:left="5707" w:right="570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Контрольные данные</w:t>
            </w:r>
          </w:p>
        </w:tc>
      </w:tr>
      <w:tr w:rsidR="00147D99" w14:paraId="615BAD72" w14:textId="77777777">
        <w:trPr>
          <w:trHeight w:val="179"/>
        </w:trPr>
        <w:tc>
          <w:tcPr>
            <w:tcW w:w="7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B7ECA28" w14:textId="77777777" w:rsidR="00147D99" w:rsidRDefault="00CE5153">
            <w:pPr>
              <w:pStyle w:val="TableParagraph"/>
              <w:spacing w:before="32"/>
              <w:ind w:left="53"/>
              <w:jc w:val="left"/>
              <w:rPr>
                <w:sz w:val="10"/>
              </w:rPr>
            </w:pPr>
            <w:r>
              <w:rPr>
                <w:sz w:val="10"/>
              </w:rPr>
              <w:t>Rao et al.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A1E2C95" w14:textId="77777777" w:rsidR="00147D99" w:rsidRDefault="00CE5153">
            <w:pPr>
              <w:pStyle w:val="TableParagraph"/>
              <w:spacing w:before="32"/>
              <w:ind w:left="52"/>
              <w:jc w:val="left"/>
              <w:rPr>
                <w:sz w:val="10"/>
              </w:rPr>
            </w:pPr>
            <w:r>
              <w:rPr>
                <w:sz w:val="10"/>
              </w:rPr>
              <w:t>Hi-C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2A137FB" w14:textId="77777777" w:rsidR="00147D99" w:rsidRDefault="00CE5153">
            <w:pPr>
              <w:pStyle w:val="TableParagraph"/>
              <w:spacing w:before="32"/>
              <w:ind w:left="51"/>
              <w:jc w:val="left"/>
              <w:rPr>
                <w:sz w:val="10"/>
              </w:rPr>
            </w:pPr>
            <w:r>
              <w:rPr>
                <w:sz w:val="10"/>
              </w:rPr>
              <w:t>PE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DED6896" w14:textId="77777777" w:rsidR="00147D99" w:rsidRDefault="00CE5153">
            <w:pPr>
              <w:pStyle w:val="TableParagraph"/>
              <w:spacing w:before="32"/>
              <w:ind w:right="46"/>
              <w:rPr>
                <w:sz w:val="10"/>
              </w:rPr>
            </w:pPr>
            <w:r>
              <w:rPr>
                <w:sz w:val="10"/>
              </w:rPr>
              <w:t>1 366 228 845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7D1F226" w14:textId="77777777" w:rsidR="00147D99" w:rsidRDefault="00CE5153">
            <w:pPr>
              <w:pStyle w:val="TableParagraph"/>
              <w:spacing w:before="32"/>
              <w:ind w:right="47"/>
              <w:rPr>
                <w:sz w:val="10"/>
              </w:rPr>
            </w:pPr>
            <w:r>
              <w:rPr>
                <w:sz w:val="10"/>
              </w:rPr>
              <w:t>2 978 750 615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C43635D" w14:textId="77777777" w:rsidR="00147D99" w:rsidRDefault="00CE5153">
            <w:pPr>
              <w:pStyle w:val="TableParagraph"/>
              <w:spacing w:before="32"/>
              <w:ind w:right="48"/>
              <w:rPr>
                <w:sz w:val="10"/>
              </w:rPr>
            </w:pPr>
            <w:r>
              <w:rPr>
                <w:sz w:val="10"/>
              </w:rPr>
              <w:t>97,95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047AC2C" w14:textId="77777777" w:rsidR="00147D99" w:rsidRDefault="00CE5153">
            <w:pPr>
              <w:pStyle w:val="TableParagraph"/>
              <w:spacing w:before="32"/>
              <w:ind w:right="49"/>
              <w:rPr>
                <w:sz w:val="10"/>
              </w:rPr>
            </w:pPr>
            <w:r>
              <w:rPr>
                <w:sz w:val="10"/>
              </w:rPr>
              <w:t>8,268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8A4CF1B" w14:textId="77777777" w:rsidR="00147D99" w:rsidRDefault="00CE5153">
            <w:pPr>
              <w:pStyle w:val="TableParagraph"/>
              <w:spacing w:before="32"/>
              <w:ind w:right="50"/>
              <w:rPr>
                <w:sz w:val="10"/>
              </w:rPr>
            </w:pPr>
            <w:r>
              <w:rPr>
                <w:sz w:val="10"/>
              </w:rPr>
              <w:t>27,04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5A9FE59" w14:textId="77777777" w:rsidR="00147D99" w:rsidRDefault="00CE5153">
            <w:pPr>
              <w:pStyle w:val="TableParagraph"/>
              <w:spacing w:before="32"/>
              <w:ind w:right="51"/>
              <w:rPr>
                <w:sz w:val="10"/>
              </w:rPr>
            </w:pPr>
            <w:r>
              <w:rPr>
                <w:sz w:val="10"/>
              </w:rPr>
              <w:t>2 617 761 638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58F775E" w14:textId="77777777" w:rsidR="00147D99" w:rsidRDefault="00CE5153">
            <w:pPr>
              <w:pStyle w:val="TableParagraph"/>
              <w:spacing w:before="32"/>
              <w:ind w:right="52"/>
              <w:rPr>
                <w:sz w:val="10"/>
              </w:rPr>
            </w:pPr>
            <w:r>
              <w:rPr>
                <w:sz w:val="10"/>
              </w:rPr>
              <w:t>53 623 256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BE34597" w14:textId="77777777" w:rsidR="00147D99" w:rsidRDefault="00CE5153">
            <w:pPr>
              <w:pStyle w:val="TableParagraph"/>
              <w:spacing w:before="32"/>
              <w:ind w:right="52"/>
              <w:rPr>
                <w:sz w:val="10"/>
              </w:rPr>
            </w:pPr>
            <w:r>
              <w:rPr>
                <w:sz w:val="10"/>
              </w:rPr>
              <w:t>21,03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8F16FD1" w14:textId="77777777" w:rsidR="00147D99" w:rsidRDefault="00CE5153">
            <w:pPr>
              <w:pStyle w:val="TableParagraph"/>
              <w:spacing w:before="32"/>
              <w:ind w:right="53"/>
              <w:rPr>
                <w:sz w:val="10"/>
              </w:rPr>
            </w:pPr>
            <w:r>
              <w:rPr>
                <w:sz w:val="10"/>
              </w:rPr>
              <w:t>84,23</w:t>
            </w:r>
          </w:p>
        </w:tc>
      </w:tr>
      <w:tr w:rsidR="00147D99" w14:paraId="594B261C" w14:textId="77777777">
        <w:trPr>
          <w:trHeight w:val="180"/>
        </w:trPr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 w14:paraId="1519C675" w14:textId="77777777" w:rsidR="00147D99" w:rsidRDefault="00CE5153">
            <w:pPr>
              <w:pStyle w:val="TableParagraph"/>
              <w:spacing w:before="33"/>
              <w:ind w:left="53"/>
              <w:jc w:val="left"/>
              <w:rPr>
                <w:sz w:val="10"/>
              </w:rPr>
            </w:pPr>
            <w:r>
              <w:rPr>
                <w:sz w:val="10"/>
              </w:rPr>
              <w:t>Zhou et al.</w:t>
            </w:r>
          </w:p>
        </w:tc>
        <w:tc>
          <w:tcPr>
            <w:tcW w:w="655" w:type="dxa"/>
            <w:tcBorders>
              <w:left w:val="single" w:sz="4" w:space="0" w:color="000000"/>
              <w:right w:val="single" w:sz="4" w:space="0" w:color="000000"/>
            </w:tcBorders>
          </w:tcPr>
          <w:p w14:paraId="18DF3A64" w14:textId="77777777" w:rsidR="00147D99" w:rsidRDefault="00CE5153">
            <w:pPr>
              <w:pStyle w:val="TableParagraph"/>
              <w:spacing w:before="33"/>
              <w:ind w:left="52"/>
              <w:jc w:val="left"/>
              <w:rPr>
                <w:sz w:val="10"/>
              </w:rPr>
            </w:pPr>
            <w:r>
              <w:rPr>
                <w:sz w:val="10"/>
              </w:rPr>
              <w:t>WGS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</w:tcPr>
          <w:p w14:paraId="46CFD788" w14:textId="77777777" w:rsidR="00147D99" w:rsidRDefault="00CE5153">
            <w:pPr>
              <w:pStyle w:val="TableParagraph"/>
              <w:spacing w:before="33"/>
              <w:ind w:left="51"/>
              <w:jc w:val="left"/>
              <w:rPr>
                <w:sz w:val="10"/>
              </w:rPr>
            </w:pPr>
            <w:r>
              <w:rPr>
                <w:sz w:val="10"/>
              </w:rPr>
              <w:t>SE</w:t>
            </w:r>
          </w:p>
        </w:tc>
        <w:tc>
          <w:tcPr>
            <w:tcW w:w="681" w:type="dxa"/>
            <w:tcBorders>
              <w:left w:val="single" w:sz="4" w:space="0" w:color="000000"/>
              <w:right w:val="single" w:sz="4" w:space="0" w:color="000000"/>
            </w:tcBorders>
          </w:tcPr>
          <w:p w14:paraId="2E8C6801" w14:textId="77777777" w:rsidR="00147D99" w:rsidRDefault="00CE5153">
            <w:pPr>
              <w:pStyle w:val="TableParagraph"/>
              <w:spacing w:before="33"/>
              <w:ind w:right="46"/>
              <w:rPr>
                <w:sz w:val="10"/>
              </w:rPr>
            </w:pPr>
            <w:r>
              <w:rPr>
                <w:sz w:val="10"/>
              </w:rPr>
              <w:t>2 621 311 293</w:t>
            </w:r>
          </w:p>
        </w:tc>
        <w:tc>
          <w:tcPr>
            <w:tcW w:w="696" w:type="dxa"/>
            <w:tcBorders>
              <w:left w:val="single" w:sz="4" w:space="0" w:color="000000"/>
              <w:right w:val="single" w:sz="4" w:space="0" w:color="000000"/>
            </w:tcBorders>
          </w:tcPr>
          <w:p w14:paraId="5B7EC1E8" w14:textId="77777777" w:rsidR="00147D99" w:rsidRDefault="00CE5153">
            <w:pPr>
              <w:pStyle w:val="TableParagraph"/>
              <w:spacing w:before="33"/>
              <w:ind w:right="47"/>
              <w:rPr>
                <w:sz w:val="10"/>
              </w:rPr>
            </w:pPr>
            <w:r>
              <w:rPr>
                <w:sz w:val="10"/>
              </w:rPr>
              <w:t>2 752 058 305</w:t>
            </w:r>
          </w:p>
        </w:tc>
        <w:tc>
          <w:tcPr>
            <w:tcW w:w="1099" w:type="dxa"/>
            <w:tcBorders>
              <w:left w:val="single" w:sz="4" w:space="0" w:color="000000"/>
              <w:right w:val="single" w:sz="4" w:space="0" w:color="000000"/>
            </w:tcBorders>
          </w:tcPr>
          <w:p w14:paraId="28E1CF6D" w14:textId="77777777" w:rsidR="00147D99" w:rsidRDefault="00CE5153">
            <w:pPr>
              <w:pStyle w:val="TableParagraph"/>
              <w:spacing w:before="33"/>
              <w:ind w:right="48"/>
              <w:rPr>
                <w:sz w:val="10"/>
              </w:rPr>
            </w:pPr>
            <w:r>
              <w:rPr>
                <w:sz w:val="10"/>
              </w:rPr>
              <w:t>93,43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 w14:paraId="79DF62E2" w14:textId="77777777" w:rsidR="00147D99" w:rsidRDefault="00CE5153">
            <w:pPr>
              <w:pStyle w:val="TableParagraph"/>
              <w:spacing w:before="33"/>
              <w:ind w:right="49"/>
              <w:rPr>
                <w:sz w:val="10"/>
              </w:rPr>
            </w:pPr>
            <w:r>
              <w:rPr>
                <w:sz w:val="10"/>
              </w:rPr>
              <w:t>4,751</w:t>
            </w:r>
          </w:p>
        </w:tc>
        <w:tc>
          <w:tcPr>
            <w:tcW w:w="1069" w:type="dxa"/>
            <w:tcBorders>
              <w:left w:val="single" w:sz="4" w:space="0" w:color="000000"/>
              <w:right w:val="single" w:sz="4" w:space="0" w:color="000000"/>
            </w:tcBorders>
          </w:tcPr>
          <w:p w14:paraId="09E17396" w14:textId="77777777" w:rsidR="00147D99" w:rsidRDefault="00CE5153">
            <w:pPr>
              <w:pStyle w:val="TableParagraph"/>
              <w:spacing w:before="33"/>
              <w:ind w:right="50"/>
              <w:rPr>
                <w:sz w:val="10"/>
              </w:rPr>
            </w:pPr>
            <w:r>
              <w:rPr>
                <w:w w:val="99"/>
                <w:sz w:val="10"/>
              </w:rPr>
              <w:t>—</w:t>
            </w:r>
          </w:p>
        </w:tc>
        <w:tc>
          <w:tcPr>
            <w:tcW w:w="832" w:type="dxa"/>
            <w:tcBorders>
              <w:left w:val="single" w:sz="4" w:space="0" w:color="000000"/>
              <w:right w:val="single" w:sz="4" w:space="0" w:color="000000"/>
            </w:tcBorders>
          </w:tcPr>
          <w:p w14:paraId="291C0228" w14:textId="77777777" w:rsidR="00147D99" w:rsidRDefault="00CE5153">
            <w:pPr>
              <w:pStyle w:val="TableParagraph"/>
              <w:spacing w:before="33"/>
              <w:ind w:right="51"/>
              <w:rPr>
                <w:sz w:val="10"/>
              </w:rPr>
            </w:pPr>
            <w:r>
              <w:rPr>
                <w:w w:val="99"/>
                <w:sz w:val="10"/>
              </w:rPr>
              <w:t>—</w:t>
            </w:r>
          </w:p>
        </w:tc>
        <w:tc>
          <w:tcPr>
            <w:tcW w:w="832" w:type="dxa"/>
            <w:tcBorders>
              <w:left w:val="single" w:sz="4" w:space="0" w:color="000000"/>
              <w:right w:val="single" w:sz="4" w:space="0" w:color="000000"/>
            </w:tcBorders>
          </w:tcPr>
          <w:p w14:paraId="328B8901" w14:textId="77777777" w:rsidR="00147D99" w:rsidRDefault="00CE5153">
            <w:pPr>
              <w:pStyle w:val="TableParagraph"/>
              <w:spacing w:before="33"/>
              <w:ind w:right="52"/>
              <w:rPr>
                <w:sz w:val="10"/>
              </w:rPr>
            </w:pPr>
            <w:r>
              <w:rPr>
                <w:w w:val="99"/>
                <w:sz w:val="10"/>
              </w:rPr>
              <w:t>—</w:t>
            </w:r>
          </w:p>
        </w:tc>
        <w:tc>
          <w:tcPr>
            <w:tcW w:w="1845" w:type="dxa"/>
            <w:tcBorders>
              <w:left w:val="single" w:sz="4" w:space="0" w:color="000000"/>
              <w:right w:val="single" w:sz="4" w:space="0" w:color="000000"/>
            </w:tcBorders>
          </w:tcPr>
          <w:p w14:paraId="2E13C85A" w14:textId="77777777" w:rsidR="00147D99" w:rsidRDefault="00CE5153">
            <w:pPr>
              <w:pStyle w:val="TableParagraph"/>
              <w:spacing w:before="33"/>
              <w:ind w:right="52"/>
              <w:rPr>
                <w:sz w:val="10"/>
              </w:rPr>
            </w:pPr>
            <w:r>
              <w:rPr>
                <w:w w:val="99"/>
                <w:sz w:val="10"/>
              </w:rPr>
              <w:t>—</w:t>
            </w:r>
          </w:p>
        </w:tc>
        <w:tc>
          <w:tcPr>
            <w:tcW w:w="2659" w:type="dxa"/>
            <w:tcBorders>
              <w:left w:val="single" w:sz="4" w:space="0" w:color="000000"/>
              <w:right w:val="single" w:sz="4" w:space="0" w:color="000000"/>
            </w:tcBorders>
          </w:tcPr>
          <w:p w14:paraId="47F9E821" w14:textId="77777777" w:rsidR="00147D99" w:rsidRDefault="00CE5153">
            <w:pPr>
              <w:pStyle w:val="TableParagraph"/>
              <w:spacing w:before="33"/>
              <w:ind w:right="53"/>
              <w:rPr>
                <w:sz w:val="10"/>
              </w:rPr>
            </w:pPr>
            <w:r>
              <w:rPr>
                <w:w w:val="99"/>
                <w:sz w:val="10"/>
              </w:rPr>
              <w:t>—</w:t>
            </w:r>
          </w:p>
        </w:tc>
      </w:tr>
      <w:tr w:rsidR="00147D99" w14:paraId="221AB254" w14:textId="77777777">
        <w:trPr>
          <w:trHeight w:val="180"/>
        </w:trPr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301DE22" w14:textId="77777777" w:rsidR="00147D99" w:rsidRDefault="00CE5153">
            <w:pPr>
              <w:pStyle w:val="TableParagraph"/>
              <w:spacing w:before="33"/>
              <w:ind w:left="53"/>
              <w:jc w:val="left"/>
              <w:rPr>
                <w:sz w:val="10"/>
              </w:rPr>
            </w:pPr>
            <w:r>
              <w:rPr>
                <w:sz w:val="10"/>
              </w:rPr>
              <w:t>Dixon et al.</w:t>
            </w:r>
          </w:p>
        </w:tc>
        <w:tc>
          <w:tcPr>
            <w:tcW w:w="6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9B38FA6" w14:textId="77777777" w:rsidR="00147D99" w:rsidRDefault="00CE5153">
            <w:pPr>
              <w:pStyle w:val="TableParagraph"/>
              <w:spacing w:before="33"/>
              <w:ind w:left="52"/>
              <w:jc w:val="left"/>
              <w:rPr>
                <w:sz w:val="10"/>
              </w:rPr>
            </w:pPr>
            <w:r>
              <w:rPr>
                <w:sz w:val="10"/>
              </w:rPr>
              <w:t>WGS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89AB038" w14:textId="77777777" w:rsidR="00147D99" w:rsidRDefault="00CE5153">
            <w:pPr>
              <w:pStyle w:val="TableParagraph"/>
              <w:spacing w:before="33"/>
              <w:ind w:left="51"/>
              <w:jc w:val="left"/>
              <w:rPr>
                <w:sz w:val="10"/>
              </w:rPr>
            </w:pPr>
            <w:r>
              <w:rPr>
                <w:sz w:val="10"/>
              </w:rPr>
              <w:t>PE</w:t>
            </w:r>
          </w:p>
        </w:tc>
        <w:tc>
          <w:tcPr>
            <w:tcW w:w="68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16710CF" w14:textId="77777777" w:rsidR="00147D99" w:rsidRDefault="00CE5153">
            <w:pPr>
              <w:pStyle w:val="TableParagraph"/>
              <w:spacing w:before="33"/>
              <w:ind w:right="46"/>
              <w:rPr>
                <w:sz w:val="10"/>
              </w:rPr>
            </w:pPr>
            <w:r>
              <w:rPr>
                <w:sz w:val="10"/>
              </w:rPr>
              <w:t>366 291 496</w:t>
            </w:r>
          </w:p>
        </w:tc>
        <w:tc>
          <w:tcPr>
            <w:tcW w:w="6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9FCC570" w14:textId="77777777" w:rsidR="00147D99" w:rsidRDefault="00CE5153">
            <w:pPr>
              <w:pStyle w:val="TableParagraph"/>
              <w:spacing w:before="33"/>
              <w:ind w:right="47"/>
              <w:rPr>
                <w:sz w:val="10"/>
              </w:rPr>
            </w:pPr>
            <w:r>
              <w:rPr>
                <w:sz w:val="10"/>
              </w:rPr>
              <w:t>737 534 099</w:t>
            </w:r>
          </w:p>
        </w:tc>
        <w:tc>
          <w:tcPr>
            <w:tcW w:w="109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12F5DA2" w14:textId="77777777" w:rsidR="00147D99" w:rsidRDefault="00CE5153">
            <w:pPr>
              <w:pStyle w:val="TableParagraph"/>
              <w:spacing w:before="33"/>
              <w:ind w:right="48"/>
              <w:rPr>
                <w:sz w:val="10"/>
              </w:rPr>
            </w:pPr>
            <w:r>
              <w:rPr>
                <w:sz w:val="10"/>
              </w:rPr>
              <w:t>99,72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1280B1C" w14:textId="77777777" w:rsidR="00147D99" w:rsidRDefault="00CE5153">
            <w:pPr>
              <w:pStyle w:val="TableParagraph"/>
              <w:spacing w:before="33"/>
              <w:ind w:right="49"/>
              <w:rPr>
                <w:sz w:val="10"/>
              </w:rPr>
            </w:pPr>
            <w:r>
              <w:rPr>
                <w:sz w:val="10"/>
              </w:rPr>
              <w:t>0,671</w:t>
            </w:r>
          </w:p>
        </w:tc>
        <w:tc>
          <w:tcPr>
            <w:tcW w:w="106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83F035E" w14:textId="77777777" w:rsidR="00147D99" w:rsidRDefault="00CE5153">
            <w:pPr>
              <w:pStyle w:val="TableParagraph"/>
              <w:spacing w:before="33"/>
              <w:ind w:right="50"/>
              <w:rPr>
                <w:sz w:val="10"/>
              </w:rPr>
            </w:pPr>
            <w:r>
              <w:rPr>
                <w:sz w:val="10"/>
              </w:rPr>
              <w:t>97,16</w:t>
            </w:r>
          </w:p>
        </w:tc>
        <w:tc>
          <w:tcPr>
            <w:tcW w:w="83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47110F3" w14:textId="77777777" w:rsidR="00147D99" w:rsidRDefault="00CE5153">
            <w:pPr>
              <w:pStyle w:val="TableParagraph"/>
              <w:spacing w:before="33"/>
              <w:ind w:right="51"/>
              <w:rPr>
                <w:sz w:val="10"/>
              </w:rPr>
            </w:pPr>
            <w:r>
              <w:rPr>
                <w:sz w:val="10"/>
              </w:rPr>
              <w:t>729 588 656</w:t>
            </w:r>
          </w:p>
        </w:tc>
        <w:tc>
          <w:tcPr>
            <w:tcW w:w="83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0A43861" w14:textId="77777777" w:rsidR="00147D99" w:rsidRDefault="00CE5153">
            <w:pPr>
              <w:pStyle w:val="TableParagraph"/>
              <w:spacing w:before="33"/>
              <w:ind w:right="52"/>
              <w:rPr>
                <w:sz w:val="10"/>
              </w:rPr>
            </w:pPr>
            <w:r>
              <w:rPr>
                <w:sz w:val="10"/>
              </w:rPr>
              <w:t>923 254</w:t>
            </w:r>
          </w:p>
        </w:tc>
        <w:tc>
          <w:tcPr>
            <w:tcW w:w="18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1713D5FB" w14:textId="77777777" w:rsidR="00147D99" w:rsidRDefault="00CE5153">
            <w:pPr>
              <w:pStyle w:val="TableParagraph"/>
              <w:spacing w:before="33"/>
              <w:ind w:right="52"/>
              <w:rPr>
                <w:sz w:val="10"/>
              </w:rPr>
            </w:pPr>
            <w:r>
              <w:rPr>
                <w:sz w:val="10"/>
              </w:rPr>
              <w:t>1,25</w:t>
            </w:r>
          </w:p>
        </w:tc>
        <w:tc>
          <w:tcPr>
            <w:tcW w:w="265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F04B182" w14:textId="77777777" w:rsidR="00147D99" w:rsidRDefault="00CE5153">
            <w:pPr>
              <w:pStyle w:val="TableParagraph"/>
              <w:spacing w:before="33"/>
              <w:ind w:right="53"/>
              <w:rPr>
                <w:sz w:val="10"/>
              </w:rPr>
            </w:pPr>
            <w:r>
              <w:rPr>
                <w:sz w:val="10"/>
              </w:rPr>
              <w:t>51,22</w:t>
            </w:r>
          </w:p>
        </w:tc>
      </w:tr>
      <w:tr w:rsidR="00147D99" w14:paraId="0D60E185" w14:textId="77777777">
        <w:trPr>
          <w:trHeight w:val="180"/>
        </w:trPr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 w14:paraId="7537FBC8" w14:textId="77777777" w:rsidR="00147D99" w:rsidRDefault="00CE5153">
            <w:pPr>
              <w:pStyle w:val="TableParagraph"/>
              <w:spacing w:before="33"/>
              <w:ind w:left="53"/>
              <w:jc w:val="left"/>
              <w:rPr>
                <w:sz w:val="10"/>
              </w:rPr>
            </w:pPr>
            <w:r>
              <w:rPr>
                <w:sz w:val="10"/>
              </w:rPr>
              <w:t>Wang et al.</w:t>
            </w:r>
          </w:p>
        </w:tc>
        <w:tc>
          <w:tcPr>
            <w:tcW w:w="655" w:type="dxa"/>
            <w:tcBorders>
              <w:left w:val="single" w:sz="4" w:space="0" w:color="000000"/>
              <w:right w:val="single" w:sz="4" w:space="0" w:color="000000"/>
            </w:tcBorders>
          </w:tcPr>
          <w:p w14:paraId="7FC31B7E" w14:textId="77777777" w:rsidR="00147D99" w:rsidRDefault="00CE5153">
            <w:pPr>
              <w:pStyle w:val="TableParagraph"/>
              <w:spacing w:before="33"/>
              <w:ind w:left="52"/>
              <w:jc w:val="left"/>
              <w:rPr>
                <w:sz w:val="10"/>
              </w:rPr>
            </w:pPr>
            <w:r>
              <w:rPr>
                <w:sz w:val="10"/>
              </w:rPr>
              <w:t>Repli-seq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</w:tcPr>
          <w:p w14:paraId="7B02AA14" w14:textId="77777777" w:rsidR="00147D99" w:rsidRDefault="00CE5153">
            <w:pPr>
              <w:pStyle w:val="TableParagraph"/>
              <w:spacing w:before="33"/>
              <w:ind w:left="51"/>
              <w:jc w:val="left"/>
              <w:rPr>
                <w:sz w:val="10"/>
              </w:rPr>
            </w:pPr>
            <w:r>
              <w:rPr>
                <w:sz w:val="10"/>
              </w:rPr>
              <w:t>SE</w:t>
            </w:r>
          </w:p>
        </w:tc>
        <w:tc>
          <w:tcPr>
            <w:tcW w:w="681" w:type="dxa"/>
            <w:tcBorders>
              <w:left w:val="single" w:sz="4" w:space="0" w:color="000000"/>
              <w:right w:val="single" w:sz="4" w:space="0" w:color="000000"/>
            </w:tcBorders>
          </w:tcPr>
          <w:p w14:paraId="3043C477" w14:textId="77777777" w:rsidR="00147D99" w:rsidRDefault="00CE5153">
            <w:pPr>
              <w:pStyle w:val="TableParagraph"/>
              <w:spacing w:before="33"/>
              <w:ind w:right="46"/>
              <w:rPr>
                <w:sz w:val="10"/>
              </w:rPr>
            </w:pPr>
            <w:r>
              <w:rPr>
                <w:sz w:val="10"/>
              </w:rPr>
              <w:t>301 663 640</w:t>
            </w:r>
          </w:p>
        </w:tc>
        <w:tc>
          <w:tcPr>
            <w:tcW w:w="696" w:type="dxa"/>
            <w:tcBorders>
              <w:left w:val="single" w:sz="4" w:space="0" w:color="000000"/>
              <w:right w:val="single" w:sz="4" w:space="0" w:color="000000"/>
            </w:tcBorders>
          </w:tcPr>
          <w:p w14:paraId="32D4E52B" w14:textId="77777777" w:rsidR="00147D99" w:rsidRDefault="00CE5153">
            <w:pPr>
              <w:pStyle w:val="TableParagraph"/>
              <w:spacing w:before="33"/>
              <w:ind w:right="47"/>
              <w:rPr>
                <w:sz w:val="10"/>
              </w:rPr>
            </w:pPr>
            <w:r>
              <w:rPr>
                <w:sz w:val="10"/>
              </w:rPr>
              <w:t>301 669 278</w:t>
            </w:r>
          </w:p>
        </w:tc>
        <w:tc>
          <w:tcPr>
            <w:tcW w:w="1099" w:type="dxa"/>
            <w:tcBorders>
              <w:left w:val="single" w:sz="4" w:space="0" w:color="000000"/>
              <w:right w:val="single" w:sz="4" w:space="0" w:color="000000"/>
            </w:tcBorders>
          </w:tcPr>
          <w:p w14:paraId="2C687797" w14:textId="77777777" w:rsidR="00147D99" w:rsidRDefault="00CE5153">
            <w:pPr>
              <w:pStyle w:val="TableParagraph"/>
              <w:spacing w:before="33"/>
              <w:ind w:right="48"/>
              <w:rPr>
                <w:sz w:val="10"/>
              </w:rPr>
            </w:pPr>
            <w:r>
              <w:rPr>
                <w:sz w:val="10"/>
              </w:rPr>
              <w:t>98,09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 w14:paraId="3EC0B4F2" w14:textId="77777777" w:rsidR="00147D99" w:rsidRDefault="00CE5153">
            <w:pPr>
              <w:pStyle w:val="TableParagraph"/>
              <w:spacing w:before="33"/>
              <w:ind w:right="49"/>
              <w:rPr>
                <w:sz w:val="10"/>
              </w:rPr>
            </w:pPr>
            <w:r>
              <w:rPr>
                <w:sz w:val="10"/>
              </w:rPr>
              <w:t>0,002</w:t>
            </w:r>
          </w:p>
        </w:tc>
        <w:tc>
          <w:tcPr>
            <w:tcW w:w="1069" w:type="dxa"/>
            <w:tcBorders>
              <w:left w:val="single" w:sz="4" w:space="0" w:color="000000"/>
              <w:right w:val="single" w:sz="4" w:space="0" w:color="000000"/>
            </w:tcBorders>
          </w:tcPr>
          <w:p w14:paraId="01EA80A2" w14:textId="77777777" w:rsidR="00147D99" w:rsidRDefault="00CE5153">
            <w:pPr>
              <w:pStyle w:val="TableParagraph"/>
              <w:spacing w:before="33"/>
              <w:ind w:right="50"/>
              <w:rPr>
                <w:sz w:val="10"/>
              </w:rPr>
            </w:pPr>
            <w:r>
              <w:rPr>
                <w:w w:val="99"/>
                <w:sz w:val="10"/>
              </w:rPr>
              <w:t>—</w:t>
            </w:r>
          </w:p>
        </w:tc>
        <w:tc>
          <w:tcPr>
            <w:tcW w:w="832" w:type="dxa"/>
            <w:tcBorders>
              <w:left w:val="single" w:sz="4" w:space="0" w:color="000000"/>
              <w:right w:val="single" w:sz="4" w:space="0" w:color="000000"/>
            </w:tcBorders>
          </w:tcPr>
          <w:p w14:paraId="1C557CBA" w14:textId="77777777" w:rsidR="00147D99" w:rsidRDefault="00CE5153">
            <w:pPr>
              <w:pStyle w:val="TableParagraph"/>
              <w:spacing w:before="33"/>
              <w:ind w:right="51"/>
              <w:rPr>
                <w:sz w:val="10"/>
              </w:rPr>
            </w:pPr>
            <w:r>
              <w:rPr>
                <w:w w:val="99"/>
                <w:sz w:val="10"/>
              </w:rPr>
              <w:t>—</w:t>
            </w:r>
          </w:p>
        </w:tc>
        <w:tc>
          <w:tcPr>
            <w:tcW w:w="832" w:type="dxa"/>
            <w:tcBorders>
              <w:left w:val="single" w:sz="4" w:space="0" w:color="000000"/>
              <w:right w:val="single" w:sz="4" w:space="0" w:color="000000"/>
            </w:tcBorders>
          </w:tcPr>
          <w:p w14:paraId="169EB60E" w14:textId="77777777" w:rsidR="00147D99" w:rsidRDefault="00CE5153">
            <w:pPr>
              <w:pStyle w:val="TableParagraph"/>
              <w:spacing w:before="33"/>
              <w:ind w:right="52"/>
              <w:rPr>
                <w:sz w:val="10"/>
              </w:rPr>
            </w:pPr>
            <w:r>
              <w:rPr>
                <w:w w:val="99"/>
                <w:sz w:val="10"/>
              </w:rPr>
              <w:t>—</w:t>
            </w:r>
          </w:p>
        </w:tc>
        <w:tc>
          <w:tcPr>
            <w:tcW w:w="1845" w:type="dxa"/>
            <w:tcBorders>
              <w:left w:val="single" w:sz="4" w:space="0" w:color="000000"/>
              <w:right w:val="single" w:sz="4" w:space="0" w:color="000000"/>
            </w:tcBorders>
          </w:tcPr>
          <w:p w14:paraId="61BAF054" w14:textId="77777777" w:rsidR="00147D99" w:rsidRDefault="00CE5153">
            <w:pPr>
              <w:pStyle w:val="TableParagraph"/>
              <w:spacing w:before="33"/>
              <w:ind w:right="52"/>
              <w:rPr>
                <w:sz w:val="10"/>
              </w:rPr>
            </w:pPr>
            <w:r>
              <w:rPr>
                <w:w w:val="99"/>
                <w:sz w:val="10"/>
              </w:rPr>
              <w:t>—</w:t>
            </w:r>
          </w:p>
        </w:tc>
        <w:tc>
          <w:tcPr>
            <w:tcW w:w="2659" w:type="dxa"/>
            <w:tcBorders>
              <w:left w:val="single" w:sz="4" w:space="0" w:color="000000"/>
              <w:right w:val="single" w:sz="4" w:space="0" w:color="000000"/>
            </w:tcBorders>
          </w:tcPr>
          <w:p w14:paraId="5BA2BE06" w14:textId="77777777" w:rsidR="00147D99" w:rsidRDefault="00CE5153">
            <w:pPr>
              <w:pStyle w:val="TableParagraph"/>
              <w:spacing w:before="33"/>
              <w:ind w:right="53"/>
              <w:rPr>
                <w:sz w:val="10"/>
              </w:rPr>
            </w:pPr>
            <w:r>
              <w:rPr>
                <w:w w:val="99"/>
                <w:sz w:val="10"/>
              </w:rPr>
              <w:t>—</w:t>
            </w:r>
          </w:p>
        </w:tc>
      </w:tr>
      <w:tr w:rsidR="00147D99" w14:paraId="299C1FC4" w14:textId="77777777">
        <w:trPr>
          <w:trHeight w:val="180"/>
        </w:trPr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8B87006" w14:textId="77777777" w:rsidR="00147D99" w:rsidRDefault="00CE5153">
            <w:pPr>
              <w:pStyle w:val="TableParagraph"/>
              <w:spacing w:before="33"/>
              <w:ind w:left="53"/>
              <w:jc w:val="left"/>
              <w:rPr>
                <w:sz w:val="10"/>
              </w:rPr>
            </w:pPr>
            <w:r>
              <w:rPr>
                <w:sz w:val="10"/>
              </w:rPr>
              <w:t>Ray et al.</w:t>
            </w:r>
          </w:p>
        </w:tc>
        <w:tc>
          <w:tcPr>
            <w:tcW w:w="6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6AE85AD" w14:textId="77777777" w:rsidR="00147D99" w:rsidRDefault="00CE5153">
            <w:pPr>
              <w:pStyle w:val="TableParagraph"/>
              <w:spacing w:before="33"/>
              <w:ind w:left="52"/>
              <w:jc w:val="left"/>
              <w:rPr>
                <w:sz w:val="10"/>
              </w:rPr>
            </w:pPr>
            <w:r>
              <w:rPr>
                <w:sz w:val="10"/>
              </w:rPr>
              <w:t>Hi-C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04AFC1D" w14:textId="77777777" w:rsidR="00147D99" w:rsidRDefault="00CE5153">
            <w:pPr>
              <w:pStyle w:val="TableParagraph"/>
              <w:spacing w:before="33"/>
              <w:ind w:left="51"/>
              <w:jc w:val="left"/>
              <w:rPr>
                <w:sz w:val="10"/>
              </w:rPr>
            </w:pPr>
            <w:r>
              <w:rPr>
                <w:sz w:val="10"/>
              </w:rPr>
              <w:t>PE</w:t>
            </w:r>
          </w:p>
        </w:tc>
        <w:tc>
          <w:tcPr>
            <w:tcW w:w="68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7B6BC34" w14:textId="77777777" w:rsidR="00147D99" w:rsidRDefault="00CE5153">
            <w:pPr>
              <w:pStyle w:val="TableParagraph"/>
              <w:spacing w:before="33"/>
              <w:ind w:right="46"/>
              <w:rPr>
                <w:sz w:val="10"/>
              </w:rPr>
            </w:pPr>
            <w:r>
              <w:rPr>
                <w:sz w:val="10"/>
              </w:rPr>
              <w:t>428 306 794</w:t>
            </w:r>
          </w:p>
        </w:tc>
        <w:tc>
          <w:tcPr>
            <w:tcW w:w="6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85EDE4B" w14:textId="77777777" w:rsidR="00147D99" w:rsidRDefault="00CE5153">
            <w:pPr>
              <w:pStyle w:val="TableParagraph"/>
              <w:spacing w:before="33"/>
              <w:ind w:right="47"/>
              <w:rPr>
                <w:sz w:val="10"/>
              </w:rPr>
            </w:pPr>
            <w:r>
              <w:rPr>
                <w:sz w:val="10"/>
              </w:rPr>
              <w:t>856 613 588</w:t>
            </w:r>
          </w:p>
        </w:tc>
        <w:tc>
          <w:tcPr>
            <w:tcW w:w="109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A82E76B" w14:textId="77777777" w:rsidR="00147D99" w:rsidRDefault="00CE5153">
            <w:pPr>
              <w:pStyle w:val="TableParagraph"/>
              <w:spacing w:before="33"/>
              <w:ind w:right="48"/>
              <w:rPr>
                <w:sz w:val="10"/>
              </w:rPr>
            </w:pPr>
            <w:r>
              <w:rPr>
                <w:sz w:val="10"/>
              </w:rPr>
              <w:t>93,33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AF4DD98" w14:textId="77777777" w:rsidR="00147D99" w:rsidRDefault="00CE5153">
            <w:pPr>
              <w:pStyle w:val="TableParagraph"/>
              <w:spacing w:before="33"/>
              <w:ind w:right="49"/>
              <w:rPr>
                <w:sz w:val="10"/>
              </w:rPr>
            </w:pPr>
            <w:r>
              <w:rPr>
                <w:w w:val="99"/>
                <w:sz w:val="10"/>
              </w:rPr>
              <w:t>0</w:t>
            </w:r>
          </w:p>
        </w:tc>
        <w:tc>
          <w:tcPr>
            <w:tcW w:w="106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EE5F55F" w14:textId="77777777" w:rsidR="00147D99" w:rsidRDefault="00CE5153">
            <w:pPr>
              <w:pStyle w:val="TableParagraph"/>
              <w:spacing w:before="33"/>
              <w:ind w:right="50"/>
              <w:rPr>
                <w:sz w:val="10"/>
              </w:rPr>
            </w:pPr>
            <w:r>
              <w:rPr>
                <w:sz w:val="10"/>
              </w:rPr>
              <w:t>35,92</w:t>
            </w:r>
          </w:p>
        </w:tc>
        <w:tc>
          <w:tcPr>
            <w:tcW w:w="83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7031F98" w14:textId="77777777" w:rsidR="00147D99" w:rsidRDefault="00CE5153">
            <w:pPr>
              <w:pStyle w:val="TableParagraph"/>
              <w:spacing w:before="33"/>
              <w:ind w:right="51"/>
              <w:rPr>
                <w:sz w:val="10"/>
              </w:rPr>
            </w:pPr>
            <w:r>
              <w:rPr>
                <w:sz w:val="10"/>
              </w:rPr>
              <w:t>751 519 632</w:t>
            </w:r>
          </w:p>
        </w:tc>
        <w:tc>
          <w:tcPr>
            <w:tcW w:w="83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DDFDB25" w14:textId="77777777" w:rsidR="00147D99" w:rsidRDefault="00CE5153">
            <w:pPr>
              <w:pStyle w:val="TableParagraph"/>
              <w:spacing w:before="33"/>
              <w:ind w:right="52"/>
              <w:rPr>
                <w:sz w:val="10"/>
              </w:rPr>
            </w:pPr>
            <w:r>
              <w:rPr>
                <w:sz w:val="10"/>
              </w:rPr>
              <w:t>47 995 392</w:t>
            </w:r>
          </w:p>
        </w:tc>
        <w:tc>
          <w:tcPr>
            <w:tcW w:w="18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5FE6D482" w14:textId="77777777" w:rsidR="00147D99" w:rsidRDefault="00CE5153">
            <w:pPr>
              <w:pStyle w:val="TableParagraph"/>
              <w:spacing w:before="33"/>
              <w:ind w:right="52"/>
              <w:rPr>
                <w:sz w:val="10"/>
              </w:rPr>
            </w:pPr>
            <w:r>
              <w:rPr>
                <w:sz w:val="10"/>
              </w:rPr>
              <w:t>22,77</w:t>
            </w:r>
          </w:p>
        </w:tc>
        <w:tc>
          <w:tcPr>
            <w:tcW w:w="265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57376AA" w14:textId="77777777" w:rsidR="00147D99" w:rsidRDefault="00CE5153">
            <w:pPr>
              <w:pStyle w:val="TableParagraph"/>
              <w:spacing w:before="33"/>
              <w:ind w:right="53"/>
              <w:rPr>
                <w:sz w:val="10"/>
              </w:rPr>
            </w:pPr>
            <w:r>
              <w:rPr>
                <w:sz w:val="10"/>
              </w:rPr>
              <w:t>76,00</w:t>
            </w:r>
          </w:p>
        </w:tc>
      </w:tr>
      <w:tr w:rsidR="00147D99" w14:paraId="6F862CDC" w14:textId="77777777">
        <w:trPr>
          <w:trHeight w:val="180"/>
        </w:trPr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 w14:paraId="657B6B08" w14:textId="77777777" w:rsidR="00147D99" w:rsidRDefault="00CE5153">
            <w:pPr>
              <w:pStyle w:val="TableParagraph"/>
              <w:spacing w:before="33"/>
              <w:ind w:left="53"/>
              <w:jc w:val="left"/>
              <w:rPr>
                <w:sz w:val="10"/>
              </w:rPr>
            </w:pPr>
            <w:r>
              <w:rPr>
                <w:sz w:val="10"/>
              </w:rPr>
              <w:t>Moquin et al.</w:t>
            </w:r>
          </w:p>
        </w:tc>
        <w:tc>
          <w:tcPr>
            <w:tcW w:w="655" w:type="dxa"/>
            <w:tcBorders>
              <w:left w:val="single" w:sz="4" w:space="0" w:color="000000"/>
              <w:right w:val="single" w:sz="4" w:space="0" w:color="000000"/>
            </w:tcBorders>
          </w:tcPr>
          <w:p w14:paraId="4AC60106" w14:textId="77777777" w:rsidR="00147D99" w:rsidRDefault="00CE5153">
            <w:pPr>
              <w:pStyle w:val="TableParagraph"/>
              <w:spacing w:before="33"/>
              <w:ind w:left="52"/>
              <w:jc w:val="left"/>
              <w:rPr>
                <w:sz w:val="10"/>
              </w:rPr>
            </w:pPr>
            <w:r>
              <w:rPr>
                <w:sz w:val="10"/>
              </w:rPr>
              <w:t>Hi-C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</w:tcPr>
          <w:p w14:paraId="29222B55" w14:textId="77777777" w:rsidR="00147D99" w:rsidRDefault="00CE5153">
            <w:pPr>
              <w:pStyle w:val="TableParagraph"/>
              <w:spacing w:before="33"/>
              <w:ind w:left="51"/>
              <w:jc w:val="left"/>
              <w:rPr>
                <w:sz w:val="10"/>
              </w:rPr>
            </w:pPr>
            <w:r>
              <w:rPr>
                <w:sz w:val="10"/>
              </w:rPr>
              <w:t>PE</w:t>
            </w:r>
          </w:p>
        </w:tc>
        <w:tc>
          <w:tcPr>
            <w:tcW w:w="681" w:type="dxa"/>
            <w:tcBorders>
              <w:left w:val="single" w:sz="4" w:space="0" w:color="000000"/>
              <w:right w:val="single" w:sz="4" w:space="0" w:color="000000"/>
            </w:tcBorders>
          </w:tcPr>
          <w:p w14:paraId="1EE521CA" w14:textId="77777777" w:rsidR="00147D99" w:rsidRDefault="00CE5153">
            <w:pPr>
              <w:pStyle w:val="TableParagraph"/>
              <w:spacing w:before="33"/>
              <w:ind w:right="46"/>
              <w:rPr>
                <w:sz w:val="10"/>
              </w:rPr>
            </w:pPr>
            <w:r>
              <w:rPr>
                <w:sz w:val="10"/>
              </w:rPr>
              <w:t>256 500 659</w:t>
            </w:r>
          </w:p>
        </w:tc>
        <w:tc>
          <w:tcPr>
            <w:tcW w:w="696" w:type="dxa"/>
            <w:tcBorders>
              <w:left w:val="single" w:sz="4" w:space="0" w:color="000000"/>
              <w:right w:val="single" w:sz="4" w:space="0" w:color="000000"/>
            </w:tcBorders>
          </w:tcPr>
          <w:p w14:paraId="574E07EA" w14:textId="77777777" w:rsidR="00147D99" w:rsidRDefault="00CE5153">
            <w:pPr>
              <w:pStyle w:val="TableParagraph"/>
              <w:spacing w:before="33"/>
              <w:ind w:right="47"/>
              <w:rPr>
                <w:sz w:val="10"/>
              </w:rPr>
            </w:pPr>
            <w:r>
              <w:rPr>
                <w:sz w:val="10"/>
              </w:rPr>
              <w:t>513 013 573</w:t>
            </w:r>
          </w:p>
        </w:tc>
        <w:tc>
          <w:tcPr>
            <w:tcW w:w="1099" w:type="dxa"/>
            <w:tcBorders>
              <w:left w:val="single" w:sz="4" w:space="0" w:color="000000"/>
              <w:right w:val="single" w:sz="4" w:space="0" w:color="000000"/>
            </w:tcBorders>
          </w:tcPr>
          <w:p w14:paraId="67928B6D" w14:textId="77777777" w:rsidR="00147D99" w:rsidRDefault="00CE5153">
            <w:pPr>
              <w:pStyle w:val="TableParagraph"/>
              <w:spacing w:before="33"/>
              <w:ind w:right="48"/>
              <w:rPr>
                <w:sz w:val="10"/>
              </w:rPr>
            </w:pPr>
            <w:r>
              <w:rPr>
                <w:sz w:val="10"/>
              </w:rPr>
              <w:t>96,56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 w14:paraId="7BFBB241" w14:textId="77777777" w:rsidR="00147D99" w:rsidRDefault="00CE5153">
            <w:pPr>
              <w:pStyle w:val="TableParagraph"/>
              <w:spacing w:before="33"/>
              <w:ind w:right="49"/>
              <w:rPr>
                <w:sz w:val="10"/>
              </w:rPr>
            </w:pPr>
            <w:r>
              <w:rPr>
                <w:sz w:val="10"/>
              </w:rPr>
              <w:t>0,002</w:t>
            </w:r>
          </w:p>
        </w:tc>
        <w:tc>
          <w:tcPr>
            <w:tcW w:w="1069" w:type="dxa"/>
            <w:tcBorders>
              <w:left w:val="single" w:sz="4" w:space="0" w:color="000000"/>
              <w:right w:val="single" w:sz="4" w:space="0" w:color="000000"/>
            </w:tcBorders>
          </w:tcPr>
          <w:p w14:paraId="01F269C5" w14:textId="77777777" w:rsidR="00147D99" w:rsidRDefault="00CE5153">
            <w:pPr>
              <w:pStyle w:val="TableParagraph"/>
              <w:spacing w:before="33"/>
              <w:ind w:right="50"/>
              <w:rPr>
                <w:sz w:val="10"/>
              </w:rPr>
            </w:pPr>
            <w:r>
              <w:rPr>
                <w:sz w:val="10"/>
              </w:rPr>
              <w:t>46,64</w:t>
            </w:r>
          </w:p>
        </w:tc>
        <w:tc>
          <w:tcPr>
            <w:tcW w:w="832" w:type="dxa"/>
            <w:tcBorders>
              <w:left w:val="single" w:sz="4" w:space="0" w:color="000000"/>
              <w:right w:val="single" w:sz="4" w:space="0" w:color="000000"/>
            </w:tcBorders>
          </w:tcPr>
          <w:p w14:paraId="4BD04B4F" w14:textId="77777777" w:rsidR="00147D99" w:rsidRDefault="00CE5153">
            <w:pPr>
              <w:pStyle w:val="TableParagraph"/>
              <w:spacing w:before="33"/>
              <w:ind w:right="51"/>
              <w:rPr>
                <w:sz w:val="10"/>
              </w:rPr>
            </w:pPr>
            <w:r>
              <w:rPr>
                <w:sz w:val="10"/>
              </w:rPr>
              <w:t>485 019 362</w:t>
            </w:r>
          </w:p>
        </w:tc>
        <w:tc>
          <w:tcPr>
            <w:tcW w:w="832" w:type="dxa"/>
            <w:tcBorders>
              <w:left w:val="single" w:sz="4" w:space="0" w:color="000000"/>
              <w:right w:val="single" w:sz="4" w:space="0" w:color="000000"/>
            </w:tcBorders>
          </w:tcPr>
          <w:p w14:paraId="10E5FE01" w14:textId="77777777" w:rsidR="00147D99" w:rsidRDefault="00CE5153">
            <w:pPr>
              <w:pStyle w:val="TableParagraph"/>
              <w:spacing w:before="33"/>
              <w:ind w:right="52"/>
              <w:rPr>
                <w:sz w:val="10"/>
              </w:rPr>
            </w:pPr>
            <w:r>
              <w:rPr>
                <w:sz w:val="10"/>
              </w:rPr>
              <w:t>10 339 253</w:t>
            </w:r>
          </w:p>
        </w:tc>
        <w:tc>
          <w:tcPr>
            <w:tcW w:w="1845" w:type="dxa"/>
            <w:tcBorders>
              <w:left w:val="single" w:sz="4" w:space="0" w:color="000000"/>
              <w:right w:val="single" w:sz="4" w:space="0" w:color="000000"/>
            </w:tcBorders>
          </w:tcPr>
          <w:p w14:paraId="624E30D9" w14:textId="77777777" w:rsidR="00147D99" w:rsidRDefault="00CE5153">
            <w:pPr>
              <w:pStyle w:val="TableParagraph"/>
              <w:spacing w:before="33"/>
              <w:ind w:right="52"/>
              <w:rPr>
                <w:sz w:val="10"/>
              </w:rPr>
            </w:pPr>
            <w:r>
              <w:rPr>
                <w:sz w:val="10"/>
              </w:rPr>
              <w:t>17,76</w:t>
            </w:r>
          </w:p>
        </w:tc>
        <w:tc>
          <w:tcPr>
            <w:tcW w:w="2659" w:type="dxa"/>
            <w:tcBorders>
              <w:left w:val="single" w:sz="4" w:space="0" w:color="000000"/>
              <w:right w:val="single" w:sz="4" w:space="0" w:color="000000"/>
            </w:tcBorders>
          </w:tcPr>
          <w:p w14:paraId="6CB4CF6B" w14:textId="77777777" w:rsidR="00147D99" w:rsidRDefault="00CE5153">
            <w:pPr>
              <w:pStyle w:val="TableParagraph"/>
              <w:spacing w:before="33"/>
              <w:ind w:right="53"/>
              <w:rPr>
                <w:sz w:val="10"/>
              </w:rPr>
            </w:pPr>
            <w:r>
              <w:rPr>
                <w:sz w:val="10"/>
              </w:rPr>
              <w:t>75,56</w:t>
            </w:r>
          </w:p>
        </w:tc>
      </w:tr>
      <w:tr w:rsidR="00147D99" w14:paraId="542F0129" w14:textId="77777777">
        <w:trPr>
          <w:trHeight w:val="180"/>
        </w:trPr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973F0D5" w14:textId="77777777" w:rsidR="00147D99" w:rsidRDefault="00CE5153">
            <w:pPr>
              <w:pStyle w:val="TableParagraph"/>
              <w:spacing w:before="33"/>
              <w:ind w:left="53"/>
              <w:jc w:val="left"/>
              <w:rPr>
                <w:sz w:val="10"/>
              </w:rPr>
            </w:pPr>
            <w:r>
              <w:rPr>
                <w:sz w:val="10"/>
              </w:rPr>
              <w:t>Belaghzal et al.</w:t>
            </w:r>
          </w:p>
        </w:tc>
        <w:tc>
          <w:tcPr>
            <w:tcW w:w="6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FEAC710" w14:textId="77777777" w:rsidR="00147D99" w:rsidRDefault="00CE5153">
            <w:pPr>
              <w:pStyle w:val="TableParagraph"/>
              <w:spacing w:before="33"/>
              <w:ind w:left="52"/>
              <w:jc w:val="left"/>
              <w:rPr>
                <w:sz w:val="10"/>
              </w:rPr>
            </w:pPr>
            <w:r>
              <w:rPr>
                <w:sz w:val="10"/>
              </w:rPr>
              <w:t>Hi-C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CE386AF" w14:textId="77777777" w:rsidR="00147D99" w:rsidRDefault="00CE5153">
            <w:pPr>
              <w:pStyle w:val="TableParagraph"/>
              <w:spacing w:before="33"/>
              <w:ind w:left="51"/>
              <w:jc w:val="left"/>
              <w:rPr>
                <w:sz w:val="10"/>
              </w:rPr>
            </w:pPr>
            <w:r>
              <w:rPr>
                <w:sz w:val="10"/>
              </w:rPr>
              <w:t>PE</w:t>
            </w:r>
          </w:p>
        </w:tc>
        <w:tc>
          <w:tcPr>
            <w:tcW w:w="68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FB2A132" w14:textId="77777777" w:rsidR="00147D99" w:rsidRDefault="00CE5153">
            <w:pPr>
              <w:pStyle w:val="TableParagraph"/>
              <w:spacing w:before="33"/>
              <w:ind w:right="46"/>
              <w:rPr>
                <w:sz w:val="10"/>
              </w:rPr>
            </w:pPr>
            <w:r>
              <w:rPr>
                <w:sz w:val="10"/>
              </w:rPr>
              <w:t>72 914 268</w:t>
            </w:r>
          </w:p>
        </w:tc>
        <w:tc>
          <w:tcPr>
            <w:tcW w:w="6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2DEC8C9" w14:textId="77777777" w:rsidR="00147D99" w:rsidRDefault="00CE5153">
            <w:pPr>
              <w:pStyle w:val="TableParagraph"/>
              <w:spacing w:before="33"/>
              <w:ind w:right="47"/>
              <w:rPr>
                <w:sz w:val="10"/>
              </w:rPr>
            </w:pPr>
            <w:r>
              <w:rPr>
                <w:sz w:val="10"/>
              </w:rPr>
              <w:t>172 533 452</w:t>
            </w:r>
          </w:p>
        </w:tc>
        <w:tc>
          <w:tcPr>
            <w:tcW w:w="109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67C9CE1D" w14:textId="77777777" w:rsidR="00147D99" w:rsidRDefault="00CE5153">
            <w:pPr>
              <w:pStyle w:val="TableParagraph"/>
              <w:spacing w:before="33"/>
              <w:ind w:right="48"/>
              <w:rPr>
                <w:sz w:val="10"/>
              </w:rPr>
            </w:pPr>
            <w:r>
              <w:rPr>
                <w:sz w:val="10"/>
              </w:rPr>
              <w:t>99,39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3F51B8E" w14:textId="77777777" w:rsidR="00147D99" w:rsidRDefault="00CE5153">
            <w:pPr>
              <w:pStyle w:val="TableParagraph"/>
              <w:spacing w:before="33"/>
              <w:ind w:right="49"/>
              <w:rPr>
                <w:sz w:val="10"/>
              </w:rPr>
            </w:pPr>
            <w:r>
              <w:rPr>
                <w:sz w:val="10"/>
              </w:rPr>
              <w:t>15,478</w:t>
            </w:r>
          </w:p>
        </w:tc>
        <w:tc>
          <w:tcPr>
            <w:tcW w:w="106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2D2EFB71" w14:textId="77777777" w:rsidR="00147D99" w:rsidRDefault="00CE5153">
            <w:pPr>
              <w:pStyle w:val="TableParagraph"/>
              <w:spacing w:before="33"/>
              <w:ind w:right="50"/>
              <w:rPr>
                <w:sz w:val="10"/>
              </w:rPr>
            </w:pPr>
            <w:r>
              <w:rPr>
                <w:sz w:val="10"/>
              </w:rPr>
              <w:t>24,77</w:t>
            </w:r>
          </w:p>
        </w:tc>
        <w:tc>
          <w:tcPr>
            <w:tcW w:w="83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7E70E441" w14:textId="77777777" w:rsidR="00147D99" w:rsidRDefault="00CE5153">
            <w:pPr>
              <w:pStyle w:val="TableParagraph"/>
              <w:spacing w:before="33"/>
              <w:ind w:right="51"/>
              <w:rPr>
                <w:sz w:val="10"/>
              </w:rPr>
            </w:pPr>
            <w:r>
              <w:rPr>
                <w:sz w:val="10"/>
              </w:rPr>
              <w:t>144 135 150</w:t>
            </w:r>
          </w:p>
        </w:tc>
        <w:tc>
          <w:tcPr>
            <w:tcW w:w="83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4BF19962" w14:textId="77777777" w:rsidR="00147D99" w:rsidRDefault="00CE5153">
            <w:pPr>
              <w:pStyle w:val="TableParagraph"/>
              <w:spacing w:before="33"/>
              <w:ind w:right="52"/>
              <w:rPr>
                <w:sz w:val="10"/>
              </w:rPr>
            </w:pPr>
            <w:r>
              <w:rPr>
                <w:sz w:val="10"/>
              </w:rPr>
              <w:t>648 294</w:t>
            </w:r>
          </w:p>
        </w:tc>
        <w:tc>
          <w:tcPr>
            <w:tcW w:w="18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0E96238A" w14:textId="77777777" w:rsidR="00147D99" w:rsidRDefault="00CE5153">
            <w:pPr>
              <w:pStyle w:val="TableParagraph"/>
              <w:spacing w:before="33"/>
              <w:ind w:right="52"/>
              <w:rPr>
                <w:sz w:val="10"/>
              </w:rPr>
            </w:pPr>
            <w:r>
              <w:rPr>
                <w:sz w:val="10"/>
              </w:rPr>
              <w:t>34,02</w:t>
            </w:r>
          </w:p>
        </w:tc>
        <w:tc>
          <w:tcPr>
            <w:tcW w:w="265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1D1D1"/>
          </w:tcPr>
          <w:p w14:paraId="30DE1DEE" w14:textId="77777777" w:rsidR="00147D99" w:rsidRDefault="00CE5153">
            <w:pPr>
              <w:pStyle w:val="TableParagraph"/>
              <w:spacing w:before="33"/>
              <w:ind w:right="53"/>
              <w:rPr>
                <w:sz w:val="10"/>
              </w:rPr>
            </w:pPr>
            <w:r>
              <w:rPr>
                <w:sz w:val="10"/>
              </w:rPr>
              <w:t>88,02</w:t>
            </w:r>
          </w:p>
        </w:tc>
      </w:tr>
      <w:tr w:rsidR="00147D99" w14:paraId="4858DF6E" w14:textId="77777777">
        <w:trPr>
          <w:trHeight w:val="179"/>
        </w:trPr>
        <w:tc>
          <w:tcPr>
            <w:tcW w:w="7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C6999" w14:textId="77777777" w:rsidR="00147D99" w:rsidRDefault="00CE5153">
            <w:pPr>
              <w:pStyle w:val="TableParagraph"/>
              <w:spacing w:before="33"/>
              <w:ind w:left="53"/>
              <w:jc w:val="left"/>
              <w:rPr>
                <w:sz w:val="10"/>
              </w:rPr>
            </w:pPr>
            <w:r>
              <w:rPr>
                <w:sz w:val="10"/>
              </w:rPr>
              <w:t>Banaszak et al.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BD50B" w14:textId="77777777" w:rsidR="00147D99" w:rsidRDefault="00CE5153">
            <w:pPr>
              <w:pStyle w:val="TableParagraph"/>
              <w:spacing w:before="33"/>
              <w:ind w:left="52"/>
              <w:jc w:val="left"/>
              <w:rPr>
                <w:sz w:val="10"/>
              </w:rPr>
            </w:pPr>
            <w:r>
              <w:rPr>
                <w:sz w:val="10"/>
              </w:rPr>
              <w:t>WES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8E542" w14:textId="77777777" w:rsidR="00147D99" w:rsidRDefault="00CE5153">
            <w:pPr>
              <w:pStyle w:val="TableParagraph"/>
              <w:spacing w:before="33"/>
              <w:ind w:left="51"/>
              <w:jc w:val="left"/>
              <w:rPr>
                <w:sz w:val="10"/>
              </w:rPr>
            </w:pPr>
            <w:r>
              <w:rPr>
                <w:sz w:val="10"/>
              </w:rPr>
              <w:t>PE</w:t>
            </w:r>
          </w:p>
        </w:tc>
        <w:tc>
          <w:tcPr>
            <w:tcW w:w="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FDBC9" w14:textId="77777777" w:rsidR="00147D99" w:rsidRDefault="00CE5153">
            <w:pPr>
              <w:pStyle w:val="TableParagraph"/>
              <w:spacing w:before="33"/>
              <w:ind w:right="46"/>
              <w:rPr>
                <w:sz w:val="10"/>
              </w:rPr>
            </w:pPr>
            <w:r>
              <w:rPr>
                <w:sz w:val="10"/>
              </w:rPr>
              <w:t>254 983 225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F7A73" w14:textId="77777777" w:rsidR="00147D99" w:rsidRDefault="00CE5153">
            <w:pPr>
              <w:pStyle w:val="TableParagraph"/>
              <w:spacing w:before="33"/>
              <w:ind w:right="47"/>
              <w:rPr>
                <w:sz w:val="10"/>
              </w:rPr>
            </w:pPr>
            <w:r>
              <w:rPr>
                <w:sz w:val="10"/>
              </w:rPr>
              <w:t>510 192 582</w:t>
            </w:r>
          </w:p>
        </w:tc>
        <w:tc>
          <w:tcPr>
            <w:tcW w:w="1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94BBF" w14:textId="77777777" w:rsidR="00147D99" w:rsidRDefault="00CE5153">
            <w:pPr>
              <w:pStyle w:val="TableParagraph"/>
              <w:spacing w:before="33"/>
              <w:ind w:right="48"/>
              <w:rPr>
                <w:sz w:val="10"/>
              </w:rPr>
            </w:pPr>
            <w:r>
              <w:rPr>
                <w:sz w:val="10"/>
              </w:rPr>
              <w:t>99,56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B9A2E" w14:textId="77777777" w:rsidR="00147D99" w:rsidRDefault="00CE5153">
            <w:pPr>
              <w:pStyle w:val="TableParagraph"/>
              <w:spacing w:before="33"/>
              <w:ind w:right="49"/>
              <w:rPr>
                <w:sz w:val="10"/>
              </w:rPr>
            </w:pPr>
            <w:r>
              <w:rPr>
                <w:sz w:val="10"/>
              </w:rPr>
              <w:t>0,044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6AE9B" w14:textId="77777777" w:rsidR="00147D99" w:rsidRDefault="00CE5153">
            <w:pPr>
              <w:pStyle w:val="TableParagraph"/>
              <w:spacing w:before="33"/>
              <w:ind w:right="50"/>
              <w:rPr>
                <w:sz w:val="10"/>
              </w:rPr>
            </w:pPr>
            <w:r>
              <w:rPr>
                <w:sz w:val="10"/>
              </w:rPr>
              <w:t>99,41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531B9" w14:textId="77777777" w:rsidR="00147D99" w:rsidRDefault="00CE5153">
            <w:pPr>
              <w:pStyle w:val="TableParagraph"/>
              <w:spacing w:before="33"/>
              <w:ind w:right="51"/>
              <w:rPr>
                <w:sz w:val="10"/>
              </w:rPr>
            </w:pPr>
            <w:r>
              <w:rPr>
                <w:sz w:val="10"/>
              </w:rPr>
              <w:t>506 680 110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14FA3" w14:textId="77777777" w:rsidR="00147D99" w:rsidRDefault="00CE5153">
            <w:pPr>
              <w:pStyle w:val="TableParagraph"/>
              <w:spacing w:before="33"/>
              <w:ind w:right="52"/>
              <w:rPr>
                <w:sz w:val="10"/>
              </w:rPr>
            </w:pPr>
            <w:r>
              <w:rPr>
                <w:sz w:val="10"/>
              </w:rPr>
              <w:t>1 049 051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8FA5A" w14:textId="77777777" w:rsidR="00147D99" w:rsidRDefault="00CE5153">
            <w:pPr>
              <w:pStyle w:val="TableParagraph"/>
              <w:spacing w:before="33"/>
              <w:ind w:right="52"/>
              <w:rPr>
                <w:sz w:val="10"/>
              </w:rPr>
            </w:pPr>
            <w:r>
              <w:rPr>
                <w:sz w:val="10"/>
              </w:rPr>
              <w:t>0,11</w:t>
            </w:r>
          </w:p>
        </w:tc>
        <w:tc>
          <w:tcPr>
            <w:tcW w:w="26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93C3E" w14:textId="77777777" w:rsidR="00147D99" w:rsidRDefault="00CE5153">
            <w:pPr>
              <w:pStyle w:val="TableParagraph"/>
              <w:spacing w:before="33"/>
              <w:ind w:right="53"/>
              <w:rPr>
                <w:sz w:val="10"/>
              </w:rPr>
            </w:pPr>
            <w:r>
              <w:rPr>
                <w:sz w:val="10"/>
              </w:rPr>
              <w:t>81,38</w:t>
            </w:r>
          </w:p>
        </w:tc>
      </w:tr>
      <w:tr w:rsidR="00147D99" w14:paraId="1957739B" w14:textId="77777777">
        <w:trPr>
          <w:trHeight w:val="304"/>
        </w:trPr>
        <w:tc>
          <w:tcPr>
            <w:tcW w:w="1284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04EB0" w14:textId="77777777" w:rsidR="00147D99" w:rsidRDefault="00CE5153">
            <w:pPr>
              <w:pStyle w:val="TableParagraph"/>
              <w:spacing w:before="56"/>
              <w:ind w:left="5707" w:right="570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Тестовые данные</w:t>
            </w:r>
          </w:p>
        </w:tc>
      </w:tr>
      <w:tr w:rsidR="00147D99" w14:paraId="30FB52F1" w14:textId="77777777">
        <w:trPr>
          <w:trHeight w:val="179"/>
        </w:trPr>
        <w:tc>
          <w:tcPr>
            <w:tcW w:w="7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FAC797" w14:textId="77777777" w:rsidR="00147D99" w:rsidRDefault="00CE5153">
            <w:pPr>
              <w:pStyle w:val="TableParagraph"/>
              <w:spacing w:before="32"/>
              <w:ind w:left="53"/>
              <w:jc w:val="left"/>
              <w:rPr>
                <w:sz w:val="10"/>
              </w:rPr>
            </w:pPr>
            <w:r>
              <w:rPr>
                <w:sz w:val="10"/>
              </w:rPr>
              <w:t>ExoC-19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1C7D43C" w14:textId="77777777" w:rsidR="00147D99" w:rsidRDefault="00CE5153">
            <w:pPr>
              <w:pStyle w:val="TableParagraph"/>
              <w:spacing w:before="32"/>
              <w:ind w:left="52"/>
              <w:jc w:val="left"/>
              <w:rPr>
                <w:sz w:val="10"/>
              </w:rPr>
            </w:pPr>
            <w:r>
              <w:rPr>
                <w:sz w:val="10"/>
              </w:rPr>
              <w:t>Exo-C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A25B63F" w14:textId="77777777" w:rsidR="00147D99" w:rsidRDefault="00CE5153">
            <w:pPr>
              <w:pStyle w:val="TableParagraph"/>
              <w:spacing w:before="32"/>
              <w:ind w:left="51"/>
              <w:jc w:val="left"/>
              <w:rPr>
                <w:sz w:val="10"/>
              </w:rPr>
            </w:pPr>
            <w:r>
              <w:rPr>
                <w:sz w:val="10"/>
              </w:rPr>
              <w:t>PE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CD6E6B" w14:textId="77777777" w:rsidR="00147D99" w:rsidRDefault="00CE5153">
            <w:pPr>
              <w:pStyle w:val="TableParagraph"/>
              <w:spacing w:before="32"/>
              <w:ind w:right="46"/>
              <w:rPr>
                <w:sz w:val="10"/>
              </w:rPr>
            </w:pPr>
            <w:r>
              <w:rPr>
                <w:sz w:val="10"/>
              </w:rPr>
              <w:t>136 609 179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11EF6B" w14:textId="77777777" w:rsidR="00147D99" w:rsidRDefault="00CE5153">
            <w:pPr>
              <w:pStyle w:val="TableParagraph"/>
              <w:spacing w:before="32"/>
              <w:ind w:right="47"/>
              <w:rPr>
                <w:sz w:val="10"/>
              </w:rPr>
            </w:pPr>
            <w:r>
              <w:rPr>
                <w:sz w:val="10"/>
              </w:rPr>
              <w:t>359 215 777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1A889A" w14:textId="77777777" w:rsidR="00147D99" w:rsidRDefault="00CE5153">
            <w:pPr>
              <w:pStyle w:val="TableParagraph"/>
              <w:spacing w:before="32"/>
              <w:ind w:right="48"/>
              <w:rPr>
                <w:sz w:val="10"/>
              </w:rPr>
            </w:pPr>
            <w:r>
              <w:rPr>
                <w:sz w:val="10"/>
              </w:rPr>
              <w:t>99,31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F766A4" w14:textId="77777777" w:rsidR="00147D99" w:rsidRDefault="00CE5153">
            <w:pPr>
              <w:pStyle w:val="TableParagraph"/>
              <w:spacing w:before="32"/>
              <w:ind w:right="49"/>
              <w:rPr>
                <w:sz w:val="10"/>
              </w:rPr>
            </w:pPr>
            <w:r>
              <w:rPr>
                <w:sz w:val="10"/>
              </w:rPr>
              <w:t>23,94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C299499" w14:textId="77777777" w:rsidR="00147D99" w:rsidRDefault="00CE5153">
            <w:pPr>
              <w:pStyle w:val="TableParagraph"/>
              <w:spacing w:before="32"/>
              <w:ind w:right="50"/>
              <w:rPr>
                <w:sz w:val="10"/>
              </w:rPr>
            </w:pPr>
            <w:r>
              <w:rPr>
                <w:sz w:val="10"/>
              </w:rPr>
              <w:t>89,22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365E2A" w14:textId="77777777" w:rsidR="00147D99" w:rsidRDefault="00CE5153">
            <w:pPr>
              <w:pStyle w:val="TableParagraph"/>
              <w:spacing w:before="32"/>
              <w:ind w:right="51"/>
              <w:rPr>
                <w:sz w:val="10"/>
              </w:rPr>
            </w:pPr>
            <w:r>
              <w:rPr>
                <w:sz w:val="10"/>
              </w:rPr>
              <w:t>270 300 668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C74E04" w14:textId="77777777" w:rsidR="00147D99" w:rsidRDefault="00CE5153">
            <w:pPr>
              <w:pStyle w:val="TableParagraph"/>
              <w:spacing w:before="32"/>
              <w:ind w:right="52"/>
              <w:rPr>
                <w:sz w:val="10"/>
              </w:rPr>
            </w:pPr>
            <w:r>
              <w:rPr>
                <w:sz w:val="10"/>
              </w:rPr>
              <w:t>443 409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08EAB5" w14:textId="77777777" w:rsidR="00147D99" w:rsidRDefault="00CE5153">
            <w:pPr>
              <w:pStyle w:val="TableParagraph"/>
              <w:spacing w:before="32"/>
              <w:ind w:right="52"/>
              <w:rPr>
                <w:sz w:val="10"/>
              </w:rPr>
            </w:pPr>
            <w:r>
              <w:rPr>
                <w:sz w:val="10"/>
              </w:rPr>
              <w:t>5,01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211A51" w14:textId="77777777" w:rsidR="00147D99" w:rsidRDefault="00CE5153">
            <w:pPr>
              <w:pStyle w:val="TableParagraph"/>
              <w:spacing w:before="32"/>
              <w:ind w:right="53"/>
              <w:rPr>
                <w:sz w:val="10"/>
              </w:rPr>
            </w:pPr>
            <w:r>
              <w:rPr>
                <w:sz w:val="10"/>
              </w:rPr>
              <w:t>66,93</w:t>
            </w:r>
          </w:p>
        </w:tc>
      </w:tr>
      <w:tr w:rsidR="00147D99" w14:paraId="78604508" w14:textId="77777777">
        <w:trPr>
          <w:trHeight w:val="179"/>
        </w:trPr>
        <w:tc>
          <w:tcPr>
            <w:tcW w:w="7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34A9C643" w14:textId="77777777" w:rsidR="00147D99" w:rsidRDefault="00CE5153">
            <w:pPr>
              <w:pStyle w:val="TableParagraph"/>
              <w:spacing w:before="33"/>
              <w:ind w:left="53"/>
              <w:jc w:val="left"/>
              <w:rPr>
                <w:sz w:val="10"/>
              </w:rPr>
            </w:pPr>
            <w:r>
              <w:rPr>
                <w:sz w:val="10"/>
              </w:rPr>
              <w:t>ExoC-20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7027C297" w14:textId="77777777" w:rsidR="00147D99" w:rsidRDefault="00CE5153">
            <w:pPr>
              <w:pStyle w:val="TableParagraph"/>
              <w:spacing w:before="33"/>
              <w:ind w:left="52"/>
              <w:jc w:val="left"/>
              <w:rPr>
                <w:sz w:val="10"/>
              </w:rPr>
            </w:pPr>
            <w:r>
              <w:rPr>
                <w:sz w:val="10"/>
              </w:rPr>
              <w:t>Exo-C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40611B48" w14:textId="77777777" w:rsidR="00147D99" w:rsidRDefault="00CE5153">
            <w:pPr>
              <w:pStyle w:val="TableParagraph"/>
              <w:spacing w:before="33"/>
              <w:ind w:left="51"/>
              <w:jc w:val="left"/>
              <w:rPr>
                <w:sz w:val="10"/>
              </w:rPr>
            </w:pPr>
            <w:r>
              <w:rPr>
                <w:sz w:val="10"/>
              </w:rPr>
              <w:t>PE</w:t>
            </w:r>
          </w:p>
        </w:tc>
        <w:tc>
          <w:tcPr>
            <w:tcW w:w="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68607FE1" w14:textId="77777777" w:rsidR="00147D99" w:rsidRDefault="00CE5153">
            <w:pPr>
              <w:pStyle w:val="TableParagraph"/>
              <w:spacing w:before="33"/>
              <w:ind w:right="46"/>
              <w:rPr>
                <w:sz w:val="10"/>
              </w:rPr>
            </w:pPr>
            <w:r>
              <w:rPr>
                <w:sz w:val="10"/>
              </w:rPr>
              <w:t>109 486 529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5916DC10" w14:textId="77777777" w:rsidR="00147D99" w:rsidRDefault="00CE5153">
            <w:pPr>
              <w:pStyle w:val="TableParagraph"/>
              <w:spacing w:before="33"/>
              <w:ind w:right="47"/>
              <w:rPr>
                <w:sz w:val="10"/>
              </w:rPr>
            </w:pPr>
            <w:r>
              <w:rPr>
                <w:sz w:val="10"/>
              </w:rPr>
              <w:t>284 855 590</w:t>
            </w:r>
          </w:p>
        </w:tc>
        <w:tc>
          <w:tcPr>
            <w:tcW w:w="1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5D053F48" w14:textId="77777777" w:rsidR="00147D99" w:rsidRDefault="00CE5153">
            <w:pPr>
              <w:pStyle w:val="TableParagraph"/>
              <w:spacing w:before="33"/>
              <w:ind w:right="48"/>
              <w:rPr>
                <w:sz w:val="10"/>
              </w:rPr>
            </w:pPr>
            <w:r>
              <w:rPr>
                <w:sz w:val="10"/>
              </w:rPr>
              <w:t>99,77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2D599575" w14:textId="77777777" w:rsidR="00147D99" w:rsidRDefault="00CE5153">
            <w:pPr>
              <w:pStyle w:val="TableParagraph"/>
              <w:spacing w:before="33"/>
              <w:ind w:right="49"/>
              <w:rPr>
                <w:sz w:val="10"/>
              </w:rPr>
            </w:pPr>
            <w:r>
              <w:rPr>
                <w:sz w:val="10"/>
              </w:rPr>
              <w:t>23,13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60C77D59" w14:textId="77777777" w:rsidR="00147D99" w:rsidRDefault="00CE5153">
            <w:pPr>
              <w:pStyle w:val="TableParagraph"/>
              <w:spacing w:before="33"/>
              <w:ind w:right="50"/>
              <w:rPr>
                <w:sz w:val="10"/>
              </w:rPr>
            </w:pPr>
            <w:r>
              <w:rPr>
                <w:sz w:val="10"/>
              </w:rPr>
              <w:t>70,02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6020A2FC" w14:textId="77777777" w:rsidR="00147D99" w:rsidRDefault="00CE5153">
            <w:pPr>
              <w:pStyle w:val="TableParagraph"/>
              <w:spacing w:before="33"/>
              <w:ind w:right="51"/>
              <w:rPr>
                <w:sz w:val="10"/>
              </w:rPr>
            </w:pPr>
            <w:r>
              <w:rPr>
                <w:sz w:val="10"/>
              </w:rPr>
              <w:t>217 754 606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5F198DB7" w14:textId="77777777" w:rsidR="00147D99" w:rsidRDefault="00CE5153">
            <w:pPr>
              <w:pStyle w:val="TableParagraph"/>
              <w:spacing w:before="33"/>
              <w:ind w:right="52"/>
              <w:rPr>
                <w:sz w:val="10"/>
              </w:rPr>
            </w:pPr>
            <w:r>
              <w:rPr>
                <w:sz w:val="10"/>
              </w:rPr>
              <w:t>569 930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725E7C18" w14:textId="77777777" w:rsidR="00147D99" w:rsidRDefault="00CE5153">
            <w:pPr>
              <w:pStyle w:val="TableParagraph"/>
              <w:spacing w:before="33"/>
              <w:ind w:right="52"/>
              <w:rPr>
                <w:sz w:val="10"/>
              </w:rPr>
            </w:pPr>
            <w:r>
              <w:rPr>
                <w:sz w:val="10"/>
              </w:rPr>
              <w:t>5,87</w:t>
            </w:r>
          </w:p>
        </w:tc>
        <w:tc>
          <w:tcPr>
            <w:tcW w:w="26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D1D1"/>
          </w:tcPr>
          <w:p w14:paraId="2DCBA406" w14:textId="77777777" w:rsidR="00147D99" w:rsidRDefault="00CE5153">
            <w:pPr>
              <w:pStyle w:val="TableParagraph"/>
              <w:spacing w:before="33"/>
              <w:ind w:right="53"/>
              <w:rPr>
                <w:sz w:val="10"/>
              </w:rPr>
            </w:pPr>
            <w:r>
              <w:rPr>
                <w:sz w:val="10"/>
              </w:rPr>
              <w:t>78,00</w:t>
            </w:r>
          </w:p>
        </w:tc>
      </w:tr>
    </w:tbl>
    <w:p w14:paraId="20452F5B" w14:textId="77777777" w:rsidR="00147D99" w:rsidRDefault="00147D99">
      <w:pPr>
        <w:sectPr w:rsidR="00147D99">
          <w:headerReference w:type="even" r:id="rId71"/>
          <w:headerReference w:type="default" r:id="rId72"/>
          <w:pgSz w:w="16838" w:h="11906" w:orient="landscape"/>
          <w:pgMar w:top="1100" w:right="1640" w:bottom="280" w:left="2140" w:header="0" w:footer="0" w:gutter="0"/>
          <w:cols w:space="720"/>
          <w:formProt w:val="0"/>
          <w:docGrid w:linePitch="100" w:charSpace="4096"/>
        </w:sectPr>
      </w:pPr>
      <w:bookmarkStart w:id="101" w:name="_GoBack"/>
      <w:bookmarkEnd w:id="101"/>
    </w:p>
    <w:p w14:paraId="19367BD2" w14:textId="77777777" w:rsidR="00147D99" w:rsidRDefault="00CE5153">
      <w:pPr>
        <w:pStyle w:val="1"/>
        <w:spacing w:before="79"/>
        <w:ind w:left="117" w:firstLine="0"/>
        <w:rPr>
          <w:sz w:val="10"/>
        </w:rPr>
      </w:pPr>
      <w:r>
        <w:lastRenderedPageBreak/>
        <w:t>Список литературы</w:t>
      </w:r>
    </w:p>
    <w:p w14:paraId="5A38DEE2" w14:textId="77777777" w:rsidR="00147D99" w:rsidRDefault="00CE5153">
      <w:pPr>
        <w:pStyle w:val="aa"/>
        <w:numPr>
          <w:ilvl w:val="0"/>
          <w:numId w:val="1"/>
        </w:numPr>
        <w:tabs>
          <w:tab w:val="left" w:pos="636"/>
        </w:tabs>
        <w:spacing w:before="244" w:line="252" w:lineRule="auto"/>
        <w:ind w:right="853"/>
        <w:rPr>
          <w:sz w:val="24"/>
        </w:rPr>
      </w:pPr>
      <w:bookmarkStart w:id="102" w:name="_bookmark291"/>
      <w:bookmarkStart w:id="103" w:name="_bookmark29"/>
      <w:bookmarkEnd w:id="102"/>
      <w:bookmarkEnd w:id="103"/>
      <w:r w:rsidRPr="00CE5153">
        <w:rPr>
          <w:sz w:val="24"/>
          <w:lang w:val="en-US"/>
        </w:rPr>
        <w:t xml:space="preserve">Hiroi, N. &amp; Agatsuma, S. Genetic susceptibility to substance dependence. </w:t>
      </w:r>
      <w:r>
        <w:rPr>
          <w:i/>
          <w:sz w:val="24"/>
        </w:rPr>
        <w:t xml:space="preserve">Mol </w:t>
      </w:r>
      <w:r>
        <w:rPr>
          <w:i/>
          <w:w w:val="90"/>
          <w:sz w:val="24"/>
        </w:rPr>
        <w:t xml:space="preserve">Psychiatry </w:t>
      </w:r>
      <w:r>
        <w:rPr>
          <w:b/>
          <w:w w:val="90"/>
          <w:sz w:val="24"/>
        </w:rPr>
        <w:t>10</w:t>
      </w:r>
      <w:r>
        <w:rPr>
          <w:w w:val="90"/>
          <w:sz w:val="24"/>
        </w:rPr>
        <w:t>, 336–344 (2004). URL</w:t>
      </w:r>
      <w:r>
        <w:rPr>
          <w:spacing w:val="13"/>
          <w:w w:val="90"/>
          <w:sz w:val="24"/>
        </w:rPr>
        <w:t xml:space="preserve"> </w:t>
      </w:r>
      <w:hyperlink r:id="rId73">
        <w:r>
          <w:rPr>
            <w:rFonts w:ascii="Courier New" w:hAnsi="Courier New"/>
            <w:color w:val="003052"/>
            <w:w w:val="90"/>
            <w:sz w:val="24"/>
          </w:rPr>
          <w:t>https://doi.org/10.1038/sj.mp.4001622</w:t>
        </w:r>
      </w:hyperlink>
      <w:r>
        <w:rPr>
          <w:w w:val="90"/>
          <w:sz w:val="24"/>
        </w:rPr>
        <w:t>.</w:t>
      </w:r>
    </w:p>
    <w:p w14:paraId="52CB7BC3" w14:textId="77777777" w:rsidR="00147D99" w:rsidRDefault="00CE5153">
      <w:pPr>
        <w:pStyle w:val="aa"/>
        <w:numPr>
          <w:ilvl w:val="0"/>
          <w:numId w:val="1"/>
        </w:numPr>
        <w:tabs>
          <w:tab w:val="left" w:pos="636"/>
        </w:tabs>
        <w:spacing w:before="177"/>
        <w:ind w:hanging="400"/>
        <w:jc w:val="left"/>
        <w:rPr>
          <w:sz w:val="24"/>
        </w:rPr>
      </w:pPr>
      <w:bookmarkStart w:id="104" w:name="_bookmark301"/>
      <w:bookmarkStart w:id="105" w:name="_bookmark30"/>
      <w:bookmarkEnd w:id="104"/>
      <w:bookmarkEnd w:id="105"/>
      <w:r w:rsidRPr="00CE5153">
        <w:rPr>
          <w:sz w:val="24"/>
          <w:lang w:val="en-US"/>
        </w:rPr>
        <w:t xml:space="preserve">Galanello, R. &amp; Origa, R. Beta-thalassemia. </w:t>
      </w:r>
      <w:r>
        <w:rPr>
          <w:i/>
          <w:sz w:val="24"/>
        </w:rPr>
        <w:t xml:space="preserve">Orphanet J </w:t>
      </w:r>
      <w:r>
        <w:rPr>
          <w:i/>
          <w:spacing w:val="-3"/>
          <w:sz w:val="24"/>
        </w:rPr>
        <w:t xml:space="preserve">Rare </w:t>
      </w:r>
      <w:r>
        <w:rPr>
          <w:i/>
          <w:sz w:val="24"/>
        </w:rPr>
        <w:t xml:space="preserve">Dis </w:t>
      </w:r>
      <w:r>
        <w:rPr>
          <w:b/>
          <w:sz w:val="24"/>
        </w:rPr>
        <w:t>5</w:t>
      </w:r>
      <w:r>
        <w:rPr>
          <w:b/>
          <w:spacing w:val="33"/>
          <w:sz w:val="24"/>
        </w:rPr>
        <w:t xml:space="preserve"> </w:t>
      </w:r>
      <w:r>
        <w:rPr>
          <w:sz w:val="24"/>
        </w:rPr>
        <w:t>(2010). URL</w:t>
      </w:r>
    </w:p>
    <w:p w14:paraId="6357C4C0" w14:textId="77777777" w:rsidR="00147D99" w:rsidRDefault="00CE5153">
      <w:pPr>
        <w:pStyle w:val="a5"/>
        <w:spacing w:before="13"/>
        <w:ind w:left="635"/>
        <w:rPr>
          <w:sz w:val="10"/>
        </w:rPr>
      </w:pPr>
      <w:hyperlink r:id="rId74">
        <w:r>
          <w:rPr>
            <w:rFonts w:ascii="Courier New" w:hAnsi="Courier New"/>
            <w:color w:val="003052"/>
            <w:w w:val="95"/>
          </w:rPr>
          <w:t>https://doi.org/10.1186/1750-1172-5-11</w:t>
        </w:r>
      </w:hyperlink>
      <w:r>
        <w:rPr>
          <w:w w:val="95"/>
        </w:rPr>
        <w:t>.</w:t>
      </w:r>
    </w:p>
    <w:p w14:paraId="3923DC95" w14:textId="77777777" w:rsidR="00147D99" w:rsidRDefault="00CE5153">
      <w:pPr>
        <w:pStyle w:val="aa"/>
        <w:numPr>
          <w:ilvl w:val="0"/>
          <w:numId w:val="1"/>
        </w:numPr>
        <w:tabs>
          <w:tab w:val="left" w:pos="636"/>
        </w:tabs>
        <w:spacing w:before="192" w:line="252" w:lineRule="auto"/>
        <w:ind w:right="859"/>
        <w:rPr>
          <w:sz w:val="24"/>
        </w:rPr>
      </w:pPr>
      <w:bookmarkStart w:id="106" w:name="_bookmark312"/>
      <w:bookmarkStart w:id="107" w:name="_bookmark311"/>
      <w:bookmarkEnd w:id="106"/>
      <w:bookmarkEnd w:id="107"/>
      <w:r w:rsidRPr="00CE5153">
        <w:rPr>
          <w:sz w:val="24"/>
          <w:lang w:val="en-US"/>
        </w:rPr>
        <w:t xml:space="preserve">Jett, K. &amp; Friedman, J. M. Clinical and genetic aspects of neurofibromatosis 1. </w:t>
      </w:r>
      <w:r>
        <w:rPr>
          <w:i/>
          <w:sz w:val="24"/>
        </w:rPr>
        <w:t xml:space="preserve">Genet </w:t>
      </w:r>
      <w:r>
        <w:rPr>
          <w:i/>
          <w:w w:val="90"/>
          <w:sz w:val="24"/>
        </w:rPr>
        <w:t xml:space="preserve">Med </w:t>
      </w:r>
      <w:r>
        <w:rPr>
          <w:b/>
          <w:w w:val="90"/>
          <w:sz w:val="24"/>
        </w:rPr>
        <w:t>12</w:t>
      </w:r>
      <w:r>
        <w:rPr>
          <w:w w:val="90"/>
          <w:sz w:val="24"/>
        </w:rPr>
        <w:t xml:space="preserve">, </w:t>
      </w:r>
      <w:r>
        <w:rPr>
          <w:spacing w:val="-3"/>
          <w:w w:val="90"/>
          <w:sz w:val="24"/>
        </w:rPr>
        <w:t xml:space="preserve">1–11 </w:t>
      </w:r>
      <w:r>
        <w:rPr>
          <w:w w:val="90"/>
          <w:sz w:val="24"/>
        </w:rPr>
        <w:t>(2009). URL</w:t>
      </w:r>
      <w:r>
        <w:rPr>
          <w:spacing w:val="-35"/>
          <w:w w:val="90"/>
          <w:sz w:val="24"/>
        </w:rPr>
        <w:t xml:space="preserve"> </w:t>
      </w:r>
      <w:hyperlink r:id="rId75">
        <w:r>
          <w:rPr>
            <w:rFonts w:ascii="Courier New" w:hAnsi="Courier New"/>
            <w:color w:val="003052"/>
            <w:w w:val="90"/>
            <w:sz w:val="24"/>
          </w:rPr>
          <w:t>https://doi.org/10.1097/gim.0b013e3181bf15e3</w:t>
        </w:r>
      </w:hyperlink>
      <w:r>
        <w:rPr>
          <w:w w:val="90"/>
          <w:sz w:val="24"/>
        </w:rPr>
        <w:t>.</w:t>
      </w:r>
    </w:p>
    <w:p w14:paraId="2FD20A02" w14:textId="77777777" w:rsidR="00147D99" w:rsidRPr="00CE5153" w:rsidRDefault="00CE5153">
      <w:pPr>
        <w:pStyle w:val="aa"/>
        <w:numPr>
          <w:ilvl w:val="0"/>
          <w:numId w:val="1"/>
        </w:numPr>
        <w:tabs>
          <w:tab w:val="left" w:pos="636"/>
        </w:tabs>
        <w:spacing w:before="178" w:line="242" w:lineRule="auto"/>
        <w:ind w:left="623" w:right="817" w:hanging="388"/>
        <w:rPr>
          <w:sz w:val="24"/>
          <w:lang w:val="en-US"/>
        </w:rPr>
      </w:pPr>
      <w:bookmarkStart w:id="108" w:name="_bookmark321"/>
      <w:bookmarkStart w:id="109" w:name="_bookmark32"/>
      <w:bookmarkEnd w:id="108"/>
      <w:bookmarkEnd w:id="109"/>
      <w:r w:rsidRPr="00CE5153">
        <w:rPr>
          <w:sz w:val="24"/>
          <w:lang w:val="en-US"/>
        </w:rPr>
        <w:t xml:space="preserve">Field, M. J. &amp; Behrman, R. E. (eds.) </w:t>
      </w:r>
      <w:r w:rsidRPr="00CE5153">
        <w:rPr>
          <w:i/>
          <w:sz w:val="24"/>
          <w:lang w:val="en-US"/>
        </w:rPr>
        <w:t xml:space="preserve">When Children Die: Improving Palliative and End-of-Life </w:t>
      </w:r>
      <w:r w:rsidRPr="00CE5153">
        <w:rPr>
          <w:i/>
          <w:spacing w:val="-3"/>
          <w:sz w:val="24"/>
          <w:lang w:val="en-US"/>
        </w:rPr>
        <w:t xml:space="preserve">Care </w:t>
      </w:r>
      <w:r w:rsidRPr="00CE5153">
        <w:rPr>
          <w:i/>
          <w:sz w:val="24"/>
          <w:lang w:val="en-US"/>
        </w:rPr>
        <w:t xml:space="preserve">for Children and Their Families </w:t>
      </w:r>
      <w:r w:rsidRPr="00CE5153">
        <w:rPr>
          <w:sz w:val="24"/>
          <w:lang w:val="en-US"/>
        </w:rPr>
        <w:t xml:space="preserve">(National Academies Press (US), </w:t>
      </w:r>
      <w:r w:rsidRPr="00CE5153">
        <w:rPr>
          <w:w w:val="90"/>
          <w:sz w:val="24"/>
          <w:lang w:val="en-US"/>
        </w:rPr>
        <w:t xml:space="preserve">Washington (DC), 2003). URL </w:t>
      </w:r>
      <w:hyperlink r:id="rId76">
        <w:r w:rsidRPr="00CE5153">
          <w:rPr>
            <w:rFonts w:ascii="Courier New" w:hAnsi="Courier New"/>
            <w:color w:val="003052"/>
            <w:w w:val="90"/>
            <w:sz w:val="24"/>
            <w:lang w:val="en-US"/>
          </w:rPr>
          <w:t>https://pubmed.ncbi.nlm.nih.gov/25057608</w:t>
        </w:r>
      </w:hyperlink>
      <w:r w:rsidRPr="00CE5153">
        <w:rPr>
          <w:w w:val="90"/>
          <w:sz w:val="24"/>
          <w:lang w:val="en-US"/>
        </w:rPr>
        <w:t xml:space="preserve">. </w:t>
      </w:r>
      <w:proofErr w:type="gramStart"/>
      <w:r w:rsidRPr="00CE5153">
        <w:rPr>
          <w:sz w:val="24"/>
          <w:lang w:val="en-US"/>
        </w:rPr>
        <w:t>NBK220818[</w:t>
      </w:r>
      <w:proofErr w:type="gramEnd"/>
      <w:r w:rsidRPr="00CE5153">
        <w:rPr>
          <w:sz w:val="24"/>
          <w:lang w:val="en-US"/>
        </w:rPr>
        <w:t>bookaccession].</w:t>
      </w:r>
    </w:p>
    <w:p w14:paraId="27D6CC50" w14:textId="77777777" w:rsidR="00147D99" w:rsidRPr="00CE5153" w:rsidRDefault="00CE5153">
      <w:pPr>
        <w:pStyle w:val="aa"/>
        <w:numPr>
          <w:ilvl w:val="0"/>
          <w:numId w:val="1"/>
        </w:numPr>
        <w:tabs>
          <w:tab w:val="left" w:pos="636"/>
        </w:tabs>
        <w:spacing w:before="208" w:line="252" w:lineRule="auto"/>
        <w:ind w:right="816"/>
        <w:rPr>
          <w:sz w:val="24"/>
          <w:lang w:val="en-US"/>
        </w:rPr>
      </w:pPr>
      <w:bookmarkStart w:id="110" w:name="_bookmark331"/>
      <w:bookmarkStart w:id="111" w:name="_bookmark33"/>
      <w:bookmarkEnd w:id="110"/>
      <w:bookmarkEnd w:id="111"/>
      <w:r w:rsidRPr="00CE5153">
        <w:rPr>
          <w:spacing w:val="-3"/>
          <w:sz w:val="24"/>
          <w:lang w:val="en-US"/>
        </w:rPr>
        <w:t>Herder,</w:t>
      </w:r>
      <w:r w:rsidRPr="00CE5153">
        <w:rPr>
          <w:spacing w:val="-16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M. What</w:t>
      </w:r>
      <w:r w:rsidRPr="00CE5153">
        <w:rPr>
          <w:spacing w:val="-1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is</w:t>
      </w:r>
      <w:r w:rsidRPr="00CE5153">
        <w:rPr>
          <w:spacing w:val="-15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the</w:t>
      </w:r>
      <w:r w:rsidRPr="00CE5153">
        <w:rPr>
          <w:spacing w:val="-1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purpose</w:t>
      </w:r>
      <w:r w:rsidRPr="00CE5153">
        <w:rPr>
          <w:spacing w:val="-15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of</w:t>
      </w:r>
      <w:r w:rsidRPr="00CE5153">
        <w:rPr>
          <w:spacing w:val="-15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the</w:t>
      </w:r>
      <w:r w:rsidRPr="00CE5153">
        <w:rPr>
          <w:spacing w:val="-15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orphan</w:t>
      </w:r>
      <w:r w:rsidRPr="00CE5153">
        <w:rPr>
          <w:spacing w:val="-1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drug</w:t>
      </w:r>
      <w:r w:rsidRPr="00CE5153">
        <w:rPr>
          <w:spacing w:val="-15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act?</w:t>
      </w:r>
      <w:r w:rsidRPr="00CE5153">
        <w:rPr>
          <w:spacing w:val="1"/>
          <w:sz w:val="24"/>
          <w:lang w:val="en-US"/>
        </w:rPr>
        <w:t xml:space="preserve"> </w:t>
      </w:r>
      <w:r w:rsidRPr="00CE5153">
        <w:rPr>
          <w:i/>
          <w:sz w:val="24"/>
          <w:lang w:val="en-US"/>
        </w:rPr>
        <w:t>PLoS</w:t>
      </w:r>
      <w:r w:rsidRPr="00CE5153">
        <w:rPr>
          <w:i/>
          <w:spacing w:val="-16"/>
          <w:sz w:val="24"/>
          <w:lang w:val="en-US"/>
        </w:rPr>
        <w:t xml:space="preserve"> </w:t>
      </w:r>
      <w:r w:rsidRPr="00CE5153">
        <w:rPr>
          <w:i/>
          <w:sz w:val="24"/>
          <w:lang w:val="en-US"/>
        </w:rPr>
        <w:t>Med</w:t>
      </w:r>
      <w:r w:rsidRPr="00CE5153">
        <w:rPr>
          <w:i/>
          <w:spacing w:val="-14"/>
          <w:sz w:val="24"/>
          <w:lang w:val="en-US"/>
        </w:rPr>
        <w:t xml:space="preserve"> </w:t>
      </w:r>
      <w:r w:rsidRPr="00CE5153">
        <w:rPr>
          <w:b/>
          <w:sz w:val="24"/>
          <w:lang w:val="en-US"/>
        </w:rPr>
        <w:t>14</w:t>
      </w:r>
      <w:r w:rsidRPr="00CE5153">
        <w:rPr>
          <w:sz w:val="24"/>
          <w:lang w:val="en-US"/>
        </w:rPr>
        <w:t>,</w:t>
      </w:r>
      <w:r w:rsidRPr="00CE5153">
        <w:rPr>
          <w:spacing w:val="-15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e1002191</w:t>
      </w:r>
      <w:r w:rsidRPr="00CE5153">
        <w:rPr>
          <w:spacing w:val="-15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(2017). URL</w:t>
      </w:r>
      <w:r w:rsidRPr="00CE5153">
        <w:rPr>
          <w:spacing w:val="-25"/>
          <w:sz w:val="24"/>
          <w:lang w:val="en-US"/>
        </w:rPr>
        <w:t xml:space="preserve"> </w:t>
      </w:r>
      <w:hyperlink r:id="rId77">
        <w:r w:rsidRPr="00CE5153">
          <w:rPr>
            <w:rFonts w:ascii="Courier New" w:hAnsi="Courier New"/>
            <w:color w:val="003052"/>
            <w:sz w:val="24"/>
            <w:lang w:val="en-US"/>
          </w:rPr>
          <w:t>https://doi.org/10.1371/journal.pmed.1002191</w:t>
        </w:r>
      </w:hyperlink>
      <w:r w:rsidRPr="00CE5153">
        <w:rPr>
          <w:sz w:val="24"/>
          <w:lang w:val="en-US"/>
        </w:rPr>
        <w:t>.</w:t>
      </w:r>
    </w:p>
    <w:p w14:paraId="7668EDE1" w14:textId="77777777" w:rsidR="00147D99" w:rsidRPr="00CE5153" w:rsidRDefault="00CE5153">
      <w:pPr>
        <w:pStyle w:val="aa"/>
        <w:numPr>
          <w:ilvl w:val="0"/>
          <w:numId w:val="1"/>
        </w:numPr>
        <w:tabs>
          <w:tab w:val="left" w:pos="636"/>
        </w:tabs>
        <w:spacing w:before="178" w:line="252" w:lineRule="auto"/>
        <w:ind w:left="627" w:right="825" w:hanging="391"/>
        <w:rPr>
          <w:sz w:val="24"/>
          <w:lang w:val="en-US"/>
        </w:rPr>
      </w:pPr>
      <w:bookmarkStart w:id="112" w:name="_bookmark341"/>
      <w:bookmarkStart w:id="113" w:name="_bookmark34"/>
      <w:bookmarkEnd w:id="112"/>
      <w:bookmarkEnd w:id="113"/>
      <w:r w:rsidRPr="00CE5153">
        <w:rPr>
          <w:sz w:val="24"/>
          <w:lang w:val="en-US"/>
        </w:rPr>
        <w:t>Richter,</w:t>
      </w:r>
      <w:r w:rsidRPr="00CE5153">
        <w:rPr>
          <w:spacing w:val="-13"/>
          <w:sz w:val="24"/>
          <w:lang w:val="en-US"/>
        </w:rPr>
        <w:t xml:space="preserve"> </w:t>
      </w:r>
      <w:r w:rsidRPr="00CE5153">
        <w:rPr>
          <w:spacing w:val="-9"/>
          <w:sz w:val="24"/>
          <w:lang w:val="en-US"/>
        </w:rPr>
        <w:t>T.</w:t>
      </w:r>
      <w:r w:rsidRPr="00CE5153">
        <w:rPr>
          <w:spacing w:val="-12"/>
          <w:sz w:val="24"/>
          <w:lang w:val="en-US"/>
        </w:rPr>
        <w:t xml:space="preserve"> </w:t>
      </w:r>
      <w:r w:rsidRPr="00CE5153">
        <w:rPr>
          <w:i/>
          <w:sz w:val="24"/>
          <w:lang w:val="en-US"/>
        </w:rPr>
        <w:t>et</w:t>
      </w:r>
      <w:r w:rsidRPr="00CE5153">
        <w:rPr>
          <w:i/>
          <w:spacing w:val="-12"/>
          <w:sz w:val="24"/>
          <w:lang w:val="en-US"/>
        </w:rPr>
        <w:t xml:space="preserve"> </w:t>
      </w:r>
      <w:r w:rsidRPr="00CE5153">
        <w:rPr>
          <w:i/>
          <w:sz w:val="24"/>
          <w:lang w:val="en-US"/>
        </w:rPr>
        <w:t>al.</w:t>
      </w:r>
      <w:r w:rsidRPr="00CE5153">
        <w:rPr>
          <w:i/>
          <w:spacing w:val="7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Rare</w:t>
      </w:r>
      <w:r w:rsidRPr="00CE5153">
        <w:rPr>
          <w:spacing w:val="-12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disease</w:t>
      </w:r>
      <w:r w:rsidRPr="00CE5153">
        <w:rPr>
          <w:spacing w:val="-13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terminology</w:t>
      </w:r>
      <w:r w:rsidRPr="00CE5153">
        <w:rPr>
          <w:spacing w:val="-12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and</w:t>
      </w:r>
      <w:r w:rsidRPr="00CE5153">
        <w:rPr>
          <w:spacing w:val="-12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definitions—a</w:t>
      </w:r>
      <w:r w:rsidRPr="00CE5153">
        <w:rPr>
          <w:spacing w:val="-12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systematic</w:t>
      </w:r>
      <w:r w:rsidRPr="00CE5153">
        <w:rPr>
          <w:spacing w:val="-12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global</w:t>
      </w:r>
      <w:r w:rsidRPr="00CE5153">
        <w:rPr>
          <w:spacing w:val="-12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review: Report</w:t>
      </w:r>
      <w:r w:rsidRPr="00CE5153">
        <w:rPr>
          <w:spacing w:val="-15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of</w:t>
      </w:r>
      <w:r w:rsidRPr="00CE5153">
        <w:rPr>
          <w:spacing w:val="-1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the</w:t>
      </w:r>
      <w:r w:rsidRPr="00CE5153">
        <w:rPr>
          <w:spacing w:val="-13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ISPOR</w:t>
      </w:r>
      <w:r w:rsidRPr="00CE5153">
        <w:rPr>
          <w:spacing w:val="-1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Rare</w:t>
      </w:r>
      <w:r w:rsidRPr="00CE5153">
        <w:rPr>
          <w:spacing w:val="-15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Disease</w:t>
      </w:r>
      <w:r w:rsidRPr="00CE5153">
        <w:rPr>
          <w:spacing w:val="-1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Special</w:t>
      </w:r>
      <w:r w:rsidRPr="00CE5153">
        <w:rPr>
          <w:spacing w:val="-1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Interest</w:t>
      </w:r>
      <w:r w:rsidRPr="00CE5153">
        <w:rPr>
          <w:spacing w:val="-1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Group.</w:t>
      </w:r>
      <w:r w:rsidRPr="00CE5153">
        <w:rPr>
          <w:spacing w:val="3"/>
          <w:sz w:val="24"/>
          <w:lang w:val="en-US"/>
        </w:rPr>
        <w:t xml:space="preserve"> </w:t>
      </w:r>
      <w:r w:rsidRPr="00CE5153">
        <w:rPr>
          <w:i/>
          <w:spacing w:val="-6"/>
          <w:sz w:val="24"/>
          <w:lang w:val="en-US"/>
        </w:rPr>
        <w:t>Value</w:t>
      </w:r>
      <w:r w:rsidRPr="00CE5153">
        <w:rPr>
          <w:i/>
          <w:spacing w:val="-14"/>
          <w:sz w:val="24"/>
          <w:lang w:val="en-US"/>
        </w:rPr>
        <w:t xml:space="preserve"> </w:t>
      </w:r>
      <w:r w:rsidRPr="00CE5153">
        <w:rPr>
          <w:i/>
          <w:sz w:val="24"/>
          <w:lang w:val="en-US"/>
        </w:rPr>
        <w:t>in</w:t>
      </w:r>
      <w:r w:rsidRPr="00CE5153">
        <w:rPr>
          <w:i/>
          <w:spacing w:val="-14"/>
          <w:sz w:val="24"/>
          <w:lang w:val="en-US"/>
        </w:rPr>
        <w:t xml:space="preserve"> </w:t>
      </w:r>
      <w:r w:rsidRPr="00CE5153">
        <w:rPr>
          <w:i/>
          <w:sz w:val="24"/>
          <w:lang w:val="en-US"/>
        </w:rPr>
        <w:t>Health</w:t>
      </w:r>
      <w:r w:rsidRPr="00CE5153">
        <w:rPr>
          <w:i/>
          <w:spacing w:val="-13"/>
          <w:sz w:val="24"/>
          <w:lang w:val="en-US"/>
        </w:rPr>
        <w:t xml:space="preserve"> </w:t>
      </w:r>
      <w:r w:rsidRPr="00CE5153">
        <w:rPr>
          <w:b/>
          <w:sz w:val="24"/>
          <w:lang w:val="en-US"/>
        </w:rPr>
        <w:t>18</w:t>
      </w:r>
      <w:r w:rsidRPr="00CE5153">
        <w:rPr>
          <w:sz w:val="24"/>
          <w:lang w:val="en-US"/>
        </w:rPr>
        <w:t>,</w:t>
      </w:r>
      <w:r w:rsidRPr="00CE5153">
        <w:rPr>
          <w:spacing w:val="-1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906–914 (2015). URL</w:t>
      </w:r>
      <w:r w:rsidRPr="00CE5153">
        <w:rPr>
          <w:spacing w:val="-43"/>
          <w:sz w:val="24"/>
          <w:lang w:val="en-US"/>
        </w:rPr>
        <w:t xml:space="preserve"> </w:t>
      </w:r>
      <w:hyperlink r:id="rId78">
        <w:r w:rsidRPr="00CE5153">
          <w:rPr>
            <w:rFonts w:ascii="Courier New" w:hAnsi="Courier New"/>
            <w:color w:val="003052"/>
            <w:sz w:val="24"/>
            <w:lang w:val="en-US"/>
          </w:rPr>
          <w:t>https://doi.org/10.1016/j.jval.2015.05.008</w:t>
        </w:r>
      </w:hyperlink>
      <w:r w:rsidRPr="00CE5153">
        <w:rPr>
          <w:sz w:val="24"/>
          <w:lang w:val="en-US"/>
        </w:rPr>
        <w:t>.</w:t>
      </w:r>
    </w:p>
    <w:p w14:paraId="327AC241" w14:textId="77777777" w:rsidR="00147D99" w:rsidRPr="00CE5153" w:rsidRDefault="00CE5153">
      <w:pPr>
        <w:pStyle w:val="aa"/>
        <w:numPr>
          <w:ilvl w:val="0"/>
          <w:numId w:val="1"/>
        </w:numPr>
        <w:tabs>
          <w:tab w:val="left" w:pos="636"/>
        </w:tabs>
        <w:spacing w:before="176" w:line="252" w:lineRule="auto"/>
        <w:ind w:left="627" w:right="858" w:hanging="391"/>
        <w:rPr>
          <w:sz w:val="24"/>
          <w:lang w:val="en-US"/>
        </w:rPr>
      </w:pPr>
      <w:bookmarkStart w:id="114" w:name="_bookmark351"/>
      <w:bookmarkStart w:id="115" w:name="_bookmark35"/>
      <w:bookmarkEnd w:id="114"/>
      <w:bookmarkEnd w:id="115"/>
      <w:r w:rsidRPr="00CE5153">
        <w:rPr>
          <w:sz w:val="24"/>
          <w:lang w:val="en-US"/>
        </w:rPr>
        <w:t xml:space="preserve">Bomar, J. M. </w:t>
      </w:r>
      <w:r w:rsidRPr="00CE5153">
        <w:rPr>
          <w:i/>
          <w:sz w:val="24"/>
          <w:lang w:val="en-US"/>
        </w:rPr>
        <w:t xml:space="preserve">et al. </w:t>
      </w:r>
      <w:r w:rsidRPr="00CE5153">
        <w:rPr>
          <w:sz w:val="24"/>
          <w:lang w:val="en-US"/>
        </w:rPr>
        <w:t>Mutations in a novel gene encoding a CRAL-TRIO domain cause human</w:t>
      </w:r>
      <w:r w:rsidRPr="00CE5153">
        <w:rPr>
          <w:spacing w:val="-10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Cayman</w:t>
      </w:r>
      <w:r w:rsidRPr="00CE5153">
        <w:rPr>
          <w:spacing w:val="-9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ataxia</w:t>
      </w:r>
      <w:r w:rsidRPr="00CE5153">
        <w:rPr>
          <w:spacing w:val="-9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and</w:t>
      </w:r>
      <w:r w:rsidRPr="00CE5153">
        <w:rPr>
          <w:spacing w:val="-9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ataxia/dystonia</w:t>
      </w:r>
      <w:r w:rsidRPr="00CE5153">
        <w:rPr>
          <w:spacing w:val="-9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in</w:t>
      </w:r>
      <w:r w:rsidRPr="00CE5153">
        <w:rPr>
          <w:spacing w:val="-9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the</w:t>
      </w:r>
      <w:r w:rsidRPr="00CE5153">
        <w:rPr>
          <w:spacing w:val="-9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jittery</w:t>
      </w:r>
      <w:r w:rsidRPr="00CE5153">
        <w:rPr>
          <w:spacing w:val="-9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mouse.</w:t>
      </w:r>
      <w:r w:rsidRPr="00CE5153">
        <w:rPr>
          <w:spacing w:val="10"/>
          <w:sz w:val="24"/>
          <w:lang w:val="en-US"/>
        </w:rPr>
        <w:t xml:space="preserve"> </w:t>
      </w:r>
      <w:r w:rsidRPr="00CE5153">
        <w:rPr>
          <w:i/>
          <w:sz w:val="24"/>
          <w:lang w:val="en-US"/>
        </w:rPr>
        <w:t>Nat</w:t>
      </w:r>
      <w:r w:rsidRPr="00CE5153">
        <w:rPr>
          <w:i/>
          <w:spacing w:val="-9"/>
          <w:sz w:val="24"/>
          <w:lang w:val="en-US"/>
        </w:rPr>
        <w:t xml:space="preserve"> </w:t>
      </w:r>
      <w:r w:rsidRPr="00CE5153">
        <w:rPr>
          <w:i/>
          <w:sz w:val="24"/>
          <w:lang w:val="en-US"/>
        </w:rPr>
        <w:t>Genet</w:t>
      </w:r>
      <w:r w:rsidRPr="00CE5153">
        <w:rPr>
          <w:i/>
          <w:spacing w:val="-5"/>
          <w:sz w:val="24"/>
          <w:lang w:val="en-US"/>
        </w:rPr>
        <w:t xml:space="preserve"> </w:t>
      </w:r>
      <w:r w:rsidRPr="00CE5153">
        <w:rPr>
          <w:b/>
          <w:sz w:val="24"/>
          <w:lang w:val="en-US"/>
        </w:rPr>
        <w:t>35</w:t>
      </w:r>
      <w:r w:rsidRPr="00CE5153">
        <w:rPr>
          <w:sz w:val="24"/>
          <w:lang w:val="en-US"/>
        </w:rPr>
        <w:t>,</w:t>
      </w:r>
      <w:r w:rsidRPr="00CE5153">
        <w:rPr>
          <w:spacing w:val="-10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264–269 (2003). URL</w:t>
      </w:r>
      <w:r w:rsidRPr="00CE5153">
        <w:rPr>
          <w:spacing w:val="-3"/>
          <w:sz w:val="24"/>
          <w:lang w:val="en-US"/>
        </w:rPr>
        <w:t xml:space="preserve"> </w:t>
      </w:r>
      <w:hyperlink r:id="rId79">
        <w:r w:rsidRPr="00CE5153">
          <w:rPr>
            <w:rFonts w:ascii="Courier New" w:hAnsi="Courier New"/>
            <w:color w:val="003052"/>
            <w:sz w:val="24"/>
            <w:lang w:val="en-US"/>
          </w:rPr>
          <w:t>https://doi.org/10.1038/ng1255</w:t>
        </w:r>
      </w:hyperlink>
      <w:r w:rsidRPr="00CE5153">
        <w:rPr>
          <w:sz w:val="24"/>
          <w:lang w:val="en-US"/>
        </w:rPr>
        <w:t>.</w:t>
      </w:r>
    </w:p>
    <w:p w14:paraId="2A7B18A6" w14:textId="77777777" w:rsidR="00147D99" w:rsidRDefault="00CE5153">
      <w:pPr>
        <w:pStyle w:val="aa"/>
        <w:numPr>
          <w:ilvl w:val="0"/>
          <w:numId w:val="1"/>
        </w:numPr>
        <w:tabs>
          <w:tab w:val="left" w:pos="636"/>
        </w:tabs>
        <w:spacing w:before="177"/>
        <w:ind w:left="628" w:right="816" w:hanging="392"/>
        <w:rPr>
          <w:sz w:val="24"/>
        </w:rPr>
      </w:pPr>
      <w:bookmarkStart w:id="116" w:name="_bookmark361"/>
      <w:bookmarkStart w:id="117" w:name="_bookmark36"/>
      <w:bookmarkEnd w:id="116"/>
      <w:bookmarkEnd w:id="117"/>
      <w:r w:rsidRPr="00CE5153">
        <w:rPr>
          <w:sz w:val="24"/>
          <w:lang w:val="en-US"/>
        </w:rPr>
        <w:t xml:space="preserve">The Lancet </w:t>
      </w:r>
      <w:r w:rsidRPr="00CE5153">
        <w:rPr>
          <w:spacing w:val="-3"/>
          <w:sz w:val="24"/>
          <w:lang w:val="en-US"/>
        </w:rPr>
        <w:t xml:space="preserve">Neurology.   </w:t>
      </w:r>
      <w:r w:rsidRPr="00CE5153">
        <w:rPr>
          <w:sz w:val="24"/>
          <w:lang w:val="en-US"/>
        </w:rPr>
        <w:t xml:space="preserve">Rare neurological diseases: a united approach </w:t>
      </w:r>
      <w:proofErr w:type="gramStart"/>
      <w:r w:rsidRPr="00CE5153">
        <w:rPr>
          <w:sz w:val="24"/>
          <w:lang w:val="en-US"/>
        </w:rPr>
        <w:t>is needed</w:t>
      </w:r>
      <w:proofErr w:type="gramEnd"/>
      <w:r w:rsidRPr="00CE5153">
        <w:rPr>
          <w:sz w:val="24"/>
          <w:lang w:val="en-US"/>
        </w:rPr>
        <w:t xml:space="preserve">.   </w:t>
      </w:r>
      <w:r>
        <w:rPr>
          <w:i/>
          <w:sz w:val="24"/>
        </w:rPr>
        <w:t xml:space="preserve">The Lancet Neurology </w:t>
      </w:r>
      <w:r>
        <w:rPr>
          <w:b/>
          <w:sz w:val="24"/>
        </w:rPr>
        <w:t>10</w:t>
      </w:r>
      <w:r>
        <w:rPr>
          <w:sz w:val="24"/>
        </w:rPr>
        <w:t xml:space="preserve">, 109 (2011). URL </w:t>
      </w:r>
      <w:hyperlink r:id="rId80">
        <w:r>
          <w:rPr>
            <w:rFonts w:ascii="Courier New" w:hAnsi="Courier New"/>
            <w:color w:val="003052"/>
            <w:sz w:val="24"/>
          </w:rPr>
          <w:t>https://doi.org/10.1016/</w:t>
        </w:r>
      </w:hyperlink>
      <w:r>
        <w:rPr>
          <w:rFonts w:ascii="Courier New" w:hAnsi="Courier New"/>
          <w:color w:val="003052"/>
          <w:sz w:val="24"/>
        </w:rPr>
        <w:t xml:space="preserve"> </w:t>
      </w:r>
      <w:hyperlink r:id="rId81">
        <w:r>
          <w:rPr>
            <w:rFonts w:ascii="Courier New" w:hAnsi="Courier New"/>
            <w:color w:val="003052"/>
            <w:sz w:val="24"/>
          </w:rPr>
          <w:t>S1474-4422(11)70001-1</w:t>
        </w:r>
      </w:hyperlink>
      <w:r>
        <w:rPr>
          <w:sz w:val="24"/>
        </w:rPr>
        <w:t>.</w:t>
      </w:r>
    </w:p>
    <w:p w14:paraId="4F6D5466" w14:textId="77777777" w:rsidR="00147D99" w:rsidRDefault="00CE5153">
      <w:pPr>
        <w:pStyle w:val="aa"/>
        <w:numPr>
          <w:ilvl w:val="0"/>
          <w:numId w:val="1"/>
        </w:numPr>
        <w:tabs>
          <w:tab w:val="left" w:pos="636"/>
        </w:tabs>
        <w:spacing w:before="189" w:line="252" w:lineRule="auto"/>
        <w:ind w:right="797"/>
        <w:rPr>
          <w:rFonts w:ascii="Courier New" w:hAnsi="Courier New"/>
          <w:sz w:val="24"/>
        </w:rPr>
      </w:pPr>
      <w:bookmarkStart w:id="118" w:name="_bookmark371"/>
      <w:bookmarkStart w:id="119" w:name="_bookmark37"/>
      <w:bookmarkEnd w:id="118"/>
      <w:bookmarkEnd w:id="119"/>
      <w:r w:rsidRPr="00CE5153">
        <w:rPr>
          <w:spacing w:val="-3"/>
          <w:sz w:val="24"/>
          <w:lang w:val="en-US"/>
        </w:rPr>
        <w:t>Amberger,</w:t>
      </w:r>
      <w:r w:rsidRPr="00CE5153">
        <w:rPr>
          <w:spacing w:val="-2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J.</w:t>
      </w:r>
      <w:r w:rsidRPr="00CE5153">
        <w:rPr>
          <w:spacing w:val="-2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S.,</w:t>
      </w:r>
      <w:r w:rsidRPr="00CE5153">
        <w:rPr>
          <w:spacing w:val="-23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Bocchini,</w:t>
      </w:r>
      <w:r w:rsidRPr="00CE5153">
        <w:rPr>
          <w:spacing w:val="-2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C.</w:t>
      </w:r>
      <w:r w:rsidRPr="00CE5153">
        <w:rPr>
          <w:spacing w:val="-2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A.,</w:t>
      </w:r>
      <w:r w:rsidRPr="00CE5153">
        <w:rPr>
          <w:spacing w:val="-23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Schiettecatte,</w:t>
      </w:r>
      <w:r w:rsidRPr="00CE5153">
        <w:rPr>
          <w:spacing w:val="-24"/>
          <w:sz w:val="24"/>
          <w:lang w:val="en-US"/>
        </w:rPr>
        <w:t xml:space="preserve"> </w:t>
      </w:r>
      <w:r w:rsidRPr="00CE5153">
        <w:rPr>
          <w:spacing w:val="-7"/>
          <w:sz w:val="24"/>
          <w:lang w:val="en-US"/>
        </w:rPr>
        <w:t>F.,</w:t>
      </w:r>
      <w:r w:rsidRPr="00CE5153">
        <w:rPr>
          <w:spacing w:val="-2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Scott,</w:t>
      </w:r>
      <w:r w:rsidRPr="00CE5153">
        <w:rPr>
          <w:spacing w:val="-23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A.</w:t>
      </w:r>
      <w:r w:rsidRPr="00CE5153">
        <w:rPr>
          <w:spacing w:val="-24"/>
          <w:sz w:val="24"/>
          <w:lang w:val="en-US"/>
        </w:rPr>
        <w:t xml:space="preserve"> </w:t>
      </w:r>
      <w:r w:rsidRPr="00CE5153">
        <w:rPr>
          <w:spacing w:val="-10"/>
          <w:sz w:val="24"/>
          <w:lang w:val="en-US"/>
        </w:rPr>
        <w:t>F.</w:t>
      </w:r>
      <w:r w:rsidRPr="00CE5153">
        <w:rPr>
          <w:spacing w:val="-2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&amp;</w:t>
      </w:r>
      <w:r w:rsidRPr="00CE5153">
        <w:rPr>
          <w:spacing w:val="-23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Hamosh,</w:t>
      </w:r>
      <w:r w:rsidRPr="00CE5153">
        <w:rPr>
          <w:spacing w:val="-24"/>
          <w:sz w:val="24"/>
          <w:lang w:val="en-US"/>
        </w:rPr>
        <w:t xml:space="preserve"> </w:t>
      </w:r>
      <w:proofErr w:type="gramStart"/>
      <w:r w:rsidRPr="00CE5153">
        <w:rPr>
          <w:sz w:val="24"/>
          <w:lang w:val="en-US"/>
        </w:rPr>
        <w:t>A</w:t>
      </w:r>
      <w:proofErr w:type="gramEnd"/>
      <w:r w:rsidRPr="00CE5153">
        <w:rPr>
          <w:sz w:val="24"/>
          <w:lang w:val="en-US"/>
        </w:rPr>
        <w:t>.</w:t>
      </w:r>
      <w:r w:rsidRPr="00CE5153">
        <w:rPr>
          <w:spacing w:val="-13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 xml:space="preserve">OMIM.org: Online Mendelian Inheritance in Man (OMIM®), an online catalog of human genes and genetic disorders. </w:t>
      </w:r>
      <w:r>
        <w:rPr>
          <w:i/>
          <w:sz w:val="24"/>
        </w:rPr>
        <w:t xml:space="preserve">Nucleic Acids Research </w:t>
      </w:r>
      <w:r>
        <w:rPr>
          <w:b/>
          <w:sz w:val="24"/>
        </w:rPr>
        <w:t>43</w:t>
      </w:r>
      <w:r>
        <w:rPr>
          <w:sz w:val="24"/>
        </w:rPr>
        <w:t>, D789–D798 (2014). URL</w:t>
      </w:r>
      <w:r>
        <w:rPr>
          <w:spacing w:val="50"/>
          <w:sz w:val="24"/>
        </w:rPr>
        <w:t xml:space="preserve"> </w:t>
      </w:r>
      <w:hyperlink r:id="rId82">
        <w:r>
          <w:rPr>
            <w:rFonts w:ascii="Courier New" w:hAnsi="Courier New"/>
            <w:color w:val="003052"/>
            <w:sz w:val="24"/>
          </w:rPr>
          <w:t>https:</w:t>
        </w:r>
      </w:hyperlink>
    </w:p>
    <w:p w14:paraId="304B9A75" w14:textId="77777777" w:rsidR="00147D99" w:rsidRDefault="00CE5153">
      <w:pPr>
        <w:pStyle w:val="a5"/>
        <w:spacing w:line="273" w:lineRule="exact"/>
        <w:ind w:left="623"/>
        <w:rPr>
          <w:sz w:val="10"/>
        </w:rPr>
      </w:pPr>
      <w:hyperlink r:id="rId83">
        <w:r>
          <w:rPr>
            <w:rFonts w:ascii="Courier New" w:hAnsi="Courier New"/>
            <w:color w:val="003052"/>
            <w:w w:val="95"/>
          </w:rPr>
          <w:t>//doi.org/10.1093/nar/gku1205</w:t>
        </w:r>
      </w:hyperlink>
      <w:r>
        <w:rPr>
          <w:w w:val="95"/>
        </w:rPr>
        <w:t>.</w:t>
      </w:r>
    </w:p>
    <w:p w14:paraId="5F714654" w14:textId="77777777" w:rsidR="00147D99" w:rsidRDefault="00CE5153">
      <w:pPr>
        <w:pStyle w:val="aa"/>
        <w:numPr>
          <w:ilvl w:val="0"/>
          <w:numId w:val="1"/>
        </w:numPr>
        <w:tabs>
          <w:tab w:val="left" w:pos="636"/>
        </w:tabs>
        <w:spacing w:before="192"/>
        <w:ind w:right="772" w:hanging="518"/>
        <w:jc w:val="left"/>
        <w:rPr>
          <w:sz w:val="24"/>
        </w:rPr>
      </w:pPr>
      <w:bookmarkStart w:id="120" w:name="_bookmark381"/>
      <w:bookmarkStart w:id="121" w:name="_bookmark38"/>
      <w:bookmarkEnd w:id="120"/>
      <w:bookmarkEnd w:id="121"/>
      <w:r w:rsidRPr="00CE5153">
        <w:rPr>
          <w:sz w:val="24"/>
          <w:lang w:val="en-US"/>
        </w:rPr>
        <w:t>French National Institute of Health and Medical Research (INSERM). Orphanet: an online</w:t>
      </w:r>
      <w:r w:rsidRPr="00CE5153">
        <w:rPr>
          <w:spacing w:val="-10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database</w:t>
      </w:r>
      <w:r w:rsidRPr="00CE5153">
        <w:rPr>
          <w:spacing w:val="-9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of</w:t>
      </w:r>
      <w:r w:rsidRPr="00CE5153">
        <w:rPr>
          <w:spacing w:val="-9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rare</w:t>
      </w:r>
      <w:r w:rsidRPr="00CE5153">
        <w:rPr>
          <w:spacing w:val="-9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diseases</w:t>
      </w:r>
      <w:r w:rsidRPr="00CE5153">
        <w:rPr>
          <w:spacing w:val="-9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and</w:t>
      </w:r>
      <w:r w:rsidRPr="00CE5153">
        <w:rPr>
          <w:spacing w:val="-9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orphan</w:t>
      </w:r>
      <w:r w:rsidRPr="00CE5153">
        <w:rPr>
          <w:spacing w:val="-9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drugs.</w:t>
      </w:r>
      <w:r w:rsidRPr="00CE5153">
        <w:rPr>
          <w:spacing w:val="35"/>
          <w:sz w:val="24"/>
          <w:lang w:val="en-US"/>
        </w:rPr>
        <w:t xml:space="preserve"> </w:t>
      </w:r>
      <w:r>
        <w:rPr>
          <w:sz w:val="24"/>
        </w:rPr>
        <w:t>Available</w:t>
      </w:r>
      <w:r>
        <w:rPr>
          <w:spacing w:val="-10"/>
          <w:sz w:val="24"/>
        </w:rPr>
        <w:t xml:space="preserve"> </w:t>
      </w:r>
      <w:r>
        <w:rPr>
          <w:sz w:val="24"/>
        </w:rPr>
        <w:t>online</w:t>
      </w:r>
      <w:r>
        <w:rPr>
          <w:spacing w:val="-8"/>
          <w:sz w:val="24"/>
        </w:rPr>
        <w:t xml:space="preserve"> </w:t>
      </w:r>
      <w:r>
        <w:rPr>
          <w:sz w:val="24"/>
        </w:rPr>
        <w:t>at:</w:t>
      </w:r>
      <w:r>
        <w:rPr>
          <w:spacing w:val="-10"/>
          <w:sz w:val="24"/>
        </w:rPr>
        <w:t xml:space="preserve"> </w:t>
      </w:r>
      <w:hyperlink r:id="rId84">
        <w:r>
          <w:rPr>
            <w:rFonts w:ascii="Courier New" w:hAnsi="Courier New"/>
            <w:color w:val="003052"/>
            <w:sz w:val="24"/>
          </w:rPr>
          <w:t>http://www.</w:t>
        </w:r>
      </w:hyperlink>
      <w:r>
        <w:rPr>
          <w:rFonts w:ascii="Courier New" w:hAnsi="Courier New"/>
          <w:color w:val="003052"/>
          <w:sz w:val="24"/>
        </w:rPr>
        <w:t xml:space="preserve"> </w:t>
      </w:r>
      <w:hyperlink r:id="rId85">
        <w:r>
          <w:rPr>
            <w:rFonts w:ascii="Courier New" w:hAnsi="Courier New"/>
            <w:color w:val="003052"/>
            <w:sz w:val="24"/>
          </w:rPr>
          <w:t>orpha.net</w:t>
        </w:r>
        <w:r>
          <w:rPr>
            <w:rFonts w:ascii="Courier New" w:hAnsi="Courier New"/>
            <w:color w:val="003052"/>
            <w:spacing w:val="-70"/>
            <w:sz w:val="24"/>
          </w:rPr>
          <w:t xml:space="preserve"> </w:t>
        </w:r>
      </w:hyperlink>
      <w:r>
        <w:rPr>
          <w:sz w:val="24"/>
        </w:rPr>
        <w:t>(1997). Accessed 2020/12/08.</w:t>
      </w:r>
    </w:p>
    <w:p w14:paraId="17A3FDD4" w14:textId="77777777" w:rsidR="00147D99" w:rsidRDefault="00CE5153">
      <w:pPr>
        <w:pStyle w:val="aa"/>
        <w:numPr>
          <w:ilvl w:val="0"/>
          <w:numId w:val="1"/>
        </w:numPr>
        <w:tabs>
          <w:tab w:val="left" w:pos="636"/>
        </w:tabs>
        <w:spacing w:before="190" w:line="252" w:lineRule="auto"/>
        <w:ind w:right="818" w:hanging="510"/>
        <w:rPr>
          <w:sz w:val="24"/>
        </w:rPr>
      </w:pPr>
      <w:bookmarkStart w:id="122" w:name="_bookmark391"/>
      <w:bookmarkStart w:id="123" w:name="_bookmark39"/>
      <w:bookmarkEnd w:id="122"/>
      <w:bookmarkEnd w:id="123"/>
      <w:r w:rsidRPr="00CE5153">
        <w:rPr>
          <w:sz w:val="24"/>
          <w:lang w:val="en-US"/>
        </w:rPr>
        <w:t xml:space="preserve">Winklhofer, K. </w:t>
      </w:r>
      <w:r w:rsidRPr="00CE5153">
        <w:rPr>
          <w:spacing w:val="-7"/>
          <w:sz w:val="24"/>
          <w:lang w:val="en-US"/>
        </w:rPr>
        <w:t xml:space="preserve">F., </w:t>
      </w:r>
      <w:r w:rsidRPr="00CE5153">
        <w:rPr>
          <w:spacing w:val="-3"/>
          <w:sz w:val="24"/>
          <w:lang w:val="en-US"/>
        </w:rPr>
        <w:t xml:space="preserve">Tatzelt, </w:t>
      </w:r>
      <w:r w:rsidRPr="00CE5153">
        <w:rPr>
          <w:sz w:val="24"/>
          <w:lang w:val="en-US"/>
        </w:rPr>
        <w:t>J. &amp; Haass, C. The two faces of protein misfolding: gainand</w:t>
      </w:r>
      <w:r w:rsidRPr="00CE5153">
        <w:rPr>
          <w:spacing w:val="-15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loss-of-function</w:t>
      </w:r>
      <w:r w:rsidRPr="00CE5153">
        <w:rPr>
          <w:spacing w:val="-15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in</w:t>
      </w:r>
      <w:r w:rsidRPr="00CE5153">
        <w:rPr>
          <w:spacing w:val="-15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neurodegenerative</w:t>
      </w:r>
      <w:r w:rsidRPr="00CE5153">
        <w:rPr>
          <w:spacing w:val="-1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 xml:space="preserve">diseases. </w:t>
      </w:r>
      <w:r>
        <w:rPr>
          <w:i/>
          <w:sz w:val="24"/>
        </w:rPr>
        <w:t>EMBO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J</w:t>
      </w:r>
      <w:r>
        <w:rPr>
          <w:i/>
          <w:spacing w:val="-6"/>
          <w:sz w:val="24"/>
        </w:rPr>
        <w:t xml:space="preserve"> </w:t>
      </w:r>
      <w:r>
        <w:rPr>
          <w:b/>
          <w:sz w:val="24"/>
        </w:rPr>
        <w:t>27</w:t>
      </w:r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4"/>
        </w:rPr>
        <w:t>336–349</w:t>
      </w:r>
      <w:r>
        <w:rPr>
          <w:spacing w:val="-15"/>
          <w:sz w:val="24"/>
        </w:rPr>
        <w:t xml:space="preserve"> </w:t>
      </w:r>
      <w:r>
        <w:rPr>
          <w:sz w:val="24"/>
        </w:rPr>
        <w:t>(2008).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URL </w:t>
      </w:r>
      <w:hyperlink r:id="rId86">
        <w:r>
          <w:rPr>
            <w:rFonts w:ascii="Courier New" w:hAnsi="Courier New"/>
            <w:color w:val="003052"/>
            <w:sz w:val="24"/>
          </w:rPr>
          <w:t>https://doi.org/10.1038/sj.emboj.7601930</w:t>
        </w:r>
      </w:hyperlink>
      <w:r>
        <w:rPr>
          <w:sz w:val="24"/>
        </w:rPr>
        <w:t>.</w:t>
      </w:r>
    </w:p>
    <w:p w14:paraId="094D646B" w14:textId="77777777" w:rsidR="00147D99" w:rsidRPr="00CE5153" w:rsidRDefault="00CE5153">
      <w:pPr>
        <w:pStyle w:val="aa"/>
        <w:numPr>
          <w:ilvl w:val="0"/>
          <w:numId w:val="1"/>
        </w:numPr>
        <w:tabs>
          <w:tab w:val="left" w:pos="636"/>
        </w:tabs>
        <w:spacing w:before="176" w:line="252" w:lineRule="auto"/>
        <w:ind w:right="817" w:hanging="518"/>
        <w:jc w:val="left"/>
        <w:rPr>
          <w:sz w:val="24"/>
          <w:lang w:val="en-US"/>
        </w:rPr>
        <w:sectPr w:rsidR="00147D99" w:rsidRPr="00CE5153">
          <w:pgSz w:w="11906" w:h="16838"/>
          <w:pgMar w:top="1580" w:right="840" w:bottom="280" w:left="1300" w:header="953" w:footer="0" w:gutter="0"/>
          <w:pgNumType w:start="37"/>
          <w:cols w:space="720"/>
          <w:formProt w:val="0"/>
          <w:docGrid w:linePitch="100" w:charSpace="4096"/>
        </w:sectPr>
      </w:pPr>
      <w:bookmarkStart w:id="124" w:name="_bookmark401"/>
      <w:bookmarkStart w:id="125" w:name="_bookmark40"/>
      <w:bookmarkEnd w:id="124"/>
      <w:bookmarkEnd w:id="125"/>
      <w:r w:rsidRPr="00CE5153">
        <w:rPr>
          <w:sz w:val="24"/>
          <w:lang w:val="en-US"/>
        </w:rPr>
        <w:t>Jin,</w:t>
      </w:r>
      <w:r w:rsidRPr="00CE5153">
        <w:rPr>
          <w:spacing w:val="-1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Z.</w:t>
      </w:r>
      <w:r w:rsidRPr="00CE5153">
        <w:rPr>
          <w:spacing w:val="-1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&amp;</w:t>
      </w:r>
      <w:r w:rsidRPr="00CE5153">
        <w:rPr>
          <w:spacing w:val="-1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Liu,</w:t>
      </w:r>
      <w:r w:rsidRPr="00CE5153">
        <w:rPr>
          <w:spacing w:val="-13"/>
          <w:sz w:val="24"/>
          <w:lang w:val="en-US"/>
        </w:rPr>
        <w:t xml:space="preserve"> </w:t>
      </w:r>
      <w:r w:rsidRPr="00CE5153">
        <w:rPr>
          <w:spacing w:val="-16"/>
          <w:sz w:val="24"/>
          <w:lang w:val="en-US"/>
        </w:rPr>
        <w:t>Y.</w:t>
      </w:r>
      <w:r w:rsidRPr="00CE5153">
        <w:rPr>
          <w:spacing w:val="2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DNA</w:t>
      </w:r>
      <w:r w:rsidRPr="00CE5153">
        <w:rPr>
          <w:spacing w:val="-1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methylation</w:t>
      </w:r>
      <w:r w:rsidRPr="00CE5153">
        <w:rPr>
          <w:spacing w:val="-13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in</w:t>
      </w:r>
      <w:r w:rsidRPr="00CE5153">
        <w:rPr>
          <w:spacing w:val="-1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human</w:t>
      </w:r>
      <w:r w:rsidRPr="00CE5153">
        <w:rPr>
          <w:spacing w:val="-1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diseases.</w:t>
      </w:r>
      <w:r w:rsidRPr="00CE5153">
        <w:rPr>
          <w:spacing w:val="3"/>
          <w:sz w:val="24"/>
          <w:lang w:val="en-US"/>
        </w:rPr>
        <w:t xml:space="preserve"> </w:t>
      </w:r>
      <w:r w:rsidRPr="00CE5153">
        <w:rPr>
          <w:i/>
          <w:sz w:val="24"/>
          <w:lang w:val="en-US"/>
        </w:rPr>
        <w:t>Genes</w:t>
      </w:r>
      <w:r w:rsidRPr="00CE5153">
        <w:rPr>
          <w:i/>
          <w:spacing w:val="-14"/>
          <w:sz w:val="24"/>
          <w:lang w:val="en-US"/>
        </w:rPr>
        <w:t xml:space="preserve"> </w:t>
      </w:r>
      <w:r w:rsidRPr="00CE5153">
        <w:rPr>
          <w:i/>
          <w:sz w:val="24"/>
          <w:lang w:val="en-US"/>
        </w:rPr>
        <w:t>&amp;</w:t>
      </w:r>
      <w:r w:rsidRPr="00CE5153">
        <w:rPr>
          <w:i/>
          <w:spacing w:val="-14"/>
          <w:sz w:val="24"/>
          <w:lang w:val="en-US"/>
        </w:rPr>
        <w:t xml:space="preserve"> </w:t>
      </w:r>
      <w:r w:rsidRPr="00CE5153">
        <w:rPr>
          <w:i/>
          <w:sz w:val="24"/>
          <w:lang w:val="en-US"/>
        </w:rPr>
        <w:t>Diseases</w:t>
      </w:r>
      <w:r w:rsidRPr="00CE5153">
        <w:rPr>
          <w:i/>
          <w:spacing w:val="-13"/>
          <w:sz w:val="24"/>
          <w:lang w:val="en-US"/>
        </w:rPr>
        <w:t xml:space="preserve"> </w:t>
      </w:r>
      <w:r w:rsidRPr="00CE5153">
        <w:rPr>
          <w:b/>
          <w:sz w:val="24"/>
          <w:lang w:val="en-US"/>
        </w:rPr>
        <w:t>5</w:t>
      </w:r>
      <w:r w:rsidRPr="00CE5153">
        <w:rPr>
          <w:sz w:val="24"/>
          <w:lang w:val="en-US"/>
        </w:rPr>
        <w:t>,</w:t>
      </w:r>
      <w:r w:rsidRPr="00CE5153">
        <w:rPr>
          <w:spacing w:val="-13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1–8</w:t>
      </w:r>
      <w:r w:rsidRPr="00CE5153">
        <w:rPr>
          <w:spacing w:val="-1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(2018). URL</w:t>
      </w:r>
      <w:r w:rsidRPr="00CE5153">
        <w:rPr>
          <w:spacing w:val="-25"/>
          <w:sz w:val="24"/>
          <w:lang w:val="en-US"/>
        </w:rPr>
        <w:t xml:space="preserve"> </w:t>
      </w:r>
      <w:hyperlink r:id="rId89">
        <w:r w:rsidRPr="00CE5153">
          <w:rPr>
            <w:rFonts w:ascii="Courier New" w:hAnsi="Courier New"/>
            <w:color w:val="003052"/>
            <w:sz w:val="24"/>
            <w:lang w:val="en-US"/>
          </w:rPr>
          <w:t>https://doi.org/10.1016/j.gendis.2018.01.002</w:t>
        </w:r>
      </w:hyperlink>
      <w:r w:rsidRPr="00CE5153">
        <w:rPr>
          <w:sz w:val="24"/>
          <w:lang w:val="en-US"/>
        </w:rPr>
        <w:t>.</w:t>
      </w:r>
    </w:p>
    <w:p w14:paraId="79120B66" w14:textId="77777777" w:rsidR="00147D99" w:rsidRDefault="00CE5153">
      <w:pPr>
        <w:pStyle w:val="aa"/>
        <w:numPr>
          <w:ilvl w:val="0"/>
          <w:numId w:val="1"/>
        </w:numPr>
        <w:tabs>
          <w:tab w:val="left" w:pos="919"/>
        </w:tabs>
        <w:spacing w:before="172" w:line="252" w:lineRule="auto"/>
        <w:ind w:left="910" w:right="569" w:hanging="511"/>
        <w:rPr>
          <w:sz w:val="24"/>
        </w:rPr>
      </w:pPr>
      <w:bookmarkStart w:id="126" w:name="_bookmark412"/>
      <w:bookmarkStart w:id="127" w:name="_bookmark411"/>
      <w:bookmarkEnd w:id="126"/>
      <w:bookmarkEnd w:id="127"/>
      <w:r w:rsidRPr="00CE5153">
        <w:rPr>
          <w:spacing w:val="-4"/>
          <w:sz w:val="24"/>
          <w:lang w:val="en-US"/>
        </w:rPr>
        <w:lastRenderedPageBreak/>
        <w:t xml:space="preserve">Tang, </w:t>
      </w:r>
      <w:r w:rsidRPr="00CE5153">
        <w:rPr>
          <w:sz w:val="24"/>
          <w:lang w:val="en-US"/>
        </w:rPr>
        <w:t xml:space="preserve">B., Dean, B. &amp; Thomas, E. A. Diseaseand age-related changes in histone acetylation at gene promoters in psychiatric disorders. </w:t>
      </w:r>
      <w:r>
        <w:rPr>
          <w:i/>
          <w:spacing w:val="-3"/>
          <w:sz w:val="24"/>
        </w:rPr>
        <w:t xml:space="preserve">Transl </w:t>
      </w:r>
      <w:r>
        <w:rPr>
          <w:i/>
          <w:sz w:val="24"/>
        </w:rPr>
        <w:t xml:space="preserve">Psychiatry </w:t>
      </w:r>
      <w:r>
        <w:rPr>
          <w:b/>
          <w:sz w:val="24"/>
        </w:rPr>
        <w:t>1</w:t>
      </w:r>
      <w:r>
        <w:rPr>
          <w:sz w:val="24"/>
        </w:rPr>
        <w:t>, e64–e64 (2011). URL</w:t>
      </w:r>
      <w:r>
        <w:rPr>
          <w:spacing w:val="-12"/>
          <w:sz w:val="24"/>
        </w:rPr>
        <w:t xml:space="preserve"> </w:t>
      </w:r>
      <w:hyperlink r:id="rId90">
        <w:r>
          <w:rPr>
            <w:rFonts w:ascii="Courier New" w:hAnsi="Courier New"/>
            <w:color w:val="003052"/>
            <w:sz w:val="24"/>
          </w:rPr>
          <w:t>https://doi.org/10.1038/tp.2011.61</w:t>
        </w:r>
      </w:hyperlink>
      <w:r>
        <w:rPr>
          <w:sz w:val="24"/>
        </w:rPr>
        <w:t>.</w:t>
      </w:r>
    </w:p>
    <w:p w14:paraId="444C408A" w14:textId="77777777" w:rsidR="00147D99" w:rsidRDefault="00CE5153">
      <w:pPr>
        <w:pStyle w:val="aa"/>
        <w:numPr>
          <w:ilvl w:val="0"/>
          <w:numId w:val="1"/>
        </w:numPr>
        <w:tabs>
          <w:tab w:val="left" w:pos="919"/>
        </w:tabs>
        <w:spacing w:before="177"/>
        <w:ind w:left="918" w:right="550" w:hanging="518"/>
        <w:rPr>
          <w:sz w:val="24"/>
        </w:rPr>
      </w:pPr>
      <w:bookmarkStart w:id="128" w:name="_bookmark421"/>
      <w:bookmarkStart w:id="129" w:name="_bookmark42"/>
      <w:bookmarkEnd w:id="128"/>
      <w:bookmarkEnd w:id="129"/>
      <w:r w:rsidRPr="00CE5153">
        <w:rPr>
          <w:sz w:val="24"/>
          <w:lang w:val="en-US"/>
        </w:rPr>
        <w:t>Spielmann, M., Lupiáñez, D. G. &amp; Mundlos, S. Structural variation in the 3D genome.</w:t>
      </w:r>
      <w:r w:rsidRPr="00CE5153">
        <w:rPr>
          <w:spacing w:val="27"/>
          <w:sz w:val="24"/>
          <w:lang w:val="en-US"/>
        </w:rPr>
        <w:t xml:space="preserve"> </w:t>
      </w:r>
      <w:r>
        <w:rPr>
          <w:i/>
          <w:sz w:val="24"/>
        </w:rPr>
        <w:t>Nat</w:t>
      </w:r>
      <w:r>
        <w:rPr>
          <w:i/>
          <w:spacing w:val="-20"/>
          <w:sz w:val="24"/>
        </w:rPr>
        <w:t xml:space="preserve"> </w:t>
      </w:r>
      <w:r>
        <w:rPr>
          <w:i/>
          <w:sz w:val="24"/>
        </w:rPr>
        <w:t>Rev</w:t>
      </w:r>
      <w:r>
        <w:rPr>
          <w:i/>
          <w:spacing w:val="-20"/>
          <w:sz w:val="24"/>
        </w:rPr>
        <w:t xml:space="preserve"> </w:t>
      </w:r>
      <w:r>
        <w:rPr>
          <w:i/>
          <w:sz w:val="24"/>
        </w:rPr>
        <w:t>Genet</w:t>
      </w:r>
      <w:r>
        <w:rPr>
          <w:i/>
          <w:spacing w:val="-18"/>
          <w:sz w:val="24"/>
        </w:rPr>
        <w:t xml:space="preserve"> </w:t>
      </w:r>
      <w:r>
        <w:rPr>
          <w:b/>
          <w:sz w:val="24"/>
        </w:rPr>
        <w:t>19</w:t>
      </w:r>
      <w:r>
        <w:rPr>
          <w:sz w:val="24"/>
        </w:rPr>
        <w:t>,</w:t>
      </w:r>
      <w:r>
        <w:rPr>
          <w:spacing w:val="-20"/>
          <w:sz w:val="24"/>
        </w:rPr>
        <w:t xml:space="preserve"> </w:t>
      </w:r>
      <w:r>
        <w:rPr>
          <w:sz w:val="24"/>
        </w:rPr>
        <w:t>453–467</w:t>
      </w:r>
      <w:r>
        <w:rPr>
          <w:spacing w:val="-20"/>
          <w:sz w:val="24"/>
        </w:rPr>
        <w:t xml:space="preserve"> </w:t>
      </w:r>
      <w:r>
        <w:rPr>
          <w:sz w:val="24"/>
        </w:rPr>
        <w:t>(2018).</w:t>
      </w:r>
      <w:r>
        <w:rPr>
          <w:spacing w:val="27"/>
          <w:sz w:val="24"/>
        </w:rPr>
        <w:t xml:space="preserve"> </w:t>
      </w:r>
      <w:r>
        <w:rPr>
          <w:sz w:val="24"/>
        </w:rPr>
        <w:t>URL</w:t>
      </w:r>
      <w:r>
        <w:rPr>
          <w:spacing w:val="-19"/>
          <w:sz w:val="24"/>
        </w:rPr>
        <w:t xml:space="preserve"> </w:t>
      </w:r>
      <w:hyperlink r:id="rId91">
        <w:r>
          <w:rPr>
            <w:rFonts w:ascii="Courier New" w:hAnsi="Courier New"/>
            <w:color w:val="003052"/>
            <w:sz w:val="24"/>
          </w:rPr>
          <w:t>https://doi.org/10.1038/</w:t>
        </w:r>
      </w:hyperlink>
      <w:r>
        <w:rPr>
          <w:rFonts w:ascii="Courier New" w:hAnsi="Courier New"/>
          <w:color w:val="003052"/>
          <w:sz w:val="24"/>
        </w:rPr>
        <w:t xml:space="preserve"> </w:t>
      </w:r>
      <w:hyperlink r:id="rId92">
        <w:r>
          <w:rPr>
            <w:rFonts w:ascii="Courier New" w:hAnsi="Courier New"/>
            <w:color w:val="003052"/>
            <w:sz w:val="24"/>
          </w:rPr>
          <w:t>s41576-018-0007-0</w:t>
        </w:r>
      </w:hyperlink>
      <w:r>
        <w:rPr>
          <w:sz w:val="24"/>
        </w:rPr>
        <w:t>.</w:t>
      </w:r>
    </w:p>
    <w:p w14:paraId="3C54CAF8" w14:textId="77777777" w:rsidR="00147D99" w:rsidRPr="00CE5153" w:rsidRDefault="00CE5153">
      <w:pPr>
        <w:pStyle w:val="aa"/>
        <w:numPr>
          <w:ilvl w:val="0"/>
          <w:numId w:val="1"/>
        </w:numPr>
        <w:tabs>
          <w:tab w:val="left" w:pos="919"/>
        </w:tabs>
        <w:spacing w:before="189" w:line="252" w:lineRule="auto"/>
        <w:ind w:left="918" w:right="544" w:hanging="518"/>
        <w:rPr>
          <w:sz w:val="24"/>
          <w:lang w:val="en-US"/>
        </w:rPr>
      </w:pPr>
      <w:bookmarkStart w:id="130" w:name="_bookmark431"/>
      <w:bookmarkStart w:id="131" w:name="_bookmark43"/>
      <w:bookmarkEnd w:id="130"/>
      <w:bookmarkEnd w:id="131"/>
      <w:r w:rsidRPr="00CE5153">
        <w:rPr>
          <w:sz w:val="24"/>
          <w:lang w:val="en-US"/>
        </w:rPr>
        <w:t xml:space="preserve">Rizvi, A. A. 46, XX man with </w:t>
      </w:r>
      <w:r w:rsidRPr="00CE5153">
        <w:rPr>
          <w:spacing w:val="-5"/>
          <w:sz w:val="24"/>
          <w:lang w:val="en-US"/>
        </w:rPr>
        <w:t xml:space="preserve">SRY </w:t>
      </w:r>
      <w:r w:rsidRPr="00CE5153">
        <w:rPr>
          <w:sz w:val="24"/>
          <w:lang w:val="en-US"/>
        </w:rPr>
        <w:t xml:space="preserve">gene translocation: Cytogenetic characteristics, clinical features and management. </w:t>
      </w:r>
      <w:r w:rsidRPr="00CE5153">
        <w:rPr>
          <w:i/>
          <w:sz w:val="24"/>
          <w:lang w:val="en-US"/>
        </w:rPr>
        <w:t>The American Journal of the Medical Sciences</w:t>
      </w:r>
      <w:r w:rsidRPr="00CE5153">
        <w:rPr>
          <w:i/>
          <w:spacing w:val="-17"/>
          <w:sz w:val="24"/>
          <w:lang w:val="en-US"/>
        </w:rPr>
        <w:t xml:space="preserve"> </w:t>
      </w:r>
      <w:r w:rsidRPr="00CE5153">
        <w:rPr>
          <w:b/>
          <w:sz w:val="24"/>
          <w:lang w:val="en-US"/>
        </w:rPr>
        <w:t>335</w:t>
      </w:r>
      <w:r w:rsidRPr="00CE5153">
        <w:rPr>
          <w:sz w:val="24"/>
          <w:lang w:val="en-US"/>
        </w:rPr>
        <w:t xml:space="preserve">, </w:t>
      </w:r>
      <w:r w:rsidRPr="00CE5153">
        <w:rPr>
          <w:w w:val="95"/>
          <w:sz w:val="24"/>
          <w:lang w:val="en-US"/>
        </w:rPr>
        <w:t>307–309</w:t>
      </w:r>
      <w:r w:rsidRPr="00CE5153">
        <w:rPr>
          <w:spacing w:val="-35"/>
          <w:w w:val="95"/>
          <w:sz w:val="24"/>
          <w:lang w:val="en-US"/>
        </w:rPr>
        <w:t xml:space="preserve"> </w:t>
      </w:r>
      <w:r w:rsidRPr="00CE5153">
        <w:rPr>
          <w:w w:val="95"/>
          <w:sz w:val="24"/>
          <w:lang w:val="en-US"/>
        </w:rPr>
        <w:t>(2008).</w:t>
      </w:r>
      <w:r w:rsidRPr="00CE5153">
        <w:rPr>
          <w:spacing w:val="-24"/>
          <w:w w:val="95"/>
          <w:sz w:val="24"/>
          <w:lang w:val="en-US"/>
        </w:rPr>
        <w:t xml:space="preserve"> </w:t>
      </w:r>
      <w:r w:rsidRPr="00CE5153">
        <w:rPr>
          <w:w w:val="95"/>
          <w:sz w:val="24"/>
          <w:lang w:val="en-US"/>
        </w:rPr>
        <w:t>URL</w:t>
      </w:r>
      <w:r w:rsidRPr="00CE5153">
        <w:rPr>
          <w:spacing w:val="-35"/>
          <w:w w:val="95"/>
          <w:sz w:val="24"/>
          <w:lang w:val="en-US"/>
        </w:rPr>
        <w:t xml:space="preserve"> </w:t>
      </w:r>
      <w:hyperlink r:id="rId93">
        <w:r w:rsidRPr="00CE5153">
          <w:rPr>
            <w:rFonts w:ascii="Courier New" w:hAnsi="Courier New"/>
            <w:color w:val="003052"/>
            <w:w w:val="95"/>
            <w:sz w:val="24"/>
            <w:lang w:val="en-US"/>
          </w:rPr>
          <w:t>https://doi.org/10.1097/maj.0b013e31811ec1b4</w:t>
        </w:r>
      </w:hyperlink>
      <w:r w:rsidRPr="00CE5153">
        <w:rPr>
          <w:w w:val="95"/>
          <w:sz w:val="24"/>
          <w:lang w:val="en-US"/>
        </w:rPr>
        <w:t>.</w:t>
      </w:r>
    </w:p>
    <w:p w14:paraId="1BFB67F5" w14:textId="77777777" w:rsidR="00147D99" w:rsidRPr="00CE5153" w:rsidRDefault="00CE5153">
      <w:pPr>
        <w:pStyle w:val="aa"/>
        <w:numPr>
          <w:ilvl w:val="0"/>
          <w:numId w:val="1"/>
        </w:numPr>
        <w:tabs>
          <w:tab w:val="left" w:pos="919"/>
          <w:tab w:val="left" w:pos="3312"/>
        </w:tabs>
        <w:spacing w:before="177"/>
        <w:ind w:left="912" w:right="550" w:hanging="512"/>
        <w:rPr>
          <w:sz w:val="24"/>
          <w:lang w:val="en-US"/>
        </w:rPr>
      </w:pPr>
      <w:bookmarkStart w:id="132" w:name="_bookmark441"/>
      <w:bookmarkStart w:id="133" w:name="_bookmark44"/>
      <w:bookmarkEnd w:id="132"/>
      <w:bookmarkEnd w:id="133"/>
      <w:r w:rsidRPr="00CE5153">
        <w:rPr>
          <w:sz w:val="24"/>
          <w:lang w:val="en-US"/>
        </w:rPr>
        <w:t xml:space="preserve">O’Connor, C.   Human chromosome translocations and cancer.   </w:t>
      </w:r>
      <w:r w:rsidRPr="00CE5153">
        <w:rPr>
          <w:i/>
          <w:sz w:val="24"/>
          <w:lang w:val="en-US"/>
        </w:rPr>
        <w:t xml:space="preserve">Nature Education    </w:t>
      </w:r>
      <w:r w:rsidRPr="00CE5153">
        <w:rPr>
          <w:b/>
          <w:sz w:val="24"/>
          <w:lang w:val="en-US"/>
        </w:rPr>
        <w:t>1</w:t>
      </w:r>
      <w:r w:rsidRPr="00CE5153">
        <w:rPr>
          <w:sz w:val="24"/>
          <w:lang w:val="en-US"/>
        </w:rPr>
        <w:t xml:space="preserve">,   </w:t>
      </w:r>
      <w:r w:rsidRPr="00CE5153">
        <w:rPr>
          <w:spacing w:val="9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 xml:space="preserve">56   </w:t>
      </w:r>
      <w:r w:rsidRPr="00CE5153">
        <w:rPr>
          <w:spacing w:val="8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(2008).</w:t>
      </w:r>
      <w:r w:rsidRPr="00CE5153">
        <w:rPr>
          <w:sz w:val="24"/>
          <w:lang w:val="en-US"/>
        </w:rPr>
        <w:tab/>
      </w:r>
      <w:r w:rsidRPr="00CE5153">
        <w:rPr>
          <w:w w:val="85"/>
          <w:sz w:val="24"/>
          <w:lang w:val="en-US"/>
        </w:rPr>
        <w:t xml:space="preserve">URL </w:t>
      </w:r>
      <w:hyperlink r:id="rId94">
        <w:r w:rsidRPr="00CE5153">
          <w:rPr>
            <w:rFonts w:ascii="Courier New" w:hAnsi="Courier New"/>
            <w:color w:val="003052"/>
            <w:w w:val="85"/>
            <w:sz w:val="24"/>
            <w:lang w:val="en-US"/>
          </w:rPr>
          <w:t>https://www.nature.com/scitable/topicpage/</w:t>
        </w:r>
      </w:hyperlink>
      <w:r w:rsidRPr="00CE5153">
        <w:rPr>
          <w:rFonts w:ascii="Courier New" w:hAnsi="Courier New"/>
          <w:color w:val="003052"/>
          <w:w w:val="85"/>
          <w:sz w:val="24"/>
          <w:lang w:val="en-US"/>
        </w:rPr>
        <w:t xml:space="preserve"> </w:t>
      </w:r>
      <w:hyperlink r:id="rId95">
        <w:r w:rsidRPr="00CE5153">
          <w:rPr>
            <w:rFonts w:ascii="Courier New" w:hAnsi="Courier New"/>
            <w:color w:val="003052"/>
            <w:sz w:val="24"/>
            <w:lang w:val="en-US"/>
          </w:rPr>
          <w:t>human-chromosome-translocations-and-cancer-23487/</w:t>
        </w:r>
      </w:hyperlink>
      <w:r w:rsidRPr="00CE5153">
        <w:rPr>
          <w:sz w:val="24"/>
          <w:lang w:val="en-US"/>
        </w:rPr>
        <w:t>.</w:t>
      </w:r>
    </w:p>
    <w:p w14:paraId="16CFF002" w14:textId="77777777" w:rsidR="00147D99" w:rsidRDefault="00CE5153">
      <w:pPr>
        <w:pStyle w:val="aa"/>
        <w:numPr>
          <w:ilvl w:val="0"/>
          <w:numId w:val="1"/>
        </w:numPr>
        <w:tabs>
          <w:tab w:val="left" w:pos="919"/>
        </w:tabs>
        <w:spacing w:before="189"/>
        <w:ind w:left="912" w:right="489" w:hanging="512"/>
        <w:rPr>
          <w:sz w:val="24"/>
        </w:rPr>
      </w:pPr>
      <w:bookmarkStart w:id="134" w:name="_bookmark451"/>
      <w:bookmarkStart w:id="135" w:name="_bookmark45"/>
      <w:bookmarkEnd w:id="134"/>
      <w:bookmarkEnd w:id="135"/>
      <w:r w:rsidRPr="00CE5153">
        <w:rPr>
          <w:sz w:val="24"/>
          <w:lang w:val="en-US"/>
        </w:rPr>
        <w:t>Gonzalez,</w:t>
      </w:r>
      <w:r w:rsidRPr="00CE5153">
        <w:rPr>
          <w:spacing w:val="-23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E.</w:t>
      </w:r>
      <w:r w:rsidRPr="00CE5153">
        <w:rPr>
          <w:spacing w:val="-12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The</w:t>
      </w:r>
      <w:r w:rsidRPr="00CE5153">
        <w:rPr>
          <w:spacing w:val="-22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influence</w:t>
      </w:r>
      <w:r w:rsidRPr="00CE5153">
        <w:rPr>
          <w:spacing w:val="-23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of</w:t>
      </w:r>
      <w:r w:rsidRPr="00CE5153">
        <w:rPr>
          <w:spacing w:val="-22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CCL3L1</w:t>
      </w:r>
      <w:r w:rsidRPr="00CE5153">
        <w:rPr>
          <w:spacing w:val="-23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gene-containing</w:t>
      </w:r>
      <w:r w:rsidRPr="00CE5153">
        <w:rPr>
          <w:spacing w:val="-22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segmental</w:t>
      </w:r>
      <w:r w:rsidRPr="00CE5153">
        <w:rPr>
          <w:spacing w:val="-23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duplications</w:t>
      </w:r>
      <w:r w:rsidRPr="00CE5153">
        <w:rPr>
          <w:spacing w:val="-22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on</w:t>
      </w:r>
      <w:r w:rsidRPr="00CE5153">
        <w:rPr>
          <w:spacing w:val="-23"/>
          <w:sz w:val="24"/>
          <w:lang w:val="en-US"/>
        </w:rPr>
        <w:t xml:space="preserve"> </w:t>
      </w:r>
      <w:r w:rsidRPr="00CE5153">
        <w:rPr>
          <w:spacing w:val="-6"/>
          <w:sz w:val="24"/>
          <w:lang w:val="en-US"/>
        </w:rPr>
        <w:t>HIV</w:t>
      </w:r>
      <w:r w:rsidRPr="00CE5153">
        <w:rPr>
          <w:w w:val="95"/>
          <w:sz w:val="24"/>
          <w:lang w:val="en-US"/>
        </w:rPr>
        <w:t xml:space="preserve">1/AIDS susceptibility. </w:t>
      </w:r>
      <w:r>
        <w:rPr>
          <w:i/>
          <w:w w:val="95"/>
          <w:sz w:val="24"/>
        </w:rPr>
        <w:t xml:space="preserve">Science </w:t>
      </w:r>
      <w:r>
        <w:rPr>
          <w:b/>
          <w:w w:val="95"/>
          <w:sz w:val="24"/>
        </w:rPr>
        <w:t>307</w:t>
      </w:r>
      <w:r>
        <w:rPr>
          <w:w w:val="95"/>
          <w:sz w:val="24"/>
        </w:rPr>
        <w:t xml:space="preserve">, 1434–1440 (2005). URL </w:t>
      </w:r>
      <w:hyperlink r:id="rId96">
        <w:r>
          <w:rPr>
            <w:rFonts w:ascii="Courier New" w:hAnsi="Courier New"/>
            <w:color w:val="003052"/>
            <w:w w:val="95"/>
            <w:sz w:val="24"/>
          </w:rPr>
          <w:t>https://doi.org/10.</w:t>
        </w:r>
      </w:hyperlink>
      <w:r>
        <w:rPr>
          <w:rFonts w:ascii="Courier New" w:hAnsi="Courier New"/>
          <w:color w:val="003052"/>
          <w:w w:val="95"/>
          <w:sz w:val="24"/>
        </w:rPr>
        <w:t xml:space="preserve"> </w:t>
      </w:r>
      <w:hyperlink r:id="rId97">
        <w:r>
          <w:rPr>
            <w:rFonts w:ascii="Courier New" w:hAnsi="Courier New"/>
            <w:color w:val="003052"/>
            <w:sz w:val="24"/>
          </w:rPr>
          <w:t>1126/science.1101160</w:t>
        </w:r>
      </w:hyperlink>
      <w:r>
        <w:rPr>
          <w:sz w:val="24"/>
        </w:rPr>
        <w:t>.</w:t>
      </w:r>
    </w:p>
    <w:p w14:paraId="42373393" w14:textId="77777777" w:rsidR="00147D99" w:rsidRPr="00CE5153" w:rsidRDefault="00CE5153">
      <w:pPr>
        <w:pStyle w:val="aa"/>
        <w:numPr>
          <w:ilvl w:val="0"/>
          <w:numId w:val="1"/>
        </w:numPr>
        <w:tabs>
          <w:tab w:val="left" w:pos="919"/>
          <w:tab w:val="left" w:pos="2556"/>
        </w:tabs>
        <w:spacing w:before="190"/>
        <w:ind w:left="918" w:hanging="519"/>
        <w:jc w:val="left"/>
        <w:rPr>
          <w:sz w:val="24"/>
          <w:lang w:val="en-US"/>
        </w:rPr>
      </w:pPr>
      <w:bookmarkStart w:id="136" w:name="_bookmark461"/>
      <w:bookmarkStart w:id="137" w:name="_bookmark46"/>
      <w:bookmarkEnd w:id="136"/>
      <w:bookmarkEnd w:id="137"/>
      <w:r w:rsidRPr="00CE5153">
        <w:rPr>
          <w:sz w:val="24"/>
          <w:lang w:val="en-US"/>
        </w:rPr>
        <w:t>Sebat</w:t>
      </w:r>
      <w:proofErr w:type="gramStart"/>
      <w:r w:rsidRPr="00CE5153">
        <w:rPr>
          <w:sz w:val="24"/>
          <w:lang w:val="en-US"/>
        </w:rPr>
        <w:t>,  J</w:t>
      </w:r>
      <w:proofErr w:type="gramEnd"/>
      <w:r w:rsidRPr="00CE5153">
        <w:rPr>
          <w:sz w:val="24"/>
          <w:lang w:val="en-US"/>
        </w:rPr>
        <w:t>.</w:t>
      </w:r>
      <w:r w:rsidRPr="00CE5153">
        <w:rPr>
          <w:spacing w:val="-3"/>
          <w:sz w:val="24"/>
          <w:lang w:val="en-US"/>
        </w:rPr>
        <w:t xml:space="preserve"> </w:t>
      </w:r>
      <w:r w:rsidRPr="00CE5153">
        <w:rPr>
          <w:i/>
          <w:sz w:val="24"/>
          <w:lang w:val="en-US"/>
        </w:rPr>
        <w:t>et</w:t>
      </w:r>
      <w:r w:rsidRPr="00CE5153">
        <w:rPr>
          <w:i/>
          <w:spacing w:val="29"/>
          <w:sz w:val="24"/>
          <w:lang w:val="en-US"/>
        </w:rPr>
        <w:t xml:space="preserve"> </w:t>
      </w:r>
      <w:r w:rsidRPr="00CE5153">
        <w:rPr>
          <w:i/>
          <w:sz w:val="24"/>
          <w:lang w:val="en-US"/>
        </w:rPr>
        <w:t>al.</w:t>
      </w:r>
      <w:r w:rsidRPr="00CE5153">
        <w:rPr>
          <w:i/>
          <w:sz w:val="24"/>
          <w:lang w:val="en-US"/>
        </w:rPr>
        <w:tab/>
      </w:r>
      <w:r w:rsidRPr="00CE5153">
        <w:rPr>
          <w:sz w:val="24"/>
          <w:lang w:val="en-US"/>
        </w:rPr>
        <w:t>Strong</w:t>
      </w:r>
      <w:r w:rsidRPr="00CE5153">
        <w:rPr>
          <w:spacing w:val="29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association</w:t>
      </w:r>
      <w:r w:rsidRPr="00CE5153">
        <w:rPr>
          <w:spacing w:val="29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of</w:t>
      </w:r>
      <w:r w:rsidRPr="00CE5153">
        <w:rPr>
          <w:spacing w:val="29"/>
          <w:sz w:val="24"/>
          <w:lang w:val="en-US"/>
        </w:rPr>
        <w:t xml:space="preserve"> </w:t>
      </w:r>
      <w:r w:rsidRPr="00CE5153">
        <w:rPr>
          <w:i/>
          <w:sz w:val="24"/>
          <w:lang w:val="en-US"/>
        </w:rPr>
        <w:t>de</w:t>
      </w:r>
      <w:r w:rsidRPr="00CE5153">
        <w:rPr>
          <w:i/>
          <w:spacing w:val="29"/>
          <w:sz w:val="24"/>
          <w:lang w:val="en-US"/>
        </w:rPr>
        <w:t xml:space="preserve"> </w:t>
      </w:r>
      <w:r w:rsidRPr="00CE5153">
        <w:rPr>
          <w:i/>
          <w:sz w:val="24"/>
          <w:lang w:val="en-US"/>
        </w:rPr>
        <w:t>novo</w:t>
      </w:r>
      <w:r w:rsidRPr="00CE5153">
        <w:rPr>
          <w:i/>
          <w:spacing w:val="29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copy</w:t>
      </w:r>
      <w:r w:rsidRPr="00CE5153">
        <w:rPr>
          <w:spacing w:val="29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number</w:t>
      </w:r>
      <w:r w:rsidRPr="00CE5153">
        <w:rPr>
          <w:spacing w:val="29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mutations</w:t>
      </w:r>
      <w:r w:rsidRPr="00CE5153">
        <w:rPr>
          <w:spacing w:val="29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with</w:t>
      </w:r>
      <w:r w:rsidRPr="00CE5153">
        <w:rPr>
          <w:spacing w:val="29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autism.</w:t>
      </w:r>
    </w:p>
    <w:p w14:paraId="5AC266BE" w14:textId="77777777" w:rsidR="00147D99" w:rsidRPr="00CE5153" w:rsidRDefault="00CE5153">
      <w:pPr>
        <w:pStyle w:val="a5"/>
        <w:spacing w:before="13"/>
        <w:ind w:left="918"/>
        <w:rPr>
          <w:lang w:val="en-US"/>
        </w:rPr>
      </w:pPr>
      <w:r w:rsidRPr="00CE5153">
        <w:rPr>
          <w:i/>
          <w:w w:val="95"/>
          <w:lang w:val="en-US"/>
        </w:rPr>
        <w:t xml:space="preserve">Science </w:t>
      </w:r>
      <w:r w:rsidRPr="00CE5153">
        <w:rPr>
          <w:b/>
          <w:w w:val="95"/>
          <w:lang w:val="en-US"/>
        </w:rPr>
        <w:t>316</w:t>
      </w:r>
      <w:r w:rsidRPr="00CE5153">
        <w:rPr>
          <w:w w:val="95"/>
          <w:lang w:val="en-US"/>
        </w:rPr>
        <w:t xml:space="preserve">, 445–449 (2007). URL </w:t>
      </w:r>
      <w:hyperlink r:id="rId98">
        <w:r w:rsidRPr="00CE5153">
          <w:rPr>
            <w:rFonts w:ascii="Courier New" w:hAnsi="Courier New"/>
            <w:color w:val="003052"/>
            <w:w w:val="95"/>
            <w:lang w:val="en-US"/>
          </w:rPr>
          <w:t>https://doi.org/10.1126/science.1138659</w:t>
        </w:r>
      </w:hyperlink>
      <w:r w:rsidRPr="00CE5153">
        <w:rPr>
          <w:w w:val="95"/>
          <w:lang w:val="en-US"/>
        </w:rPr>
        <w:t>.</w:t>
      </w:r>
    </w:p>
    <w:p w14:paraId="6EEC66C7" w14:textId="77777777" w:rsidR="00147D99" w:rsidRPr="00CE5153" w:rsidRDefault="00CE5153">
      <w:pPr>
        <w:pStyle w:val="aa"/>
        <w:numPr>
          <w:ilvl w:val="0"/>
          <w:numId w:val="1"/>
        </w:numPr>
        <w:tabs>
          <w:tab w:val="left" w:pos="919"/>
        </w:tabs>
        <w:spacing w:before="192" w:line="252" w:lineRule="auto"/>
        <w:ind w:left="910" w:right="544" w:hanging="511"/>
        <w:rPr>
          <w:sz w:val="24"/>
          <w:lang w:val="en-US"/>
        </w:rPr>
      </w:pPr>
      <w:bookmarkStart w:id="138" w:name="_bookmark471"/>
      <w:bookmarkStart w:id="139" w:name="_bookmark47"/>
      <w:bookmarkEnd w:id="138"/>
      <w:bookmarkEnd w:id="139"/>
      <w:r w:rsidRPr="00CE5153">
        <w:rPr>
          <w:sz w:val="24"/>
          <w:lang w:val="en-US"/>
        </w:rPr>
        <w:t>Dong,</w:t>
      </w:r>
      <w:r w:rsidRPr="00CE5153">
        <w:rPr>
          <w:spacing w:val="-16"/>
          <w:sz w:val="24"/>
          <w:lang w:val="en-US"/>
        </w:rPr>
        <w:t xml:space="preserve"> Y.</w:t>
      </w:r>
      <w:r w:rsidRPr="00CE5153">
        <w:rPr>
          <w:spacing w:val="-15"/>
          <w:sz w:val="24"/>
          <w:lang w:val="en-US"/>
        </w:rPr>
        <w:t xml:space="preserve"> </w:t>
      </w:r>
      <w:r w:rsidRPr="00CE5153">
        <w:rPr>
          <w:i/>
          <w:sz w:val="24"/>
          <w:lang w:val="en-US"/>
        </w:rPr>
        <w:t>et</w:t>
      </w:r>
      <w:r w:rsidRPr="00CE5153">
        <w:rPr>
          <w:i/>
          <w:spacing w:val="-15"/>
          <w:sz w:val="24"/>
          <w:lang w:val="en-US"/>
        </w:rPr>
        <w:t xml:space="preserve"> </w:t>
      </w:r>
      <w:r w:rsidRPr="00CE5153">
        <w:rPr>
          <w:i/>
          <w:sz w:val="24"/>
          <w:lang w:val="en-US"/>
        </w:rPr>
        <w:t>al.</w:t>
      </w:r>
      <w:r w:rsidRPr="00CE5153">
        <w:rPr>
          <w:i/>
          <w:spacing w:val="1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Impact</w:t>
      </w:r>
      <w:r w:rsidRPr="00CE5153">
        <w:rPr>
          <w:spacing w:val="-15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of</w:t>
      </w:r>
      <w:r w:rsidRPr="00CE5153">
        <w:rPr>
          <w:spacing w:val="-15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chromosomal</w:t>
      </w:r>
      <w:r w:rsidRPr="00CE5153">
        <w:rPr>
          <w:spacing w:val="-15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translocations</w:t>
      </w:r>
      <w:r w:rsidRPr="00CE5153">
        <w:rPr>
          <w:spacing w:val="-16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on</w:t>
      </w:r>
      <w:r w:rsidRPr="00CE5153">
        <w:rPr>
          <w:spacing w:val="-15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male</w:t>
      </w:r>
      <w:r w:rsidRPr="00CE5153">
        <w:rPr>
          <w:spacing w:val="-15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infertility,</w:t>
      </w:r>
      <w:r w:rsidRPr="00CE5153">
        <w:rPr>
          <w:spacing w:val="-16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semen</w:t>
      </w:r>
      <w:r w:rsidRPr="00CE5153">
        <w:rPr>
          <w:spacing w:val="-15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 xml:space="preserve">quality, testicular volume and reproductive hormone levels. </w:t>
      </w:r>
      <w:r w:rsidRPr="00CE5153">
        <w:rPr>
          <w:i/>
          <w:sz w:val="24"/>
          <w:lang w:val="en-US"/>
        </w:rPr>
        <w:t xml:space="preserve">J Int Med Res </w:t>
      </w:r>
      <w:r w:rsidRPr="00CE5153">
        <w:rPr>
          <w:b/>
          <w:sz w:val="24"/>
          <w:lang w:val="en-US"/>
        </w:rPr>
        <w:t>40</w:t>
      </w:r>
      <w:r w:rsidRPr="00CE5153">
        <w:rPr>
          <w:sz w:val="24"/>
          <w:lang w:val="en-US"/>
        </w:rPr>
        <w:t>, 2274–2283 (2012). URL</w:t>
      </w:r>
      <w:r w:rsidRPr="00CE5153">
        <w:rPr>
          <w:spacing w:val="-43"/>
          <w:sz w:val="24"/>
          <w:lang w:val="en-US"/>
        </w:rPr>
        <w:t xml:space="preserve"> </w:t>
      </w:r>
      <w:hyperlink r:id="rId99">
        <w:r w:rsidRPr="00CE5153">
          <w:rPr>
            <w:rFonts w:ascii="Courier New" w:hAnsi="Courier New"/>
            <w:color w:val="003052"/>
            <w:sz w:val="24"/>
            <w:lang w:val="en-US"/>
          </w:rPr>
          <w:t>https://doi.org/10.1177/030006051204000625</w:t>
        </w:r>
      </w:hyperlink>
      <w:r w:rsidRPr="00CE5153">
        <w:rPr>
          <w:sz w:val="24"/>
          <w:lang w:val="en-US"/>
        </w:rPr>
        <w:t>.</w:t>
      </w:r>
    </w:p>
    <w:p w14:paraId="7E2FE5BD" w14:textId="77777777" w:rsidR="00147D99" w:rsidRDefault="00CE5153">
      <w:pPr>
        <w:pStyle w:val="aa"/>
        <w:numPr>
          <w:ilvl w:val="0"/>
          <w:numId w:val="1"/>
        </w:numPr>
        <w:tabs>
          <w:tab w:val="left" w:pos="919"/>
        </w:tabs>
        <w:spacing w:before="176"/>
        <w:ind w:left="918" w:right="550" w:hanging="518"/>
        <w:rPr>
          <w:sz w:val="24"/>
        </w:rPr>
      </w:pPr>
      <w:bookmarkStart w:id="140" w:name="_bookmark481"/>
      <w:bookmarkStart w:id="141" w:name="_bookmark48"/>
      <w:bookmarkEnd w:id="140"/>
      <w:bookmarkEnd w:id="141"/>
      <w:r w:rsidRPr="00CE5153">
        <w:rPr>
          <w:sz w:val="24"/>
          <w:lang w:val="en-US"/>
        </w:rPr>
        <w:t xml:space="preserve">Asim, A., </w:t>
      </w:r>
      <w:r w:rsidRPr="00CE5153">
        <w:rPr>
          <w:spacing w:val="-3"/>
          <w:sz w:val="24"/>
          <w:lang w:val="en-US"/>
        </w:rPr>
        <w:t xml:space="preserve">Kumar, </w:t>
      </w:r>
      <w:r w:rsidRPr="00CE5153">
        <w:rPr>
          <w:sz w:val="24"/>
          <w:lang w:val="en-US"/>
        </w:rPr>
        <w:t xml:space="preserve">A., </w:t>
      </w:r>
      <w:r w:rsidRPr="00CE5153">
        <w:rPr>
          <w:spacing w:val="-3"/>
          <w:sz w:val="24"/>
          <w:lang w:val="en-US"/>
        </w:rPr>
        <w:t xml:space="preserve">Muthuswamy, </w:t>
      </w:r>
      <w:r w:rsidRPr="00CE5153">
        <w:rPr>
          <w:sz w:val="24"/>
          <w:lang w:val="en-US"/>
        </w:rPr>
        <w:t>S., Jain, S. &amp; Agarwal, S. Down syndrome: an insight</w:t>
      </w:r>
      <w:r w:rsidRPr="00CE5153">
        <w:rPr>
          <w:spacing w:val="-28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of</w:t>
      </w:r>
      <w:r w:rsidRPr="00CE5153">
        <w:rPr>
          <w:spacing w:val="-28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the</w:t>
      </w:r>
      <w:r w:rsidRPr="00CE5153">
        <w:rPr>
          <w:spacing w:val="-28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disease.</w:t>
      </w:r>
      <w:r w:rsidRPr="00CE5153">
        <w:rPr>
          <w:spacing w:val="3"/>
          <w:sz w:val="24"/>
          <w:lang w:val="en-US"/>
        </w:rPr>
        <w:t xml:space="preserve"> </w:t>
      </w:r>
      <w:r>
        <w:rPr>
          <w:i/>
          <w:sz w:val="24"/>
        </w:rPr>
        <w:t>J</w:t>
      </w:r>
      <w:r>
        <w:rPr>
          <w:i/>
          <w:spacing w:val="-28"/>
          <w:sz w:val="24"/>
        </w:rPr>
        <w:t xml:space="preserve"> </w:t>
      </w:r>
      <w:r>
        <w:rPr>
          <w:i/>
          <w:sz w:val="24"/>
        </w:rPr>
        <w:t>Biomed</w:t>
      </w:r>
      <w:r>
        <w:rPr>
          <w:i/>
          <w:spacing w:val="-28"/>
          <w:sz w:val="24"/>
        </w:rPr>
        <w:t xml:space="preserve"> </w:t>
      </w:r>
      <w:r>
        <w:rPr>
          <w:i/>
          <w:sz w:val="24"/>
        </w:rPr>
        <w:t>Sci</w:t>
      </w:r>
      <w:r>
        <w:rPr>
          <w:i/>
          <w:spacing w:val="-27"/>
          <w:sz w:val="24"/>
        </w:rPr>
        <w:t xml:space="preserve"> </w:t>
      </w:r>
      <w:r>
        <w:rPr>
          <w:b/>
          <w:sz w:val="24"/>
        </w:rPr>
        <w:t>22</w:t>
      </w:r>
      <w:r>
        <w:rPr>
          <w:b/>
          <w:spacing w:val="-28"/>
          <w:sz w:val="24"/>
        </w:rPr>
        <w:t xml:space="preserve"> </w:t>
      </w:r>
      <w:r>
        <w:rPr>
          <w:sz w:val="24"/>
        </w:rPr>
        <w:t>(2015).</w:t>
      </w:r>
      <w:r>
        <w:rPr>
          <w:spacing w:val="2"/>
          <w:sz w:val="24"/>
        </w:rPr>
        <w:t xml:space="preserve"> </w:t>
      </w:r>
      <w:r>
        <w:rPr>
          <w:sz w:val="24"/>
        </w:rPr>
        <w:t>URL</w:t>
      </w:r>
      <w:r>
        <w:rPr>
          <w:spacing w:val="-28"/>
          <w:sz w:val="24"/>
        </w:rPr>
        <w:t xml:space="preserve"> </w:t>
      </w:r>
      <w:hyperlink r:id="rId100">
        <w:r>
          <w:rPr>
            <w:rFonts w:ascii="Courier New" w:hAnsi="Courier New"/>
            <w:color w:val="003052"/>
            <w:sz w:val="24"/>
          </w:rPr>
          <w:t>https://doi.org/10.1186/</w:t>
        </w:r>
      </w:hyperlink>
      <w:r>
        <w:rPr>
          <w:rFonts w:ascii="Courier New" w:hAnsi="Courier New"/>
          <w:color w:val="003052"/>
          <w:sz w:val="24"/>
        </w:rPr>
        <w:t xml:space="preserve"> </w:t>
      </w:r>
      <w:hyperlink r:id="rId101">
        <w:r>
          <w:rPr>
            <w:rFonts w:ascii="Courier New" w:hAnsi="Courier New"/>
            <w:color w:val="003052"/>
            <w:sz w:val="24"/>
          </w:rPr>
          <w:t>s12929-015-0138-y</w:t>
        </w:r>
      </w:hyperlink>
      <w:r>
        <w:rPr>
          <w:sz w:val="24"/>
        </w:rPr>
        <w:t>.</w:t>
      </w:r>
    </w:p>
    <w:p w14:paraId="0E8D70D6" w14:textId="77777777" w:rsidR="00147D99" w:rsidRDefault="00CE5153">
      <w:pPr>
        <w:pStyle w:val="aa"/>
        <w:numPr>
          <w:ilvl w:val="0"/>
          <w:numId w:val="1"/>
        </w:numPr>
        <w:tabs>
          <w:tab w:val="left" w:pos="919"/>
        </w:tabs>
        <w:spacing w:before="190" w:line="252" w:lineRule="auto"/>
        <w:ind w:left="918" w:right="568" w:hanging="518"/>
        <w:rPr>
          <w:sz w:val="24"/>
        </w:rPr>
      </w:pPr>
      <w:bookmarkStart w:id="142" w:name="_bookmark491"/>
      <w:bookmarkStart w:id="143" w:name="_bookmark49"/>
      <w:bookmarkEnd w:id="142"/>
      <w:bookmarkEnd w:id="143"/>
      <w:r w:rsidRPr="00CE5153">
        <w:rPr>
          <w:sz w:val="24"/>
          <w:lang w:val="en-US"/>
        </w:rPr>
        <w:t xml:space="preserve">Acuna-Hidalgo, R., </w:t>
      </w:r>
      <w:r w:rsidRPr="00CE5153">
        <w:rPr>
          <w:spacing w:val="-4"/>
          <w:sz w:val="24"/>
          <w:lang w:val="en-US"/>
        </w:rPr>
        <w:t xml:space="preserve">Veltman, </w:t>
      </w:r>
      <w:r w:rsidRPr="00CE5153">
        <w:rPr>
          <w:sz w:val="24"/>
          <w:lang w:val="en-US"/>
        </w:rPr>
        <w:t xml:space="preserve">J. A. &amp; Hoischen, A. New insights into the generation and role of </w:t>
      </w:r>
      <w:r w:rsidRPr="00CE5153">
        <w:rPr>
          <w:i/>
          <w:sz w:val="24"/>
          <w:lang w:val="en-US"/>
        </w:rPr>
        <w:t xml:space="preserve">de novo </w:t>
      </w:r>
      <w:r w:rsidRPr="00CE5153">
        <w:rPr>
          <w:sz w:val="24"/>
          <w:lang w:val="en-US"/>
        </w:rPr>
        <w:t xml:space="preserve">mutations in health and disease. </w:t>
      </w:r>
      <w:r>
        <w:rPr>
          <w:i/>
          <w:sz w:val="24"/>
        </w:rPr>
        <w:t xml:space="preserve">Genome Biol </w:t>
      </w:r>
      <w:r>
        <w:rPr>
          <w:b/>
          <w:sz w:val="24"/>
        </w:rPr>
        <w:t xml:space="preserve">17 </w:t>
      </w:r>
      <w:r>
        <w:rPr>
          <w:sz w:val="24"/>
        </w:rPr>
        <w:t xml:space="preserve">(2016). URL </w:t>
      </w:r>
      <w:hyperlink r:id="rId102">
        <w:r>
          <w:rPr>
            <w:rFonts w:ascii="Courier New" w:hAnsi="Courier New"/>
            <w:color w:val="003052"/>
            <w:sz w:val="24"/>
          </w:rPr>
          <w:t>https://doi.org/10.1186/s13059-016-1110-1</w:t>
        </w:r>
      </w:hyperlink>
      <w:r>
        <w:rPr>
          <w:sz w:val="24"/>
        </w:rPr>
        <w:t>.</w:t>
      </w:r>
    </w:p>
    <w:p w14:paraId="632E67E1" w14:textId="77777777" w:rsidR="00147D99" w:rsidRDefault="00CE5153">
      <w:pPr>
        <w:pStyle w:val="aa"/>
        <w:numPr>
          <w:ilvl w:val="0"/>
          <w:numId w:val="1"/>
        </w:numPr>
        <w:tabs>
          <w:tab w:val="left" w:pos="919"/>
        </w:tabs>
        <w:spacing w:before="176"/>
        <w:ind w:left="912" w:right="550" w:hanging="512"/>
        <w:rPr>
          <w:sz w:val="24"/>
        </w:rPr>
      </w:pPr>
      <w:bookmarkStart w:id="144" w:name="_bookmark501"/>
      <w:bookmarkStart w:id="145" w:name="_bookmark50"/>
      <w:bookmarkEnd w:id="144"/>
      <w:bookmarkEnd w:id="145"/>
      <w:r w:rsidRPr="00CE5153">
        <w:rPr>
          <w:sz w:val="24"/>
          <w:lang w:val="en-US"/>
        </w:rPr>
        <w:t>Brea-Fernandez,</w:t>
      </w:r>
      <w:r w:rsidRPr="00CE5153">
        <w:rPr>
          <w:spacing w:val="-11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A.</w:t>
      </w:r>
      <w:r w:rsidRPr="00CE5153">
        <w:rPr>
          <w:spacing w:val="-9"/>
          <w:sz w:val="24"/>
          <w:lang w:val="en-US"/>
        </w:rPr>
        <w:t xml:space="preserve"> </w:t>
      </w:r>
      <w:r w:rsidRPr="00CE5153">
        <w:rPr>
          <w:i/>
          <w:sz w:val="24"/>
          <w:lang w:val="en-US"/>
        </w:rPr>
        <w:t>et</w:t>
      </w:r>
      <w:r w:rsidRPr="00CE5153">
        <w:rPr>
          <w:i/>
          <w:spacing w:val="-10"/>
          <w:sz w:val="24"/>
          <w:lang w:val="en-US"/>
        </w:rPr>
        <w:t xml:space="preserve"> </w:t>
      </w:r>
      <w:r w:rsidRPr="00CE5153">
        <w:rPr>
          <w:i/>
          <w:sz w:val="24"/>
          <w:lang w:val="en-US"/>
        </w:rPr>
        <w:t>al.</w:t>
      </w:r>
      <w:r w:rsidRPr="00CE5153">
        <w:rPr>
          <w:i/>
          <w:spacing w:val="9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An</w:t>
      </w:r>
      <w:r w:rsidRPr="00CE5153">
        <w:rPr>
          <w:spacing w:val="-10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update</w:t>
      </w:r>
      <w:r w:rsidRPr="00CE5153">
        <w:rPr>
          <w:spacing w:val="-10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of</w:t>
      </w:r>
      <w:r w:rsidRPr="00CE5153">
        <w:rPr>
          <w:spacing w:val="-9"/>
          <w:sz w:val="24"/>
          <w:lang w:val="en-US"/>
        </w:rPr>
        <w:t xml:space="preserve"> </w:t>
      </w:r>
      <w:r w:rsidRPr="00CE5153">
        <w:rPr>
          <w:i/>
          <w:sz w:val="24"/>
          <w:lang w:val="en-US"/>
        </w:rPr>
        <w:t>in</w:t>
      </w:r>
      <w:r w:rsidRPr="00CE5153">
        <w:rPr>
          <w:i/>
          <w:spacing w:val="-11"/>
          <w:sz w:val="24"/>
          <w:lang w:val="en-US"/>
        </w:rPr>
        <w:t xml:space="preserve"> </w:t>
      </w:r>
      <w:r w:rsidRPr="00CE5153">
        <w:rPr>
          <w:i/>
          <w:sz w:val="24"/>
          <w:lang w:val="en-US"/>
        </w:rPr>
        <w:t>silico</w:t>
      </w:r>
      <w:r w:rsidRPr="00CE5153">
        <w:rPr>
          <w:i/>
          <w:spacing w:val="-9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tools</w:t>
      </w:r>
      <w:r w:rsidRPr="00CE5153">
        <w:rPr>
          <w:spacing w:val="-10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for</w:t>
      </w:r>
      <w:r w:rsidRPr="00CE5153">
        <w:rPr>
          <w:spacing w:val="-11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the</w:t>
      </w:r>
      <w:r w:rsidRPr="00CE5153">
        <w:rPr>
          <w:spacing w:val="-10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prediction</w:t>
      </w:r>
      <w:r w:rsidRPr="00CE5153">
        <w:rPr>
          <w:spacing w:val="-10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of</w:t>
      </w:r>
      <w:r w:rsidRPr="00CE5153">
        <w:rPr>
          <w:spacing w:val="-11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 xml:space="preserve">pathogenesis </w:t>
      </w:r>
      <w:r w:rsidRPr="00CE5153">
        <w:rPr>
          <w:w w:val="95"/>
          <w:sz w:val="24"/>
          <w:lang w:val="en-US"/>
        </w:rPr>
        <w:t xml:space="preserve">in missense variants. </w:t>
      </w:r>
      <w:r>
        <w:rPr>
          <w:i/>
          <w:w w:val="95"/>
          <w:sz w:val="24"/>
        </w:rPr>
        <w:t xml:space="preserve">CBIO </w:t>
      </w:r>
      <w:r>
        <w:rPr>
          <w:b/>
          <w:w w:val="95"/>
          <w:sz w:val="24"/>
        </w:rPr>
        <w:t>6</w:t>
      </w:r>
      <w:r>
        <w:rPr>
          <w:w w:val="95"/>
          <w:sz w:val="24"/>
        </w:rPr>
        <w:t xml:space="preserve">, 185–198 (2011). URL </w:t>
      </w:r>
      <w:hyperlink r:id="rId103">
        <w:r>
          <w:rPr>
            <w:rFonts w:ascii="Courier New" w:hAnsi="Courier New"/>
            <w:color w:val="003052"/>
            <w:w w:val="95"/>
            <w:sz w:val="24"/>
          </w:rPr>
          <w:t>https://doi.org/10.2174/</w:t>
        </w:r>
      </w:hyperlink>
      <w:r>
        <w:rPr>
          <w:rFonts w:ascii="Courier New" w:hAnsi="Courier New"/>
          <w:color w:val="003052"/>
          <w:w w:val="95"/>
          <w:sz w:val="24"/>
        </w:rPr>
        <w:t xml:space="preserve"> </w:t>
      </w:r>
      <w:hyperlink r:id="rId104">
        <w:r>
          <w:rPr>
            <w:rFonts w:ascii="Courier New" w:hAnsi="Courier New"/>
            <w:color w:val="003052"/>
            <w:sz w:val="24"/>
          </w:rPr>
          <w:t>1574893611106020185</w:t>
        </w:r>
      </w:hyperlink>
      <w:r>
        <w:rPr>
          <w:sz w:val="24"/>
        </w:rPr>
        <w:t>.</w:t>
      </w:r>
    </w:p>
    <w:p w14:paraId="06540E0A" w14:textId="77777777" w:rsidR="00147D99" w:rsidRDefault="00CE5153">
      <w:pPr>
        <w:pStyle w:val="aa"/>
        <w:numPr>
          <w:ilvl w:val="0"/>
          <w:numId w:val="1"/>
        </w:numPr>
        <w:tabs>
          <w:tab w:val="left" w:pos="919"/>
        </w:tabs>
        <w:spacing w:before="190"/>
        <w:ind w:left="918" w:right="489" w:hanging="518"/>
        <w:jc w:val="left"/>
        <w:rPr>
          <w:sz w:val="24"/>
        </w:rPr>
      </w:pPr>
      <w:bookmarkStart w:id="146" w:name="_bookmark512"/>
      <w:bookmarkStart w:id="147" w:name="_bookmark511"/>
      <w:bookmarkEnd w:id="146"/>
      <w:bookmarkEnd w:id="147"/>
      <w:r w:rsidRPr="00CE5153">
        <w:rPr>
          <w:sz w:val="24"/>
          <w:lang w:val="en-US"/>
        </w:rPr>
        <w:t xml:space="preserve">Schreck, R. R. &amp; Distèche, C. M. Chromosome banding techniques. </w:t>
      </w:r>
      <w:r w:rsidRPr="00CE5153">
        <w:rPr>
          <w:i/>
          <w:sz w:val="24"/>
          <w:lang w:val="en-US"/>
        </w:rPr>
        <w:t xml:space="preserve">Current protocols </w:t>
      </w:r>
      <w:r w:rsidRPr="00CE5153">
        <w:rPr>
          <w:i/>
          <w:w w:val="95"/>
          <w:sz w:val="24"/>
          <w:lang w:val="en-US"/>
        </w:rPr>
        <w:t xml:space="preserve">in human genetics </w:t>
      </w:r>
      <w:r w:rsidRPr="00CE5153">
        <w:rPr>
          <w:b/>
          <w:w w:val="95"/>
          <w:sz w:val="24"/>
          <w:lang w:val="en-US"/>
        </w:rPr>
        <w:t>Chapter 4</w:t>
      </w:r>
      <w:r w:rsidRPr="00CE5153">
        <w:rPr>
          <w:w w:val="95"/>
          <w:sz w:val="24"/>
          <w:lang w:val="en-US"/>
        </w:rPr>
        <w:t xml:space="preserve">, Unit4.2–Unit4.2 (2001). </w:t>
      </w:r>
      <w:r>
        <w:rPr>
          <w:w w:val="95"/>
          <w:sz w:val="24"/>
        </w:rPr>
        <w:t xml:space="preserve">URL </w:t>
      </w:r>
      <w:hyperlink r:id="rId105">
        <w:r>
          <w:rPr>
            <w:rFonts w:ascii="Courier New" w:hAnsi="Courier New"/>
            <w:color w:val="003052"/>
            <w:w w:val="95"/>
            <w:sz w:val="24"/>
          </w:rPr>
          <w:t>https://pubmed.ncbi.</w:t>
        </w:r>
      </w:hyperlink>
      <w:r>
        <w:rPr>
          <w:rFonts w:ascii="Courier New" w:hAnsi="Courier New"/>
          <w:color w:val="003052"/>
          <w:w w:val="95"/>
          <w:sz w:val="24"/>
        </w:rPr>
        <w:t xml:space="preserve"> </w:t>
      </w:r>
      <w:hyperlink r:id="rId106">
        <w:r>
          <w:rPr>
            <w:rFonts w:ascii="Courier New" w:hAnsi="Courier New"/>
            <w:color w:val="003052"/>
            <w:sz w:val="24"/>
          </w:rPr>
          <w:t>nlm.nih.gov/18428280</w:t>
        </w:r>
      </w:hyperlink>
      <w:r>
        <w:rPr>
          <w:sz w:val="24"/>
        </w:rPr>
        <w:t>.</w:t>
      </w:r>
      <w:r>
        <w:rPr>
          <w:spacing w:val="16"/>
          <w:sz w:val="24"/>
        </w:rPr>
        <w:t xml:space="preserve"> </w:t>
      </w:r>
      <w:r>
        <w:rPr>
          <w:sz w:val="24"/>
        </w:rPr>
        <w:t>18428280[pmid].</w:t>
      </w:r>
    </w:p>
    <w:p w14:paraId="61AB4D4E" w14:textId="77777777" w:rsidR="00147D99" w:rsidRDefault="00CE5153">
      <w:pPr>
        <w:pStyle w:val="aa"/>
        <w:numPr>
          <w:ilvl w:val="0"/>
          <w:numId w:val="1"/>
        </w:numPr>
        <w:tabs>
          <w:tab w:val="left" w:pos="919"/>
        </w:tabs>
        <w:spacing w:before="189"/>
        <w:ind w:left="918" w:right="550" w:hanging="518"/>
        <w:rPr>
          <w:sz w:val="24"/>
        </w:rPr>
        <w:sectPr w:rsidR="00147D99">
          <w:pgSz w:w="11906" w:h="16838"/>
          <w:pgMar w:top="1580" w:right="840" w:bottom="280" w:left="1300" w:header="953" w:footer="0" w:gutter="0"/>
          <w:cols w:space="720"/>
          <w:formProt w:val="0"/>
          <w:docGrid w:linePitch="100" w:charSpace="4096"/>
        </w:sectPr>
      </w:pPr>
      <w:bookmarkStart w:id="148" w:name="_bookmark521"/>
      <w:bookmarkStart w:id="149" w:name="_bookmark52"/>
      <w:bookmarkEnd w:id="148"/>
      <w:bookmarkEnd w:id="149"/>
      <w:r w:rsidRPr="00CE5153">
        <w:rPr>
          <w:sz w:val="24"/>
          <w:lang w:val="en-US"/>
        </w:rPr>
        <w:t xml:space="preserve">Sampson, B. &amp; McGuire, A.  Genetics and the molecular autopsy.  In </w:t>
      </w:r>
      <w:proofErr w:type="gramStart"/>
      <w:r w:rsidRPr="00CE5153">
        <w:rPr>
          <w:i/>
          <w:sz w:val="24"/>
          <w:lang w:val="en-US"/>
        </w:rPr>
        <w:t xml:space="preserve">Pathobiology  </w:t>
      </w:r>
      <w:r w:rsidRPr="00CE5153">
        <w:rPr>
          <w:i/>
          <w:w w:val="95"/>
          <w:sz w:val="24"/>
          <w:lang w:val="en-US"/>
        </w:rPr>
        <w:t>of</w:t>
      </w:r>
      <w:proofErr w:type="gramEnd"/>
      <w:r w:rsidRPr="00CE5153">
        <w:rPr>
          <w:i/>
          <w:w w:val="95"/>
          <w:sz w:val="24"/>
          <w:lang w:val="en-US"/>
        </w:rPr>
        <w:t xml:space="preserve"> Human Disease</w:t>
      </w:r>
      <w:r w:rsidRPr="00CE5153">
        <w:rPr>
          <w:w w:val="95"/>
          <w:sz w:val="24"/>
          <w:lang w:val="en-US"/>
        </w:rPr>
        <w:t xml:space="preserve">, 3459–3467 (Elsevier, 2014). </w:t>
      </w:r>
      <w:r>
        <w:rPr>
          <w:w w:val="95"/>
          <w:sz w:val="24"/>
        </w:rPr>
        <w:t xml:space="preserve">URL </w:t>
      </w:r>
      <w:hyperlink r:id="rId109">
        <w:r>
          <w:rPr>
            <w:rFonts w:ascii="Courier New" w:hAnsi="Courier New"/>
            <w:color w:val="003052"/>
            <w:w w:val="95"/>
            <w:sz w:val="24"/>
          </w:rPr>
          <w:t>https://doi.org/10.1016/</w:t>
        </w:r>
      </w:hyperlink>
      <w:r>
        <w:rPr>
          <w:rFonts w:ascii="Courier New" w:hAnsi="Courier New"/>
          <w:color w:val="003052"/>
          <w:w w:val="95"/>
          <w:sz w:val="24"/>
        </w:rPr>
        <w:t xml:space="preserve"> </w:t>
      </w:r>
      <w:hyperlink r:id="rId110">
        <w:r>
          <w:rPr>
            <w:rFonts w:ascii="Courier New" w:hAnsi="Courier New"/>
            <w:color w:val="003052"/>
            <w:sz w:val="24"/>
          </w:rPr>
          <w:t>b978-0-12-386456-7.06707-1</w:t>
        </w:r>
      </w:hyperlink>
      <w:r>
        <w:rPr>
          <w:sz w:val="24"/>
        </w:rPr>
        <w:t>.</w:t>
      </w:r>
    </w:p>
    <w:p w14:paraId="03C1819B" w14:textId="77777777" w:rsidR="00147D99" w:rsidRPr="00CE5153" w:rsidRDefault="00CE5153">
      <w:pPr>
        <w:pStyle w:val="aa"/>
        <w:numPr>
          <w:ilvl w:val="0"/>
          <w:numId w:val="1"/>
        </w:numPr>
        <w:tabs>
          <w:tab w:val="left" w:pos="636"/>
        </w:tabs>
        <w:spacing w:before="172" w:line="242" w:lineRule="auto"/>
        <w:ind w:left="628" w:right="772" w:hanging="512"/>
        <w:rPr>
          <w:sz w:val="24"/>
          <w:lang w:val="en-US"/>
        </w:rPr>
      </w:pPr>
      <w:bookmarkStart w:id="150" w:name="_bookmark531"/>
      <w:bookmarkStart w:id="151" w:name="_bookmark53"/>
      <w:bookmarkEnd w:id="150"/>
      <w:bookmarkEnd w:id="151"/>
      <w:r w:rsidRPr="00CE5153">
        <w:rPr>
          <w:sz w:val="24"/>
          <w:lang w:val="en-US"/>
        </w:rPr>
        <w:lastRenderedPageBreak/>
        <w:t>Guo</w:t>
      </w:r>
      <w:proofErr w:type="gramStart"/>
      <w:r w:rsidRPr="00CE5153">
        <w:rPr>
          <w:sz w:val="24"/>
          <w:lang w:val="en-US"/>
        </w:rPr>
        <w:t>,  B</w:t>
      </w:r>
      <w:proofErr w:type="gramEnd"/>
      <w:r w:rsidRPr="00CE5153">
        <w:rPr>
          <w:sz w:val="24"/>
          <w:lang w:val="en-US"/>
        </w:rPr>
        <w:t xml:space="preserve">.,  Han,  X.,  </w:t>
      </w:r>
      <w:r w:rsidRPr="00CE5153">
        <w:rPr>
          <w:spacing w:val="-4"/>
          <w:sz w:val="24"/>
          <w:lang w:val="en-US"/>
        </w:rPr>
        <w:t xml:space="preserve">Wu, </w:t>
      </w:r>
      <w:r w:rsidRPr="00CE5153">
        <w:rPr>
          <w:spacing w:val="52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 xml:space="preserve">Z.,  Da,  </w:t>
      </w:r>
      <w:r w:rsidRPr="00CE5153">
        <w:rPr>
          <w:spacing w:val="-11"/>
          <w:sz w:val="24"/>
          <w:lang w:val="en-US"/>
        </w:rPr>
        <w:t xml:space="preserve">W.   </w:t>
      </w:r>
      <w:proofErr w:type="gramStart"/>
      <w:r w:rsidRPr="00CE5153">
        <w:rPr>
          <w:sz w:val="24"/>
          <w:lang w:val="en-US"/>
        </w:rPr>
        <w:t>&amp;  Zhu</w:t>
      </w:r>
      <w:proofErr w:type="gramEnd"/>
      <w:r w:rsidRPr="00CE5153">
        <w:rPr>
          <w:sz w:val="24"/>
          <w:lang w:val="en-US"/>
        </w:rPr>
        <w:t xml:space="preserve">,  H.   </w:t>
      </w:r>
      <w:proofErr w:type="gramStart"/>
      <w:r w:rsidRPr="00CE5153">
        <w:rPr>
          <w:sz w:val="24"/>
          <w:lang w:val="en-US"/>
        </w:rPr>
        <w:t>Spectral  karyotyping</w:t>
      </w:r>
      <w:proofErr w:type="gramEnd"/>
      <w:r w:rsidRPr="00CE5153">
        <w:rPr>
          <w:sz w:val="24"/>
          <w:lang w:val="en-US"/>
        </w:rPr>
        <w:t xml:space="preserve">:  an   unique technique for the detection of complex genomic rearrangements in leukemia. </w:t>
      </w:r>
      <w:r w:rsidRPr="00CE5153">
        <w:rPr>
          <w:i/>
          <w:w w:val="95"/>
          <w:sz w:val="24"/>
          <w:lang w:val="en-US"/>
        </w:rPr>
        <w:t>Translational</w:t>
      </w:r>
      <w:r w:rsidRPr="00CE5153">
        <w:rPr>
          <w:i/>
          <w:spacing w:val="-16"/>
          <w:w w:val="95"/>
          <w:sz w:val="24"/>
          <w:lang w:val="en-US"/>
        </w:rPr>
        <w:t xml:space="preserve"> </w:t>
      </w:r>
      <w:r w:rsidRPr="00CE5153">
        <w:rPr>
          <w:i/>
          <w:w w:val="95"/>
          <w:sz w:val="24"/>
          <w:lang w:val="en-US"/>
        </w:rPr>
        <w:t>pediatrics</w:t>
      </w:r>
      <w:r w:rsidRPr="00CE5153">
        <w:rPr>
          <w:i/>
          <w:spacing w:val="-15"/>
          <w:w w:val="95"/>
          <w:sz w:val="24"/>
          <w:lang w:val="en-US"/>
        </w:rPr>
        <w:t xml:space="preserve"> </w:t>
      </w:r>
      <w:r w:rsidRPr="00CE5153">
        <w:rPr>
          <w:b/>
          <w:w w:val="95"/>
          <w:sz w:val="24"/>
          <w:lang w:val="en-US"/>
        </w:rPr>
        <w:t>3</w:t>
      </w:r>
      <w:r w:rsidRPr="00CE5153">
        <w:rPr>
          <w:w w:val="95"/>
          <w:sz w:val="24"/>
          <w:lang w:val="en-US"/>
        </w:rPr>
        <w:t>,</w:t>
      </w:r>
      <w:r w:rsidRPr="00CE5153">
        <w:rPr>
          <w:spacing w:val="-16"/>
          <w:w w:val="95"/>
          <w:sz w:val="24"/>
          <w:lang w:val="en-US"/>
        </w:rPr>
        <w:t xml:space="preserve"> </w:t>
      </w:r>
      <w:r w:rsidRPr="00CE5153">
        <w:rPr>
          <w:w w:val="95"/>
          <w:sz w:val="24"/>
          <w:lang w:val="en-US"/>
        </w:rPr>
        <w:t>135–139</w:t>
      </w:r>
      <w:r w:rsidRPr="00CE5153">
        <w:rPr>
          <w:spacing w:val="-15"/>
          <w:w w:val="95"/>
          <w:sz w:val="24"/>
          <w:lang w:val="en-US"/>
        </w:rPr>
        <w:t xml:space="preserve"> </w:t>
      </w:r>
      <w:r w:rsidRPr="00CE5153">
        <w:rPr>
          <w:w w:val="95"/>
          <w:sz w:val="24"/>
          <w:lang w:val="en-US"/>
        </w:rPr>
        <w:t>(2014).</w:t>
      </w:r>
      <w:r w:rsidRPr="00CE5153">
        <w:rPr>
          <w:spacing w:val="17"/>
          <w:w w:val="95"/>
          <w:sz w:val="24"/>
          <w:lang w:val="en-US"/>
        </w:rPr>
        <w:t xml:space="preserve"> </w:t>
      </w:r>
      <w:r w:rsidRPr="00CE5153">
        <w:rPr>
          <w:w w:val="95"/>
          <w:sz w:val="24"/>
          <w:lang w:val="en-US"/>
        </w:rPr>
        <w:t>URL</w:t>
      </w:r>
      <w:r w:rsidRPr="00CE5153">
        <w:rPr>
          <w:spacing w:val="-16"/>
          <w:w w:val="95"/>
          <w:sz w:val="24"/>
          <w:lang w:val="en-US"/>
        </w:rPr>
        <w:t xml:space="preserve"> </w:t>
      </w:r>
      <w:hyperlink r:id="rId111">
        <w:r w:rsidRPr="00CE5153">
          <w:rPr>
            <w:rFonts w:ascii="Courier New" w:hAnsi="Courier New"/>
            <w:color w:val="003052"/>
            <w:w w:val="95"/>
            <w:sz w:val="24"/>
            <w:lang w:val="en-US"/>
          </w:rPr>
          <w:t>https://pubmed.ncbi.nlm.nih.</w:t>
        </w:r>
      </w:hyperlink>
      <w:r w:rsidRPr="00CE5153">
        <w:rPr>
          <w:rFonts w:ascii="Courier New" w:hAnsi="Courier New"/>
          <w:color w:val="003052"/>
          <w:w w:val="95"/>
          <w:sz w:val="24"/>
          <w:lang w:val="en-US"/>
        </w:rPr>
        <w:t xml:space="preserve"> </w:t>
      </w:r>
      <w:hyperlink r:id="rId112">
        <w:proofErr w:type="gramStart"/>
        <w:r w:rsidRPr="00CE5153">
          <w:rPr>
            <w:rFonts w:ascii="Courier New" w:hAnsi="Courier New"/>
            <w:color w:val="003052"/>
            <w:sz w:val="24"/>
            <w:lang w:val="en-US"/>
          </w:rPr>
          <w:t>gov/26835331</w:t>
        </w:r>
        <w:proofErr w:type="gramEnd"/>
      </w:hyperlink>
      <w:r w:rsidRPr="00CE5153">
        <w:rPr>
          <w:sz w:val="24"/>
          <w:lang w:val="en-US"/>
        </w:rPr>
        <w:t>.</w:t>
      </w:r>
      <w:r w:rsidRPr="00CE5153">
        <w:rPr>
          <w:spacing w:val="21"/>
          <w:sz w:val="24"/>
          <w:lang w:val="en-US"/>
        </w:rPr>
        <w:t xml:space="preserve"> </w:t>
      </w:r>
      <w:proofErr w:type="gramStart"/>
      <w:r w:rsidRPr="00CE5153">
        <w:rPr>
          <w:sz w:val="24"/>
          <w:lang w:val="en-US"/>
        </w:rPr>
        <w:t>26835331</w:t>
      </w:r>
      <w:proofErr w:type="gramEnd"/>
      <w:r w:rsidRPr="00CE5153">
        <w:rPr>
          <w:sz w:val="24"/>
          <w:lang w:val="en-US"/>
        </w:rPr>
        <w:t>[pmid].</w:t>
      </w:r>
    </w:p>
    <w:p w14:paraId="3195C9BD" w14:textId="77777777" w:rsidR="00147D99" w:rsidRDefault="00CE5153">
      <w:pPr>
        <w:pStyle w:val="aa"/>
        <w:numPr>
          <w:ilvl w:val="0"/>
          <w:numId w:val="1"/>
        </w:numPr>
        <w:tabs>
          <w:tab w:val="left" w:pos="636"/>
        </w:tabs>
        <w:spacing w:before="166" w:line="242" w:lineRule="auto"/>
        <w:ind w:left="627" w:right="772" w:hanging="511"/>
        <w:jc w:val="left"/>
        <w:rPr>
          <w:sz w:val="24"/>
        </w:rPr>
      </w:pPr>
      <w:bookmarkStart w:id="152" w:name="_bookmark541"/>
      <w:bookmarkStart w:id="153" w:name="_bookmark54"/>
      <w:bookmarkEnd w:id="152"/>
      <w:bookmarkEnd w:id="153"/>
      <w:r w:rsidRPr="00CE5153">
        <w:rPr>
          <w:spacing w:val="-3"/>
          <w:sz w:val="24"/>
          <w:lang w:val="en-US"/>
        </w:rPr>
        <w:t xml:space="preserve">Huber, </w:t>
      </w:r>
      <w:r w:rsidRPr="00CE5153">
        <w:rPr>
          <w:sz w:val="24"/>
          <w:lang w:val="en-US"/>
        </w:rPr>
        <w:t xml:space="preserve">D., von </w:t>
      </w:r>
      <w:r w:rsidRPr="00CE5153">
        <w:rPr>
          <w:spacing w:val="-3"/>
          <w:sz w:val="24"/>
          <w:lang w:val="en-US"/>
        </w:rPr>
        <w:t xml:space="preserve">Voithenberg, </w:t>
      </w:r>
      <w:r w:rsidRPr="00CE5153">
        <w:rPr>
          <w:sz w:val="24"/>
          <w:lang w:val="en-US"/>
        </w:rPr>
        <w:t xml:space="preserve">L. </w:t>
      </w:r>
      <w:r w:rsidRPr="00CE5153">
        <w:rPr>
          <w:spacing w:val="-16"/>
          <w:sz w:val="24"/>
          <w:lang w:val="en-US"/>
        </w:rPr>
        <w:t xml:space="preserve">V. </w:t>
      </w:r>
      <w:r w:rsidRPr="00CE5153">
        <w:rPr>
          <w:sz w:val="24"/>
          <w:lang w:val="en-US"/>
        </w:rPr>
        <w:t xml:space="preserve">&amp; Kaigala, G. Fluorescence </w:t>
      </w:r>
      <w:r w:rsidRPr="00CE5153">
        <w:rPr>
          <w:i/>
          <w:sz w:val="24"/>
          <w:lang w:val="en-US"/>
        </w:rPr>
        <w:t xml:space="preserve">in situ </w:t>
      </w:r>
      <w:r w:rsidRPr="00CE5153">
        <w:rPr>
          <w:sz w:val="24"/>
          <w:lang w:val="en-US"/>
        </w:rPr>
        <w:t xml:space="preserve">hybridization (FISH): </w:t>
      </w:r>
      <w:proofErr w:type="gramStart"/>
      <w:r w:rsidRPr="00CE5153">
        <w:rPr>
          <w:spacing w:val="-3"/>
          <w:sz w:val="24"/>
          <w:lang w:val="en-US"/>
        </w:rPr>
        <w:t xml:space="preserve">History, </w:t>
      </w:r>
      <w:r w:rsidRPr="00CE5153">
        <w:rPr>
          <w:sz w:val="24"/>
          <w:lang w:val="en-US"/>
        </w:rPr>
        <w:t>limitations and what to expect from micro-scale FISH</w:t>
      </w:r>
      <w:proofErr w:type="gramEnd"/>
      <w:r w:rsidRPr="00CE5153">
        <w:rPr>
          <w:sz w:val="24"/>
          <w:lang w:val="en-US"/>
        </w:rPr>
        <w:t xml:space="preserve">? </w:t>
      </w:r>
      <w:r w:rsidRPr="00CE5153">
        <w:rPr>
          <w:i/>
          <w:sz w:val="24"/>
          <w:lang w:val="en-US"/>
        </w:rPr>
        <w:t xml:space="preserve">Micro and </w:t>
      </w:r>
      <w:r w:rsidRPr="00CE5153">
        <w:rPr>
          <w:i/>
          <w:w w:val="90"/>
          <w:sz w:val="24"/>
          <w:lang w:val="en-US"/>
        </w:rPr>
        <w:t xml:space="preserve">Nano Engineering </w:t>
      </w:r>
      <w:r w:rsidRPr="00CE5153">
        <w:rPr>
          <w:b/>
          <w:w w:val="90"/>
          <w:sz w:val="24"/>
          <w:lang w:val="en-US"/>
        </w:rPr>
        <w:t>1</w:t>
      </w:r>
      <w:r w:rsidRPr="00CE5153">
        <w:rPr>
          <w:w w:val="90"/>
          <w:sz w:val="24"/>
          <w:lang w:val="en-US"/>
        </w:rPr>
        <w:t xml:space="preserve">, 15–24 (2018). URL </w:t>
      </w:r>
      <w:hyperlink r:id="rId113">
        <w:r w:rsidRPr="00CE5153">
          <w:rPr>
            <w:rFonts w:ascii="Courier New" w:hAnsi="Courier New"/>
            <w:color w:val="003052"/>
            <w:w w:val="90"/>
            <w:sz w:val="24"/>
            <w:lang w:val="en-US"/>
          </w:rPr>
          <w:t>https://doi.org/10.1016/j.mne.2018.</w:t>
        </w:r>
      </w:hyperlink>
      <w:r w:rsidRPr="00CE5153">
        <w:rPr>
          <w:rFonts w:ascii="Courier New" w:hAnsi="Courier New"/>
          <w:color w:val="003052"/>
          <w:w w:val="90"/>
          <w:sz w:val="24"/>
          <w:lang w:val="en-US"/>
        </w:rPr>
        <w:t xml:space="preserve"> </w:t>
      </w:r>
      <w:hyperlink r:id="rId114">
        <w:r>
          <w:rPr>
            <w:rFonts w:ascii="Courier New" w:hAnsi="Courier New"/>
            <w:color w:val="003052"/>
            <w:sz w:val="24"/>
          </w:rPr>
          <w:t>10.006</w:t>
        </w:r>
      </w:hyperlink>
      <w:r>
        <w:rPr>
          <w:sz w:val="24"/>
        </w:rPr>
        <w:t>.</w:t>
      </w:r>
    </w:p>
    <w:p w14:paraId="5A691480" w14:textId="77777777" w:rsidR="00147D99" w:rsidRPr="00CE5153" w:rsidRDefault="00CE5153">
      <w:pPr>
        <w:pStyle w:val="aa"/>
        <w:numPr>
          <w:ilvl w:val="0"/>
          <w:numId w:val="1"/>
        </w:numPr>
        <w:tabs>
          <w:tab w:val="left" w:pos="636"/>
        </w:tabs>
        <w:spacing w:before="166"/>
        <w:ind w:right="834" w:hanging="518"/>
        <w:rPr>
          <w:sz w:val="24"/>
          <w:lang w:val="en-US"/>
        </w:rPr>
      </w:pPr>
      <w:bookmarkStart w:id="154" w:name="_bookmark551"/>
      <w:bookmarkStart w:id="155" w:name="_bookmark55"/>
      <w:bookmarkEnd w:id="154"/>
      <w:bookmarkEnd w:id="155"/>
      <w:r w:rsidRPr="00CE5153">
        <w:rPr>
          <w:sz w:val="24"/>
          <w:lang w:val="en-US"/>
        </w:rPr>
        <w:t xml:space="preserve">Theisen, A. Microarray-based Comparative Genomic Hybridization (aCGH). </w:t>
      </w:r>
      <w:r w:rsidRPr="00CE5153">
        <w:rPr>
          <w:i/>
          <w:sz w:val="24"/>
          <w:lang w:val="en-US"/>
        </w:rPr>
        <w:t xml:space="preserve">Nature </w:t>
      </w:r>
      <w:r w:rsidRPr="00CE5153">
        <w:rPr>
          <w:i/>
          <w:w w:val="90"/>
          <w:sz w:val="24"/>
          <w:lang w:val="en-US"/>
        </w:rPr>
        <w:t xml:space="preserve">Education </w:t>
      </w:r>
      <w:r w:rsidRPr="00CE5153">
        <w:rPr>
          <w:b/>
          <w:w w:val="90"/>
          <w:sz w:val="24"/>
          <w:lang w:val="en-US"/>
        </w:rPr>
        <w:t>1</w:t>
      </w:r>
      <w:r w:rsidRPr="00CE5153">
        <w:rPr>
          <w:w w:val="90"/>
          <w:sz w:val="24"/>
          <w:lang w:val="en-US"/>
        </w:rPr>
        <w:t xml:space="preserve">, 45 (2008). URL </w:t>
      </w:r>
      <w:hyperlink r:id="rId115">
        <w:r w:rsidRPr="00CE5153">
          <w:rPr>
            <w:rFonts w:ascii="Courier New" w:hAnsi="Courier New"/>
            <w:color w:val="003052"/>
            <w:w w:val="90"/>
            <w:sz w:val="24"/>
            <w:lang w:val="en-US"/>
          </w:rPr>
          <w:t>https://www.nature.com/scitable/topicpage/</w:t>
        </w:r>
      </w:hyperlink>
      <w:r w:rsidRPr="00CE5153">
        <w:rPr>
          <w:rFonts w:ascii="Courier New" w:hAnsi="Courier New"/>
          <w:color w:val="003052"/>
          <w:w w:val="90"/>
          <w:sz w:val="24"/>
          <w:lang w:val="en-US"/>
        </w:rPr>
        <w:t xml:space="preserve"> </w:t>
      </w:r>
      <w:hyperlink r:id="rId116">
        <w:r w:rsidRPr="00CE5153">
          <w:rPr>
            <w:rFonts w:ascii="Courier New" w:hAnsi="Courier New"/>
            <w:color w:val="003052"/>
            <w:w w:val="90"/>
            <w:sz w:val="24"/>
            <w:lang w:val="en-US"/>
          </w:rPr>
          <w:t>microarray-based-comparative-genomic-hybridization-acgh-45432/</w:t>
        </w:r>
      </w:hyperlink>
      <w:r w:rsidRPr="00CE5153">
        <w:rPr>
          <w:w w:val="90"/>
          <w:sz w:val="24"/>
          <w:lang w:val="en-US"/>
        </w:rPr>
        <w:t>.</w:t>
      </w:r>
    </w:p>
    <w:p w14:paraId="0C445F39" w14:textId="77777777" w:rsidR="00147D99" w:rsidRDefault="00CE5153">
      <w:pPr>
        <w:pStyle w:val="aa"/>
        <w:numPr>
          <w:ilvl w:val="0"/>
          <w:numId w:val="1"/>
        </w:numPr>
        <w:tabs>
          <w:tab w:val="left" w:pos="636"/>
        </w:tabs>
        <w:spacing w:before="167"/>
        <w:ind w:right="834" w:hanging="518"/>
        <w:rPr>
          <w:sz w:val="24"/>
        </w:rPr>
      </w:pPr>
      <w:bookmarkStart w:id="156" w:name="_bookmark561"/>
      <w:bookmarkStart w:id="157" w:name="_bookmark56"/>
      <w:bookmarkEnd w:id="156"/>
      <w:bookmarkEnd w:id="157"/>
      <w:r w:rsidRPr="00CE5153">
        <w:rPr>
          <w:sz w:val="24"/>
          <w:lang w:val="en-US"/>
        </w:rPr>
        <w:t xml:space="preserve">Gresham, D., Dunham, M. J. &amp; Botstein, D. Comparing whole genomes using DNA </w:t>
      </w:r>
      <w:r w:rsidRPr="00CE5153">
        <w:rPr>
          <w:w w:val="95"/>
          <w:sz w:val="24"/>
          <w:lang w:val="en-US"/>
        </w:rPr>
        <w:t xml:space="preserve">microarrays. </w:t>
      </w:r>
      <w:r>
        <w:rPr>
          <w:i/>
          <w:w w:val="95"/>
          <w:sz w:val="24"/>
        </w:rPr>
        <w:t xml:space="preserve">Nat Rev Genet </w:t>
      </w:r>
      <w:r>
        <w:rPr>
          <w:b/>
          <w:w w:val="95"/>
          <w:sz w:val="24"/>
        </w:rPr>
        <w:t>9</w:t>
      </w:r>
      <w:r>
        <w:rPr>
          <w:w w:val="95"/>
          <w:sz w:val="24"/>
        </w:rPr>
        <w:t xml:space="preserve">, 291–302 (2008). URL </w:t>
      </w:r>
      <w:hyperlink r:id="rId117">
        <w:r>
          <w:rPr>
            <w:rFonts w:ascii="Courier New" w:hAnsi="Courier New"/>
            <w:color w:val="003052"/>
            <w:w w:val="95"/>
            <w:sz w:val="24"/>
          </w:rPr>
          <w:t>https://doi.org/10.1038/</w:t>
        </w:r>
      </w:hyperlink>
      <w:r>
        <w:rPr>
          <w:rFonts w:ascii="Courier New" w:hAnsi="Courier New"/>
          <w:color w:val="003052"/>
          <w:w w:val="95"/>
          <w:sz w:val="24"/>
        </w:rPr>
        <w:t xml:space="preserve"> </w:t>
      </w:r>
      <w:hyperlink r:id="rId118">
        <w:r>
          <w:rPr>
            <w:rFonts w:ascii="Courier New" w:hAnsi="Courier New"/>
            <w:color w:val="003052"/>
            <w:sz w:val="24"/>
          </w:rPr>
          <w:t>nrg2335</w:t>
        </w:r>
      </w:hyperlink>
      <w:r>
        <w:rPr>
          <w:sz w:val="24"/>
        </w:rPr>
        <w:t>.</w:t>
      </w:r>
    </w:p>
    <w:p w14:paraId="3605D6B0" w14:textId="77777777" w:rsidR="00147D99" w:rsidRDefault="00CE5153">
      <w:pPr>
        <w:pStyle w:val="aa"/>
        <w:numPr>
          <w:ilvl w:val="0"/>
          <w:numId w:val="1"/>
        </w:numPr>
        <w:tabs>
          <w:tab w:val="left" w:pos="636"/>
        </w:tabs>
        <w:spacing w:before="166" w:line="252" w:lineRule="auto"/>
        <w:ind w:right="835" w:hanging="518"/>
        <w:rPr>
          <w:sz w:val="24"/>
        </w:rPr>
      </w:pPr>
      <w:bookmarkStart w:id="158" w:name="_bookmark571"/>
      <w:bookmarkStart w:id="159" w:name="_bookmark57"/>
      <w:bookmarkEnd w:id="158"/>
      <w:bookmarkEnd w:id="159"/>
      <w:r w:rsidRPr="00CE5153">
        <w:rPr>
          <w:sz w:val="24"/>
          <w:lang w:val="en-US"/>
        </w:rPr>
        <w:t>Stuppia,</w:t>
      </w:r>
      <w:r w:rsidRPr="00CE5153">
        <w:rPr>
          <w:spacing w:val="-21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L.,</w:t>
      </w:r>
      <w:r w:rsidRPr="00CE5153">
        <w:rPr>
          <w:spacing w:val="-19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Antonucci,</w:t>
      </w:r>
      <w:r w:rsidRPr="00CE5153">
        <w:rPr>
          <w:spacing w:val="-20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I.,</w:t>
      </w:r>
      <w:r w:rsidRPr="00CE5153">
        <w:rPr>
          <w:spacing w:val="-19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Palka,</w:t>
      </w:r>
      <w:r w:rsidRPr="00CE5153">
        <w:rPr>
          <w:spacing w:val="-20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G.</w:t>
      </w:r>
      <w:r w:rsidRPr="00CE5153">
        <w:rPr>
          <w:spacing w:val="-20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&amp;</w:t>
      </w:r>
      <w:r w:rsidRPr="00CE5153">
        <w:rPr>
          <w:spacing w:val="-20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Gatta,</w:t>
      </w:r>
      <w:r w:rsidRPr="00CE5153">
        <w:rPr>
          <w:spacing w:val="-20"/>
          <w:sz w:val="24"/>
          <w:lang w:val="en-US"/>
        </w:rPr>
        <w:t xml:space="preserve"> </w:t>
      </w:r>
      <w:r w:rsidRPr="00CE5153">
        <w:rPr>
          <w:spacing w:val="-16"/>
          <w:sz w:val="24"/>
          <w:lang w:val="en-US"/>
        </w:rPr>
        <w:t>V.</w:t>
      </w:r>
      <w:r w:rsidRPr="00CE5153">
        <w:rPr>
          <w:spacing w:val="-8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Use</w:t>
      </w:r>
      <w:r w:rsidRPr="00CE5153">
        <w:rPr>
          <w:spacing w:val="-20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of</w:t>
      </w:r>
      <w:r w:rsidRPr="00CE5153">
        <w:rPr>
          <w:spacing w:val="-19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the</w:t>
      </w:r>
      <w:r w:rsidRPr="00CE5153">
        <w:rPr>
          <w:spacing w:val="-19"/>
          <w:sz w:val="24"/>
          <w:lang w:val="en-US"/>
        </w:rPr>
        <w:t xml:space="preserve"> </w:t>
      </w:r>
      <w:r w:rsidRPr="00CE5153">
        <w:rPr>
          <w:spacing w:val="-6"/>
          <w:sz w:val="24"/>
          <w:lang w:val="en-US"/>
        </w:rPr>
        <w:t>MLPA</w:t>
      </w:r>
      <w:r w:rsidRPr="00CE5153">
        <w:rPr>
          <w:spacing w:val="-21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assay</w:t>
      </w:r>
      <w:r w:rsidRPr="00CE5153">
        <w:rPr>
          <w:spacing w:val="-19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in</w:t>
      </w:r>
      <w:r w:rsidRPr="00CE5153">
        <w:rPr>
          <w:spacing w:val="-19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the</w:t>
      </w:r>
      <w:r w:rsidRPr="00CE5153">
        <w:rPr>
          <w:spacing w:val="-19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 xml:space="preserve">molecular diagnosis of </w:t>
      </w:r>
      <w:proofErr w:type="gramStart"/>
      <w:r w:rsidRPr="00CE5153">
        <w:rPr>
          <w:sz w:val="24"/>
          <w:lang w:val="en-US"/>
        </w:rPr>
        <w:t>gene copy number alterations</w:t>
      </w:r>
      <w:proofErr w:type="gramEnd"/>
      <w:r w:rsidRPr="00CE5153">
        <w:rPr>
          <w:sz w:val="24"/>
          <w:lang w:val="en-US"/>
        </w:rPr>
        <w:t xml:space="preserve"> in human genetic diseases. </w:t>
      </w:r>
      <w:r>
        <w:rPr>
          <w:i/>
          <w:sz w:val="24"/>
        </w:rPr>
        <w:t xml:space="preserve">IJMS </w:t>
      </w:r>
      <w:r>
        <w:rPr>
          <w:b/>
          <w:sz w:val="24"/>
        </w:rPr>
        <w:t>13</w:t>
      </w:r>
      <w:r>
        <w:rPr>
          <w:sz w:val="24"/>
        </w:rPr>
        <w:t xml:space="preserve">, </w:t>
      </w:r>
      <w:r>
        <w:rPr>
          <w:spacing w:val="-3"/>
          <w:sz w:val="24"/>
        </w:rPr>
        <w:t xml:space="preserve">3245– </w:t>
      </w:r>
      <w:r>
        <w:rPr>
          <w:sz w:val="24"/>
        </w:rPr>
        <w:t>3276 (2012). URL</w:t>
      </w:r>
      <w:r>
        <w:rPr>
          <w:spacing w:val="-49"/>
          <w:sz w:val="24"/>
        </w:rPr>
        <w:t xml:space="preserve"> </w:t>
      </w:r>
      <w:hyperlink r:id="rId119">
        <w:r>
          <w:rPr>
            <w:rFonts w:ascii="Courier New" w:hAnsi="Courier New"/>
            <w:color w:val="003052"/>
            <w:sz w:val="24"/>
          </w:rPr>
          <w:t>https://doi.org/10.3390/ijms13033245</w:t>
        </w:r>
      </w:hyperlink>
      <w:r>
        <w:rPr>
          <w:sz w:val="24"/>
        </w:rPr>
        <w:t>.</w:t>
      </w:r>
    </w:p>
    <w:p w14:paraId="1909F4A2" w14:textId="77777777" w:rsidR="00147D99" w:rsidRPr="00CE5153" w:rsidRDefault="00CE5153">
      <w:pPr>
        <w:pStyle w:val="aa"/>
        <w:numPr>
          <w:ilvl w:val="0"/>
          <w:numId w:val="1"/>
        </w:numPr>
        <w:tabs>
          <w:tab w:val="left" w:pos="636"/>
        </w:tabs>
        <w:spacing w:before="154" w:line="252" w:lineRule="auto"/>
        <w:ind w:right="817" w:hanging="518"/>
        <w:rPr>
          <w:sz w:val="24"/>
          <w:lang w:val="en-US"/>
        </w:rPr>
      </w:pPr>
      <w:bookmarkStart w:id="160" w:name="_bookmark581"/>
      <w:bookmarkStart w:id="161" w:name="_bookmark58"/>
      <w:bookmarkEnd w:id="160"/>
      <w:bookmarkEnd w:id="161"/>
      <w:r w:rsidRPr="00CE5153">
        <w:rPr>
          <w:spacing w:val="-3"/>
          <w:sz w:val="24"/>
          <w:lang w:val="en-US"/>
        </w:rPr>
        <w:t xml:space="preserve">Sanger, </w:t>
      </w:r>
      <w:r w:rsidRPr="00CE5153">
        <w:rPr>
          <w:spacing w:val="-7"/>
          <w:sz w:val="24"/>
          <w:lang w:val="en-US"/>
        </w:rPr>
        <w:t xml:space="preserve">F., </w:t>
      </w:r>
      <w:r w:rsidRPr="00CE5153">
        <w:rPr>
          <w:sz w:val="24"/>
          <w:lang w:val="en-US"/>
        </w:rPr>
        <w:t xml:space="preserve">Nicklen, S. &amp; Coulson, A. R. DNA sequencing with chain-terminating inhibitors. </w:t>
      </w:r>
      <w:r w:rsidRPr="00CE5153">
        <w:rPr>
          <w:i/>
          <w:sz w:val="24"/>
          <w:lang w:val="en-US"/>
        </w:rPr>
        <w:t xml:space="preserve">Proceedings of the National Academy of Sciences </w:t>
      </w:r>
      <w:r w:rsidRPr="00CE5153">
        <w:rPr>
          <w:b/>
          <w:sz w:val="24"/>
          <w:lang w:val="en-US"/>
        </w:rPr>
        <w:t>74</w:t>
      </w:r>
      <w:r w:rsidRPr="00CE5153">
        <w:rPr>
          <w:sz w:val="24"/>
          <w:lang w:val="en-US"/>
        </w:rPr>
        <w:t>, 5463–5467 (1977). URL</w:t>
      </w:r>
      <w:r w:rsidRPr="00CE5153">
        <w:rPr>
          <w:spacing w:val="-18"/>
          <w:sz w:val="24"/>
          <w:lang w:val="en-US"/>
        </w:rPr>
        <w:t xml:space="preserve"> </w:t>
      </w:r>
      <w:hyperlink r:id="rId120">
        <w:r w:rsidRPr="00CE5153">
          <w:rPr>
            <w:rFonts w:ascii="Courier New" w:hAnsi="Courier New"/>
            <w:color w:val="003052"/>
            <w:sz w:val="24"/>
            <w:lang w:val="en-US"/>
          </w:rPr>
          <w:t>https://doi.org/10.1073/pnas.74.12.5463</w:t>
        </w:r>
      </w:hyperlink>
      <w:r w:rsidRPr="00CE5153">
        <w:rPr>
          <w:sz w:val="24"/>
          <w:lang w:val="en-US"/>
        </w:rPr>
        <w:t>.</w:t>
      </w:r>
    </w:p>
    <w:p w14:paraId="2DFAA466" w14:textId="77777777" w:rsidR="00147D99" w:rsidRDefault="00CE5153">
      <w:pPr>
        <w:pStyle w:val="aa"/>
        <w:numPr>
          <w:ilvl w:val="0"/>
          <w:numId w:val="1"/>
        </w:numPr>
        <w:tabs>
          <w:tab w:val="left" w:pos="636"/>
        </w:tabs>
        <w:spacing w:before="154" w:line="252" w:lineRule="auto"/>
        <w:ind w:right="797" w:hanging="518"/>
        <w:jc w:val="left"/>
        <w:rPr>
          <w:rFonts w:ascii="Courier New" w:hAnsi="Courier New"/>
          <w:sz w:val="24"/>
        </w:rPr>
      </w:pPr>
      <w:bookmarkStart w:id="162" w:name="_bookmark591"/>
      <w:bookmarkStart w:id="163" w:name="_bookmark59"/>
      <w:bookmarkEnd w:id="162"/>
      <w:bookmarkEnd w:id="163"/>
      <w:r w:rsidRPr="00CE5153">
        <w:rPr>
          <w:sz w:val="24"/>
          <w:lang w:val="en-US"/>
        </w:rPr>
        <w:t xml:space="preserve">Goodwin, S., McPherson, J. D. &amp; McCombie, </w:t>
      </w:r>
      <w:r w:rsidRPr="00CE5153">
        <w:rPr>
          <w:spacing w:val="-11"/>
          <w:sz w:val="24"/>
          <w:lang w:val="en-US"/>
        </w:rPr>
        <w:t xml:space="preserve">W. </w:t>
      </w:r>
      <w:r w:rsidRPr="00CE5153">
        <w:rPr>
          <w:sz w:val="24"/>
          <w:lang w:val="en-US"/>
        </w:rPr>
        <w:t>R. Coming of age: ten years of nextgeneration</w:t>
      </w:r>
      <w:r w:rsidRPr="00CE5153">
        <w:rPr>
          <w:spacing w:val="-16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sequencing</w:t>
      </w:r>
      <w:r w:rsidRPr="00CE5153">
        <w:rPr>
          <w:spacing w:val="-16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technologies.</w:t>
      </w:r>
      <w:r w:rsidRPr="00CE5153">
        <w:rPr>
          <w:spacing w:val="5"/>
          <w:sz w:val="24"/>
          <w:lang w:val="en-US"/>
        </w:rPr>
        <w:t xml:space="preserve"> </w:t>
      </w:r>
      <w:r>
        <w:rPr>
          <w:i/>
          <w:sz w:val="24"/>
        </w:rPr>
        <w:t>Nat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Rev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Genet</w:t>
      </w:r>
      <w:r>
        <w:rPr>
          <w:i/>
          <w:spacing w:val="-11"/>
          <w:sz w:val="24"/>
        </w:rPr>
        <w:t xml:space="preserve"> </w:t>
      </w:r>
      <w:r>
        <w:rPr>
          <w:b/>
          <w:sz w:val="24"/>
        </w:rPr>
        <w:t>17</w:t>
      </w:r>
      <w:r>
        <w:rPr>
          <w:sz w:val="24"/>
        </w:rPr>
        <w:t>,</w:t>
      </w:r>
      <w:r>
        <w:rPr>
          <w:spacing w:val="-16"/>
          <w:sz w:val="24"/>
        </w:rPr>
        <w:t xml:space="preserve"> </w:t>
      </w:r>
      <w:r>
        <w:rPr>
          <w:sz w:val="24"/>
        </w:rPr>
        <w:t>333–351</w:t>
      </w:r>
      <w:r>
        <w:rPr>
          <w:spacing w:val="-15"/>
          <w:sz w:val="24"/>
        </w:rPr>
        <w:t xml:space="preserve"> </w:t>
      </w:r>
      <w:r>
        <w:rPr>
          <w:sz w:val="24"/>
        </w:rPr>
        <w:t>(2016).</w:t>
      </w:r>
      <w:r>
        <w:rPr>
          <w:spacing w:val="4"/>
          <w:sz w:val="24"/>
        </w:rPr>
        <w:t xml:space="preserve"> </w:t>
      </w:r>
      <w:r>
        <w:rPr>
          <w:sz w:val="24"/>
        </w:rPr>
        <w:t>URL</w:t>
      </w:r>
      <w:r>
        <w:rPr>
          <w:spacing w:val="-16"/>
          <w:sz w:val="24"/>
        </w:rPr>
        <w:t xml:space="preserve"> </w:t>
      </w:r>
      <w:hyperlink r:id="rId121">
        <w:r>
          <w:rPr>
            <w:rFonts w:ascii="Courier New" w:hAnsi="Courier New"/>
            <w:color w:val="003052"/>
            <w:sz w:val="24"/>
          </w:rPr>
          <w:t>https:</w:t>
        </w:r>
      </w:hyperlink>
    </w:p>
    <w:p w14:paraId="0381A3B7" w14:textId="77777777" w:rsidR="00147D99" w:rsidRDefault="00CE5153">
      <w:pPr>
        <w:pStyle w:val="a5"/>
        <w:spacing w:line="274" w:lineRule="exact"/>
        <w:ind w:left="623"/>
      </w:pPr>
      <w:hyperlink r:id="rId122">
        <w:r>
          <w:rPr>
            <w:rFonts w:ascii="Courier New" w:hAnsi="Courier New"/>
            <w:color w:val="003052"/>
            <w:w w:val="95"/>
          </w:rPr>
          <w:t>//doi.org/10.1038/nrg.2016.49</w:t>
        </w:r>
      </w:hyperlink>
      <w:r>
        <w:rPr>
          <w:w w:val="95"/>
        </w:rPr>
        <w:t>.</w:t>
      </w:r>
    </w:p>
    <w:p w14:paraId="1F7261F9" w14:textId="77777777" w:rsidR="00147D99" w:rsidRPr="00CE5153" w:rsidRDefault="00CE5153">
      <w:pPr>
        <w:pStyle w:val="aa"/>
        <w:numPr>
          <w:ilvl w:val="0"/>
          <w:numId w:val="1"/>
        </w:numPr>
        <w:tabs>
          <w:tab w:val="left" w:pos="636"/>
        </w:tabs>
        <w:spacing w:before="169" w:line="252" w:lineRule="auto"/>
        <w:ind w:left="629" w:right="855" w:hanging="512"/>
        <w:rPr>
          <w:sz w:val="24"/>
          <w:lang w:val="en-US"/>
        </w:rPr>
      </w:pPr>
      <w:bookmarkStart w:id="164" w:name="_bookmark601"/>
      <w:bookmarkStart w:id="165" w:name="_bookmark60"/>
      <w:bookmarkEnd w:id="164"/>
      <w:bookmarkEnd w:id="165"/>
      <w:r w:rsidRPr="00CE5153">
        <w:rPr>
          <w:spacing w:val="-9"/>
          <w:sz w:val="24"/>
          <w:lang w:val="en-US"/>
        </w:rPr>
        <w:t xml:space="preserve">Yu, </w:t>
      </w:r>
      <w:r w:rsidRPr="00CE5153">
        <w:rPr>
          <w:sz w:val="24"/>
          <w:lang w:val="en-US"/>
        </w:rPr>
        <w:t xml:space="preserve">D. </w:t>
      </w:r>
      <w:r w:rsidRPr="00CE5153">
        <w:rPr>
          <w:i/>
          <w:sz w:val="24"/>
          <w:lang w:val="en-US"/>
        </w:rPr>
        <w:t xml:space="preserve">et al. </w:t>
      </w:r>
      <w:r w:rsidRPr="00CE5153">
        <w:rPr>
          <w:sz w:val="24"/>
          <w:lang w:val="en-US"/>
        </w:rPr>
        <w:t xml:space="preserve">Noninvasive prenatal testing for fetal subchromosomal copy number variations and chromosomal aneuploidy by low-pass whole-genome sequencing. </w:t>
      </w:r>
      <w:r w:rsidRPr="00CE5153">
        <w:rPr>
          <w:i/>
          <w:sz w:val="24"/>
          <w:lang w:val="en-US"/>
        </w:rPr>
        <w:t>Mol Genet</w:t>
      </w:r>
      <w:r w:rsidRPr="00CE5153">
        <w:rPr>
          <w:i/>
          <w:spacing w:val="-37"/>
          <w:sz w:val="24"/>
          <w:lang w:val="en-US"/>
        </w:rPr>
        <w:t xml:space="preserve"> </w:t>
      </w:r>
      <w:r w:rsidRPr="00CE5153">
        <w:rPr>
          <w:i/>
          <w:sz w:val="24"/>
          <w:lang w:val="en-US"/>
        </w:rPr>
        <w:t>Genomic</w:t>
      </w:r>
      <w:r w:rsidRPr="00CE5153">
        <w:rPr>
          <w:i/>
          <w:spacing w:val="-37"/>
          <w:sz w:val="24"/>
          <w:lang w:val="en-US"/>
        </w:rPr>
        <w:t xml:space="preserve"> </w:t>
      </w:r>
      <w:r w:rsidRPr="00CE5153">
        <w:rPr>
          <w:i/>
          <w:sz w:val="24"/>
          <w:lang w:val="en-US"/>
        </w:rPr>
        <w:t>Med</w:t>
      </w:r>
      <w:r w:rsidRPr="00CE5153">
        <w:rPr>
          <w:i/>
          <w:spacing w:val="-36"/>
          <w:sz w:val="24"/>
          <w:lang w:val="en-US"/>
        </w:rPr>
        <w:t xml:space="preserve"> </w:t>
      </w:r>
      <w:r w:rsidRPr="00CE5153">
        <w:rPr>
          <w:b/>
          <w:sz w:val="24"/>
          <w:lang w:val="en-US"/>
        </w:rPr>
        <w:t>7</w:t>
      </w:r>
      <w:r w:rsidRPr="00CE5153">
        <w:rPr>
          <w:b/>
          <w:spacing w:val="-37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(2019).</w:t>
      </w:r>
      <w:r w:rsidRPr="00CE5153">
        <w:rPr>
          <w:spacing w:val="-27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URL</w:t>
      </w:r>
      <w:r w:rsidRPr="00CE5153">
        <w:rPr>
          <w:spacing w:val="-36"/>
          <w:sz w:val="24"/>
          <w:lang w:val="en-US"/>
        </w:rPr>
        <w:t xml:space="preserve"> </w:t>
      </w:r>
      <w:hyperlink r:id="rId123">
        <w:r w:rsidRPr="00CE5153">
          <w:rPr>
            <w:rFonts w:ascii="Courier New" w:hAnsi="Courier New"/>
            <w:color w:val="003052"/>
            <w:sz w:val="24"/>
            <w:lang w:val="en-US"/>
          </w:rPr>
          <w:t>https://doi.org/10.1002/mgg3.674</w:t>
        </w:r>
      </w:hyperlink>
      <w:r w:rsidRPr="00CE5153">
        <w:rPr>
          <w:sz w:val="24"/>
          <w:lang w:val="en-US"/>
        </w:rPr>
        <w:t>.</w:t>
      </w:r>
    </w:p>
    <w:p w14:paraId="022553AB" w14:textId="77777777" w:rsidR="00147D99" w:rsidRPr="00CE5153" w:rsidRDefault="00CE5153">
      <w:pPr>
        <w:pStyle w:val="aa"/>
        <w:numPr>
          <w:ilvl w:val="0"/>
          <w:numId w:val="1"/>
        </w:numPr>
        <w:tabs>
          <w:tab w:val="left" w:pos="636"/>
        </w:tabs>
        <w:spacing w:before="153"/>
        <w:ind w:left="629" w:right="772" w:hanging="512"/>
        <w:rPr>
          <w:sz w:val="24"/>
          <w:lang w:val="en-US"/>
        </w:rPr>
      </w:pPr>
      <w:bookmarkStart w:id="166" w:name="_bookmark612"/>
      <w:bookmarkStart w:id="167" w:name="_bookmark611"/>
      <w:bookmarkEnd w:id="166"/>
      <w:bookmarkEnd w:id="167"/>
      <w:r w:rsidRPr="00CE5153">
        <w:rPr>
          <w:spacing w:val="-6"/>
          <w:sz w:val="24"/>
          <w:lang w:val="en-US"/>
        </w:rPr>
        <w:t xml:space="preserve">Teer, </w:t>
      </w:r>
      <w:r w:rsidRPr="00CE5153">
        <w:rPr>
          <w:sz w:val="24"/>
          <w:lang w:val="en-US"/>
        </w:rPr>
        <w:t xml:space="preserve">J. K. &amp; Mullikin, J. C. Exome </w:t>
      </w:r>
      <w:proofErr w:type="gramStart"/>
      <w:r w:rsidRPr="00CE5153">
        <w:rPr>
          <w:sz w:val="24"/>
          <w:lang w:val="en-US"/>
        </w:rPr>
        <w:t>sequencing:</w:t>
      </w:r>
      <w:proofErr w:type="gramEnd"/>
      <w:r w:rsidRPr="00CE5153">
        <w:rPr>
          <w:sz w:val="24"/>
          <w:lang w:val="en-US"/>
        </w:rPr>
        <w:t xml:space="preserve"> the sweet spot before whole genomes. </w:t>
      </w:r>
      <w:r w:rsidRPr="00CE5153">
        <w:rPr>
          <w:i/>
          <w:sz w:val="24"/>
          <w:lang w:val="en-US"/>
        </w:rPr>
        <w:t xml:space="preserve">Human Molecular Genetics </w:t>
      </w:r>
      <w:r w:rsidRPr="00CE5153">
        <w:rPr>
          <w:b/>
          <w:sz w:val="24"/>
          <w:lang w:val="en-US"/>
        </w:rPr>
        <w:t>19</w:t>
      </w:r>
      <w:r w:rsidRPr="00CE5153">
        <w:rPr>
          <w:sz w:val="24"/>
          <w:lang w:val="en-US"/>
        </w:rPr>
        <w:t>, R145–R151 (2010).</w:t>
      </w:r>
      <w:r w:rsidRPr="00CE5153">
        <w:rPr>
          <w:spacing w:val="10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 xml:space="preserve">URL </w:t>
      </w:r>
      <w:hyperlink r:id="rId124">
        <w:r w:rsidRPr="00CE5153">
          <w:rPr>
            <w:rFonts w:ascii="Courier New" w:hAnsi="Courier New"/>
            <w:color w:val="003052"/>
            <w:sz w:val="24"/>
            <w:lang w:val="en-US"/>
          </w:rPr>
          <w:t>https://doi.org/10.</w:t>
        </w:r>
      </w:hyperlink>
      <w:r w:rsidRPr="00CE5153">
        <w:rPr>
          <w:rFonts w:ascii="Courier New" w:hAnsi="Courier New"/>
          <w:color w:val="003052"/>
          <w:sz w:val="24"/>
          <w:lang w:val="en-US"/>
        </w:rPr>
        <w:t xml:space="preserve"> </w:t>
      </w:r>
      <w:hyperlink r:id="rId125">
        <w:r w:rsidRPr="00CE5153">
          <w:rPr>
            <w:rFonts w:ascii="Courier New" w:hAnsi="Courier New"/>
            <w:color w:val="003052"/>
            <w:sz w:val="24"/>
            <w:lang w:val="en-US"/>
          </w:rPr>
          <w:t>1093/hmg/ddq333</w:t>
        </w:r>
      </w:hyperlink>
      <w:r w:rsidRPr="00CE5153">
        <w:rPr>
          <w:sz w:val="24"/>
          <w:lang w:val="en-US"/>
        </w:rPr>
        <w:t>.</w:t>
      </w:r>
    </w:p>
    <w:p w14:paraId="6D07822A" w14:textId="77777777" w:rsidR="00147D99" w:rsidRPr="00CE5153" w:rsidRDefault="00CE5153">
      <w:pPr>
        <w:pStyle w:val="aa"/>
        <w:numPr>
          <w:ilvl w:val="0"/>
          <w:numId w:val="1"/>
        </w:numPr>
        <w:tabs>
          <w:tab w:val="left" w:pos="636"/>
        </w:tabs>
        <w:spacing w:before="167"/>
        <w:ind w:left="628" w:right="834" w:hanging="512"/>
        <w:rPr>
          <w:sz w:val="24"/>
          <w:lang w:val="en-US"/>
        </w:rPr>
      </w:pPr>
      <w:bookmarkStart w:id="168" w:name="_bookmark621"/>
      <w:bookmarkStart w:id="169" w:name="_bookmark62"/>
      <w:bookmarkEnd w:id="168"/>
      <w:bookmarkEnd w:id="169"/>
      <w:r w:rsidRPr="00CE5153">
        <w:rPr>
          <w:spacing w:val="-5"/>
          <w:sz w:val="24"/>
          <w:lang w:val="en-US"/>
        </w:rPr>
        <w:t>Yohe,</w:t>
      </w:r>
      <w:r w:rsidRPr="00CE5153">
        <w:rPr>
          <w:spacing w:val="-15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S.</w:t>
      </w:r>
      <w:r w:rsidRPr="00CE5153">
        <w:rPr>
          <w:spacing w:val="-15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&amp;</w:t>
      </w:r>
      <w:r w:rsidRPr="00CE5153">
        <w:rPr>
          <w:spacing w:val="-15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Thyagarajan,</w:t>
      </w:r>
      <w:r w:rsidRPr="00CE5153">
        <w:rPr>
          <w:spacing w:val="-15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B.</w:t>
      </w:r>
      <w:r w:rsidRPr="00CE5153">
        <w:rPr>
          <w:spacing w:val="2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Review</w:t>
      </w:r>
      <w:r w:rsidRPr="00CE5153">
        <w:rPr>
          <w:spacing w:val="-1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of</w:t>
      </w:r>
      <w:r w:rsidRPr="00CE5153">
        <w:rPr>
          <w:spacing w:val="-15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clinical</w:t>
      </w:r>
      <w:r w:rsidRPr="00CE5153">
        <w:rPr>
          <w:spacing w:val="-15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next-generation</w:t>
      </w:r>
      <w:r w:rsidRPr="00CE5153">
        <w:rPr>
          <w:spacing w:val="-15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sequencing.</w:t>
      </w:r>
      <w:r w:rsidRPr="00CE5153">
        <w:rPr>
          <w:spacing w:val="2"/>
          <w:sz w:val="24"/>
          <w:lang w:val="en-US"/>
        </w:rPr>
        <w:t xml:space="preserve"> </w:t>
      </w:r>
      <w:r w:rsidRPr="00CE5153">
        <w:rPr>
          <w:i/>
          <w:sz w:val="24"/>
          <w:lang w:val="en-US"/>
        </w:rPr>
        <w:t>Archives</w:t>
      </w:r>
      <w:r w:rsidRPr="00CE5153">
        <w:rPr>
          <w:i/>
          <w:spacing w:val="-15"/>
          <w:sz w:val="24"/>
          <w:lang w:val="en-US"/>
        </w:rPr>
        <w:t xml:space="preserve"> </w:t>
      </w:r>
      <w:r w:rsidRPr="00CE5153">
        <w:rPr>
          <w:i/>
          <w:sz w:val="24"/>
          <w:lang w:val="en-US"/>
        </w:rPr>
        <w:t xml:space="preserve">of </w:t>
      </w:r>
      <w:r w:rsidRPr="00CE5153">
        <w:rPr>
          <w:i/>
          <w:w w:val="95"/>
          <w:sz w:val="24"/>
          <w:lang w:val="en-US"/>
        </w:rPr>
        <w:t xml:space="preserve">Pathology &amp; Laboratory Medicine </w:t>
      </w:r>
      <w:r w:rsidRPr="00CE5153">
        <w:rPr>
          <w:b/>
          <w:w w:val="95"/>
          <w:sz w:val="24"/>
          <w:lang w:val="en-US"/>
        </w:rPr>
        <w:t>141</w:t>
      </w:r>
      <w:r w:rsidRPr="00CE5153">
        <w:rPr>
          <w:w w:val="95"/>
          <w:sz w:val="24"/>
          <w:lang w:val="en-US"/>
        </w:rPr>
        <w:t xml:space="preserve">, 1544–1557 (2017). URL </w:t>
      </w:r>
      <w:hyperlink r:id="rId126">
        <w:r w:rsidRPr="00CE5153">
          <w:rPr>
            <w:rFonts w:ascii="Courier New" w:hAnsi="Courier New"/>
            <w:color w:val="003052"/>
            <w:w w:val="95"/>
            <w:sz w:val="24"/>
            <w:lang w:val="en-US"/>
          </w:rPr>
          <w:t>https://doi.org/</w:t>
        </w:r>
      </w:hyperlink>
      <w:r w:rsidRPr="00CE5153">
        <w:rPr>
          <w:rFonts w:ascii="Courier New" w:hAnsi="Courier New"/>
          <w:color w:val="003052"/>
          <w:w w:val="95"/>
          <w:sz w:val="24"/>
          <w:lang w:val="en-US"/>
        </w:rPr>
        <w:t xml:space="preserve"> </w:t>
      </w:r>
      <w:hyperlink r:id="rId127">
        <w:r w:rsidRPr="00CE5153">
          <w:rPr>
            <w:rFonts w:ascii="Courier New" w:hAnsi="Courier New"/>
            <w:color w:val="003052"/>
            <w:sz w:val="24"/>
            <w:lang w:val="en-US"/>
          </w:rPr>
          <w:t>10.5858/arpa.2016-0501-ra</w:t>
        </w:r>
      </w:hyperlink>
      <w:r w:rsidRPr="00CE5153">
        <w:rPr>
          <w:sz w:val="24"/>
          <w:lang w:val="en-US"/>
        </w:rPr>
        <w:t>.</w:t>
      </w:r>
    </w:p>
    <w:p w14:paraId="54196432" w14:textId="77777777" w:rsidR="00147D99" w:rsidRPr="00CE5153" w:rsidRDefault="00CE5153">
      <w:pPr>
        <w:pStyle w:val="aa"/>
        <w:numPr>
          <w:ilvl w:val="0"/>
          <w:numId w:val="1"/>
        </w:numPr>
        <w:tabs>
          <w:tab w:val="left" w:pos="636"/>
        </w:tabs>
        <w:spacing w:before="167" w:line="252" w:lineRule="auto"/>
        <w:ind w:left="629" w:right="819" w:hanging="512"/>
        <w:rPr>
          <w:sz w:val="24"/>
          <w:lang w:val="en-US"/>
        </w:rPr>
      </w:pPr>
      <w:bookmarkStart w:id="170" w:name="_bookmark631"/>
      <w:bookmarkStart w:id="171" w:name="_bookmark63"/>
      <w:bookmarkEnd w:id="170"/>
      <w:bookmarkEnd w:id="171"/>
      <w:r w:rsidRPr="00CE5153">
        <w:rPr>
          <w:sz w:val="24"/>
          <w:lang w:val="en-US"/>
        </w:rPr>
        <w:t xml:space="preserve">Barbitoff, </w:t>
      </w:r>
      <w:r w:rsidRPr="00CE5153">
        <w:rPr>
          <w:spacing w:val="-16"/>
          <w:sz w:val="24"/>
          <w:lang w:val="en-US"/>
        </w:rPr>
        <w:t xml:space="preserve">Y. </w:t>
      </w:r>
      <w:r w:rsidRPr="00CE5153">
        <w:rPr>
          <w:sz w:val="24"/>
          <w:lang w:val="en-US"/>
        </w:rPr>
        <w:t xml:space="preserve">A. </w:t>
      </w:r>
      <w:r w:rsidRPr="00CE5153">
        <w:rPr>
          <w:i/>
          <w:sz w:val="24"/>
          <w:lang w:val="en-US"/>
        </w:rPr>
        <w:t xml:space="preserve">et al. </w:t>
      </w:r>
      <w:r w:rsidRPr="00CE5153">
        <w:rPr>
          <w:sz w:val="24"/>
          <w:lang w:val="en-US"/>
        </w:rPr>
        <w:t xml:space="preserve">Systematic dissection of biases in whole-exome and wholegenome sequencing reveals major determinants of coding sequence coverage. </w:t>
      </w:r>
      <w:r w:rsidRPr="00CE5153">
        <w:rPr>
          <w:i/>
          <w:sz w:val="24"/>
          <w:lang w:val="en-US"/>
        </w:rPr>
        <w:t xml:space="preserve">Sci Rep </w:t>
      </w:r>
      <w:r w:rsidRPr="00CE5153">
        <w:rPr>
          <w:b/>
          <w:sz w:val="24"/>
          <w:lang w:val="en-US"/>
        </w:rPr>
        <w:t>10</w:t>
      </w:r>
      <w:r w:rsidRPr="00CE5153">
        <w:rPr>
          <w:b/>
          <w:spacing w:val="-32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(2020).</w:t>
      </w:r>
      <w:r w:rsidRPr="00CE5153">
        <w:rPr>
          <w:spacing w:val="-19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URL</w:t>
      </w:r>
      <w:r w:rsidRPr="00CE5153">
        <w:rPr>
          <w:spacing w:val="-31"/>
          <w:sz w:val="24"/>
          <w:lang w:val="en-US"/>
        </w:rPr>
        <w:t xml:space="preserve"> </w:t>
      </w:r>
      <w:hyperlink r:id="rId128">
        <w:r w:rsidRPr="00CE5153">
          <w:rPr>
            <w:rFonts w:ascii="Courier New" w:hAnsi="Courier New"/>
            <w:color w:val="003052"/>
            <w:sz w:val="24"/>
            <w:lang w:val="en-US"/>
          </w:rPr>
          <w:t>https://doi.org/10.1038/s41598-020-59026-y</w:t>
        </w:r>
      </w:hyperlink>
      <w:r w:rsidRPr="00CE5153">
        <w:rPr>
          <w:sz w:val="24"/>
          <w:lang w:val="en-US"/>
        </w:rPr>
        <w:t>.</w:t>
      </w:r>
    </w:p>
    <w:p w14:paraId="6D25A1F6" w14:textId="77777777" w:rsidR="00147D99" w:rsidRPr="00CE5153" w:rsidRDefault="00CE5153">
      <w:pPr>
        <w:pStyle w:val="aa"/>
        <w:numPr>
          <w:ilvl w:val="0"/>
          <w:numId w:val="1"/>
        </w:numPr>
        <w:tabs>
          <w:tab w:val="left" w:pos="636"/>
        </w:tabs>
        <w:spacing w:before="153" w:line="252" w:lineRule="auto"/>
        <w:ind w:right="797" w:hanging="518"/>
        <w:jc w:val="left"/>
        <w:rPr>
          <w:rFonts w:ascii="Courier New" w:hAnsi="Courier New"/>
          <w:sz w:val="24"/>
          <w:lang w:val="en-US"/>
        </w:rPr>
      </w:pPr>
      <w:bookmarkStart w:id="172" w:name="_bookmark641"/>
      <w:bookmarkStart w:id="173" w:name="_bookmark64"/>
      <w:bookmarkEnd w:id="172"/>
      <w:bookmarkEnd w:id="173"/>
      <w:r w:rsidRPr="00CE5153">
        <w:rPr>
          <w:sz w:val="24"/>
          <w:lang w:val="en-US"/>
        </w:rPr>
        <w:t xml:space="preserve">Lieberman-Aiden, E. </w:t>
      </w:r>
      <w:r w:rsidRPr="00CE5153">
        <w:rPr>
          <w:i/>
          <w:sz w:val="24"/>
          <w:lang w:val="en-US"/>
        </w:rPr>
        <w:t xml:space="preserve">et al. </w:t>
      </w:r>
      <w:r w:rsidRPr="00CE5153">
        <w:rPr>
          <w:sz w:val="24"/>
          <w:lang w:val="en-US"/>
        </w:rPr>
        <w:t xml:space="preserve">Comprehensive mapping of long-range interactions reveals folding principles of the human genome. </w:t>
      </w:r>
      <w:r w:rsidRPr="00CE5153">
        <w:rPr>
          <w:i/>
          <w:sz w:val="24"/>
          <w:lang w:val="en-US"/>
        </w:rPr>
        <w:t xml:space="preserve">Science </w:t>
      </w:r>
      <w:r w:rsidRPr="00CE5153">
        <w:rPr>
          <w:b/>
          <w:sz w:val="24"/>
          <w:lang w:val="en-US"/>
        </w:rPr>
        <w:t>326</w:t>
      </w:r>
      <w:r w:rsidRPr="00CE5153">
        <w:rPr>
          <w:sz w:val="24"/>
          <w:lang w:val="en-US"/>
        </w:rPr>
        <w:t>, 289–293 (2009). URL</w:t>
      </w:r>
      <w:r w:rsidRPr="00CE5153">
        <w:rPr>
          <w:spacing w:val="21"/>
          <w:sz w:val="24"/>
          <w:lang w:val="en-US"/>
        </w:rPr>
        <w:t xml:space="preserve"> </w:t>
      </w:r>
      <w:hyperlink r:id="rId129">
        <w:r w:rsidRPr="00CE5153">
          <w:rPr>
            <w:rFonts w:ascii="Courier New" w:hAnsi="Courier New"/>
            <w:color w:val="003052"/>
            <w:sz w:val="24"/>
            <w:lang w:val="en-US"/>
          </w:rPr>
          <w:t>https:</w:t>
        </w:r>
      </w:hyperlink>
    </w:p>
    <w:p w14:paraId="57C3455D" w14:textId="77777777" w:rsidR="00147D99" w:rsidRDefault="00CE5153">
      <w:pPr>
        <w:pStyle w:val="a5"/>
        <w:spacing w:line="274" w:lineRule="exact"/>
        <w:ind w:left="623"/>
        <w:sectPr w:rsidR="00147D99">
          <w:pgSz w:w="11906" w:h="16838"/>
          <w:pgMar w:top="1580" w:right="840" w:bottom="280" w:left="1300" w:header="953" w:footer="0" w:gutter="0"/>
          <w:cols w:space="720"/>
          <w:formProt w:val="0"/>
          <w:docGrid w:linePitch="100" w:charSpace="4096"/>
        </w:sectPr>
      </w:pPr>
      <w:hyperlink r:id="rId132">
        <w:r>
          <w:rPr>
            <w:rFonts w:ascii="Courier New" w:hAnsi="Courier New"/>
            <w:color w:val="003052"/>
            <w:w w:val="95"/>
          </w:rPr>
          <w:t>//doi.org/10.1126/science.1181369</w:t>
        </w:r>
      </w:hyperlink>
      <w:r>
        <w:rPr>
          <w:w w:val="95"/>
        </w:rPr>
        <w:t>.</w:t>
      </w:r>
    </w:p>
    <w:p w14:paraId="7948E94F" w14:textId="77777777" w:rsidR="00147D99" w:rsidRDefault="00CE5153">
      <w:pPr>
        <w:pStyle w:val="aa"/>
        <w:numPr>
          <w:ilvl w:val="0"/>
          <w:numId w:val="1"/>
        </w:numPr>
        <w:tabs>
          <w:tab w:val="left" w:pos="919"/>
        </w:tabs>
        <w:spacing w:before="172" w:line="252" w:lineRule="auto"/>
        <w:ind w:left="918" w:right="533" w:hanging="518"/>
        <w:rPr>
          <w:sz w:val="24"/>
        </w:rPr>
      </w:pPr>
      <w:bookmarkStart w:id="174" w:name="_bookmark651"/>
      <w:bookmarkStart w:id="175" w:name="_bookmark65"/>
      <w:bookmarkEnd w:id="174"/>
      <w:bookmarkEnd w:id="175"/>
      <w:r w:rsidRPr="00CE5153">
        <w:rPr>
          <w:sz w:val="24"/>
          <w:lang w:val="en-US"/>
        </w:rPr>
        <w:lastRenderedPageBreak/>
        <w:t>Oluwadare,</w:t>
      </w:r>
      <w:r w:rsidRPr="00CE5153">
        <w:rPr>
          <w:spacing w:val="-11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O.,</w:t>
      </w:r>
      <w:r w:rsidRPr="00CE5153">
        <w:rPr>
          <w:spacing w:val="-11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Highsmith,</w:t>
      </w:r>
      <w:r w:rsidRPr="00CE5153">
        <w:rPr>
          <w:spacing w:val="-11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M.</w:t>
      </w:r>
      <w:r w:rsidRPr="00CE5153">
        <w:rPr>
          <w:spacing w:val="-10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&amp;</w:t>
      </w:r>
      <w:r w:rsidRPr="00CE5153">
        <w:rPr>
          <w:spacing w:val="-11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Cheng,</w:t>
      </w:r>
      <w:r w:rsidRPr="00CE5153">
        <w:rPr>
          <w:spacing w:val="-11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J.</w:t>
      </w:r>
      <w:r w:rsidRPr="00CE5153">
        <w:rPr>
          <w:spacing w:val="10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An</w:t>
      </w:r>
      <w:r w:rsidRPr="00CE5153">
        <w:rPr>
          <w:spacing w:val="-11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overview</w:t>
      </w:r>
      <w:r w:rsidRPr="00CE5153">
        <w:rPr>
          <w:spacing w:val="-10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of</w:t>
      </w:r>
      <w:r w:rsidRPr="00CE5153">
        <w:rPr>
          <w:spacing w:val="-11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methods</w:t>
      </w:r>
      <w:r w:rsidRPr="00CE5153">
        <w:rPr>
          <w:spacing w:val="-11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for</w:t>
      </w:r>
      <w:r w:rsidRPr="00CE5153">
        <w:rPr>
          <w:spacing w:val="-10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reconstructing 3D</w:t>
      </w:r>
      <w:r w:rsidRPr="00CE5153">
        <w:rPr>
          <w:spacing w:val="-10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chromosome</w:t>
      </w:r>
      <w:r w:rsidRPr="00CE5153">
        <w:rPr>
          <w:spacing w:val="-9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and</w:t>
      </w:r>
      <w:r w:rsidRPr="00CE5153">
        <w:rPr>
          <w:spacing w:val="-9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genome</w:t>
      </w:r>
      <w:r w:rsidRPr="00CE5153">
        <w:rPr>
          <w:spacing w:val="-9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structures</w:t>
      </w:r>
      <w:r w:rsidRPr="00CE5153">
        <w:rPr>
          <w:spacing w:val="-10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from</w:t>
      </w:r>
      <w:r w:rsidRPr="00CE5153">
        <w:rPr>
          <w:spacing w:val="-9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Hi-C</w:t>
      </w:r>
      <w:r w:rsidRPr="00CE5153">
        <w:rPr>
          <w:spacing w:val="-9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data.</w:t>
      </w:r>
      <w:r w:rsidRPr="00CE5153">
        <w:rPr>
          <w:spacing w:val="11"/>
          <w:sz w:val="24"/>
          <w:lang w:val="en-US"/>
        </w:rPr>
        <w:t xml:space="preserve"> </w:t>
      </w:r>
      <w:r>
        <w:rPr>
          <w:i/>
          <w:sz w:val="24"/>
        </w:rPr>
        <w:t>Biol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Proced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Online</w:t>
      </w:r>
      <w:r>
        <w:rPr>
          <w:i/>
          <w:spacing w:val="-9"/>
          <w:sz w:val="24"/>
        </w:rPr>
        <w:t xml:space="preserve"> </w:t>
      </w:r>
      <w:r>
        <w:rPr>
          <w:b/>
          <w:sz w:val="24"/>
        </w:rPr>
        <w:t>21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(2019). URL</w:t>
      </w:r>
      <w:r>
        <w:rPr>
          <w:spacing w:val="-20"/>
          <w:sz w:val="24"/>
        </w:rPr>
        <w:t xml:space="preserve"> </w:t>
      </w:r>
      <w:hyperlink r:id="rId133">
        <w:r>
          <w:rPr>
            <w:rFonts w:ascii="Courier New" w:hAnsi="Courier New"/>
            <w:color w:val="003052"/>
            <w:sz w:val="24"/>
          </w:rPr>
          <w:t>https://doi.org/10.1186/s12575-019-0094-0</w:t>
        </w:r>
      </w:hyperlink>
      <w:r>
        <w:rPr>
          <w:sz w:val="24"/>
        </w:rPr>
        <w:t>.</w:t>
      </w:r>
    </w:p>
    <w:p w14:paraId="7D2B6472" w14:textId="77777777" w:rsidR="00147D99" w:rsidRDefault="00CE5153">
      <w:pPr>
        <w:pStyle w:val="aa"/>
        <w:numPr>
          <w:ilvl w:val="0"/>
          <w:numId w:val="1"/>
        </w:numPr>
        <w:tabs>
          <w:tab w:val="left" w:pos="919"/>
        </w:tabs>
        <w:spacing w:before="177" w:line="252" w:lineRule="auto"/>
        <w:ind w:left="918" w:right="576" w:hanging="518"/>
        <w:rPr>
          <w:sz w:val="24"/>
        </w:rPr>
      </w:pPr>
      <w:bookmarkStart w:id="176" w:name="_bookmark661"/>
      <w:bookmarkStart w:id="177" w:name="_bookmark66"/>
      <w:bookmarkEnd w:id="176"/>
      <w:bookmarkEnd w:id="177"/>
      <w:r w:rsidRPr="00CE5153">
        <w:rPr>
          <w:sz w:val="24"/>
          <w:lang w:val="en-US"/>
        </w:rPr>
        <w:t xml:space="preserve">Martin, M. Cutadapt removes adapter sequences from high-throughput sequencing </w:t>
      </w:r>
      <w:r w:rsidRPr="00CE5153">
        <w:rPr>
          <w:w w:val="95"/>
          <w:sz w:val="24"/>
          <w:lang w:val="en-US"/>
        </w:rPr>
        <w:t>reads.</w:t>
      </w:r>
      <w:r w:rsidRPr="00CE5153">
        <w:rPr>
          <w:spacing w:val="-22"/>
          <w:w w:val="95"/>
          <w:sz w:val="24"/>
          <w:lang w:val="en-US"/>
        </w:rPr>
        <w:t xml:space="preserve"> </w:t>
      </w:r>
      <w:r>
        <w:rPr>
          <w:i/>
          <w:w w:val="95"/>
          <w:sz w:val="24"/>
        </w:rPr>
        <w:t>EMBnet</w:t>
      </w:r>
      <w:r>
        <w:rPr>
          <w:i/>
          <w:spacing w:val="-32"/>
          <w:w w:val="95"/>
          <w:sz w:val="24"/>
        </w:rPr>
        <w:t xml:space="preserve"> </w:t>
      </w:r>
      <w:r>
        <w:rPr>
          <w:i/>
          <w:w w:val="95"/>
          <w:sz w:val="24"/>
        </w:rPr>
        <w:t>j.</w:t>
      </w:r>
      <w:r>
        <w:rPr>
          <w:i/>
          <w:spacing w:val="-32"/>
          <w:w w:val="95"/>
          <w:sz w:val="24"/>
        </w:rPr>
        <w:t xml:space="preserve"> </w:t>
      </w:r>
      <w:r>
        <w:rPr>
          <w:b/>
          <w:w w:val="95"/>
          <w:sz w:val="24"/>
        </w:rPr>
        <w:t>17</w:t>
      </w:r>
      <w:r>
        <w:rPr>
          <w:w w:val="95"/>
          <w:sz w:val="24"/>
        </w:rPr>
        <w:t>,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10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(2011).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URL</w:t>
      </w:r>
      <w:r>
        <w:rPr>
          <w:spacing w:val="-32"/>
          <w:w w:val="95"/>
          <w:sz w:val="24"/>
        </w:rPr>
        <w:t xml:space="preserve"> </w:t>
      </w:r>
      <w:hyperlink r:id="rId134">
        <w:r>
          <w:rPr>
            <w:rFonts w:ascii="Courier New" w:hAnsi="Courier New"/>
            <w:color w:val="003052"/>
            <w:w w:val="95"/>
            <w:sz w:val="24"/>
          </w:rPr>
          <w:t>https://doi.org/10.14806/ej.17.1.200</w:t>
        </w:r>
      </w:hyperlink>
      <w:r>
        <w:rPr>
          <w:w w:val="95"/>
          <w:sz w:val="24"/>
        </w:rPr>
        <w:t>.</w:t>
      </w:r>
    </w:p>
    <w:p w14:paraId="04B96739" w14:textId="77777777" w:rsidR="00147D99" w:rsidRDefault="00CE5153">
      <w:pPr>
        <w:pStyle w:val="aa"/>
        <w:numPr>
          <w:ilvl w:val="0"/>
          <w:numId w:val="1"/>
        </w:numPr>
        <w:tabs>
          <w:tab w:val="left" w:pos="919"/>
        </w:tabs>
        <w:spacing w:before="177" w:line="252" w:lineRule="auto"/>
        <w:ind w:left="918" w:right="531" w:hanging="518"/>
        <w:rPr>
          <w:sz w:val="24"/>
        </w:rPr>
      </w:pPr>
      <w:bookmarkStart w:id="178" w:name="_bookmark671"/>
      <w:bookmarkStart w:id="179" w:name="_bookmark67"/>
      <w:bookmarkEnd w:id="178"/>
      <w:bookmarkEnd w:id="179"/>
      <w:r w:rsidRPr="00CE5153">
        <w:rPr>
          <w:sz w:val="24"/>
          <w:lang w:val="en-US"/>
        </w:rPr>
        <w:t>Burrows,</w:t>
      </w:r>
      <w:r w:rsidRPr="00CE5153">
        <w:rPr>
          <w:spacing w:val="-15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M.</w:t>
      </w:r>
      <w:r w:rsidRPr="00CE5153">
        <w:rPr>
          <w:spacing w:val="-1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&amp;</w:t>
      </w:r>
      <w:r w:rsidRPr="00CE5153">
        <w:rPr>
          <w:spacing w:val="-1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Wheeler,</w:t>
      </w:r>
      <w:r w:rsidRPr="00CE5153">
        <w:rPr>
          <w:spacing w:val="-1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D.</w:t>
      </w:r>
      <w:r w:rsidRPr="00CE5153">
        <w:rPr>
          <w:spacing w:val="3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A</w:t>
      </w:r>
      <w:r w:rsidRPr="00CE5153">
        <w:rPr>
          <w:spacing w:val="-1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block-sorting</w:t>
      </w:r>
      <w:r w:rsidRPr="00CE5153">
        <w:rPr>
          <w:spacing w:val="-15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lossless</w:t>
      </w:r>
      <w:r w:rsidRPr="00CE5153">
        <w:rPr>
          <w:spacing w:val="-1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data</w:t>
      </w:r>
      <w:r w:rsidRPr="00CE5153">
        <w:rPr>
          <w:spacing w:val="-1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compression</w:t>
      </w:r>
      <w:r w:rsidRPr="00CE5153">
        <w:rPr>
          <w:spacing w:val="-1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algorithm.</w:t>
      </w:r>
      <w:r w:rsidRPr="00CE5153">
        <w:rPr>
          <w:spacing w:val="3"/>
          <w:sz w:val="24"/>
          <w:lang w:val="en-US"/>
        </w:rPr>
        <w:t xml:space="preserve"> </w:t>
      </w:r>
      <w:r>
        <w:rPr>
          <w:spacing w:val="-4"/>
          <w:sz w:val="24"/>
        </w:rPr>
        <w:t xml:space="preserve">Tech. </w:t>
      </w:r>
      <w:r>
        <w:rPr>
          <w:sz w:val="24"/>
        </w:rPr>
        <w:t>Rep., Palo Alto, CA: Digital Equipment Corporation</w:t>
      </w:r>
      <w:r>
        <w:rPr>
          <w:spacing w:val="-12"/>
          <w:sz w:val="24"/>
        </w:rPr>
        <w:t xml:space="preserve"> </w:t>
      </w:r>
      <w:r>
        <w:rPr>
          <w:sz w:val="24"/>
        </w:rPr>
        <w:t>(1994).</w:t>
      </w:r>
    </w:p>
    <w:p w14:paraId="57B9A848" w14:textId="77777777" w:rsidR="00147D99" w:rsidRDefault="00CE5153">
      <w:pPr>
        <w:pStyle w:val="aa"/>
        <w:numPr>
          <w:ilvl w:val="0"/>
          <w:numId w:val="1"/>
        </w:numPr>
        <w:tabs>
          <w:tab w:val="left" w:pos="919"/>
        </w:tabs>
        <w:spacing w:before="198" w:line="252" w:lineRule="auto"/>
        <w:ind w:left="918" w:right="533" w:hanging="518"/>
        <w:rPr>
          <w:sz w:val="24"/>
        </w:rPr>
      </w:pPr>
      <w:bookmarkStart w:id="180" w:name="_bookmark681"/>
      <w:bookmarkStart w:id="181" w:name="_bookmark68"/>
      <w:bookmarkEnd w:id="180"/>
      <w:bookmarkEnd w:id="181"/>
      <w:r w:rsidRPr="00CE5153">
        <w:rPr>
          <w:sz w:val="24"/>
          <w:lang w:val="en-US"/>
        </w:rPr>
        <w:t xml:space="preserve">Auwera, G. A. </w:t>
      </w:r>
      <w:r w:rsidRPr="00CE5153">
        <w:rPr>
          <w:i/>
          <w:sz w:val="24"/>
          <w:lang w:val="en-US"/>
        </w:rPr>
        <w:t xml:space="preserve">et al. </w:t>
      </w:r>
      <w:r w:rsidRPr="00CE5153">
        <w:rPr>
          <w:sz w:val="24"/>
          <w:lang w:val="en-US"/>
        </w:rPr>
        <w:t xml:space="preserve">From FastQ data to high-confidence variant calls: The genome analysis toolkit best practices pipeline. </w:t>
      </w:r>
      <w:r>
        <w:rPr>
          <w:i/>
          <w:sz w:val="24"/>
        </w:rPr>
        <w:t xml:space="preserve">Current Protocols in Bioinformatics </w:t>
      </w:r>
      <w:r>
        <w:rPr>
          <w:b/>
          <w:sz w:val="24"/>
        </w:rPr>
        <w:t>43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(2013). URL</w:t>
      </w:r>
      <w:r>
        <w:rPr>
          <w:spacing w:val="-25"/>
          <w:sz w:val="24"/>
        </w:rPr>
        <w:t xml:space="preserve"> </w:t>
      </w:r>
      <w:hyperlink r:id="rId135">
        <w:r>
          <w:rPr>
            <w:rFonts w:ascii="Courier New" w:hAnsi="Courier New"/>
            <w:color w:val="003052"/>
            <w:sz w:val="24"/>
          </w:rPr>
          <w:t>https://doi.org/10.1002/0471250953.bi1110s43</w:t>
        </w:r>
      </w:hyperlink>
      <w:r>
        <w:rPr>
          <w:sz w:val="24"/>
        </w:rPr>
        <w:t>.</w:t>
      </w:r>
    </w:p>
    <w:p w14:paraId="0879C34D" w14:textId="77777777" w:rsidR="00147D99" w:rsidRPr="00CE5153" w:rsidRDefault="00CE5153">
      <w:pPr>
        <w:pStyle w:val="aa"/>
        <w:numPr>
          <w:ilvl w:val="0"/>
          <w:numId w:val="1"/>
        </w:numPr>
        <w:tabs>
          <w:tab w:val="left" w:pos="919"/>
        </w:tabs>
        <w:spacing w:before="176" w:line="252" w:lineRule="auto"/>
        <w:ind w:left="910" w:right="535" w:hanging="511"/>
        <w:rPr>
          <w:sz w:val="24"/>
          <w:lang w:val="en-US"/>
        </w:rPr>
      </w:pPr>
      <w:bookmarkStart w:id="182" w:name="_bookmark691"/>
      <w:bookmarkStart w:id="183" w:name="_bookmark69"/>
      <w:bookmarkEnd w:id="182"/>
      <w:bookmarkEnd w:id="183"/>
      <w:r w:rsidRPr="00CE5153">
        <w:rPr>
          <w:sz w:val="24"/>
          <w:lang w:val="en-US"/>
        </w:rPr>
        <w:t xml:space="preserve">Ebbert, M. </w:t>
      </w:r>
      <w:r w:rsidRPr="00CE5153">
        <w:rPr>
          <w:spacing w:val="-9"/>
          <w:sz w:val="24"/>
          <w:lang w:val="en-US"/>
        </w:rPr>
        <w:t xml:space="preserve">T. </w:t>
      </w:r>
      <w:r w:rsidRPr="00CE5153">
        <w:rPr>
          <w:spacing w:val="-11"/>
          <w:sz w:val="24"/>
          <w:lang w:val="en-US"/>
        </w:rPr>
        <w:t xml:space="preserve">W. </w:t>
      </w:r>
      <w:r w:rsidRPr="00CE5153">
        <w:rPr>
          <w:i/>
          <w:sz w:val="24"/>
          <w:lang w:val="en-US"/>
        </w:rPr>
        <w:t xml:space="preserve">et al. </w:t>
      </w:r>
      <w:r w:rsidRPr="00CE5153">
        <w:rPr>
          <w:sz w:val="24"/>
          <w:lang w:val="en-US"/>
        </w:rPr>
        <w:t xml:space="preserve">Evaluating the necessity of PCR duplicate removal from nextgeneration sequencing data and a comparison of approaches. </w:t>
      </w:r>
      <w:r w:rsidRPr="00CE5153">
        <w:rPr>
          <w:i/>
          <w:sz w:val="24"/>
          <w:lang w:val="en-US"/>
        </w:rPr>
        <w:t xml:space="preserve">BMC Bioinformatics </w:t>
      </w:r>
      <w:r w:rsidRPr="00CE5153">
        <w:rPr>
          <w:b/>
          <w:sz w:val="24"/>
          <w:lang w:val="en-US"/>
        </w:rPr>
        <w:t xml:space="preserve">17 </w:t>
      </w:r>
      <w:r w:rsidRPr="00CE5153">
        <w:rPr>
          <w:sz w:val="24"/>
          <w:lang w:val="en-US"/>
        </w:rPr>
        <w:t>(2016). URL</w:t>
      </w:r>
      <w:r w:rsidRPr="00CE5153">
        <w:rPr>
          <w:spacing w:val="-36"/>
          <w:sz w:val="24"/>
          <w:lang w:val="en-US"/>
        </w:rPr>
        <w:t xml:space="preserve"> </w:t>
      </w:r>
      <w:hyperlink r:id="rId136">
        <w:r w:rsidRPr="00CE5153">
          <w:rPr>
            <w:rFonts w:ascii="Courier New" w:hAnsi="Courier New"/>
            <w:color w:val="003052"/>
            <w:sz w:val="24"/>
            <w:lang w:val="en-US"/>
          </w:rPr>
          <w:t>https://doi.org/10.1186/s12859-016-1097-3</w:t>
        </w:r>
      </w:hyperlink>
      <w:r w:rsidRPr="00CE5153">
        <w:rPr>
          <w:sz w:val="24"/>
          <w:lang w:val="en-US"/>
        </w:rPr>
        <w:t>.</w:t>
      </w:r>
    </w:p>
    <w:p w14:paraId="42461F17" w14:textId="77777777" w:rsidR="00147D99" w:rsidRPr="00CE5153" w:rsidRDefault="00CE5153">
      <w:pPr>
        <w:pStyle w:val="aa"/>
        <w:numPr>
          <w:ilvl w:val="0"/>
          <w:numId w:val="1"/>
        </w:numPr>
        <w:tabs>
          <w:tab w:val="left" w:pos="919"/>
        </w:tabs>
        <w:spacing w:before="177" w:line="252" w:lineRule="auto"/>
        <w:ind w:left="918" w:right="533" w:hanging="518"/>
        <w:rPr>
          <w:sz w:val="24"/>
          <w:lang w:val="en-US"/>
        </w:rPr>
      </w:pPr>
      <w:bookmarkStart w:id="184" w:name="_bookmark701"/>
      <w:bookmarkStart w:id="185" w:name="_bookmark70"/>
      <w:bookmarkEnd w:id="184"/>
      <w:bookmarkEnd w:id="185"/>
      <w:r w:rsidRPr="00CE5153">
        <w:rPr>
          <w:sz w:val="24"/>
          <w:lang w:val="en-US"/>
        </w:rPr>
        <w:t xml:space="preserve">Richards, S. </w:t>
      </w:r>
      <w:r w:rsidRPr="00CE5153">
        <w:rPr>
          <w:i/>
          <w:sz w:val="24"/>
          <w:lang w:val="en-US"/>
        </w:rPr>
        <w:t xml:space="preserve">et al. </w:t>
      </w:r>
      <w:r w:rsidRPr="00CE5153">
        <w:rPr>
          <w:sz w:val="24"/>
          <w:lang w:val="en-US"/>
        </w:rPr>
        <w:t>Standards and guidelines for the interpretation of sequence variants: a joint consensus recommendation of the American College of Medical Genetics and Genomics</w:t>
      </w:r>
      <w:r w:rsidRPr="00CE5153">
        <w:rPr>
          <w:spacing w:val="-2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and</w:t>
      </w:r>
      <w:r w:rsidRPr="00CE5153">
        <w:rPr>
          <w:spacing w:val="-23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the</w:t>
      </w:r>
      <w:r w:rsidRPr="00CE5153">
        <w:rPr>
          <w:spacing w:val="-23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Association</w:t>
      </w:r>
      <w:r w:rsidRPr="00CE5153">
        <w:rPr>
          <w:spacing w:val="-23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for</w:t>
      </w:r>
      <w:r w:rsidRPr="00CE5153">
        <w:rPr>
          <w:spacing w:val="-23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Molecular</w:t>
      </w:r>
      <w:r w:rsidRPr="00CE5153">
        <w:rPr>
          <w:spacing w:val="-23"/>
          <w:sz w:val="24"/>
          <w:lang w:val="en-US"/>
        </w:rPr>
        <w:t xml:space="preserve"> </w:t>
      </w:r>
      <w:r w:rsidRPr="00CE5153">
        <w:rPr>
          <w:spacing w:val="-3"/>
          <w:sz w:val="24"/>
          <w:lang w:val="en-US"/>
        </w:rPr>
        <w:t>Pathology.</w:t>
      </w:r>
      <w:r w:rsidRPr="00CE5153">
        <w:rPr>
          <w:spacing w:val="-12"/>
          <w:sz w:val="24"/>
          <w:lang w:val="en-US"/>
        </w:rPr>
        <w:t xml:space="preserve"> </w:t>
      </w:r>
      <w:r w:rsidRPr="00CE5153">
        <w:rPr>
          <w:i/>
          <w:sz w:val="24"/>
          <w:lang w:val="en-US"/>
        </w:rPr>
        <w:t>Genet</w:t>
      </w:r>
      <w:r w:rsidRPr="00CE5153">
        <w:rPr>
          <w:i/>
          <w:spacing w:val="-23"/>
          <w:sz w:val="24"/>
          <w:lang w:val="en-US"/>
        </w:rPr>
        <w:t xml:space="preserve"> </w:t>
      </w:r>
      <w:r w:rsidRPr="00CE5153">
        <w:rPr>
          <w:i/>
          <w:sz w:val="24"/>
          <w:lang w:val="en-US"/>
        </w:rPr>
        <w:t>Med</w:t>
      </w:r>
      <w:r w:rsidRPr="00CE5153">
        <w:rPr>
          <w:i/>
          <w:spacing w:val="-22"/>
          <w:sz w:val="24"/>
          <w:lang w:val="en-US"/>
        </w:rPr>
        <w:t xml:space="preserve"> </w:t>
      </w:r>
      <w:r w:rsidRPr="00CE5153">
        <w:rPr>
          <w:b/>
          <w:sz w:val="24"/>
          <w:lang w:val="en-US"/>
        </w:rPr>
        <w:t>17</w:t>
      </w:r>
      <w:r w:rsidRPr="00CE5153">
        <w:rPr>
          <w:sz w:val="24"/>
          <w:lang w:val="en-US"/>
        </w:rPr>
        <w:t>,</w:t>
      </w:r>
      <w:r w:rsidRPr="00CE5153">
        <w:rPr>
          <w:spacing w:val="-2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405–423</w:t>
      </w:r>
      <w:r w:rsidRPr="00CE5153">
        <w:rPr>
          <w:spacing w:val="-23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(2015). URL</w:t>
      </w:r>
      <w:r w:rsidRPr="00CE5153">
        <w:rPr>
          <w:spacing w:val="-14"/>
          <w:sz w:val="24"/>
          <w:lang w:val="en-US"/>
        </w:rPr>
        <w:t xml:space="preserve"> </w:t>
      </w:r>
      <w:hyperlink r:id="rId137">
        <w:r w:rsidRPr="00CE5153">
          <w:rPr>
            <w:rFonts w:ascii="Courier New" w:hAnsi="Courier New"/>
            <w:color w:val="003052"/>
            <w:sz w:val="24"/>
            <w:lang w:val="en-US"/>
          </w:rPr>
          <w:t>https://doi.org/10.1038/gim.2015.30</w:t>
        </w:r>
      </w:hyperlink>
      <w:r w:rsidRPr="00CE5153">
        <w:rPr>
          <w:sz w:val="24"/>
          <w:lang w:val="en-US"/>
        </w:rPr>
        <w:t>.</w:t>
      </w:r>
    </w:p>
    <w:p w14:paraId="17237F16" w14:textId="77777777" w:rsidR="00147D99" w:rsidRDefault="00CE5153">
      <w:pPr>
        <w:pStyle w:val="aa"/>
        <w:numPr>
          <w:ilvl w:val="0"/>
          <w:numId w:val="1"/>
        </w:numPr>
        <w:tabs>
          <w:tab w:val="left" w:pos="919"/>
        </w:tabs>
        <w:spacing w:before="176"/>
        <w:ind w:left="918" w:right="489" w:hanging="518"/>
        <w:jc w:val="left"/>
        <w:rPr>
          <w:sz w:val="24"/>
        </w:rPr>
      </w:pPr>
      <w:bookmarkStart w:id="186" w:name="_bookmark712"/>
      <w:bookmarkStart w:id="187" w:name="_bookmark711"/>
      <w:bookmarkEnd w:id="186"/>
      <w:bookmarkEnd w:id="187"/>
      <w:r w:rsidRPr="00CE5153">
        <w:rPr>
          <w:sz w:val="24"/>
          <w:lang w:val="en-US"/>
        </w:rPr>
        <w:t>Supernat,</w:t>
      </w:r>
      <w:r w:rsidRPr="00CE5153">
        <w:rPr>
          <w:spacing w:val="-15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A.,</w:t>
      </w:r>
      <w:r w:rsidRPr="00CE5153">
        <w:rPr>
          <w:spacing w:val="-1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Vidarsson,</w:t>
      </w:r>
      <w:r w:rsidRPr="00CE5153">
        <w:rPr>
          <w:spacing w:val="-1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O.</w:t>
      </w:r>
      <w:r w:rsidRPr="00CE5153">
        <w:rPr>
          <w:spacing w:val="-15"/>
          <w:sz w:val="24"/>
          <w:lang w:val="en-US"/>
        </w:rPr>
        <w:t xml:space="preserve"> </w:t>
      </w:r>
      <w:r w:rsidRPr="00CE5153">
        <w:rPr>
          <w:spacing w:val="-11"/>
          <w:sz w:val="24"/>
          <w:lang w:val="en-US"/>
        </w:rPr>
        <w:t>V.,</w:t>
      </w:r>
      <w:r w:rsidRPr="00CE5153">
        <w:rPr>
          <w:spacing w:val="-1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Steen,</w:t>
      </w:r>
      <w:r w:rsidRPr="00CE5153">
        <w:rPr>
          <w:spacing w:val="-14"/>
          <w:sz w:val="24"/>
          <w:lang w:val="en-US"/>
        </w:rPr>
        <w:t xml:space="preserve"> </w:t>
      </w:r>
      <w:r w:rsidRPr="00CE5153">
        <w:rPr>
          <w:spacing w:val="-16"/>
          <w:sz w:val="24"/>
          <w:lang w:val="en-US"/>
        </w:rPr>
        <w:t>V.</w:t>
      </w:r>
      <w:r w:rsidRPr="00CE5153">
        <w:rPr>
          <w:spacing w:val="-1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M.</w:t>
      </w:r>
      <w:r w:rsidRPr="00CE5153">
        <w:rPr>
          <w:spacing w:val="-15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&amp;</w:t>
      </w:r>
      <w:r w:rsidRPr="00CE5153">
        <w:rPr>
          <w:spacing w:val="-13"/>
          <w:sz w:val="24"/>
          <w:lang w:val="en-US"/>
        </w:rPr>
        <w:t xml:space="preserve"> </w:t>
      </w:r>
      <w:r w:rsidRPr="00CE5153">
        <w:rPr>
          <w:spacing w:val="-3"/>
          <w:sz w:val="24"/>
          <w:lang w:val="en-US"/>
        </w:rPr>
        <w:t>Stokowy,</w:t>
      </w:r>
      <w:r w:rsidRPr="00CE5153">
        <w:rPr>
          <w:spacing w:val="-14"/>
          <w:sz w:val="24"/>
          <w:lang w:val="en-US"/>
        </w:rPr>
        <w:t xml:space="preserve"> </w:t>
      </w:r>
      <w:r w:rsidRPr="00CE5153">
        <w:rPr>
          <w:spacing w:val="-9"/>
          <w:sz w:val="24"/>
          <w:lang w:val="en-US"/>
        </w:rPr>
        <w:t>T.</w:t>
      </w:r>
      <w:r w:rsidRPr="00CE5153">
        <w:rPr>
          <w:spacing w:val="2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Comparison</w:t>
      </w:r>
      <w:r w:rsidRPr="00CE5153">
        <w:rPr>
          <w:spacing w:val="-1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of</w:t>
      </w:r>
      <w:r w:rsidRPr="00CE5153">
        <w:rPr>
          <w:spacing w:val="-1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three</w:t>
      </w:r>
      <w:r w:rsidRPr="00CE5153">
        <w:rPr>
          <w:spacing w:val="-15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variant callers</w:t>
      </w:r>
      <w:r w:rsidRPr="00CE5153">
        <w:rPr>
          <w:spacing w:val="-13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for</w:t>
      </w:r>
      <w:r w:rsidRPr="00CE5153">
        <w:rPr>
          <w:spacing w:val="-12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human</w:t>
      </w:r>
      <w:r w:rsidRPr="00CE5153">
        <w:rPr>
          <w:spacing w:val="-12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whole</w:t>
      </w:r>
      <w:r w:rsidRPr="00CE5153">
        <w:rPr>
          <w:spacing w:val="-12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genome</w:t>
      </w:r>
      <w:r w:rsidRPr="00CE5153">
        <w:rPr>
          <w:spacing w:val="-12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sequencing.</w:t>
      </w:r>
      <w:r w:rsidRPr="00CE5153">
        <w:rPr>
          <w:spacing w:val="26"/>
          <w:sz w:val="24"/>
          <w:lang w:val="en-US"/>
        </w:rPr>
        <w:t xml:space="preserve"> </w:t>
      </w:r>
      <w:r>
        <w:rPr>
          <w:i/>
          <w:sz w:val="24"/>
        </w:rPr>
        <w:t>Sci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Rep</w:t>
      </w:r>
      <w:r>
        <w:rPr>
          <w:i/>
          <w:spacing w:val="-13"/>
          <w:sz w:val="24"/>
        </w:rPr>
        <w:t xml:space="preserve"> </w:t>
      </w:r>
      <w:r>
        <w:rPr>
          <w:b/>
          <w:sz w:val="24"/>
        </w:rPr>
        <w:t>8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(2018).</w:t>
      </w:r>
      <w:r>
        <w:rPr>
          <w:spacing w:val="26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hyperlink r:id="rId138">
        <w:r>
          <w:rPr>
            <w:rFonts w:ascii="Courier New" w:hAnsi="Courier New"/>
            <w:color w:val="003052"/>
            <w:sz w:val="24"/>
          </w:rPr>
          <w:t>https://doi.</w:t>
        </w:r>
      </w:hyperlink>
      <w:r>
        <w:rPr>
          <w:rFonts w:ascii="Courier New" w:hAnsi="Courier New"/>
          <w:color w:val="003052"/>
          <w:sz w:val="24"/>
        </w:rPr>
        <w:t xml:space="preserve"> </w:t>
      </w:r>
      <w:hyperlink r:id="rId139">
        <w:r>
          <w:rPr>
            <w:rFonts w:ascii="Courier New" w:hAnsi="Courier New"/>
            <w:color w:val="003052"/>
            <w:sz w:val="24"/>
          </w:rPr>
          <w:t>org/10.1038/s41598-018-36177-7</w:t>
        </w:r>
      </w:hyperlink>
      <w:r>
        <w:rPr>
          <w:sz w:val="24"/>
        </w:rPr>
        <w:t>.</w:t>
      </w:r>
    </w:p>
    <w:p w14:paraId="47CF3EA4" w14:textId="77777777" w:rsidR="00147D99" w:rsidRPr="00CE5153" w:rsidRDefault="00CE5153">
      <w:pPr>
        <w:pStyle w:val="aa"/>
        <w:numPr>
          <w:ilvl w:val="0"/>
          <w:numId w:val="1"/>
        </w:numPr>
        <w:tabs>
          <w:tab w:val="left" w:pos="919"/>
        </w:tabs>
        <w:spacing w:before="189"/>
        <w:ind w:left="918" w:right="550" w:hanging="518"/>
        <w:rPr>
          <w:sz w:val="24"/>
          <w:lang w:val="en-US"/>
        </w:rPr>
      </w:pPr>
      <w:bookmarkStart w:id="188" w:name="_bookmark721"/>
      <w:bookmarkStart w:id="189" w:name="_bookmark72"/>
      <w:bookmarkEnd w:id="188"/>
      <w:bookmarkEnd w:id="189"/>
      <w:r w:rsidRPr="00CE5153">
        <w:rPr>
          <w:spacing w:val="-3"/>
          <w:sz w:val="24"/>
          <w:lang w:val="en-US"/>
        </w:rPr>
        <w:t xml:space="preserve">McCarthy, </w:t>
      </w:r>
      <w:r w:rsidRPr="00CE5153">
        <w:rPr>
          <w:sz w:val="24"/>
          <w:lang w:val="en-US"/>
        </w:rPr>
        <w:t xml:space="preserve">D. J. </w:t>
      </w:r>
      <w:r w:rsidRPr="00CE5153">
        <w:rPr>
          <w:i/>
          <w:sz w:val="24"/>
          <w:lang w:val="en-US"/>
        </w:rPr>
        <w:t xml:space="preserve">et al. </w:t>
      </w:r>
      <w:r w:rsidRPr="00CE5153">
        <w:rPr>
          <w:sz w:val="24"/>
          <w:lang w:val="en-US"/>
        </w:rPr>
        <w:t xml:space="preserve">Choice of transcripts and software has a large effect on variant annotation. </w:t>
      </w:r>
      <w:r w:rsidRPr="00CE5153">
        <w:rPr>
          <w:i/>
          <w:sz w:val="24"/>
          <w:lang w:val="en-US"/>
        </w:rPr>
        <w:t xml:space="preserve">Genome Medicine </w:t>
      </w:r>
      <w:r w:rsidRPr="00CE5153">
        <w:rPr>
          <w:b/>
          <w:sz w:val="24"/>
          <w:lang w:val="en-US"/>
        </w:rPr>
        <w:t>6</w:t>
      </w:r>
      <w:r w:rsidRPr="00CE5153">
        <w:rPr>
          <w:sz w:val="24"/>
          <w:lang w:val="en-US"/>
        </w:rPr>
        <w:t xml:space="preserve">, 26 (2014). URL </w:t>
      </w:r>
      <w:hyperlink r:id="rId140">
        <w:r w:rsidRPr="00CE5153">
          <w:rPr>
            <w:rFonts w:ascii="Courier New" w:hAnsi="Courier New"/>
            <w:color w:val="003052"/>
            <w:sz w:val="24"/>
            <w:lang w:val="en-US"/>
          </w:rPr>
          <w:t>https://doi.org/10.1186/</w:t>
        </w:r>
      </w:hyperlink>
      <w:r w:rsidRPr="00CE5153">
        <w:rPr>
          <w:rFonts w:ascii="Courier New" w:hAnsi="Courier New"/>
          <w:color w:val="003052"/>
          <w:sz w:val="24"/>
          <w:lang w:val="en-US"/>
        </w:rPr>
        <w:t xml:space="preserve"> </w:t>
      </w:r>
      <w:hyperlink r:id="rId141">
        <w:r w:rsidRPr="00CE5153">
          <w:rPr>
            <w:rFonts w:ascii="Courier New" w:hAnsi="Courier New"/>
            <w:color w:val="003052"/>
            <w:sz w:val="24"/>
            <w:lang w:val="en-US"/>
          </w:rPr>
          <w:t>gm543</w:t>
        </w:r>
      </w:hyperlink>
      <w:r w:rsidRPr="00CE5153">
        <w:rPr>
          <w:sz w:val="24"/>
          <w:lang w:val="en-US"/>
        </w:rPr>
        <w:t>.</w:t>
      </w:r>
    </w:p>
    <w:p w14:paraId="74A2F6A3" w14:textId="77777777" w:rsidR="00147D99" w:rsidRPr="00CE5153" w:rsidRDefault="00CE5153">
      <w:pPr>
        <w:pStyle w:val="aa"/>
        <w:numPr>
          <w:ilvl w:val="0"/>
          <w:numId w:val="1"/>
        </w:numPr>
        <w:tabs>
          <w:tab w:val="left" w:pos="919"/>
        </w:tabs>
        <w:spacing w:before="190" w:line="247" w:lineRule="auto"/>
        <w:ind w:left="910" w:right="115" w:hanging="510"/>
        <w:jc w:val="left"/>
        <w:rPr>
          <w:sz w:val="24"/>
          <w:lang w:val="en-US"/>
        </w:rPr>
      </w:pPr>
      <w:bookmarkStart w:id="190" w:name="_bookmark731"/>
      <w:bookmarkStart w:id="191" w:name="_bookmark73"/>
      <w:bookmarkEnd w:id="190"/>
      <w:bookmarkEnd w:id="191"/>
      <w:r w:rsidRPr="00CE5153">
        <w:rPr>
          <w:sz w:val="24"/>
          <w:lang w:val="en-US"/>
        </w:rPr>
        <w:t xml:space="preserve">Jesaitis, A. The state of </w:t>
      </w:r>
      <w:proofErr w:type="gramStart"/>
      <w:r w:rsidRPr="00CE5153">
        <w:rPr>
          <w:sz w:val="24"/>
          <w:lang w:val="en-US"/>
        </w:rPr>
        <w:t>variant  annotation</w:t>
      </w:r>
      <w:proofErr w:type="gramEnd"/>
      <w:r w:rsidRPr="00CE5153">
        <w:rPr>
          <w:sz w:val="24"/>
          <w:lang w:val="en-US"/>
        </w:rPr>
        <w:t xml:space="preserve">:  A  comparison  of  </w:t>
      </w:r>
      <w:r w:rsidRPr="00CE5153">
        <w:rPr>
          <w:spacing w:val="-6"/>
          <w:sz w:val="24"/>
          <w:lang w:val="en-US"/>
        </w:rPr>
        <w:t xml:space="preserve">AnnoVar,  </w:t>
      </w:r>
      <w:r w:rsidRPr="00CE5153">
        <w:rPr>
          <w:sz w:val="24"/>
          <w:lang w:val="en-US"/>
        </w:rPr>
        <w:t xml:space="preserve">snpEff  and </w:t>
      </w:r>
      <w:r w:rsidRPr="00CE5153">
        <w:rPr>
          <w:spacing w:val="-8"/>
          <w:w w:val="95"/>
          <w:sz w:val="24"/>
          <w:lang w:val="en-US"/>
        </w:rPr>
        <w:t xml:space="preserve">VEP. </w:t>
      </w:r>
      <w:r w:rsidRPr="00CE5153">
        <w:rPr>
          <w:spacing w:val="-4"/>
          <w:w w:val="95"/>
          <w:sz w:val="24"/>
          <w:lang w:val="en-US"/>
        </w:rPr>
        <w:t xml:space="preserve">Tech. </w:t>
      </w:r>
      <w:r w:rsidRPr="00CE5153">
        <w:rPr>
          <w:w w:val="95"/>
          <w:sz w:val="24"/>
          <w:lang w:val="en-US"/>
        </w:rPr>
        <w:t xml:space="preserve">Rep., The Golden Helix Blog (GHB), </w:t>
      </w:r>
      <w:hyperlink r:id="rId142">
        <w:r w:rsidRPr="00CE5153">
          <w:rPr>
            <w:rFonts w:ascii="Courier New" w:hAnsi="Courier New"/>
            <w:color w:val="003052"/>
            <w:w w:val="95"/>
            <w:sz w:val="24"/>
            <w:lang w:val="en-US"/>
          </w:rPr>
          <w:t>https://blog.goldenhelix.com/</w:t>
        </w:r>
      </w:hyperlink>
      <w:r w:rsidRPr="00CE5153">
        <w:rPr>
          <w:rFonts w:ascii="Courier New" w:hAnsi="Courier New"/>
          <w:color w:val="003052"/>
          <w:w w:val="95"/>
          <w:sz w:val="24"/>
          <w:lang w:val="en-US"/>
        </w:rPr>
        <w:t xml:space="preserve"> </w:t>
      </w:r>
      <w:hyperlink r:id="rId143">
        <w:r w:rsidRPr="00CE5153">
          <w:rPr>
            <w:rFonts w:ascii="Courier New" w:hAnsi="Courier New"/>
            <w:color w:val="003052"/>
            <w:w w:val="85"/>
            <w:sz w:val="24"/>
            <w:lang w:val="en-US"/>
          </w:rPr>
          <w:t>the-sate-of-variant-annotation-a-comparison-of-annovar-snpeff-and-vep/</w:t>
        </w:r>
      </w:hyperlink>
      <w:r w:rsidRPr="00CE5153">
        <w:rPr>
          <w:rFonts w:ascii="Courier New" w:hAnsi="Courier New"/>
          <w:color w:val="003052"/>
          <w:w w:val="85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(2014).</w:t>
      </w:r>
    </w:p>
    <w:p w14:paraId="2ADCBBFC" w14:textId="77777777" w:rsidR="00147D99" w:rsidRDefault="00CE5153">
      <w:pPr>
        <w:pStyle w:val="aa"/>
        <w:numPr>
          <w:ilvl w:val="0"/>
          <w:numId w:val="1"/>
        </w:numPr>
        <w:tabs>
          <w:tab w:val="left" w:pos="919"/>
        </w:tabs>
        <w:spacing w:before="202" w:line="252" w:lineRule="auto"/>
        <w:ind w:left="918" w:right="576" w:hanging="518"/>
        <w:jc w:val="left"/>
        <w:rPr>
          <w:sz w:val="24"/>
        </w:rPr>
      </w:pPr>
      <w:bookmarkStart w:id="192" w:name="_bookmark741"/>
      <w:bookmarkStart w:id="193" w:name="_bookmark74"/>
      <w:bookmarkEnd w:id="192"/>
      <w:bookmarkEnd w:id="193"/>
      <w:r w:rsidRPr="00CE5153">
        <w:rPr>
          <w:sz w:val="24"/>
          <w:lang w:val="en-US"/>
        </w:rPr>
        <w:t xml:space="preserve">Ziegler, A., Colin, E., Goudenège, D. &amp; Bonneau, D. A snapshot of some pLI score </w:t>
      </w:r>
      <w:r w:rsidRPr="00CE5153">
        <w:rPr>
          <w:w w:val="95"/>
          <w:sz w:val="24"/>
          <w:lang w:val="en-US"/>
        </w:rPr>
        <w:t>pitfalls.</w:t>
      </w:r>
      <w:r w:rsidRPr="00CE5153">
        <w:rPr>
          <w:spacing w:val="-19"/>
          <w:w w:val="95"/>
          <w:sz w:val="24"/>
          <w:lang w:val="en-US"/>
        </w:rPr>
        <w:t xml:space="preserve"> </w:t>
      </w:r>
      <w:r>
        <w:rPr>
          <w:i/>
          <w:w w:val="95"/>
          <w:sz w:val="24"/>
        </w:rPr>
        <w:t>Human</w:t>
      </w:r>
      <w:r>
        <w:rPr>
          <w:i/>
          <w:spacing w:val="-31"/>
          <w:w w:val="95"/>
          <w:sz w:val="24"/>
        </w:rPr>
        <w:t xml:space="preserve"> </w:t>
      </w:r>
      <w:r>
        <w:rPr>
          <w:i/>
          <w:w w:val="95"/>
          <w:sz w:val="24"/>
        </w:rPr>
        <w:t>Mutation</w:t>
      </w:r>
      <w:r>
        <w:rPr>
          <w:i/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(2019).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URL</w:t>
      </w:r>
      <w:r>
        <w:rPr>
          <w:spacing w:val="-30"/>
          <w:w w:val="95"/>
          <w:sz w:val="24"/>
        </w:rPr>
        <w:t xml:space="preserve"> </w:t>
      </w:r>
      <w:hyperlink r:id="rId144">
        <w:r>
          <w:rPr>
            <w:rFonts w:ascii="Courier New" w:hAnsi="Courier New"/>
            <w:color w:val="003052"/>
            <w:w w:val="95"/>
            <w:sz w:val="24"/>
          </w:rPr>
          <w:t>https://doi.org/10.1002/humu.23763</w:t>
        </w:r>
      </w:hyperlink>
      <w:r>
        <w:rPr>
          <w:w w:val="95"/>
          <w:sz w:val="24"/>
        </w:rPr>
        <w:t>.</w:t>
      </w:r>
    </w:p>
    <w:p w14:paraId="71247442" w14:textId="77777777" w:rsidR="00147D99" w:rsidRDefault="00CE5153">
      <w:pPr>
        <w:pStyle w:val="aa"/>
        <w:numPr>
          <w:ilvl w:val="0"/>
          <w:numId w:val="1"/>
        </w:numPr>
        <w:tabs>
          <w:tab w:val="left" w:pos="919"/>
        </w:tabs>
        <w:spacing w:before="177"/>
        <w:ind w:left="918" w:right="550" w:hanging="518"/>
        <w:rPr>
          <w:sz w:val="24"/>
        </w:rPr>
      </w:pPr>
      <w:bookmarkStart w:id="194" w:name="_bookmark751"/>
      <w:bookmarkStart w:id="195" w:name="_bookmark75"/>
      <w:bookmarkEnd w:id="194"/>
      <w:bookmarkEnd w:id="195"/>
      <w:r w:rsidRPr="00CE5153">
        <w:rPr>
          <w:sz w:val="24"/>
          <w:lang w:val="en-US"/>
        </w:rPr>
        <w:t xml:space="preserve">Karczewski, K. J. </w:t>
      </w:r>
      <w:r w:rsidRPr="00CE5153">
        <w:rPr>
          <w:i/>
          <w:sz w:val="24"/>
          <w:lang w:val="en-US"/>
        </w:rPr>
        <w:t xml:space="preserve">et al. </w:t>
      </w:r>
      <w:r w:rsidRPr="00CE5153">
        <w:rPr>
          <w:sz w:val="24"/>
          <w:lang w:val="en-US"/>
        </w:rPr>
        <w:t xml:space="preserve">The mutational constraint spectrum quantified from variation </w:t>
      </w:r>
      <w:r w:rsidRPr="00CE5153">
        <w:rPr>
          <w:w w:val="95"/>
          <w:sz w:val="24"/>
          <w:lang w:val="en-US"/>
        </w:rPr>
        <w:t>in</w:t>
      </w:r>
      <w:r w:rsidRPr="00CE5153">
        <w:rPr>
          <w:spacing w:val="-16"/>
          <w:w w:val="95"/>
          <w:sz w:val="24"/>
          <w:lang w:val="en-US"/>
        </w:rPr>
        <w:t xml:space="preserve"> </w:t>
      </w:r>
      <w:r w:rsidRPr="00CE5153">
        <w:rPr>
          <w:w w:val="95"/>
          <w:sz w:val="24"/>
          <w:lang w:val="en-US"/>
        </w:rPr>
        <w:t>141,456</w:t>
      </w:r>
      <w:r w:rsidRPr="00CE5153">
        <w:rPr>
          <w:spacing w:val="-16"/>
          <w:w w:val="95"/>
          <w:sz w:val="24"/>
          <w:lang w:val="en-US"/>
        </w:rPr>
        <w:t xml:space="preserve"> </w:t>
      </w:r>
      <w:r w:rsidRPr="00CE5153">
        <w:rPr>
          <w:w w:val="95"/>
          <w:sz w:val="24"/>
          <w:lang w:val="en-US"/>
        </w:rPr>
        <w:t>humans.</w:t>
      </w:r>
      <w:r w:rsidRPr="00CE5153">
        <w:rPr>
          <w:spacing w:val="1"/>
          <w:w w:val="95"/>
          <w:sz w:val="24"/>
          <w:lang w:val="en-US"/>
        </w:rPr>
        <w:t xml:space="preserve"> </w:t>
      </w:r>
      <w:r>
        <w:rPr>
          <w:i/>
          <w:w w:val="95"/>
          <w:sz w:val="24"/>
        </w:rPr>
        <w:t>Nature</w:t>
      </w:r>
      <w:r>
        <w:rPr>
          <w:i/>
          <w:spacing w:val="-15"/>
          <w:w w:val="95"/>
          <w:sz w:val="24"/>
        </w:rPr>
        <w:t xml:space="preserve"> </w:t>
      </w:r>
      <w:r>
        <w:rPr>
          <w:b/>
          <w:w w:val="95"/>
          <w:sz w:val="24"/>
        </w:rPr>
        <w:t>581</w:t>
      </w:r>
      <w:r>
        <w:rPr>
          <w:w w:val="95"/>
          <w:sz w:val="24"/>
        </w:rPr>
        <w:t>,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434–443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(2020).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URL</w:t>
      </w:r>
      <w:r>
        <w:rPr>
          <w:spacing w:val="-16"/>
          <w:w w:val="95"/>
          <w:sz w:val="24"/>
        </w:rPr>
        <w:t xml:space="preserve"> </w:t>
      </w:r>
      <w:hyperlink r:id="rId145">
        <w:r>
          <w:rPr>
            <w:rFonts w:ascii="Courier New" w:hAnsi="Courier New"/>
            <w:color w:val="003052"/>
            <w:w w:val="95"/>
            <w:sz w:val="24"/>
          </w:rPr>
          <w:t>https://doi.org/10.1038/</w:t>
        </w:r>
      </w:hyperlink>
      <w:r>
        <w:rPr>
          <w:rFonts w:ascii="Courier New" w:hAnsi="Courier New"/>
          <w:color w:val="003052"/>
          <w:w w:val="95"/>
          <w:sz w:val="24"/>
        </w:rPr>
        <w:t xml:space="preserve"> </w:t>
      </w:r>
      <w:hyperlink r:id="rId146">
        <w:r>
          <w:rPr>
            <w:rFonts w:ascii="Courier New" w:hAnsi="Courier New"/>
            <w:color w:val="003052"/>
            <w:sz w:val="24"/>
          </w:rPr>
          <w:t>s41586-020-2308-7</w:t>
        </w:r>
      </w:hyperlink>
      <w:r>
        <w:rPr>
          <w:sz w:val="24"/>
        </w:rPr>
        <w:t>.</w:t>
      </w:r>
    </w:p>
    <w:p w14:paraId="1E8CED48" w14:textId="77777777" w:rsidR="00147D99" w:rsidRPr="00CE5153" w:rsidRDefault="00CE5153">
      <w:pPr>
        <w:pStyle w:val="aa"/>
        <w:numPr>
          <w:ilvl w:val="0"/>
          <w:numId w:val="1"/>
        </w:numPr>
        <w:tabs>
          <w:tab w:val="left" w:pos="919"/>
        </w:tabs>
        <w:spacing w:before="189" w:line="252" w:lineRule="auto"/>
        <w:ind w:left="918" w:right="513" w:hanging="518"/>
        <w:jc w:val="left"/>
        <w:rPr>
          <w:rFonts w:ascii="Courier New" w:hAnsi="Courier New"/>
          <w:sz w:val="24"/>
          <w:lang w:val="en-US"/>
        </w:rPr>
      </w:pPr>
      <w:bookmarkStart w:id="196" w:name="_bookmark761"/>
      <w:bookmarkStart w:id="197" w:name="_bookmark76"/>
      <w:bookmarkEnd w:id="196"/>
      <w:bookmarkEnd w:id="197"/>
      <w:r w:rsidRPr="00CE5153">
        <w:rPr>
          <w:sz w:val="24"/>
          <w:lang w:val="en-US"/>
        </w:rPr>
        <w:t xml:space="preserve">Scott, E. M. </w:t>
      </w:r>
      <w:r w:rsidRPr="00CE5153">
        <w:rPr>
          <w:i/>
          <w:sz w:val="24"/>
          <w:lang w:val="en-US"/>
        </w:rPr>
        <w:t xml:space="preserve">et al. </w:t>
      </w:r>
      <w:r w:rsidRPr="00CE5153">
        <w:rPr>
          <w:sz w:val="24"/>
          <w:lang w:val="en-US"/>
        </w:rPr>
        <w:t xml:space="preserve">Characterization of Greater Middle Eastern genetic variation for enhanced disease gene discovery. </w:t>
      </w:r>
      <w:r w:rsidRPr="00CE5153">
        <w:rPr>
          <w:i/>
          <w:sz w:val="24"/>
          <w:lang w:val="en-US"/>
        </w:rPr>
        <w:t>Nat Genet</w:t>
      </w:r>
      <w:r w:rsidRPr="00CE5153">
        <w:rPr>
          <w:i/>
          <w:spacing w:val="34"/>
          <w:sz w:val="24"/>
          <w:lang w:val="en-US"/>
        </w:rPr>
        <w:t xml:space="preserve"> </w:t>
      </w:r>
      <w:r w:rsidRPr="00CE5153">
        <w:rPr>
          <w:b/>
          <w:sz w:val="24"/>
          <w:lang w:val="en-US"/>
        </w:rPr>
        <w:t>48</w:t>
      </w:r>
      <w:r w:rsidRPr="00CE5153">
        <w:rPr>
          <w:sz w:val="24"/>
          <w:lang w:val="en-US"/>
        </w:rPr>
        <w:t xml:space="preserve">, 1071–1076 (2016). URL </w:t>
      </w:r>
      <w:hyperlink r:id="rId147">
        <w:r w:rsidRPr="00CE5153">
          <w:rPr>
            <w:rFonts w:ascii="Courier New" w:hAnsi="Courier New"/>
            <w:color w:val="003052"/>
            <w:sz w:val="24"/>
            <w:lang w:val="en-US"/>
          </w:rPr>
          <w:t>https:</w:t>
        </w:r>
      </w:hyperlink>
    </w:p>
    <w:p w14:paraId="1F77ACD0" w14:textId="77777777" w:rsidR="00147D99" w:rsidRDefault="00CE5153">
      <w:pPr>
        <w:pStyle w:val="a5"/>
        <w:spacing w:line="274" w:lineRule="exact"/>
        <w:ind w:left="906"/>
        <w:sectPr w:rsidR="00147D99">
          <w:pgSz w:w="11906" w:h="16838"/>
          <w:pgMar w:top="1580" w:right="840" w:bottom="280" w:left="1300" w:header="953" w:footer="0" w:gutter="0"/>
          <w:cols w:space="720"/>
          <w:formProt w:val="0"/>
          <w:docGrid w:linePitch="100" w:charSpace="4096"/>
        </w:sectPr>
      </w:pPr>
      <w:hyperlink r:id="rId150">
        <w:r>
          <w:rPr>
            <w:rFonts w:ascii="Courier New" w:hAnsi="Courier New"/>
            <w:color w:val="003052"/>
            <w:w w:val="95"/>
          </w:rPr>
          <w:t>//doi.org/10.1038/ng.3592</w:t>
        </w:r>
      </w:hyperlink>
      <w:r>
        <w:rPr>
          <w:w w:val="95"/>
        </w:rPr>
        <w:t>.</w:t>
      </w:r>
    </w:p>
    <w:p w14:paraId="4D2D703E" w14:textId="77777777" w:rsidR="00147D99" w:rsidRPr="00CE5153" w:rsidRDefault="00CE5153">
      <w:pPr>
        <w:pStyle w:val="aa"/>
        <w:numPr>
          <w:ilvl w:val="0"/>
          <w:numId w:val="1"/>
        </w:numPr>
        <w:tabs>
          <w:tab w:val="left" w:pos="636"/>
        </w:tabs>
        <w:spacing w:before="172"/>
        <w:ind w:left="626" w:right="834" w:hanging="510"/>
        <w:rPr>
          <w:sz w:val="24"/>
          <w:lang w:val="en-US"/>
        </w:rPr>
      </w:pPr>
      <w:bookmarkStart w:id="198" w:name="_bookmark771"/>
      <w:bookmarkStart w:id="199" w:name="_bookmark77"/>
      <w:bookmarkEnd w:id="198"/>
      <w:bookmarkEnd w:id="199"/>
      <w:r w:rsidRPr="00CE5153">
        <w:rPr>
          <w:spacing w:val="-3"/>
          <w:sz w:val="24"/>
          <w:lang w:val="en-US"/>
        </w:rPr>
        <w:lastRenderedPageBreak/>
        <w:t xml:space="preserve">Naslavsky, </w:t>
      </w:r>
      <w:r w:rsidRPr="00CE5153">
        <w:rPr>
          <w:sz w:val="24"/>
          <w:lang w:val="en-US"/>
        </w:rPr>
        <w:t xml:space="preserve">M. S. </w:t>
      </w:r>
      <w:r w:rsidRPr="00CE5153">
        <w:rPr>
          <w:i/>
          <w:sz w:val="24"/>
          <w:lang w:val="en-US"/>
        </w:rPr>
        <w:t xml:space="preserve">et al. </w:t>
      </w:r>
      <w:r w:rsidRPr="00CE5153">
        <w:rPr>
          <w:sz w:val="24"/>
          <w:lang w:val="en-US"/>
        </w:rPr>
        <w:t>Exomic variants of an elderly cohort of Brazilians in the ABraOM</w:t>
      </w:r>
      <w:r w:rsidRPr="00CE5153">
        <w:rPr>
          <w:spacing w:val="-30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database.</w:t>
      </w:r>
      <w:r w:rsidRPr="00CE5153">
        <w:rPr>
          <w:spacing w:val="-5"/>
          <w:sz w:val="24"/>
          <w:lang w:val="en-US"/>
        </w:rPr>
        <w:t xml:space="preserve"> </w:t>
      </w:r>
      <w:r w:rsidRPr="00CE5153">
        <w:rPr>
          <w:i/>
          <w:sz w:val="24"/>
          <w:lang w:val="en-US"/>
        </w:rPr>
        <w:t>Human</w:t>
      </w:r>
      <w:r w:rsidRPr="00CE5153">
        <w:rPr>
          <w:i/>
          <w:spacing w:val="-28"/>
          <w:sz w:val="24"/>
          <w:lang w:val="en-US"/>
        </w:rPr>
        <w:t xml:space="preserve"> </w:t>
      </w:r>
      <w:r w:rsidRPr="00CE5153">
        <w:rPr>
          <w:i/>
          <w:sz w:val="24"/>
          <w:lang w:val="en-US"/>
        </w:rPr>
        <w:t>Mutation</w:t>
      </w:r>
      <w:r w:rsidRPr="00CE5153">
        <w:rPr>
          <w:i/>
          <w:spacing w:val="-29"/>
          <w:sz w:val="24"/>
          <w:lang w:val="en-US"/>
        </w:rPr>
        <w:t xml:space="preserve"> </w:t>
      </w:r>
      <w:r w:rsidRPr="00CE5153">
        <w:rPr>
          <w:b/>
          <w:sz w:val="24"/>
          <w:lang w:val="en-US"/>
        </w:rPr>
        <w:t>38</w:t>
      </w:r>
      <w:r w:rsidRPr="00CE5153">
        <w:rPr>
          <w:sz w:val="24"/>
          <w:lang w:val="en-US"/>
        </w:rPr>
        <w:t>,</w:t>
      </w:r>
      <w:r w:rsidRPr="00CE5153">
        <w:rPr>
          <w:spacing w:val="-29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751–763</w:t>
      </w:r>
      <w:r w:rsidRPr="00CE5153">
        <w:rPr>
          <w:spacing w:val="-28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(2017).</w:t>
      </w:r>
      <w:r w:rsidRPr="00CE5153">
        <w:rPr>
          <w:spacing w:val="-6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URL</w:t>
      </w:r>
      <w:r w:rsidRPr="00CE5153">
        <w:rPr>
          <w:spacing w:val="-28"/>
          <w:sz w:val="24"/>
          <w:lang w:val="en-US"/>
        </w:rPr>
        <w:t xml:space="preserve"> </w:t>
      </w:r>
      <w:hyperlink r:id="rId151">
        <w:r w:rsidRPr="00CE5153">
          <w:rPr>
            <w:rFonts w:ascii="Courier New" w:hAnsi="Courier New"/>
            <w:color w:val="003052"/>
            <w:sz w:val="24"/>
            <w:lang w:val="en-US"/>
          </w:rPr>
          <w:t>https://doi.org/</w:t>
        </w:r>
      </w:hyperlink>
      <w:r w:rsidRPr="00CE5153">
        <w:rPr>
          <w:rFonts w:ascii="Courier New" w:hAnsi="Courier New"/>
          <w:color w:val="003052"/>
          <w:sz w:val="24"/>
          <w:lang w:val="en-US"/>
        </w:rPr>
        <w:t xml:space="preserve"> </w:t>
      </w:r>
      <w:hyperlink r:id="rId152">
        <w:r w:rsidRPr="00CE5153">
          <w:rPr>
            <w:rFonts w:ascii="Courier New" w:hAnsi="Courier New"/>
            <w:color w:val="003052"/>
            <w:sz w:val="24"/>
            <w:lang w:val="en-US"/>
          </w:rPr>
          <w:t>10.1002/humu.23220</w:t>
        </w:r>
      </w:hyperlink>
      <w:r w:rsidRPr="00CE5153">
        <w:rPr>
          <w:sz w:val="24"/>
          <w:lang w:val="en-US"/>
        </w:rPr>
        <w:t>.</w:t>
      </w:r>
    </w:p>
    <w:p w14:paraId="6337DBB4" w14:textId="77777777" w:rsidR="00147D99" w:rsidRPr="00CE5153" w:rsidRDefault="00CE5153">
      <w:pPr>
        <w:pStyle w:val="aa"/>
        <w:numPr>
          <w:ilvl w:val="0"/>
          <w:numId w:val="1"/>
        </w:numPr>
        <w:tabs>
          <w:tab w:val="left" w:pos="636"/>
        </w:tabs>
        <w:spacing w:before="190"/>
        <w:ind w:right="834" w:hanging="518"/>
        <w:rPr>
          <w:sz w:val="24"/>
          <w:lang w:val="en-US"/>
        </w:rPr>
      </w:pPr>
      <w:bookmarkStart w:id="200" w:name="_bookmark781"/>
      <w:bookmarkStart w:id="201" w:name="_bookmark78"/>
      <w:bookmarkEnd w:id="200"/>
      <w:bookmarkEnd w:id="201"/>
      <w:r w:rsidRPr="00CE5153">
        <w:rPr>
          <w:sz w:val="24"/>
          <w:lang w:val="en-US"/>
        </w:rPr>
        <w:t>Saleheen,</w:t>
      </w:r>
      <w:r w:rsidRPr="00CE5153">
        <w:rPr>
          <w:spacing w:val="-23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D.</w:t>
      </w:r>
      <w:r w:rsidRPr="00CE5153">
        <w:rPr>
          <w:spacing w:val="-23"/>
          <w:sz w:val="24"/>
          <w:lang w:val="en-US"/>
        </w:rPr>
        <w:t xml:space="preserve"> </w:t>
      </w:r>
      <w:r w:rsidRPr="00CE5153">
        <w:rPr>
          <w:i/>
          <w:sz w:val="24"/>
          <w:lang w:val="en-US"/>
        </w:rPr>
        <w:t>et</w:t>
      </w:r>
      <w:r w:rsidRPr="00CE5153">
        <w:rPr>
          <w:i/>
          <w:spacing w:val="-23"/>
          <w:sz w:val="24"/>
          <w:lang w:val="en-US"/>
        </w:rPr>
        <w:t xml:space="preserve"> </w:t>
      </w:r>
      <w:r w:rsidRPr="00CE5153">
        <w:rPr>
          <w:i/>
          <w:sz w:val="24"/>
          <w:lang w:val="en-US"/>
        </w:rPr>
        <w:t>al.</w:t>
      </w:r>
      <w:r w:rsidRPr="00CE5153">
        <w:rPr>
          <w:i/>
          <w:spacing w:val="-13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Human</w:t>
      </w:r>
      <w:r w:rsidRPr="00CE5153">
        <w:rPr>
          <w:spacing w:val="-23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knockouts</w:t>
      </w:r>
      <w:r w:rsidRPr="00CE5153">
        <w:rPr>
          <w:spacing w:val="-22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and</w:t>
      </w:r>
      <w:r w:rsidRPr="00CE5153">
        <w:rPr>
          <w:spacing w:val="-23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phenotypic</w:t>
      </w:r>
      <w:r w:rsidRPr="00CE5153">
        <w:rPr>
          <w:spacing w:val="-23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analysis</w:t>
      </w:r>
      <w:r w:rsidRPr="00CE5153">
        <w:rPr>
          <w:spacing w:val="-22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in</w:t>
      </w:r>
      <w:r w:rsidRPr="00CE5153">
        <w:rPr>
          <w:spacing w:val="-23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a</w:t>
      </w:r>
      <w:r w:rsidRPr="00CE5153">
        <w:rPr>
          <w:spacing w:val="-23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cohort</w:t>
      </w:r>
      <w:r w:rsidRPr="00CE5153">
        <w:rPr>
          <w:spacing w:val="-23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with</w:t>
      </w:r>
      <w:r w:rsidRPr="00CE5153">
        <w:rPr>
          <w:spacing w:val="-22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a</w:t>
      </w:r>
      <w:r w:rsidRPr="00CE5153">
        <w:rPr>
          <w:spacing w:val="-23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high</w:t>
      </w:r>
      <w:r w:rsidRPr="00CE5153">
        <w:rPr>
          <w:spacing w:val="-23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 xml:space="preserve">rate </w:t>
      </w:r>
      <w:r w:rsidRPr="00CE5153">
        <w:rPr>
          <w:w w:val="95"/>
          <w:sz w:val="24"/>
          <w:lang w:val="en-US"/>
        </w:rPr>
        <w:t xml:space="preserve">of consanguinity. </w:t>
      </w:r>
      <w:r w:rsidRPr="00CE5153">
        <w:rPr>
          <w:i/>
          <w:w w:val="95"/>
          <w:sz w:val="24"/>
          <w:lang w:val="en-US"/>
        </w:rPr>
        <w:t xml:space="preserve">Nature </w:t>
      </w:r>
      <w:r w:rsidRPr="00CE5153">
        <w:rPr>
          <w:b/>
          <w:w w:val="95"/>
          <w:sz w:val="24"/>
          <w:lang w:val="en-US"/>
        </w:rPr>
        <w:t>544</w:t>
      </w:r>
      <w:r w:rsidRPr="00CE5153">
        <w:rPr>
          <w:w w:val="95"/>
          <w:sz w:val="24"/>
          <w:lang w:val="en-US"/>
        </w:rPr>
        <w:t xml:space="preserve">, 235–239 (2017). URL </w:t>
      </w:r>
      <w:hyperlink r:id="rId153">
        <w:r w:rsidRPr="00CE5153">
          <w:rPr>
            <w:rFonts w:ascii="Courier New" w:hAnsi="Courier New"/>
            <w:color w:val="003052"/>
            <w:w w:val="95"/>
            <w:sz w:val="24"/>
            <w:lang w:val="en-US"/>
          </w:rPr>
          <w:t>https://doi.org/10.1038/</w:t>
        </w:r>
      </w:hyperlink>
      <w:r w:rsidRPr="00CE5153">
        <w:rPr>
          <w:rFonts w:ascii="Courier New" w:hAnsi="Courier New"/>
          <w:color w:val="003052"/>
          <w:w w:val="95"/>
          <w:sz w:val="24"/>
          <w:lang w:val="en-US"/>
        </w:rPr>
        <w:t xml:space="preserve"> </w:t>
      </w:r>
      <w:hyperlink r:id="rId154">
        <w:r w:rsidRPr="00CE5153">
          <w:rPr>
            <w:rFonts w:ascii="Courier New" w:hAnsi="Courier New"/>
            <w:color w:val="003052"/>
            <w:sz w:val="24"/>
            <w:lang w:val="en-US"/>
          </w:rPr>
          <w:t>nature22034</w:t>
        </w:r>
      </w:hyperlink>
      <w:r w:rsidRPr="00CE5153">
        <w:rPr>
          <w:sz w:val="24"/>
          <w:lang w:val="en-US"/>
        </w:rPr>
        <w:t>.</w:t>
      </w:r>
    </w:p>
    <w:p w14:paraId="70F478C8" w14:textId="77777777" w:rsidR="00147D99" w:rsidRDefault="00CE5153">
      <w:pPr>
        <w:pStyle w:val="aa"/>
        <w:numPr>
          <w:ilvl w:val="0"/>
          <w:numId w:val="1"/>
        </w:numPr>
        <w:tabs>
          <w:tab w:val="left" w:pos="636"/>
        </w:tabs>
        <w:spacing w:before="189" w:line="242" w:lineRule="auto"/>
        <w:ind w:right="772" w:hanging="518"/>
        <w:rPr>
          <w:sz w:val="24"/>
        </w:rPr>
      </w:pPr>
      <w:bookmarkStart w:id="202" w:name="_bookmark791"/>
      <w:bookmarkStart w:id="203" w:name="_bookmark79"/>
      <w:bookmarkEnd w:id="202"/>
      <w:bookmarkEnd w:id="203"/>
      <w:r w:rsidRPr="00CE5153">
        <w:rPr>
          <w:sz w:val="24"/>
          <w:lang w:val="en-US"/>
        </w:rPr>
        <w:t xml:space="preserve">Stenson, </w:t>
      </w:r>
      <w:r w:rsidRPr="00CE5153">
        <w:rPr>
          <w:spacing w:val="-14"/>
          <w:sz w:val="24"/>
          <w:lang w:val="en-US"/>
        </w:rPr>
        <w:t xml:space="preserve">P. </w:t>
      </w:r>
      <w:r w:rsidRPr="00CE5153">
        <w:rPr>
          <w:sz w:val="24"/>
          <w:lang w:val="en-US"/>
        </w:rPr>
        <w:t xml:space="preserve">D. </w:t>
      </w:r>
      <w:r w:rsidRPr="00CE5153">
        <w:rPr>
          <w:i/>
          <w:sz w:val="24"/>
          <w:lang w:val="en-US"/>
        </w:rPr>
        <w:t xml:space="preserve">et al. </w:t>
      </w:r>
      <w:r w:rsidRPr="00CE5153">
        <w:rPr>
          <w:sz w:val="24"/>
          <w:lang w:val="en-US"/>
        </w:rPr>
        <w:t>The Human Gene Mutation Database: towards a comprehensive repository of inherited mutation data for medical research, genetic diagnosis and nextgeneration</w:t>
      </w:r>
      <w:r w:rsidRPr="00CE5153">
        <w:rPr>
          <w:spacing w:val="-29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sequencing</w:t>
      </w:r>
      <w:r w:rsidRPr="00CE5153">
        <w:rPr>
          <w:spacing w:val="-28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studies.</w:t>
      </w:r>
      <w:r w:rsidRPr="00CE5153">
        <w:rPr>
          <w:spacing w:val="-13"/>
          <w:sz w:val="24"/>
          <w:lang w:val="en-US"/>
        </w:rPr>
        <w:t xml:space="preserve"> </w:t>
      </w:r>
      <w:r>
        <w:rPr>
          <w:i/>
          <w:sz w:val="24"/>
        </w:rPr>
        <w:t>Hum</w:t>
      </w:r>
      <w:r>
        <w:rPr>
          <w:i/>
          <w:spacing w:val="-28"/>
          <w:sz w:val="24"/>
        </w:rPr>
        <w:t xml:space="preserve"> </w:t>
      </w:r>
      <w:r>
        <w:rPr>
          <w:i/>
          <w:sz w:val="24"/>
        </w:rPr>
        <w:t>Genet</w:t>
      </w:r>
      <w:r>
        <w:rPr>
          <w:i/>
          <w:spacing w:val="-26"/>
          <w:sz w:val="24"/>
        </w:rPr>
        <w:t xml:space="preserve"> </w:t>
      </w:r>
      <w:r>
        <w:rPr>
          <w:b/>
          <w:sz w:val="24"/>
        </w:rPr>
        <w:t>136</w:t>
      </w:r>
      <w:r>
        <w:rPr>
          <w:sz w:val="24"/>
        </w:rPr>
        <w:t>,</w:t>
      </w:r>
      <w:r>
        <w:rPr>
          <w:spacing w:val="-28"/>
          <w:sz w:val="24"/>
        </w:rPr>
        <w:t xml:space="preserve"> </w:t>
      </w:r>
      <w:r>
        <w:rPr>
          <w:sz w:val="24"/>
        </w:rPr>
        <w:t>665–677</w:t>
      </w:r>
      <w:r>
        <w:rPr>
          <w:spacing w:val="-28"/>
          <w:sz w:val="24"/>
        </w:rPr>
        <w:t xml:space="preserve"> </w:t>
      </w:r>
      <w:r>
        <w:rPr>
          <w:sz w:val="24"/>
        </w:rPr>
        <w:t>(2017).</w:t>
      </w:r>
      <w:r>
        <w:rPr>
          <w:spacing w:val="-14"/>
          <w:sz w:val="24"/>
        </w:rPr>
        <w:t xml:space="preserve"> </w:t>
      </w:r>
      <w:r>
        <w:rPr>
          <w:sz w:val="24"/>
        </w:rPr>
        <w:t>URL</w:t>
      </w:r>
      <w:r>
        <w:rPr>
          <w:spacing w:val="-29"/>
          <w:sz w:val="24"/>
        </w:rPr>
        <w:t xml:space="preserve"> </w:t>
      </w:r>
      <w:hyperlink r:id="rId155">
        <w:r>
          <w:rPr>
            <w:rFonts w:ascii="Courier New" w:hAnsi="Courier New"/>
            <w:color w:val="003052"/>
            <w:sz w:val="24"/>
          </w:rPr>
          <w:t>https://doi.</w:t>
        </w:r>
      </w:hyperlink>
      <w:r>
        <w:rPr>
          <w:rFonts w:ascii="Courier New" w:hAnsi="Courier New"/>
          <w:color w:val="003052"/>
          <w:sz w:val="24"/>
        </w:rPr>
        <w:t xml:space="preserve"> </w:t>
      </w:r>
      <w:hyperlink r:id="rId156">
        <w:r>
          <w:rPr>
            <w:rFonts w:ascii="Courier New" w:hAnsi="Courier New"/>
            <w:color w:val="003052"/>
            <w:sz w:val="24"/>
          </w:rPr>
          <w:t>org/10.1007/s00439-017-1779-6</w:t>
        </w:r>
      </w:hyperlink>
      <w:r>
        <w:rPr>
          <w:sz w:val="24"/>
        </w:rPr>
        <w:t>.</w:t>
      </w:r>
    </w:p>
    <w:p w14:paraId="6DCA7C2D" w14:textId="77777777" w:rsidR="00147D99" w:rsidRDefault="00CE5153">
      <w:pPr>
        <w:pStyle w:val="aa"/>
        <w:numPr>
          <w:ilvl w:val="0"/>
          <w:numId w:val="1"/>
        </w:numPr>
        <w:tabs>
          <w:tab w:val="left" w:pos="636"/>
        </w:tabs>
        <w:spacing w:before="189"/>
        <w:ind w:left="629" w:right="772" w:hanging="512"/>
        <w:jc w:val="left"/>
        <w:rPr>
          <w:sz w:val="24"/>
        </w:rPr>
      </w:pPr>
      <w:bookmarkStart w:id="204" w:name="_bookmark801"/>
      <w:bookmarkStart w:id="205" w:name="_bookmark80"/>
      <w:bookmarkEnd w:id="204"/>
      <w:bookmarkEnd w:id="205"/>
      <w:r w:rsidRPr="00CE5153">
        <w:rPr>
          <w:sz w:val="24"/>
          <w:lang w:val="en-US"/>
        </w:rPr>
        <w:t xml:space="preserve">Ryzhkova, O. </w:t>
      </w:r>
      <w:r w:rsidRPr="00CE5153">
        <w:rPr>
          <w:i/>
          <w:sz w:val="24"/>
          <w:lang w:val="en-US"/>
        </w:rPr>
        <w:t xml:space="preserve">et al. </w:t>
      </w:r>
      <w:r w:rsidRPr="00CE5153">
        <w:rPr>
          <w:sz w:val="24"/>
          <w:lang w:val="en-US"/>
        </w:rPr>
        <w:t xml:space="preserve">Guidelines for the interpretation of massive parallel sequencing </w:t>
      </w:r>
      <w:r w:rsidRPr="00CE5153">
        <w:rPr>
          <w:w w:val="95"/>
          <w:sz w:val="24"/>
          <w:lang w:val="en-US"/>
        </w:rPr>
        <w:t xml:space="preserve">variants. </w:t>
      </w:r>
      <w:r w:rsidRPr="00CE5153">
        <w:rPr>
          <w:i/>
          <w:w w:val="95"/>
          <w:sz w:val="24"/>
          <w:lang w:val="en-US"/>
        </w:rPr>
        <w:t xml:space="preserve">Medical Genetics </w:t>
      </w:r>
      <w:r w:rsidRPr="00CE5153">
        <w:rPr>
          <w:b/>
          <w:w w:val="95"/>
          <w:sz w:val="24"/>
          <w:lang w:val="en-US"/>
        </w:rPr>
        <w:t>16</w:t>
      </w:r>
      <w:r w:rsidRPr="00CE5153">
        <w:rPr>
          <w:w w:val="95"/>
          <w:sz w:val="24"/>
          <w:lang w:val="en-US"/>
        </w:rPr>
        <w:t xml:space="preserve">, 4–17 (2017). URL </w:t>
      </w:r>
      <w:hyperlink r:id="rId157">
        <w:r w:rsidRPr="00CE5153">
          <w:rPr>
            <w:rFonts w:ascii="Courier New" w:hAnsi="Courier New"/>
            <w:color w:val="003052"/>
            <w:w w:val="95"/>
            <w:sz w:val="24"/>
            <w:lang w:val="en-US"/>
          </w:rPr>
          <w:t>https://www.medgen-journal.</w:t>
        </w:r>
      </w:hyperlink>
      <w:r w:rsidRPr="00CE5153">
        <w:rPr>
          <w:rFonts w:ascii="Courier New" w:hAnsi="Courier New"/>
          <w:color w:val="003052"/>
          <w:w w:val="95"/>
          <w:sz w:val="24"/>
          <w:lang w:val="en-US"/>
        </w:rPr>
        <w:t xml:space="preserve"> </w:t>
      </w:r>
      <w:hyperlink r:id="rId158">
        <w:r>
          <w:rPr>
            <w:rFonts w:ascii="Courier New" w:hAnsi="Courier New"/>
            <w:color w:val="003052"/>
            <w:sz w:val="24"/>
          </w:rPr>
          <w:t>ru/jour/article/view/308/224</w:t>
        </w:r>
      </w:hyperlink>
      <w:r>
        <w:rPr>
          <w:sz w:val="24"/>
        </w:rPr>
        <w:t>.</w:t>
      </w:r>
    </w:p>
    <w:p w14:paraId="0C0ABD5E" w14:textId="77777777" w:rsidR="00147D99" w:rsidRDefault="00CE5153">
      <w:pPr>
        <w:pStyle w:val="aa"/>
        <w:numPr>
          <w:ilvl w:val="0"/>
          <w:numId w:val="1"/>
        </w:numPr>
        <w:tabs>
          <w:tab w:val="left" w:pos="636"/>
        </w:tabs>
        <w:spacing w:before="190" w:line="242" w:lineRule="auto"/>
        <w:ind w:right="834" w:hanging="518"/>
        <w:rPr>
          <w:sz w:val="24"/>
        </w:rPr>
      </w:pPr>
      <w:bookmarkStart w:id="206" w:name="_bookmark812"/>
      <w:bookmarkStart w:id="207" w:name="_bookmark811"/>
      <w:bookmarkEnd w:id="206"/>
      <w:bookmarkEnd w:id="207"/>
      <w:r w:rsidRPr="00CE5153">
        <w:rPr>
          <w:sz w:val="24"/>
          <w:lang w:val="en-US"/>
        </w:rPr>
        <w:t xml:space="preserve">Mozheiko, E. A. </w:t>
      </w:r>
      <w:proofErr w:type="gramStart"/>
      <w:r w:rsidRPr="00CE5153">
        <w:rPr>
          <w:sz w:val="24"/>
          <w:lang w:val="en-US"/>
        </w:rPr>
        <w:t>&amp;  Fishman</w:t>
      </w:r>
      <w:proofErr w:type="gramEnd"/>
      <w:r w:rsidRPr="00CE5153">
        <w:rPr>
          <w:sz w:val="24"/>
          <w:lang w:val="en-US"/>
        </w:rPr>
        <w:t xml:space="preserve">,  </w:t>
      </w:r>
      <w:r w:rsidRPr="00CE5153">
        <w:rPr>
          <w:spacing w:val="-16"/>
          <w:sz w:val="24"/>
          <w:lang w:val="en-US"/>
        </w:rPr>
        <w:t xml:space="preserve">V.  </w:t>
      </w:r>
      <w:r w:rsidRPr="00CE5153">
        <w:rPr>
          <w:sz w:val="24"/>
          <w:lang w:val="en-US"/>
        </w:rPr>
        <w:t xml:space="preserve">S.  </w:t>
      </w:r>
      <w:proofErr w:type="gramStart"/>
      <w:r w:rsidRPr="00CE5153">
        <w:rPr>
          <w:sz w:val="24"/>
          <w:lang w:val="en-US"/>
        </w:rPr>
        <w:t>Detection  of</w:t>
      </w:r>
      <w:proofErr w:type="gramEnd"/>
      <w:r w:rsidRPr="00CE5153">
        <w:rPr>
          <w:sz w:val="24"/>
          <w:lang w:val="en-US"/>
        </w:rPr>
        <w:t xml:space="preserve">  point  mutations  and chromosomal translocations based on massive parallel sequencing of enriched 3C libraries.</w:t>
      </w:r>
      <w:r w:rsidRPr="00CE5153">
        <w:rPr>
          <w:spacing w:val="-1"/>
          <w:sz w:val="24"/>
          <w:lang w:val="en-US"/>
        </w:rPr>
        <w:t xml:space="preserve"> </w:t>
      </w:r>
      <w:r>
        <w:rPr>
          <w:i/>
          <w:sz w:val="24"/>
        </w:rPr>
        <w:t>Russ</w:t>
      </w:r>
      <w:r>
        <w:rPr>
          <w:i/>
          <w:spacing w:val="-30"/>
          <w:sz w:val="24"/>
        </w:rPr>
        <w:t xml:space="preserve"> </w:t>
      </w:r>
      <w:r>
        <w:rPr>
          <w:i/>
          <w:sz w:val="24"/>
        </w:rPr>
        <w:t>J</w:t>
      </w:r>
      <w:r>
        <w:rPr>
          <w:i/>
          <w:spacing w:val="-31"/>
          <w:sz w:val="24"/>
        </w:rPr>
        <w:t xml:space="preserve"> </w:t>
      </w:r>
      <w:r>
        <w:rPr>
          <w:i/>
          <w:sz w:val="24"/>
        </w:rPr>
        <w:t>Genet</w:t>
      </w:r>
      <w:r>
        <w:rPr>
          <w:i/>
          <w:spacing w:val="-29"/>
          <w:sz w:val="24"/>
        </w:rPr>
        <w:t xml:space="preserve"> </w:t>
      </w:r>
      <w:r>
        <w:rPr>
          <w:b/>
          <w:sz w:val="24"/>
        </w:rPr>
        <w:t>55</w:t>
      </w:r>
      <w:r>
        <w:rPr>
          <w:sz w:val="24"/>
        </w:rPr>
        <w:t>,</w:t>
      </w:r>
      <w:r>
        <w:rPr>
          <w:spacing w:val="-30"/>
          <w:sz w:val="24"/>
        </w:rPr>
        <w:t xml:space="preserve"> </w:t>
      </w:r>
      <w:r>
        <w:rPr>
          <w:sz w:val="24"/>
        </w:rPr>
        <w:t>1273–1281</w:t>
      </w:r>
      <w:r>
        <w:rPr>
          <w:spacing w:val="-30"/>
          <w:sz w:val="24"/>
        </w:rPr>
        <w:t xml:space="preserve"> </w:t>
      </w:r>
      <w:r>
        <w:rPr>
          <w:sz w:val="24"/>
        </w:rPr>
        <w:t>(2019). URL</w:t>
      </w:r>
      <w:r>
        <w:rPr>
          <w:spacing w:val="-31"/>
          <w:sz w:val="24"/>
        </w:rPr>
        <w:t xml:space="preserve"> </w:t>
      </w:r>
      <w:hyperlink r:id="rId159">
        <w:r>
          <w:rPr>
            <w:rFonts w:ascii="Courier New" w:hAnsi="Courier New"/>
            <w:color w:val="003052"/>
            <w:sz w:val="24"/>
          </w:rPr>
          <w:t>https://doi.org/10.1134/</w:t>
        </w:r>
      </w:hyperlink>
      <w:r>
        <w:rPr>
          <w:rFonts w:ascii="Courier New" w:hAnsi="Courier New"/>
          <w:color w:val="003052"/>
          <w:sz w:val="24"/>
        </w:rPr>
        <w:t xml:space="preserve"> </w:t>
      </w:r>
      <w:hyperlink r:id="rId160">
        <w:r>
          <w:rPr>
            <w:rFonts w:ascii="Courier New" w:hAnsi="Courier New"/>
            <w:color w:val="003052"/>
            <w:sz w:val="24"/>
          </w:rPr>
          <w:t>s1022795419100089</w:t>
        </w:r>
      </w:hyperlink>
      <w:r>
        <w:rPr>
          <w:sz w:val="24"/>
        </w:rPr>
        <w:t>.</w:t>
      </w:r>
    </w:p>
    <w:p w14:paraId="130F6BBC" w14:textId="77777777" w:rsidR="00147D99" w:rsidRDefault="00CE5153">
      <w:pPr>
        <w:pStyle w:val="aa"/>
        <w:numPr>
          <w:ilvl w:val="0"/>
          <w:numId w:val="1"/>
        </w:numPr>
        <w:tabs>
          <w:tab w:val="left" w:pos="636"/>
          <w:tab w:val="left" w:pos="3610"/>
        </w:tabs>
        <w:spacing w:before="188" w:line="242" w:lineRule="auto"/>
        <w:ind w:right="772" w:hanging="518"/>
        <w:jc w:val="left"/>
        <w:rPr>
          <w:sz w:val="24"/>
        </w:rPr>
      </w:pPr>
      <w:bookmarkStart w:id="208" w:name="_bookmark821"/>
      <w:bookmarkStart w:id="209" w:name="_bookmark82"/>
      <w:bookmarkEnd w:id="208"/>
      <w:bookmarkEnd w:id="209"/>
      <w:r w:rsidRPr="00CE5153">
        <w:rPr>
          <w:sz w:val="24"/>
          <w:lang w:val="en-US"/>
        </w:rPr>
        <w:t xml:space="preserve">Banaszak, L. G. </w:t>
      </w:r>
      <w:r w:rsidRPr="00CE5153">
        <w:rPr>
          <w:i/>
          <w:sz w:val="24"/>
          <w:lang w:val="en-US"/>
        </w:rPr>
        <w:t xml:space="preserve">et al. </w:t>
      </w:r>
      <w:r w:rsidRPr="00CE5153">
        <w:rPr>
          <w:sz w:val="24"/>
          <w:lang w:val="en-US"/>
        </w:rPr>
        <w:t xml:space="preserve">Abnormal RNA splicing and genomic instability after induction of DNMT3A mutations by CRISPR/Cas9 gene editing. </w:t>
      </w:r>
      <w:r w:rsidRPr="00CE5153">
        <w:rPr>
          <w:i/>
          <w:sz w:val="24"/>
          <w:lang w:val="en-US"/>
        </w:rPr>
        <w:t xml:space="preserve">Blood Cells, Molecules, and </w:t>
      </w:r>
      <w:proofErr w:type="gramStart"/>
      <w:r w:rsidRPr="00CE5153">
        <w:rPr>
          <w:i/>
          <w:sz w:val="24"/>
          <w:lang w:val="en-US"/>
        </w:rPr>
        <w:t xml:space="preserve">Diseases  </w:t>
      </w:r>
      <w:r w:rsidRPr="00CE5153">
        <w:rPr>
          <w:b/>
          <w:sz w:val="24"/>
          <w:lang w:val="en-US"/>
        </w:rPr>
        <w:t>69</w:t>
      </w:r>
      <w:proofErr w:type="gramEnd"/>
      <w:r w:rsidRPr="00CE5153">
        <w:rPr>
          <w:sz w:val="24"/>
          <w:lang w:val="en-US"/>
        </w:rPr>
        <w:t>,</w:t>
      </w:r>
      <w:r w:rsidRPr="00CE5153">
        <w:rPr>
          <w:spacing w:val="12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10–22</w:t>
      </w:r>
      <w:r w:rsidRPr="00CE5153">
        <w:rPr>
          <w:spacing w:val="35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(2018).</w:t>
      </w:r>
      <w:r w:rsidRPr="00CE5153">
        <w:rPr>
          <w:sz w:val="24"/>
          <w:lang w:val="en-US"/>
        </w:rPr>
        <w:tab/>
      </w:r>
      <w:r w:rsidRPr="00CE5153">
        <w:rPr>
          <w:w w:val="85"/>
          <w:sz w:val="24"/>
          <w:lang w:val="en-US"/>
        </w:rPr>
        <w:t xml:space="preserve">URL </w:t>
      </w:r>
      <w:hyperlink r:id="rId161">
        <w:r w:rsidRPr="00CE5153">
          <w:rPr>
            <w:rFonts w:ascii="Courier New" w:hAnsi="Courier New"/>
            <w:color w:val="003052"/>
            <w:w w:val="85"/>
            <w:sz w:val="24"/>
            <w:lang w:val="en-US"/>
          </w:rPr>
          <w:t>https://doi.org/10.1016/j.bcmd.2017.12.</w:t>
        </w:r>
      </w:hyperlink>
      <w:r w:rsidRPr="00CE5153">
        <w:rPr>
          <w:rFonts w:ascii="Courier New" w:hAnsi="Courier New"/>
          <w:color w:val="003052"/>
          <w:w w:val="85"/>
          <w:sz w:val="24"/>
          <w:lang w:val="en-US"/>
        </w:rPr>
        <w:t xml:space="preserve"> </w:t>
      </w:r>
      <w:hyperlink r:id="rId162">
        <w:r>
          <w:rPr>
            <w:rFonts w:ascii="Courier New" w:hAnsi="Courier New"/>
            <w:color w:val="003052"/>
            <w:sz w:val="24"/>
          </w:rPr>
          <w:t>002</w:t>
        </w:r>
      </w:hyperlink>
      <w:r>
        <w:rPr>
          <w:sz w:val="24"/>
        </w:rPr>
        <w:t>.</w:t>
      </w:r>
    </w:p>
    <w:p w14:paraId="51A4C1B2" w14:textId="77777777" w:rsidR="00147D99" w:rsidRDefault="00CE5153">
      <w:pPr>
        <w:pStyle w:val="aa"/>
        <w:numPr>
          <w:ilvl w:val="0"/>
          <w:numId w:val="1"/>
        </w:numPr>
        <w:tabs>
          <w:tab w:val="left" w:pos="636"/>
        </w:tabs>
        <w:spacing w:before="189" w:line="252" w:lineRule="auto"/>
        <w:ind w:right="828" w:hanging="518"/>
        <w:rPr>
          <w:sz w:val="24"/>
        </w:rPr>
      </w:pPr>
      <w:bookmarkStart w:id="210" w:name="_bookmark831"/>
      <w:bookmarkStart w:id="211" w:name="_bookmark83"/>
      <w:bookmarkEnd w:id="210"/>
      <w:bookmarkEnd w:id="211"/>
      <w:r w:rsidRPr="00CE5153">
        <w:rPr>
          <w:sz w:val="24"/>
          <w:lang w:val="en-US"/>
        </w:rPr>
        <w:t xml:space="preserve">Belaghzal, H., </w:t>
      </w:r>
      <w:r w:rsidRPr="00CE5153">
        <w:rPr>
          <w:spacing w:val="-3"/>
          <w:sz w:val="24"/>
          <w:lang w:val="en-US"/>
        </w:rPr>
        <w:t xml:space="preserve">Dekker, </w:t>
      </w:r>
      <w:r w:rsidRPr="00CE5153">
        <w:rPr>
          <w:sz w:val="24"/>
          <w:lang w:val="en-US"/>
        </w:rPr>
        <w:t xml:space="preserve">J. &amp; Gibcus, J. H. Hi-C 2.0: An optimized Hi-C procedure for high-resolution genome-wide mapping of chromosome conformation. </w:t>
      </w:r>
      <w:r>
        <w:rPr>
          <w:i/>
          <w:sz w:val="24"/>
        </w:rPr>
        <w:t xml:space="preserve">Methods </w:t>
      </w:r>
      <w:r>
        <w:rPr>
          <w:b/>
          <w:spacing w:val="-3"/>
          <w:sz w:val="24"/>
        </w:rPr>
        <w:t>123</w:t>
      </w:r>
      <w:r>
        <w:rPr>
          <w:spacing w:val="-3"/>
          <w:sz w:val="24"/>
        </w:rPr>
        <w:t xml:space="preserve">, </w:t>
      </w:r>
      <w:r>
        <w:rPr>
          <w:w w:val="95"/>
          <w:sz w:val="24"/>
        </w:rPr>
        <w:t>56–65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(2017).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URL</w:t>
      </w:r>
      <w:r>
        <w:rPr>
          <w:spacing w:val="-23"/>
          <w:w w:val="95"/>
          <w:sz w:val="24"/>
        </w:rPr>
        <w:t xml:space="preserve"> </w:t>
      </w:r>
      <w:hyperlink r:id="rId163">
        <w:r>
          <w:rPr>
            <w:rFonts w:ascii="Courier New" w:hAnsi="Courier New"/>
            <w:color w:val="003052"/>
            <w:w w:val="95"/>
            <w:sz w:val="24"/>
          </w:rPr>
          <w:t>https://doi.org/10.1016/j.ymeth.2017.04.004</w:t>
        </w:r>
      </w:hyperlink>
      <w:r>
        <w:rPr>
          <w:w w:val="95"/>
          <w:sz w:val="24"/>
        </w:rPr>
        <w:t>.</w:t>
      </w:r>
    </w:p>
    <w:p w14:paraId="38A79E8F" w14:textId="77777777" w:rsidR="00147D99" w:rsidRPr="00CE5153" w:rsidRDefault="00CE5153">
      <w:pPr>
        <w:pStyle w:val="aa"/>
        <w:numPr>
          <w:ilvl w:val="0"/>
          <w:numId w:val="1"/>
        </w:numPr>
        <w:tabs>
          <w:tab w:val="left" w:pos="636"/>
        </w:tabs>
        <w:spacing w:before="176"/>
        <w:ind w:right="834" w:hanging="518"/>
        <w:rPr>
          <w:sz w:val="24"/>
          <w:lang w:val="en-US"/>
        </w:rPr>
      </w:pPr>
      <w:bookmarkStart w:id="212" w:name="_bookmark841"/>
      <w:bookmarkStart w:id="213" w:name="_bookmark84"/>
      <w:bookmarkEnd w:id="212"/>
      <w:bookmarkEnd w:id="213"/>
      <w:r w:rsidRPr="00CE5153">
        <w:rPr>
          <w:sz w:val="24"/>
          <w:lang w:val="en-US"/>
        </w:rPr>
        <w:t xml:space="preserve">Dixon, J. R. </w:t>
      </w:r>
      <w:r w:rsidRPr="00CE5153">
        <w:rPr>
          <w:i/>
          <w:sz w:val="24"/>
          <w:lang w:val="en-US"/>
        </w:rPr>
        <w:t xml:space="preserve">et al. </w:t>
      </w:r>
      <w:r w:rsidRPr="00CE5153">
        <w:rPr>
          <w:sz w:val="24"/>
          <w:lang w:val="en-US"/>
        </w:rPr>
        <w:t xml:space="preserve">Integrative detection and analysis of structural variation in cancer genomes. </w:t>
      </w:r>
      <w:r w:rsidRPr="00CE5153">
        <w:rPr>
          <w:i/>
          <w:sz w:val="24"/>
          <w:lang w:val="en-US"/>
        </w:rPr>
        <w:t xml:space="preserve">Nat Genet </w:t>
      </w:r>
      <w:r w:rsidRPr="00CE5153">
        <w:rPr>
          <w:b/>
          <w:sz w:val="24"/>
          <w:lang w:val="en-US"/>
        </w:rPr>
        <w:t>50</w:t>
      </w:r>
      <w:r w:rsidRPr="00CE5153">
        <w:rPr>
          <w:sz w:val="24"/>
          <w:lang w:val="en-US"/>
        </w:rPr>
        <w:t xml:space="preserve">, 1388–1398 (2018). URL </w:t>
      </w:r>
      <w:hyperlink r:id="rId164">
        <w:r w:rsidRPr="00CE5153">
          <w:rPr>
            <w:rFonts w:ascii="Courier New" w:hAnsi="Courier New"/>
            <w:color w:val="003052"/>
            <w:sz w:val="24"/>
            <w:lang w:val="en-US"/>
          </w:rPr>
          <w:t>https://doi.org/10.1038/</w:t>
        </w:r>
      </w:hyperlink>
      <w:r w:rsidRPr="00CE5153">
        <w:rPr>
          <w:rFonts w:ascii="Courier New" w:hAnsi="Courier New"/>
          <w:color w:val="003052"/>
          <w:sz w:val="24"/>
          <w:lang w:val="en-US"/>
        </w:rPr>
        <w:t xml:space="preserve"> </w:t>
      </w:r>
      <w:hyperlink r:id="rId165">
        <w:r w:rsidRPr="00CE5153">
          <w:rPr>
            <w:rFonts w:ascii="Courier New" w:hAnsi="Courier New"/>
            <w:color w:val="003052"/>
            <w:sz w:val="24"/>
            <w:lang w:val="en-US"/>
          </w:rPr>
          <w:t>s41588-018-0195-8</w:t>
        </w:r>
      </w:hyperlink>
      <w:r w:rsidRPr="00CE5153">
        <w:rPr>
          <w:sz w:val="24"/>
          <w:lang w:val="en-US"/>
        </w:rPr>
        <w:t>.</w:t>
      </w:r>
    </w:p>
    <w:p w14:paraId="117AA613" w14:textId="77777777" w:rsidR="00147D99" w:rsidRDefault="00CE5153">
      <w:pPr>
        <w:pStyle w:val="aa"/>
        <w:numPr>
          <w:ilvl w:val="0"/>
          <w:numId w:val="1"/>
        </w:numPr>
        <w:tabs>
          <w:tab w:val="left" w:pos="636"/>
          <w:tab w:val="left" w:pos="2892"/>
        </w:tabs>
        <w:spacing w:before="190"/>
        <w:ind w:right="772" w:hanging="518"/>
        <w:jc w:val="left"/>
        <w:rPr>
          <w:sz w:val="24"/>
        </w:rPr>
      </w:pPr>
      <w:bookmarkStart w:id="214" w:name="_bookmark851"/>
      <w:bookmarkStart w:id="215" w:name="_bookmark85"/>
      <w:bookmarkEnd w:id="214"/>
      <w:bookmarkEnd w:id="215"/>
      <w:r w:rsidRPr="00CE5153">
        <w:rPr>
          <w:sz w:val="24"/>
          <w:lang w:val="en-US"/>
        </w:rPr>
        <w:t>Moquin</w:t>
      </w:r>
      <w:proofErr w:type="gramStart"/>
      <w:r w:rsidRPr="00CE5153">
        <w:rPr>
          <w:sz w:val="24"/>
          <w:lang w:val="en-US"/>
        </w:rPr>
        <w:t>,  S</w:t>
      </w:r>
      <w:proofErr w:type="gramEnd"/>
      <w:r w:rsidRPr="00CE5153">
        <w:rPr>
          <w:sz w:val="24"/>
          <w:lang w:val="en-US"/>
        </w:rPr>
        <w:t>.  A.</w:t>
      </w:r>
      <w:r w:rsidRPr="00CE5153">
        <w:rPr>
          <w:spacing w:val="-23"/>
          <w:sz w:val="24"/>
          <w:lang w:val="en-US"/>
        </w:rPr>
        <w:t xml:space="preserve"> </w:t>
      </w:r>
      <w:r w:rsidRPr="00CE5153">
        <w:rPr>
          <w:i/>
          <w:sz w:val="24"/>
          <w:lang w:val="en-US"/>
        </w:rPr>
        <w:t>et</w:t>
      </w:r>
      <w:r w:rsidRPr="00CE5153">
        <w:rPr>
          <w:i/>
          <w:spacing w:val="32"/>
          <w:sz w:val="24"/>
          <w:lang w:val="en-US"/>
        </w:rPr>
        <w:t xml:space="preserve"> </w:t>
      </w:r>
      <w:r w:rsidRPr="00CE5153">
        <w:rPr>
          <w:i/>
          <w:sz w:val="24"/>
          <w:lang w:val="en-US"/>
        </w:rPr>
        <w:t>al.</w:t>
      </w:r>
      <w:r w:rsidRPr="00CE5153">
        <w:rPr>
          <w:i/>
          <w:sz w:val="24"/>
          <w:lang w:val="en-US"/>
        </w:rPr>
        <w:tab/>
      </w:r>
      <w:r w:rsidRPr="00CE5153">
        <w:rPr>
          <w:sz w:val="24"/>
          <w:lang w:val="en-US"/>
        </w:rPr>
        <w:t>The Epstein–Barr virus episome maneuvers between nuclear chromatin</w:t>
      </w:r>
      <w:r w:rsidRPr="00CE5153">
        <w:rPr>
          <w:spacing w:val="-15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compartments</w:t>
      </w:r>
      <w:r w:rsidRPr="00CE5153">
        <w:rPr>
          <w:spacing w:val="-1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during</w:t>
      </w:r>
      <w:r w:rsidRPr="00CE5153">
        <w:rPr>
          <w:spacing w:val="-1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reactivation.</w:t>
      </w:r>
      <w:r w:rsidRPr="00CE5153">
        <w:rPr>
          <w:spacing w:val="21"/>
          <w:sz w:val="24"/>
          <w:lang w:val="en-US"/>
        </w:rPr>
        <w:t xml:space="preserve"> </w:t>
      </w:r>
      <w:r>
        <w:rPr>
          <w:i/>
          <w:sz w:val="24"/>
        </w:rPr>
        <w:t>J</w:t>
      </w:r>
      <w:r>
        <w:rPr>
          <w:i/>
          <w:spacing w:val="-14"/>
          <w:sz w:val="24"/>
        </w:rPr>
        <w:t xml:space="preserve"> </w:t>
      </w:r>
      <w:r>
        <w:rPr>
          <w:i/>
          <w:spacing w:val="-6"/>
          <w:sz w:val="24"/>
        </w:rPr>
        <w:t>Virol</w:t>
      </w:r>
      <w:r>
        <w:rPr>
          <w:i/>
          <w:spacing w:val="-15"/>
          <w:sz w:val="24"/>
        </w:rPr>
        <w:t xml:space="preserve"> </w:t>
      </w:r>
      <w:r>
        <w:rPr>
          <w:b/>
          <w:sz w:val="24"/>
        </w:rPr>
        <w:t>92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(2017).</w:t>
      </w:r>
      <w:r>
        <w:rPr>
          <w:spacing w:val="22"/>
          <w:sz w:val="24"/>
        </w:rPr>
        <w:t xml:space="preserve"> </w:t>
      </w:r>
      <w:r>
        <w:rPr>
          <w:sz w:val="24"/>
        </w:rPr>
        <w:t>URL</w:t>
      </w:r>
      <w:r>
        <w:rPr>
          <w:spacing w:val="-14"/>
          <w:sz w:val="24"/>
        </w:rPr>
        <w:t xml:space="preserve"> </w:t>
      </w:r>
      <w:hyperlink r:id="rId166">
        <w:r>
          <w:rPr>
            <w:rFonts w:ascii="Courier New" w:hAnsi="Courier New"/>
            <w:color w:val="003052"/>
            <w:sz w:val="24"/>
          </w:rPr>
          <w:t>https://doi.</w:t>
        </w:r>
      </w:hyperlink>
      <w:r>
        <w:rPr>
          <w:rFonts w:ascii="Courier New" w:hAnsi="Courier New"/>
          <w:color w:val="003052"/>
          <w:sz w:val="24"/>
        </w:rPr>
        <w:t xml:space="preserve"> </w:t>
      </w:r>
      <w:hyperlink r:id="rId167">
        <w:r>
          <w:rPr>
            <w:rFonts w:ascii="Courier New" w:hAnsi="Courier New"/>
            <w:color w:val="003052"/>
            <w:sz w:val="24"/>
          </w:rPr>
          <w:t>org/10.1128/jvi.01413-17</w:t>
        </w:r>
      </w:hyperlink>
      <w:r>
        <w:rPr>
          <w:sz w:val="24"/>
        </w:rPr>
        <w:t>.</w:t>
      </w:r>
    </w:p>
    <w:p w14:paraId="2941DD60" w14:textId="77777777" w:rsidR="00147D99" w:rsidRDefault="00CE5153">
      <w:pPr>
        <w:pStyle w:val="aa"/>
        <w:numPr>
          <w:ilvl w:val="0"/>
          <w:numId w:val="1"/>
        </w:numPr>
        <w:tabs>
          <w:tab w:val="left" w:pos="636"/>
          <w:tab w:val="left" w:pos="2987"/>
          <w:tab w:val="left" w:pos="6072"/>
        </w:tabs>
        <w:spacing w:before="189"/>
        <w:ind w:left="629" w:right="772" w:hanging="512"/>
        <w:jc w:val="left"/>
        <w:rPr>
          <w:sz w:val="24"/>
        </w:rPr>
      </w:pPr>
      <w:bookmarkStart w:id="216" w:name="_bookmark861"/>
      <w:bookmarkStart w:id="217" w:name="_bookmark86"/>
      <w:bookmarkEnd w:id="216"/>
      <w:bookmarkEnd w:id="217"/>
      <w:r w:rsidRPr="00CE5153">
        <w:rPr>
          <w:sz w:val="24"/>
          <w:lang w:val="en-US"/>
        </w:rPr>
        <w:t>Rao,</w:t>
      </w:r>
      <w:r w:rsidRPr="00CE5153">
        <w:rPr>
          <w:spacing w:val="-20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S.</w:t>
      </w:r>
      <w:r w:rsidRPr="00CE5153">
        <w:rPr>
          <w:spacing w:val="-19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S.</w:t>
      </w:r>
      <w:r w:rsidRPr="00CE5153">
        <w:rPr>
          <w:spacing w:val="-18"/>
          <w:sz w:val="24"/>
          <w:lang w:val="en-US"/>
        </w:rPr>
        <w:t xml:space="preserve"> </w:t>
      </w:r>
      <w:r w:rsidRPr="00CE5153">
        <w:rPr>
          <w:i/>
          <w:sz w:val="24"/>
          <w:lang w:val="en-US"/>
        </w:rPr>
        <w:t>et</w:t>
      </w:r>
      <w:r w:rsidRPr="00CE5153">
        <w:rPr>
          <w:i/>
          <w:spacing w:val="-20"/>
          <w:sz w:val="24"/>
          <w:lang w:val="en-US"/>
        </w:rPr>
        <w:t xml:space="preserve"> </w:t>
      </w:r>
      <w:r w:rsidRPr="00CE5153">
        <w:rPr>
          <w:i/>
          <w:sz w:val="24"/>
          <w:lang w:val="en-US"/>
        </w:rPr>
        <w:t>al.</w:t>
      </w:r>
      <w:r w:rsidRPr="00CE5153">
        <w:rPr>
          <w:i/>
          <w:spacing w:val="-7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A</w:t>
      </w:r>
      <w:r w:rsidRPr="00CE5153">
        <w:rPr>
          <w:spacing w:val="-20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3D</w:t>
      </w:r>
      <w:r w:rsidRPr="00CE5153">
        <w:rPr>
          <w:spacing w:val="-18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map</w:t>
      </w:r>
      <w:r w:rsidRPr="00CE5153">
        <w:rPr>
          <w:spacing w:val="-19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of</w:t>
      </w:r>
      <w:r w:rsidRPr="00CE5153">
        <w:rPr>
          <w:spacing w:val="-20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the</w:t>
      </w:r>
      <w:r w:rsidRPr="00CE5153">
        <w:rPr>
          <w:spacing w:val="-18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human</w:t>
      </w:r>
      <w:r w:rsidRPr="00CE5153">
        <w:rPr>
          <w:spacing w:val="-19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genome</w:t>
      </w:r>
      <w:r w:rsidRPr="00CE5153">
        <w:rPr>
          <w:spacing w:val="-19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at</w:t>
      </w:r>
      <w:r w:rsidRPr="00CE5153">
        <w:rPr>
          <w:spacing w:val="-19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kilobase</w:t>
      </w:r>
      <w:r w:rsidRPr="00CE5153">
        <w:rPr>
          <w:spacing w:val="-19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resolution</w:t>
      </w:r>
      <w:r w:rsidRPr="00CE5153">
        <w:rPr>
          <w:spacing w:val="-18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reveals</w:t>
      </w:r>
      <w:r w:rsidRPr="00CE5153">
        <w:rPr>
          <w:spacing w:val="-20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principles of</w:t>
      </w:r>
      <w:r w:rsidRPr="00CE5153">
        <w:rPr>
          <w:spacing w:val="32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chromatin</w:t>
      </w:r>
      <w:r w:rsidRPr="00CE5153">
        <w:rPr>
          <w:spacing w:val="32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looping.</w:t>
      </w:r>
      <w:r w:rsidRPr="00CE5153">
        <w:rPr>
          <w:sz w:val="24"/>
          <w:lang w:val="en-US"/>
        </w:rPr>
        <w:tab/>
      </w:r>
      <w:proofErr w:type="gramStart"/>
      <w:r w:rsidRPr="00CE5153">
        <w:rPr>
          <w:i/>
          <w:sz w:val="24"/>
          <w:lang w:val="en-US"/>
        </w:rPr>
        <w:t xml:space="preserve">Cell  </w:t>
      </w:r>
      <w:r w:rsidRPr="00CE5153">
        <w:rPr>
          <w:b/>
          <w:sz w:val="24"/>
          <w:lang w:val="en-US"/>
        </w:rPr>
        <w:t>159</w:t>
      </w:r>
      <w:proofErr w:type="gramEnd"/>
      <w:r w:rsidRPr="00CE5153">
        <w:rPr>
          <w:sz w:val="24"/>
          <w:lang w:val="en-US"/>
        </w:rPr>
        <w:t>,</w:t>
      </w:r>
      <w:r w:rsidRPr="00CE5153">
        <w:rPr>
          <w:spacing w:val="3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1665–1680</w:t>
      </w:r>
      <w:r w:rsidRPr="00CE5153">
        <w:rPr>
          <w:spacing w:val="32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(2014).</w:t>
      </w:r>
      <w:r w:rsidRPr="00CE5153">
        <w:rPr>
          <w:sz w:val="24"/>
          <w:lang w:val="en-US"/>
        </w:rPr>
        <w:tab/>
      </w:r>
      <w:r w:rsidRPr="00CE5153">
        <w:rPr>
          <w:w w:val="85"/>
          <w:sz w:val="24"/>
          <w:lang w:val="en-US"/>
        </w:rPr>
        <w:t xml:space="preserve">URL </w:t>
      </w:r>
      <w:hyperlink r:id="rId168">
        <w:r w:rsidRPr="00CE5153">
          <w:rPr>
            <w:rFonts w:ascii="Courier New" w:hAnsi="Courier New"/>
            <w:color w:val="003052"/>
            <w:w w:val="85"/>
            <w:sz w:val="24"/>
            <w:lang w:val="en-US"/>
          </w:rPr>
          <w:t>https://doi.org/10.</w:t>
        </w:r>
      </w:hyperlink>
      <w:r w:rsidRPr="00CE5153">
        <w:rPr>
          <w:rFonts w:ascii="Courier New" w:hAnsi="Courier New"/>
          <w:color w:val="003052"/>
          <w:w w:val="85"/>
          <w:sz w:val="24"/>
          <w:lang w:val="en-US"/>
        </w:rPr>
        <w:t xml:space="preserve"> </w:t>
      </w:r>
      <w:hyperlink r:id="rId169">
        <w:r>
          <w:rPr>
            <w:rFonts w:ascii="Courier New" w:hAnsi="Courier New"/>
            <w:color w:val="003052"/>
            <w:sz w:val="24"/>
          </w:rPr>
          <w:t>1016/j.cell.2014.11.021</w:t>
        </w:r>
      </w:hyperlink>
      <w:r>
        <w:rPr>
          <w:sz w:val="24"/>
        </w:rPr>
        <w:t>.</w:t>
      </w:r>
    </w:p>
    <w:p w14:paraId="5ED687BC" w14:textId="77777777" w:rsidR="00147D99" w:rsidRPr="00CE5153" w:rsidRDefault="00CE5153">
      <w:pPr>
        <w:pStyle w:val="aa"/>
        <w:numPr>
          <w:ilvl w:val="0"/>
          <w:numId w:val="1"/>
        </w:numPr>
        <w:tabs>
          <w:tab w:val="left" w:pos="636"/>
        </w:tabs>
        <w:spacing w:before="190" w:line="252" w:lineRule="auto"/>
        <w:ind w:right="817" w:hanging="518"/>
        <w:rPr>
          <w:sz w:val="24"/>
          <w:lang w:val="en-US"/>
        </w:rPr>
        <w:sectPr w:rsidR="00147D99" w:rsidRPr="00CE5153">
          <w:pgSz w:w="11906" w:h="16838"/>
          <w:pgMar w:top="1580" w:right="840" w:bottom="280" w:left="1300" w:header="953" w:footer="0" w:gutter="0"/>
          <w:cols w:space="720"/>
          <w:formProt w:val="0"/>
          <w:docGrid w:linePitch="100" w:charSpace="4096"/>
        </w:sectPr>
      </w:pPr>
      <w:bookmarkStart w:id="218" w:name="_bookmark871"/>
      <w:bookmarkStart w:id="219" w:name="_bookmark87"/>
      <w:bookmarkEnd w:id="218"/>
      <w:bookmarkEnd w:id="219"/>
      <w:r w:rsidRPr="00CE5153">
        <w:rPr>
          <w:spacing w:val="-4"/>
          <w:sz w:val="24"/>
          <w:lang w:val="en-US"/>
        </w:rPr>
        <w:t xml:space="preserve">Ray, </w:t>
      </w:r>
      <w:r w:rsidRPr="00CE5153">
        <w:rPr>
          <w:sz w:val="24"/>
          <w:lang w:val="en-US"/>
        </w:rPr>
        <w:t xml:space="preserve">J. </w:t>
      </w:r>
      <w:r w:rsidRPr="00CE5153">
        <w:rPr>
          <w:i/>
          <w:sz w:val="24"/>
          <w:lang w:val="en-US"/>
        </w:rPr>
        <w:t xml:space="preserve">et al. </w:t>
      </w:r>
      <w:r w:rsidRPr="00CE5153">
        <w:rPr>
          <w:sz w:val="24"/>
          <w:lang w:val="en-US"/>
        </w:rPr>
        <w:t xml:space="preserve">Chromatin conformation remains stable upon extensive transcriptional changes driven by heat shock. </w:t>
      </w:r>
      <w:r w:rsidRPr="00CE5153">
        <w:rPr>
          <w:i/>
          <w:spacing w:val="-3"/>
          <w:sz w:val="24"/>
          <w:lang w:val="en-US"/>
        </w:rPr>
        <w:t xml:space="preserve">Proc </w:t>
      </w:r>
      <w:r w:rsidRPr="00CE5153">
        <w:rPr>
          <w:i/>
          <w:sz w:val="24"/>
          <w:lang w:val="en-US"/>
        </w:rPr>
        <w:t xml:space="preserve">Natl Acad Sci USA </w:t>
      </w:r>
      <w:r w:rsidRPr="00CE5153">
        <w:rPr>
          <w:b/>
          <w:spacing w:val="-4"/>
          <w:sz w:val="24"/>
          <w:lang w:val="en-US"/>
        </w:rPr>
        <w:t>116</w:t>
      </w:r>
      <w:r w:rsidRPr="00CE5153">
        <w:rPr>
          <w:spacing w:val="-4"/>
          <w:sz w:val="24"/>
          <w:lang w:val="en-US"/>
        </w:rPr>
        <w:t xml:space="preserve">, </w:t>
      </w:r>
      <w:r w:rsidRPr="00CE5153">
        <w:rPr>
          <w:sz w:val="24"/>
          <w:lang w:val="en-US"/>
        </w:rPr>
        <w:t>19431–19439 (2019). URL</w:t>
      </w:r>
      <w:r w:rsidRPr="00CE5153">
        <w:rPr>
          <w:spacing w:val="-18"/>
          <w:sz w:val="24"/>
          <w:lang w:val="en-US"/>
        </w:rPr>
        <w:t xml:space="preserve"> </w:t>
      </w:r>
      <w:hyperlink r:id="rId172">
        <w:r w:rsidRPr="00CE5153">
          <w:rPr>
            <w:rFonts w:ascii="Courier New" w:hAnsi="Courier New"/>
            <w:color w:val="003052"/>
            <w:sz w:val="24"/>
            <w:lang w:val="en-US"/>
          </w:rPr>
          <w:t>https://doi.org/10.1073/pnas.1901244116</w:t>
        </w:r>
      </w:hyperlink>
      <w:r w:rsidRPr="00CE5153">
        <w:rPr>
          <w:sz w:val="24"/>
          <w:lang w:val="en-US"/>
        </w:rPr>
        <w:t>.</w:t>
      </w:r>
    </w:p>
    <w:p w14:paraId="67222BA9" w14:textId="77777777" w:rsidR="00147D99" w:rsidRPr="00CE5153" w:rsidRDefault="00CE5153">
      <w:pPr>
        <w:pStyle w:val="aa"/>
        <w:numPr>
          <w:ilvl w:val="0"/>
          <w:numId w:val="1"/>
        </w:numPr>
        <w:tabs>
          <w:tab w:val="left" w:pos="919"/>
        </w:tabs>
        <w:spacing w:before="172" w:line="252" w:lineRule="auto"/>
        <w:ind w:left="910" w:right="574" w:hanging="511"/>
        <w:rPr>
          <w:sz w:val="24"/>
          <w:lang w:val="en-US"/>
        </w:rPr>
      </w:pPr>
      <w:bookmarkStart w:id="220" w:name="_bookmark881"/>
      <w:bookmarkStart w:id="221" w:name="_bookmark88"/>
      <w:bookmarkEnd w:id="220"/>
      <w:bookmarkEnd w:id="221"/>
      <w:r w:rsidRPr="00CE5153">
        <w:rPr>
          <w:spacing w:val="-4"/>
          <w:sz w:val="24"/>
          <w:lang w:val="en-US"/>
        </w:rPr>
        <w:lastRenderedPageBreak/>
        <w:t xml:space="preserve">Wang, </w:t>
      </w:r>
      <w:r w:rsidRPr="00CE5153">
        <w:rPr>
          <w:spacing w:val="-16"/>
          <w:sz w:val="24"/>
          <w:lang w:val="en-US"/>
        </w:rPr>
        <w:t xml:space="preserve">Y. </w:t>
      </w:r>
      <w:r w:rsidRPr="00CE5153">
        <w:rPr>
          <w:i/>
          <w:sz w:val="24"/>
          <w:lang w:val="en-US"/>
        </w:rPr>
        <w:t xml:space="preserve">et al. </w:t>
      </w:r>
      <w:r w:rsidRPr="00CE5153">
        <w:rPr>
          <w:sz w:val="24"/>
          <w:lang w:val="en-US"/>
        </w:rPr>
        <w:t>SPIN reveals genome-wide landscape of nuclear compartmentalization (2020). URL</w:t>
      </w:r>
      <w:r w:rsidRPr="00CE5153">
        <w:rPr>
          <w:spacing w:val="-38"/>
          <w:sz w:val="24"/>
          <w:lang w:val="en-US"/>
        </w:rPr>
        <w:t xml:space="preserve"> </w:t>
      </w:r>
      <w:hyperlink r:id="rId173">
        <w:r w:rsidRPr="00CE5153">
          <w:rPr>
            <w:rFonts w:ascii="Courier New" w:hAnsi="Courier New"/>
            <w:color w:val="003052"/>
            <w:sz w:val="24"/>
            <w:lang w:val="en-US"/>
          </w:rPr>
          <w:t>https://doi.org/10.1101/2020.03.09.982967</w:t>
        </w:r>
      </w:hyperlink>
      <w:r w:rsidRPr="00CE5153">
        <w:rPr>
          <w:sz w:val="24"/>
          <w:lang w:val="en-US"/>
        </w:rPr>
        <w:t>.</w:t>
      </w:r>
    </w:p>
    <w:p w14:paraId="24F1CF9B" w14:textId="77777777" w:rsidR="00147D99" w:rsidRPr="00CE5153" w:rsidRDefault="00CE5153">
      <w:pPr>
        <w:pStyle w:val="aa"/>
        <w:numPr>
          <w:ilvl w:val="0"/>
          <w:numId w:val="1"/>
        </w:numPr>
        <w:tabs>
          <w:tab w:val="left" w:pos="919"/>
        </w:tabs>
        <w:spacing w:before="178" w:line="252" w:lineRule="auto"/>
        <w:ind w:left="918" w:right="513" w:hanging="518"/>
        <w:rPr>
          <w:rFonts w:ascii="Courier New" w:hAnsi="Courier New"/>
          <w:sz w:val="24"/>
          <w:lang w:val="en-US"/>
        </w:rPr>
      </w:pPr>
      <w:bookmarkStart w:id="222" w:name="_bookmark891"/>
      <w:bookmarkStart w:id="223" w:name="_bookmark89"/>
      <w:bookmarkEnd w:id="222"/>
      <w:bookmarkEnd w:id="223"/>
      <w:r w:rsidRPr="00CE5153">
        <w:rPr>
          <w:sz w:val="24"/>
          <w:lang w:val="en-US"/>
        </w:rPr>
        <w:t xml:space="preserve">Zhou, B. </w:t>
      </w:r>
      <w:r w:rsidRPr="00CE5153">
        <w:rPr>
          <w:i/>
          <w:sz w:val="24"/>
          <w:lang w:val="en-US"/>
        </w:rPr>
        <w:t xml:space="preserve">et al. </w:t>
      </w:r>
      <w:r w:rsidRPr="00CE5153">
        <w:rPr>
          <w:sz w:val="24"/>
          <w:lang w:val="en-US"/>
        </w:rPr>
        <w:t>Comprehensive, integrated, and phased whole-genome analysis of the primary</w:t>
      </w:r>
      <w:r w:rsidRPr="00CE5153">
        <w:rPr>
          <w:spacing w:val="8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ENCODE</w:t>
      </w:r>
      <w:r w:rsidRPr="00CE5153">
        <w:rPr>
          <w:spacing w:val="9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cell</w:t>
      </w:r>
      <w:r w:rsidRPr="00CE5153">
        <w:rPr>
          <w:spacing w:val="9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line</w:t>
      </w:r>
      <w:r w:rsidRPr="00CE5153">
        <w:rPr>
          <w:spacing w:val="9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K562.</w:t>
      </w:r>
      <w:r w:rsidRPr="00CE5153">
        <w:rPr>
          <w:spacing w:val="19"/>
          <w:sz w:val="24"/>
          <w:lang w:val="en-US"/>
        </w:rPr>
        <w:t xml:space="preserve"> </w:t>
      </w:r>
      <w:r w:rsidRPr="00CE5153">
        <w:rPr>
          <w:i/>
          <w:sz w:val="24"/>
          <w:lang w:val="en-US"/>
        </w:rPr>
        <w:t>Genome</w:t>
      </w:r>
      <w:r w:rsidRPr="00CE5153">
        <w:rPr>
          <w:i/>
          <w:spacing w:val="9"/>
          <w:sz w:val="24"/>
          <w:lang w:val="en-US"/>
        </w:rPr>
        <w:t xml:space="preserve"> </w:t>
      </w:r>
      <w:r w:rsidRPr="00CE5153">
        <w:rPr>
          <w:i/>
          <w:sz w:val="24"/>
          <w:lang w:val="en-US"/>
        </w:rPr>
        <w:t>Res.</w:t>
      </w:r>
      <w:r w:rsidRPr="00CE5153">
        <w:rPr>
          <w:i/>
          <w:spacing w:val="9"/>
          <w:sz w:val="24"/>
          <w:lang w:val="en-US"/>
        </w:rPr>
        <w:t xml:space="preserve"> </w:t>
      </w:r>
      <w:r w:rsidRPr="00CE5153">
        <w:rPr>
          <w:b/>
          <w:sz w:val="24"/>
          <w:lang w:val="en-US"/>
        </w:rPr>
        <w:t>29</w:t>
      </w:r>
      <w:r w:rsidRPr="00CE5153">
        <w:rPr>
          <w:sz w:val="24"/>
          <w:lang w:val="en-US"/>
        </w:rPr>
        <w:t>,</w:t>
      </w:r>
      <w:r w:rsidRPr="00CE5153">
        <w:rPr>
          <w:spacing w:val="9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472–484</w:t>
      </w:r>
      <w:r w:rsidRPr="00CE5153">
        <w:rPr>
          <w:spacing w:val="8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(2019).</w:t>
      </w:r>
      <w:r w:rsidRPr="00CE5153">
        <w:rPr>
          <w:spacing w:val="20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URL</w:t>
      </w:r>
      <w:r w:rsidRPr="00CE5153">
        <w:rPr>
          <w:spacing w:val="9"/>
          <w:sz w:val="24"/>
          <w:lang w:val="en-US"/>
        </w:rPr>
        <w:t xml:space="preserve"> </w:t>
      </w:r>
      <w:hyperlink r:id="rId174">
        <w:r w:rsidRPr="00CE5153">
          <w:rPr>
            <w:rFonts w:ascii="Courier New" w:hAnsi="Courier New"/>
            <w:color w:val="003052"/>
            <w:sz w:val="24"/>
            <w:lang w:val="en-US"/>
          </w:rPr>
          <w:t>https:</w:t>
        </w:r>
      </w:hyperlink>
    </w:p>
    <w:p w14:paraId="6BB645A6" w14:textId="77777777" w:rsidR="00147D99" w:rsidRDefault="00CE5153">
      <w:pPr>
        <w:pStyle w:val="a5"/>
        <w:spacing w:line="274" w:lineRule="exact"/>
        <w:ind w:left="906"/>
      </w:pPr>
      <w:hyperlink r:id="rId175">
        <w:r>
          <w:rPr>
            <w:rFonts w:ascii="Courier New" w:hAnsi="Courier New"/>
            <w:color w:val="003052"/>
            <w:w w:val="95"/>
          </w:rPr>
          <w:t>//doi.org/10.1101/gr.234948.118</w:t>
        </w:r>
      </w:hyperlink>
      <w:r>
        <w:rPr>
          <w:w w:val="95"/>
        </w:rPr>
        <w:t>.</w:t>
      </w:r>
    </w:p>
    <w:p w14:paraId="4A9AD110" w14:textId="77777777" w:rsidR="00147D99" w:rsidRDefault="00CE5153">
      <w:pPr>
        <w:pStyle w:val="aa"/>
        <w:numPr>
          <w:ilvl w:val="0"/>
          <w:numId w:val="1"/>
        </w:numPr>
        <w:tabs>
          <w:tab w:val="left" w:pos="919"/>
        </w:tabs>
        <w:spacing w:before="192"/>
        <w:ind w:left="910" w:right="533" w:hanging="510"/>
        <w:rPr>
          <w:sz w:val="24"/>
        </w:rPr>
      </w:pPr>
      <w:bookmarkStart w:id="224" w:name="_bookmark901"/>
      <w:bookmarkStart w:id="225" w:name="_bookmark90"/>
      <w:bookmarkEnd w:id="224"/>
      <w:bookmarkEnd w:id="225"/>
      <w:r w:rsidRPr="00CE5153">
        <w:rPr>
          <w:sz w:val="24"/>
          <w:lang w:val="en-US"/>
        </w:rPr>
        <w:t xml:space="preserve">Andrews, S. FastQC: A quality control tool for high throughput sequence data. </w:t>
      </w:r>
      <w:r w:rsidRPr="00CE5153">
        <w:rPr>
          <w:w w:val="90"/>
          <w:sz w:val="24"/>
          <w:lang w:val="en-US"/>
        </w:rPr>
        <w:t xml:space="preserve">Available online at: </w:t>
      </w:r>
      <w:hyperlink r:id="rId176">
        <w:r w:rsidRPr="00CE5153">
          <w:rPr>
            <w:rFonts w:ascii="Courier New" w:hAnsi="Courier New"/>
            <w:color w:val="003052"/>
            <w:w w:val="90"/>
            <w:sz w:val="24"/>
            <w:lang w:val="en-US"/>
          </w:rPr>
          <w:t>http://www.bioinformatics.babraham.ac.uk/projects/</w:t>
        </w:r>
      </w:hyperlink>
      <w:r w:rsidRPr="00CE5153">
        <w:rPr>
          <w:rFonts w:ascii="Courier New" w:hAnsi="Courier New"/>
          <w:color w:val="003052"/>
          <w:w w:val="90"/>
          <w:sz w:val="24"/>
          <w:lang w:val="en-US"/>
        </w:rPr>
        <w:t xml:space="preserve"> </w:t>
      </w:r>
      <w:hyperlink r:id="rId177">
        <w:r w:rsidRPr="00CE5153">
          <w:rPr>
            <w:rFonts w:ascii="Courier New" w:hAnsi="Courier New"/>
            <w:color w:val="003052"/>
            <w:sz w:val="24"/>
            <w:lang w:val="en-US"/>
          </w:rPr>
          <w:t>fastqc/</w:t>
        </w:r>
        <w:r w:rsidRPr="00CE5153">
          <w:rPr>
            <w:rFonts w:ascii="Courier New" w:hAnsi="Courier New"/>
            <w:color w:val="003052"/>
            <w:spacing w:val="-69"/>
            <w:sz w:val="24"/>
            <w:lang w:val="en-US"/>
          </w:rPr>
          <w:t xml:space="preserve"> </w:t>
        </w:r>
      </w:hyperlink>
      <w:r w:rsidRPr="00CE5153">
        <w:rPr>
          <w:sz w:val="24"/>
          <w:lang w:val="en-US"/>
        </w:rPr>
        <w:t xml:space="preserve">(2010). </w:t>
      </w:r>
      <w:r>
        <w:rPr>
          <w:sz w:val="24"/>
        </w:rPr>
        <w:t>Accessed 2020/12/08.</w:t>
      </w:r>
    </w:p>
    <w:p w14:paraId="3053320C" w14:textId="77777777" w:rsidR="00147D99" w:rsidRDefault="00CE5153">
      <w:pPr>
        <w:pStyle w:val="aa"/>
        <w:numPr>
          <w:ilvl w:val="0"/>
          <w:numId w:val="1"/>
        </w:numPr>
        <w:tabs>
          <w:tab w:val="left" w:pos="919"/>
        </w:tabs>
        <w:spacing w:before="189"/>
        <w:ind w:left="918" w:hanging="519"/>
        <w:jc w:val="left"/>
        <w:rPr>
          <w:i/>
          <w:sz w:val="24"/>
        </w:rPr>
      </w:pPr>
      <w:bookmarkStart w:id="226" w:name="_bookmark912"/>
      <w:bookmarkStart w:id="227" w:name="_bookmark911"/>
      <w:bookmarkEnd w:id="226"/>
      <w:bookmarkEnd w:id="227"/>
      <w:r w:rsidRPr="00CE5153">
        <w:rPr>
          <w:sz w:val="24"/>
          <w:lang w:val="en-US"/>
        </w:rPr>
        <w:t>Langmead,</w:t>
      </w:r>
      <w:r w:rsidRPr="00CE5153">
        <w:rPr>
          <w:spacing w:val="-22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B.</w:t>
      </w:r>
      <w:r w:rsidRPr="00CE5153">
        <w:rPr>
          <w:spacing w:val="-22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&amp;</w:t>
      </w:r>
      <w:r w:rsidRPr="00CE5153">
        <w:rPr>
          <w:spacing w:val="-22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Salzberg,</w:t>
      </w:r>
      <w:r w:rsidRPr="00CE5153">
        <w:rPr>
          <w:spacing w:val="-21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S.</w:t>
      </w:r>
      <w:r w:rsidRPr="00CE5153">
        <w:rPr>
          <w:spacing w:val="-22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L.</w:t>
      </w:r>
      <w:r w:rsidRPr="00CE5153">
        <w:rPr>
          <w:spacing w:val="-12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Fast</w:t>
      </w:r>
      <w:r w:rsidRPr="00CE5153">
        <w:rPr>
          <w:spacing w:val="-22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gapped-read</w:t>
      </w:r>
      <w:r w:rsidRPr="00CE5153">
        <w:rPr>
          <w:spacing w:val="-22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alignment</w:t>
      </w:r>
      <w:r w:rsidRPr="00CE5153">
        <w:rPr>
          <w:spacing w:val="-21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with</w:t>
      </w:r>
      <w:r w:rsidRPr="00CE5153">
        <w:rPr>
          <w:spacing w:val="-22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Bowtie2.</w:t>
      </w:r>
      <w:r w:rsidRPr="00CE5153">
        <w:rPr>
          <w:spacing w:val="-12"/>
          <w:sz w:val="24"/>
          <w:lang w:val="en-US"/>
        </w:rPr>
        <w:t xml:space="preserve"> </w:t>
      </w:r>
      <w:r>
        <w:rPr>
          <w:i/>
          <w:sz w:val="24"/>
        </w:rPr>
        <w:t>Nat</w:t>
      </w:r>
      <w:r>
        <w:rPr>
          <w:i/>
          <w:spacing w:val="-22"/>
          <w:sz w:val="24"/>
        </w:rPr>
        <w:t xml:space="preserve"> </w:t>
      </w:r>
      <w:r>
        <w:rPr>
          <w:i/>
          <w:sz w:val="24"/>
        </w:rPr>
        <w:t>Methods</w:t>
      </w:r>
    </w:p>
    <w:p w14:paraId="02B3CB08" w14:textId="77777777" w:rsidR="00147D99" w:rsidRPr="00CE5153" w:rsidRDefault="00CE5153">
      <w:pPr>
        <w:pStyle w:val="a5"/>
        <w:spacing w:before="13"/>
        <w:ind w:left="918"/>
        <w:rPr>
          <w:lang w:val="en-US"/>
        </w:rPr>
      </w:pPr>
      <w:proofErr w:type="gramStart"/>
      <w:r w:rsidRPr="00CE5153">
        <w:rPr>
          <w:b/>
          <w:lang w:val="en-US"/>
        </w:rPr>
        <w:t>9</w:t>
      </w:r>
      <w:proofErr w:type="gramEnd"/>
      <w:r w:rsidRPr="00CE5153">
        <w:rPr>
          <w:lang w:val="en-US"/>
        </w:rPr>
        <w:t xml:space="preserve">, 357–359 (2012). URL </w:t>
      </w:r>
      <w:hyperlink r:id="rId178">
        <w:r w:rsidRPr="00CE5153">
          <w:rPr>
            <w:rFonts w:ascii="Courier New" w:hAnsi="Courier New"/>
            <w:color w:val="003052"/>
            <w:lang w:val="en-US"/>
          </w:rPr>
          <w:t>https://doi.org/10.1038/nmeth.1923</w:t>
        </w:r>
      </w:hyperlink>
      <w:r w:rsidRPr="00CE5153">
        <w:rPr>
          <w:lang w:val="en-US"/>
        </w:rPr>
        <w:t>.</w:t>
      </w:r>
    </w:p>
    <w:p w14:paraId="4680AF1F" w14:textId="77777777" w:rsidR="00147D99" w:rsidRDefault="00CE5153">
      <w:pPr>
        <w:pStyle w:val="aa"/>
        <w:numPr>
          <w:ilvl w:val="0"/>
          <w:numId w:val="1"/>
        </w:numPr>
        <w:tabs>
          <w:tab w:val="left" w:pos="919"/>
        </w:tabs>
        <w:spacing w:before="192"/>
        <w:ind w:left="918" w:right="550" w:hanging="518"/>
        <w:rPr>
          <w:sz w:val="24"/>
        </w:rPr>
      </w:pPr>
      <w:bookmarkStart w:id="228" w:name="_bookmark921"/>
      <w:bookmarkStart w:id="229" w:name="_bookmark92"/>
      <w:bookmarkEnd w:id="228"/>
      <w:bookmarkEnd w:id="229"/>
      <w:r w:rsidRPr="00CE5153">
        <w:rPr>
          <w:sz w:val="24"/>
          <w:lang w:val="en-US"/>
        </w:rPr>
        <w:t xml:space="preserve">Li, H. &amp; Durbin, R. Fast and accurate short read alignment with Burrows–Wheeler </w:t>
      </w:r>
      <w:r w:rsidRPr="00CE5153">
        <w:rPr>
          <w:w w:val="95"/>
          <w:sz w:val="24"/>
          <w:lang w:val="en-US"/>
        </w:rPr>
        <w:t>transform.</w:t>
      </w:r>
      <w:r w:rsidRPr="00CE5153">
        <w:rPr>
          <w:spacing w:val="-2"/>
          <w:w w:val="95"/>
          <w:sz w:val="24"/>
          <w:lang w:val="en-US"/>
        </w:rPr>
        <w:t xml:space="preserve"> </w:t>
      </w:r>
      <w:r>
        <w:rPr>
          <w:i/>
          <w:w w:val="95"/>
          <w:sz w:val="24"/>
        </w:rPr>
        <w:t>Bioinformatics</w:t>
      </w:r>
      <w:r>
        <w:rPr>
          <w:i/>
          <w:spacing w:val="-18"/>
          <w:w w:val="95"/>
          <w:sz w:val="24"/>
        </w:rPr>
        <w:t xml:space="preserve"> </w:t>
      </w:r>
      <w:r>
        <w:rPr>
          <w:b/>
          <w:w w:val="95"/>
          <w:sz w:val="24"/>
        </w:rPr>
        <w:t>25</w:t>
      </w:r>
      <w:r>
        <w:rPr>
          <w:w w:val="95"/>
          <w:sz w:val="24"/>
        </w:rPr>
        <w:t>,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1754–1760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(2009).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URL</w:t>
      </w:r>
      <w:r>
        <w:rPr>
          <w:spacing w:val="-17"/>
          <w:w w:val="95"/>
          <w:sz w:val="24"/>
        </w:rPr>
        <w:t xml:space="preserve"> </w:t>
      </w:r>
      <w:hyperlink r:id="rId179">
        <w:r>
          <w:rPr>
            <w:rFonts w:ascii="Courier New" w:hAnsi="Courier New"/>
            <w:color w:val="003052"/>
            <w:w w:val="95"/>
            <w:sz w:val="24"/>
          </w:rPr>
          <w:t>https://doi.org/10.1093/</w:t>
        </w:r>
      </w:hyperlink>
      <w:r>
        <w:rPr>
          <w:rFonts w:ascii="Courier New" w:hAnsi="Courier New"/>
          <w:color w:val="003052"/>
          <w:w w:val="95"/>
          <w:sz w:val="24"/>
        </w:rPr>
        <w:t xml:space="preserve"> </w:t>
      </w:r>
      <w:hyperlink r:id="rId180">
        <w:r>
          <w:rPr>
            <w:rFonts w:ascii="Courier New" w:hAnsi="Courier New"/>
            <w:color w:val="003052"/>
            <w:sz w:val="24"/>
          </w:rPr>
          <w:t>bioinformatics/btp324</w:t>
        </w:r>
      </w:hyperlink>
      <w:r>
        <w:rPr>
          <w:sz w:val="24"/>
        </w:rPr>
        <w:t>.</w:t>
      </w:r>
    </w:p>
    <w:p w14:paraId="51CB2176" w14:textId="77777777" w:rsidR="00147D99" w:rsidRDefault="00CE5153">
      <w:pPr>
        <w:pStyle w:val="aa"/>
        <w:numPr>
          <w:ilvl w:val="0"/>
          <w:numId w:val="1"/>
        </w:numPr>
        <w:tabs>
          <w:tab w:val="left" w:pos="919"/>
        </w:tabs>
        <w:spacing w:before="194" w:line="235" w:lineRule="auto"/>
        <w:ind w:left="918" w:right="489" w:hanging="518"/>
        <w:rPr>
          <w:sz w:val="24"/>
        </w:rPr>
      </w:pPr>
      <w:bookmarkStart w:id="230" w:name="_bookmark931"/>
      <w:bookmarkStart w:id="231" w:name="_bookmark93"/>
      <w:bookmarkEnd w:id="230"/>
      <w:bookmarkEnd w:id="231"/>
      <w:r w:rsidRPr="00CE5153">
        <w:rPr>
          <w:sz w:val="24"/>
          <w:lang w:val="en-US"/>
        </w:rPr>
        <w:t xml:space="preserve">Broad Institute. Picard </w:t>
      </w:r>
      <w:r w:rsidRPr="00CE5153">
        <w:rPr>
          <w:spacing w:val="-3"/>
          <w:sz w:val="24"/>
          <w:lang w:val="en-US"/>
        </w:rPr>
        <w:t xml:space="preserve">Toolkit. </w:t>
      </w:r>
      <w:r w:rsidRPr="00CE5153">
        <w:rPr>
          <w:sz w:val="24"/>
          <w:lang w:val="en-US"/>
        </w:rPr>
        <w:t xml:space="preserve">GitHub repository: </w:t>
      </w:r>
      <w:hyperlink r:id="rId181">
        <w:r w:rsidRPr="00CE5153">
          <w:rPr>
            <w:rFonts w:ascii="Courier New" w:hAnsi="Courier New"/>
            <w:color w:val="003052"/>
            <w:sz w:val="24"/>
            <w:lang w:val="en-US"/>
          </w:rPr>
          <w:t>http://broadinstitute.</w:t>
        </w:r>
      </w:hyperlink>
      <w:r w:rsidRPr="00CE5153">
        <w:rPr>
          <w:rFonts w:ascii="Courier New" w:hAnsi="Courier New"/>
          <w:color w:val="003052"/>
          <w:sz w:val="24"/>
          <w:lang w:val="en-US"/>
        </w:rPr>
        <w:t xml:space="preserve"> </w:t>
      </w:r>
      <w:hyperlink r:id="rId182">
        <w:r>
          <w:rPr>
            <w:rFonts w:ascii="Courier New" w:hAnsi="Courier New"/>
            <w:color w:val="003052"/>
            <w:sz w:val="24"/>
          </w:rPr>
          <w:t>github.io/picard/</w:t>
        </w:r>
        <w:r>
          <w:rPr>
            <w:rFonts w:ascii="Courier New" w:hAnsi="Courier New"/>
            <w:color w:val="003052"/>
            <w:spacing w:val="-83"/>
            <w:sz w:val="24"/>
          </w:rPr>
          <w:t xml:space="preserve"> </w:t>
        </w:r>
      </w:hyperlink>
      <w:r>
        <w:rPr>
          <w:sz w:val="24"/>
        </w:rPr>
        <w:t>(2019). Accessed 2021/01/10.</w:t>
      </w:r>
    </w:p>
    <w:p w14:paraId="78CF9D9B" w14:textId="77777777" w:rsidR="00147D99" w:rsidRDefault="00CE5153">
      <w:pPr>
        <w:pStyle w:val="aa"/>
        <w:numPr>
          <w:ilvl w:val="0"/>
          <w:numId w:val="1"/>
        </w:numPr>
        <w:tabs>
          <w:tab w:val="left" w:pos="919"/>
        </w:tabs>
        <w:spacing w:before="192"/>
        <w:ind w:left="912" w:right="489" w:hanging="512"/>
        <w:jc w:val="left"/>
        <w:rPr>
          <w:sz w:val="24"/>
        </w:rPr>
      </w:pPr>
      <w:bookmarkStart w:id="232" w:name="_bookmark941"/>
      <w:bookmarkStart w:id="233" w:name="_bookmark94"/>
      <w:bookmarkEnd w:id="232"/>
      <w:bookmarkEnd w:id="233"/>
      <w:r w:rsidRPr="00CE5153">
        <w:rPr>
          <w:sz w:val="24"/>
          <w:lang w:val="en-US"/>
        </w:rPr>
        <w:t xml:space="preserve">Heldenbrand, J. R. </w:t>
      </w:r>
      <w:r w:rsidRPr="00CE5153">
        <w:rPr>
          <w:i/>
          <w:sz w:val="24"/>
          <w:lang w:val="en-US"/>
        </w:rPr>
        <w:t xml:space="preserve">et al. </w:t>
      </w:r>
      <w:r w:rsidRPr="00CE5153">
        <w:rPr>
          <w:sz w:val="24"/>
          <w:lang w:val="en-US"/>
        </w:rPr>
        <w:t xml:space="preserve">Recommendations for performance optimizations when using </w:t>
      </w:r>
      <w:r w:rsidRPr="00CE5153">
        <w:rPr>
          <w:spacing w:val="-4"/>
          <w:w w:val="95"/>
          <w:sz w:val="24"/>
          <w:lang w:val="en-US"/>
        </w:rPr>
        <w:t xml:space="preserve">GATK3.8 </w:t>
      </w:r>
      <w:r w:rsidRPr="00CE5153">
        <w:rPr>
          <w:w w:val="95"/>
          <w:sz w:val="24"/>
          <w:lang w:val="en-US"/>
        </w:rPr>
        <w:t xml:space="preserve">and </w:t>
      </w:r>
      <w:r w:rsidRPr="00CE5153">
        <w:rPr>
          <w:spacing w:val="-5"/>
          <w:w w:val="95"/>
          <w:sz w:val="24"/>
          <w:lang w:val="en-US"/>
        </w:rPr>
        <w:t xml:space="preserve">GATK4. </w:t>
      </w:r>
      <w:r w:rsidRPr="00CE5153">
        <w:rPr>
          <w:i/>
          <w:w w:val="95"/>
          <w:sz w:val="24"/>
          <w:lang w:val="en-US"/>
        </w:rPr>
        <w:t xml:space="preserve">BMC Bioinformatics </w:t>
      </w:r>
      <w:r w:rsidRPr="00CE5153">
        <w:rPr>
          <w:b/>
          <w:w w:val="95"/>
          <w:sz w:val="24"/>
          <w:lang w:val="en-US"/>
        </w:rPr>
        <w:t xml:space="preserve">20 </w:t>
      </w:r>
      <w:r w:rsidRPr="00CE5153">
        <w:rPr>
          <w:w w:val="95"/>
          <w:sz w:val="24"/>
          <w:lang w:val="en-US"/>
        </w:rPr>
        <w:t xml:space="preserve">(2019). URL </w:t>
      </w:r>
      <w:hyperlink r:id="rId183">
        <w:r w:rsidRPr="00CE5153">
          <w:rPr>
            <w:rFonts w:ascii="Courier New" w:hAnsi="Courier New"/>
            <w:color w:val="003052"/>
            <w:w w:val="95"/>
            <w:sz w:val="24"/>
            <w:lang w:val="en-US"/>
          </w:rPr>
          <w:t>https://doi.org/10.</w:t>
        </w:r>
      </w:hyperlink>
      <w:r w:rsidRPr="00CE5153">
        <w:rPr>
          <w:rFonts w:ascii="Courier New" w:hAnsi="Courier New"/>
          <w:color w:val="003052"/>
          <w:w w:val="95"/>
          <w:sz w:val="24"/>
          <w:lang w:val="en-US"/>
        </w:rPr>
        <w:t xml:space="preserve"> </w:t>
      </w:r>
      <w:hyperlink r:id="rId184">
        <w:r>
          <w:rPr>
            <w:rFonts w:ascii="Courier New" w:hAnsi="Courier New"/>
            <w:color w:val="003052"/>
            <w:sz w:val="24"/>
          </w:rPr>
          <w:t>1186/s12859-019-3169-7</w:t>
        </w:r>
      </w:hyperlink>
      <w:r>
        <w:rPr>
          <w:sz w:val="24"/>
        </w:rPr>
        <w:t>.</w:t>
      </w:r>
    </w:p>
    <w:p w14:paraId="4FDE392C" w14:textId="77777777" w:rsidR="00147D99" w:rsidRDefault="00CE5153">
      <w:pPr>
        <w:pStyle w:val="aa"/>
        <w:numPr>
          <w:ilvl w:val="0"/>
          <w:numId w:val="1"/>
        </w:numPr>
        <w:tabs>
          <w:tab w:val="left" w:pos="919"/>
        </w:tabs>
        <w:spacing w:before="189"/>
        <w:ind w:left="918" w:hanging="519"/>
        <w:jc w:val="left"/>
        <w:rPr>
          <w:i/>
          <w:sz w:val="24"/>
        </w:rPr>
      </w:pPr>
      <w:bookmarkStart w:id="234" w:name="_bookmark951"/>
      <w:bookmarkStart w:id="235" w:name="_bookmark95"/>
      <w:bookmarkEnd w:id="234"/>
      <w:bookmarkEnd w:id="235"/>
      <w:r w:rsidRPr="00CE5153">
        <w:rPr>
          <w:spacing w:val="-3"/>
          <w:sz w:val="24"/>
          <w:lang w:val="en-US"/>
        </w:rPr>
        <w:t xml:space="preserve">Sherry, </w:t>
      </w:r>
      <w:r w:rsidRPr="00CE5153">
        <w:rPr>
          <w:sz w:val="24"/>
          <w:lang w:val="en-US"/>
        </w:rPr>
        <w:t xml:space="preserve">S. </w:t>
      </w:r>
      <w:r w:rsidRPr="00CE5153">
        <w:rPr>
          <w:spacing w:val="-9"/>
          <w:sz w:val="24"/>
          <w:lang w:val="en-US"/>
        </w:rPr>
        <w:t xml:space="preserve">T. </w:t>
      </w:r>
      <w:r w:rsidRPr="00CE5153">
        <w:rPr>
          <w:sz w:val="24"/>
          <w:lang w:val="en-US"/>
        </w:rPr>
        <w:t xml:space="preserve">dbSNP: the NCBI database of genetic variation. </w:t>
      </w:r>
      <w:r>
        <w:rPr>
          <w:i/>
          <w:sz w:val="24"/>
        </w:rPr>
        <w:t>Nucleic Acids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Research</w:t>
      </w:r>
    </w:p>
    <w:p w14:paraId="1B441C30" w14:textId="77777777" w:rsidR="00147D99" w:rsidRPr="00CE5153" w:rsidRDefault="00CE5153">
      <w:pPr>
        <w:pStyle w:val="a5"/>
        <w:spacing w:before="13"/>
        <w:ind w:left="918"/>
        <w:rPr>
          <w:lang w:val="en-US"/>
        </w:rPr>
      </w:pPr>
      <w:proofErr w:type="gramStart"/>
      <w:r w:rsidRPr="00CE5153">
        <w:rPr>
          <w:b/>
          <w:lang w:val="en-US"/>
        </w:rPr>
        <w:t>29</w:t>
      </w:r>
      <w:proofErr w:type="gramEnd"/>
      <w:r w:rsidRPr="00CE5153">
        <w:rPr>
          <w:lang w:val="en-US"/>
        </w:rPr>
        <w:t xml:space="preserve">, 308–311 (2001). URL </w:t>
      </w:r>
      <w:hyperlink r:id="rId185">
        <w:r w:rsidRPr="00CE5153">
          <w:rPr>
            <w:rFonts w:ascii="Courier New" w:hAnsi="Courier New"/>
            <w:color w:val="003052"/>
            <w:lang w:val="en-US"/>
          </w:rPr>
          <w:t>https://doi.org/10.1093/nar/29.1.308</w:t>
        </w:r>
      </w:hyperlink>
      <w:r w:rsidRPr="00CE5153">
        <w:rPr>
          <w:lang w:val="en-US"/>
        </w:rPr>
        <w:t>.</w:t>
      </w:r>
    </w:p>
    <w:p w14:paraId="1EFA10B1" w14:textId="77777777" w:rsidR="00147D99" w:rsidRDefault="00CE5153">
      <w:pPr>
        <w:pStyle w:val="aa"/>
        <w:numPr>
          <w:ilvl w:val="0"/>
          <w:numId w:val="1"/>
        </w:numPr>
        <w:tabs>
          <w:tab w:val="left" w:pos="919"/>
        </w:tabs>
        <w:spacing w:before="192"/>
        <w:ind w:left="912" w:right="489" w:hanging="512"/>
        <w:jc w:val="left"/>
        <w:rPr>
          <w:sz w:val="24"/>
        </w:rPr>
      </w:pPr>
      <w:bookmarkStart w:id="236" w:name="_bookmark961"/>
      <w:bookmarkStart w:id="237" w:name="_bookmark96"/>
      <w:bookmarkEnd w:id="236"/>
      <w:bookmarkEnd w:id="237"/>
      <w:r w:rsidRPr="00CE5153">
        <w:rPr>
          <w:sz w:val="24"/>
          <w:lang w:val="en-US"/>
        </w:rPr>
        <w:t>Quinlan, A. R. &amp; Hall, I. M. BEDTools: a flexible suite of utilities for comparing genomic</w:t>
      </w:r>
      <w:r w:rsidRPr="00CE5153">
        <w:rPr>
          <w:spacing w:val="-3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features.</w:t>
      </w:r>
      <w:r w:rsidRPr="00CE5153">
        <w:rPr>
          <w:spacing w:val="-10"/>
          <w:sz w:val="24"/>
          <w:lang w:val="en-US"/>
        </w:rPr>
        <w:t xml:space="preserve"> </w:t>
      </w:r>
      <w:r>
        <w:rPr>
          <w:i/>
          <w:sz w:val="24"/>
        </w:rPr>
        <w:t>Bioinformatics</w:t>
      </w:r>
      <w:r>
        <w:rPr>
          <w:i/>
          <w:spacing w:val="-33"/>
          <w:sz w:val="24"/>
        </w:rPr>
        <w:t xml:space="preserve"> </w:t>
      </w:r>
      <w:r>
        <w:rPr>
          <w:b/>
          <w:sz w:val="24"/>
        </w:rPr>
        <w:t>26</w:t>
      </w:r>
      <w:r>
        <w:rPr>
          <w:sz w:val="24"/>
        </w:rPr>
        <w:t>,</w:t>
      </w:r>
      <w:r>
        <w:rPr>
          <w:spacing w:val="-34"/>
          <w:sz w:val="24"/>
        </w:rPr>
        <w:t xml:space="preserve"> </w:t>
      </w:r>
      <w:r>
        <w:rPr>
          <w:sz w:val="24"/>
        </w:rPr>
        <w:t>841–842</w:t>
      </w:r>
      <w:r>
        <w:rPr>
          <w:spacing w:val="-33"/>
          <w:sz w:val="24"/>
        </w:rPr>
        <w:t xml:space="preserve"> </w:t>
      </w:r>
      <w:r>
        <w:rPr>
          <w:sz w:val="24"/>
        </w:rPr>
        <w:t>(2010).</w:t>
      </w:r>
      <w:r>
        <w:rPr>
          <w:spacing w:val="-10"/>
          <w:sz w:val="24"/>
        </w:rPr>
        <w:t xml:space="preserve"> </w:t>
      </w:r>
      <w:r>
        <w:rPr>
          <w:sz w:val="24"/>
        </w:rPr>
        <w:t>URL</w:t>
      </w:r>
      <w:r>
        <w:rPr>
          <w:spacing w:val="-33"/>
          <w:sz w:val="24"/>
        </w:rPr>
        <w:t xml:space="preserve"> </w:t>
      </w:r>
      <w:hyperlink r:id="rId186">
        <w:r>
          <w:rPr>
            <w:rFonts w:ascii="Courier New" w:hAnsi="Courier New"/>
            <w:color w:val="003052"/>
            <w:sz w:val="24"/>
          </w:rPr>
          <w:t>https://doi.org/10.</w:t>
        </w:r>
      </w:hyperlink>
      <w:r>
        <w:rPr>
          <w:rFonts w:ascii="Courier New" w:hAnsi="Courier New"/>
          <w:color w:val="003052"/>
          <w:sz w:val="24"/>
        </w:rPr>
        <w:t xml:space="preserve"> </w:t>
      </w:r>
      <w:hyperlink r:id="rId187">
        <w:r>
          <w:rPr>
            <w:rFonts w:ascii="Courier New" w:hAnsi="Courier New"/>
            <w:color w:val="003052"/>
            <w:sz w:val="24"/>
          </w:rPr>
          <w:t>1093/bioinformatics/btq033</w:t>
        </w:r>
      </w:hyperlink>
      <w:r>
        <w:rPr>
          <w:sz w:val="24"/>
        </w:rPr>
        <w:t>.</w:t>
      </w:r>
    </w:p>
    <w:p w14:paraId="7A5F1310" w14:textId="77777777" w:rsidR="00147D99" w:rsidRPr="00CE5153" w:rsidRDefault="00CE5153">
      <w:pPr>
        <w:pStyle w:val="aa"/>
        <w:numPr>
          <w:ilvl w:val="0"/>
          <w:numId w:val="1"/>
        </w:numPr>
        <w:tabs>
          <w:tab w:val="left" w:pos="919"/>
        </w:tabs>
        <w:spacing w:before="190"/>
        <w:ind w:left="918" w:hanging="519"/>
        <w:jc w:val="left"/>
        <w:rPr>
          <w:sz w:val="24"/>
          <w:lang w:val="en-US"/>
        </w:rPr>
      </w:pPr>
      <w:bookmarkStart w:id="238" w:name="_bookmark971"/>
      <w:bookmarkStart w:id="239" w:name="_bookmark97"/>
      <w:bookmarkEnd w:id="238"/>
      <w:bookmarkEnd w:id="239"/>
      <w:r w:rsidRPr="00CE5153">
        <w:rPr>
          <w:sz w:val="24"/>
          <w:lang w:val="en-US"/>
        </w:rPr>
        <w:t>McLaren,</w:t>
      </w:r>
      <w:r w:rsidRPr="00CE5153">
        <w:rPr>
          <w:spacing w:val="-16"/>
          <w:sz w:val="24"/>
          <w:lang w:val="en-US"/>
        </w:rPr>
        <w:t xml:space="preserve"> </w:t>
      </w:r>
      <w:r w:rsidRPr="00CE5153">
        <w:rPr>
          <w:spacing w:val="-11"/>
          <w:sz w:val="24"/>
          <w:lang w:val="en-US"/>
        </w:rPr>
        <w:t>W.</w:t>
      </w:r>
      <w:r w:rsidRPr="00CE5153">
        <w:rPr>
          <w:spacing w:val="-15"/>
          <w:sz w:val="24"/>
          <w:lang w:val="en-US"/>
        </w:rPr>
        <w:t xml:space="preserve"> </w:t>
      </w:r>
      <w:r w:rsidRPr="00CE5153">
        <w:rPr>
          <w:i/>
          <w:sz w:val="24"/>
          <w:lang w:val="en-US"/>
        </w:rPr>
        <w:t>et</w:t>
      </w:r>
      <w:r w:rsidRPr="00CE5153">
        <w:rPr>
          <w:i/>
          <w:spacing w:val="-16"/>
          <w:sz w:val="24"/>
          <w:lang w:val="en-US"/>
        </w:rPr>
        <w:t xml:space="preserve"> </w:t>
      </w:r>
      <w:r w:rsidRPr="00CE5153">
        <w:rPr>
          <w:i/>
          <w:sz w:val="24"/>
          <w:lang w:val="en-US"/>
        </w:rPr>
        <w:t>al.</w:t>
      </w:r>
      <w:r w:rsidRPr="00CE5153">
        <w:rPr>
          <w:i/>
          <w:spacing w:val="-1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The</w:t>
      </w:r>
      <w:r w:rsidRPr="00CE5153">
        <w:rPr>
          <w:spacing w:val="-15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Ensembl</w:t>
      </w:r>
      <w:r w:rsidRPr="00CE5153">
        <w:rPr>
          <w:spacing w:val="-16"/>
          <w:sz w:val="24"/>
          <w:lang w:val="en-US"/>
        </w:rPr>
        <w:t xml:space="preserve"> </w:t>
      </w:r>
      <w:r w:rsidRPr="00CE5153">
        <w:rPr>
          <w:spacing w:val="-4"/>
          <w:sz w:val="24"/>
          <w:lang w:val="en-US"/>
        </w:rPr>
        <w:t>Variant</w:t>
      </w:r>
      <w:r w:rsidRPr="00CE5153">
        <w:rPr>
          <w:spacing w:val="-15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Effect</w:t>
      </w:r>
      <w:r w:rsidRPr="00CE5153">
        <w:rPr>
          <w:spacing w:val="-15"/>
          <w:sz w:val="24"/>
          <w:lang w:val="en-US"/>
        </w:rPr>
        <w:t xml:space="preserve"> </w:t>
      </w:r>
      <w:r w:rsidRPr="00CE5153">
        <w:rPr>
          <w:spacing w:val="-3"/>
          <w:sz w:val="24"/>
          <w:lang w:val="en-US"/>
        </w:rPr>
        <w:t>Predictor.</w:t>
      </w:r>
      <w:r w:rsidRPr="00CE5153">
        <w:rPr>
          <w:spacing w:val="-2"/>
          <w:sz w:val="24"/>
          <w:lang w:val="en-US"/>
        </w:rPr>
        <w:t xml:space="preserve"> </w:t>
      </w:r>
      <w:r w:rsidRPr="00CE5153">
        <w:rPr>
          <w:i/>
          <w:sz w:val="24"/>
          <w:lang w:val="en-US"/>
        </w:rPr>
        <w:t>Genome</w:t>
      </w:r>
      <w:r w:rsidRPr="00CE5153">
        <w:rPr>
          <w:i/>
          <w:spacing w:val="-16"/>
          <w:sz w:val="24"/>
          <w:lang w:val="en-US"/>
        </w:rPr>
        <w:t xml:space="preserve"> </w:t>
      </w:r>
      <w:r w:rsidRPr="00CE5153">
        <w:rPr>
          <w:i/>
          <w:sz w:val="24"/>
          <w:lang w:val="en-US"/>
        </w:rPr>
        <w:t>Biol</w:t>
      </w:r>
      <w:r w:rsidRPr="00CE5153">
        <w:rPr>
          <w:i/>
          <w:spacing w:val="-15"/>
          <w:sz w:val="24"/>
          <w:lang w:val="en-US"/>
        </w:rPr>
        <w:t xml:space="preserve"> </w:t>
      </w:r>
      <w:r w:rsidRPr="00CE5153">
        <w:rPr>
          <w:b/>
          <w:sz w:val="24"/>
          <w:lang w:val="en-US"/>
        </w:rPr>
        <w:t>17</w:t>
      </w:r>
      <w:r w:rsidRPr="00CE5153">
        <w:rPr>
          <w:b/>
          <w:spacing w:val="-16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(2016). URL</w:t>
      </w:r>
    </w:p>
    <w:p w14:paraId="2C6B58EE" w14:textId="77777777" w:rsidR="00147D99" w:rsidRDefault="00CE5153">
      <w:pPr>
        <w:pStyle w:val="a5"/>
        <w:spacing w:before="13"/>
        <w:ind w:left="918"/>
      </w:pPr>
      <w:hyperlink r:id="rId188">
        <w:r>
          <w:rPr>
            <w:rFonts w:ascii="Courier New" w:hAnsi="Courier New"/>
            <w:color w:val="003052"/>
            <w:w w:val="95"/>
          </w:rPr>
          <w:t>https://doi.org/10.1186/s13059-016-0974-4</w:t>
        </w:r>
      </w:hyperlink>
      <w:r>
        <w:rPr>
          <w:w w:val="95"/>
        </w:rPr>
        <w:t>.</w:t>
      </w:r>
    </w:p>
    <w:p w14:paraId="2D3F6FB7" w14:textId="77777777" w:rsidR="00147D99" w:rsidRPr="00CE5153" w:rsidRDefault="00CE5153">
      <w:pPr>
        <w:pStyle w:val="aa"/>
        <w:numPr>
          <w:ilvl w:val="0"/>
          <w:numId w:val="1"/>
        </w:numPr>
        <w:tabs>
          <w:tab w:val="left" w:pos="919"/>
        </w:tabs>
        <w:spacing w:before="192" w:line="252" w:lineRule="auto"/>
        <w:ind w:left="910" w:right="569" w:hanging="511"/>
        <w:rPr>
          <w:sz w:val="24"/>
          <w:lang w:val="en-US"/>
        </w:rPr>
      </w:pPr>
      <w:bookmarkStart w:id="240" w:name="_bookmark981"/>
      <w:bookmarkStart w:id="241" w:name="_bookmark98"/>
      <w:bookmarkEnd w:id="240"/>
      <w:bookmarkEnd w:id="241"/>
      <w:r w:rsidRPr="00CE5153">
        <w:rPr>
          <w:spacing w:val="-4"/>
          <w:sz w:val="24"/>
          <w:lang w:val="en-US"/>
        </w:rPr>
        <w:t xml:space="preserve">Wang, </w:t>
      </w:r>
      <w:r w:rsidRPr="00CE5153">
        <w:rPr>
          <w:sz w:val="24"/>
          <w:lang w:val="en-US"/>
        </w:rPr>
        <w:t xml:space="preserve">K., Li, M. &amp; Hakonarson, H. </w:t>
      </w:r>
      <w:r w:rsidRPr="00CE5153">
        <w:rPr>
          <w:spacing w:val="-5"/>
          <w:sz w:val="24"/>
          <w:lang w:val="en-US"/>
        </w:rPr>
        <w:t xml:space="preserve">ANNOVAR: </w:t>
      </w:r>
      <w:r w:rsidRPr="00CE5153">
        <w:rPr>
          <w:sz w:val="24"/>
          <w:lang w:val="en-US"/>
        </w:rPr>
        <w:t>functional annotation of genetic variants</w:t>
      </w:r>
      <w:r w:rsidRPr="00CE5153">
        <w:rPr>
          <w:spacing w:val="-1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from</w:t>
      </w:r>
      <w:r w:rsidRPr="00CE5153">
        <w:rPr>
          <w:spacing w:val="-1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high-throughput</w:t>
      </w:r>
      <w:r w:rsidRPr="00CE5153">
        <w:rPr>
          <w:spacing w:val="-1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sequencing</w:t>
      </w:r>
      <w:r w:rsidRPr="00CE5153">
        <w:rPr>
          <w:spacing w:val="-1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data.</w:t>
      </w:r>
      <w:r w:rsidRPr="00CE5153">
        <w:rPr>
          <w:spacing w:val="5"/>
          <w:sz w:val="24"/>
          <w:lang w:val="en-US"/>
        </w:rPr>
        <w:t xml:space="preserve"> </w:t>
      </w:r>
      <w:r w:rsidRPr="00CE5153">
        <w:rPr>
          <w:i/>
          <w:sz w:val="24"/>
          <w:lang w:val="en-US"/>
        </w:rPr>
        <w:t>Nucleic</w:t>
      </w:r>
      <w:r w:rsidRPr="00CE5153">
        <w:rPr>
          <w:i/>
          <w:spacing w:val="-14"/>
          <w:sz w:val="24"/>
          <w:lang w:val="en-US"/>
        </w:rPr>
        <w:t xml:space="preserve"> </w:t>
      </w:r>
      <w:r w:rsidRPr="00CE5153">
        <w:rPr>
          <w:i/>
          <w:sz w:val="24"/>
          <w:lang w:val="en-US"/>
        </w:rPr>
        <w:t>Acids</w:t>
      </w:r>
      <w:r w:rsidRPr="00CE5153">
        <w:rPr>
          <w:i/>
          <w:spacing w:val="-14"/>
          <w:sz w:val="24"/>
          <w:lang w:val="en-US"/>
        </w:rPr>
        <w:t xml:space="preserve"> </w:t>
      </w:r>
      <w:r w:rsidRPr="00CE5153">
        <w:rPr>
          <w:i/>
          <w:sz w:val="24"/>
          <w:lang w:val="en-US"/>
        </w:rPr>
        <w:t>Research</w:t>
      </w:r>
      <w:r w:rsidRPr="00CE5153">
        <w:rPr>
          <w:i/>
          <w:spacing w:val="-15"/>
          <w:sz w:val="24"/>
          <w:lang w:val="en-US"/>
        </w:rPr>
        <w:t xml:space="preserve"> </w:t>
      </w:r>
      <w:r w:rsidRPr="00CE5153">
        <w:rPr>
          <w:b/>
          <w:sz w:val="24"/>
          <w:lang w:val="en-US"/>
        </w:rPr>
        <w:t>38</w:t>
      </w:r>
      <w:r w:rsidRPr="00CE5153">
        <w:rPr>
          <w:sz w:val="24"/>
          <w:lang w:val="en-US"/>
        </w:rPr>
        <w:t>,</w:t>
      </w:r>
      <w:r w:rsidRPr="00CE5153">
        <w:rPr>
          <w:spacing w:val="-1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e164–e164 (2010). URL</w:t>
      </w:r>
      <w:r w:rsidRPr="00CE5153">
        <w:rPr>
          <w:spacing w:val="-12"/>
          <w:sz w:val="24"/>
          <w:lang w:val="en-US"/>
        </w:rPr>
        <w:t xml:space="preserve"> </w:t>
      </w:r>
      <w:hyperlink r:id="rId189">
        <w:r w:rsidRPr="00CE5153">
          <w:rPr>
            <w:rFonts w:ascii="Courier New" w:hAnsi="Courier New"/>
            <w:color w:val="003052"/>
            <w:sz w:val="24"/>
            <w:lang w:val="en-US"/>
          </w:rPr>
          <w:t>https://doi.org/10.1093/nar/gkq603</w:t>
        </w:r>
      </w:hyperlink>
      <w:r w:rsidRPr="00CE5153">
        <w:rPr>
          <w:sz w:val="24"/>
          <w:lang w:val="en-US"/>
        </w:rPr>
        <w:t>.</w:t>
      </w:r>
    </w:p>
    <w:p w14:paraId="75AD7D5E" w14:textId="77777777" w:rsidR="00147D99" w:rsidRDefault="00CE5153">
      <w:pPr>
        <w:pStyle w:val="aa"/>
        <w:numPr>
          <w:ilvl w:val="0"/>
          <w:numId w:val="1"/>
        </w:numPr>
        <w:tabs>
          <w:tab w:val="left" w:pos="919"/>
        </w:tabs>
        <w:spacing w:before="176" w:line="242" w:lineRule="auto"/>
        <w:ind w:left="918" w:right="550" w:hanging="518"/>
        <w:rPr>
          <w:sz w:val="24"/>
        </w:rPr>
      </w:pPr>
      <w:bookmarkStart w:id="242" w:name="_bookmark991"/>
      <w:bookmarkStart w:id="243" w:name="_bookmark99"/>
      <w:bookmarkEnd w:id="242"/>
      <w:bookmarkEnd w:id="243"/>
      <w:r w:rsidRPr="00CE5153">
        <w:rPr>
          <w:sz w:val="24"/>
          <w:lang w:val="en-US"/>
        </w:rPr>
        <w:t>Liu, X.</w:t>
      </w:r>
      <w:proofErr w:type="gramStart"/>
      <w:r w:rsidRPr="00CE5153">
        <w:rPr>
          <w:sz w:val="24"/>
          <w:lang w:val="en-US"/>
        </w:rPr>
        <w:t xml:space="preserve">,  </w:t>
      </w:r>
      <w:r w:rsidRPr="00CE5153">
        <w:rPr>
          <w:spacing w:val="-4"/>
          <w:sz w:val="24"/>
          <w:lang w:val="en-US"/>
        </w:rPr>
        <w:t>Wu</w:t>
      </w:r>
      <w:proofErr w:type="gramEnd"/>
      <w:r w:rsidRPr="00CE5153">
        <w:rPr>
          <w:spacing w:val="-4"/>
          <w:sz w:val="24"/>
          <w:lang w:val="en-US"/>
        </w:rPr>
        <w:t xml:space="preserve">,  </w:t>
      </w:r>
      <w:r w:rsidRPr="00CE5153">
        <w:rPr>
          <w:sz w:val="24"/>
          <w:lang w:val="en-US"/>
        </w:rPr>
        <w:t xml:space="preserve">C.,  Li,  C.  </w:t>
      </w:r>
      <w:proofErr w:type="gramStart"/>
      <w:r w:rsidRPr="00CE5153">
        <w:rPr>
          <w:sz w:val="24"/>
          <w:lang w:val="en-US"/>
        </w:rPr>
        <w:t>&amp;  Boerwinkle</w:t>
      </w:r>
      <w:proofErr w:type="gramEnd"/>
      <w:r w:rsidRPr="00CE5153">
        <w:rPr>
          <w:sz w:val="24"/>
          <w:lang w:val="en-US"/>
        </w:rPr>
        <w:t xml:space="preserve">,  E.  </w:t>
      </w:r>
      <w:proofErr w:type="gramStart"/>
      <w:r w:rsidRPr="00CE5153">
        <w:rPr>
          <w:sz w:val="24"/>
          <w:lang w:val="en-US"/>
        </w:rPr>
        <w:t>dbNSFP  v3.0</w:t>
      </w:r>
      <w:proofErr w:type="gramEnd"/>
      <w:r w:rsidRPr="00CE5153">
        <w:rPr>
          <w:sz w:val="24"/>
          <w:lang w:val="en-US"/>
        </w:rPr>
        <w:t>:  A  one-stop  database of functional predictions and annotations for human nonsynonymous and splice-site SNVs.</w:t>
      </w:r>
      <w:r w:rsidRPr="00CE5153">
        <w:rPr>
          <w:spacing w:val="8"/>
          <w:sz w:val="24"/>
          <w:lang w:val="en-US"/>
        </w:rPr>
        <w:t xml:space="preserve"> </w:t>
      </w:r>
      <w:r>
        <w:rPr>
          <w:i/>
          <w:sz w:val="24"/>
        </w:rPr>
        <w:t>Human</w:t>
      </w:r>
      <w:r>
        <w:rPr>
          <w:i/>
          <w:spacing w:val="-28"/>
          <w:sz w:val="24"/>
        </w:rPr>
        <w:t xml:space="preserve"> </w:t>
      </w:r>
      <w:r>
        <w:rPr>
          <w:i/>
          <w:sz w:val="24"/>
        </w:rPr>
        <w:t>Mutation</w:t>
      </w:r>
      <w:r>
        <w:rPr>
          <w:i/>
          <w:spacing w:val="-27"/>
          <w:sz w:val="24"/>
        </w:rPr>
        <w:t xml:space="preserve"> </w:t>
      </w:r>
      <w:r>
        <w:rPr>
          <w:b/>
          <w:sz w:val="24"/>
        </w:rPr>
        <w:t>37</w:t>
      </w:r>
      <w:r>
        <w:rPr>
          <w:sz w:val="24"/>
        </w:rPr>
        <w:t>,</w:t>
      </w:r>
      <w:r>
        <w:rPr>
          <w:spacing w:val="-29"/>
          <w:sz w:val="24"/>
        </w:rPr>
        <w:t xml:space="preserve"> </w:t>
      </w:r>
      <w:r>
        <w:rPr>
          <w:sz w:val="24"/>
        </w:rPr>
        <w:t>235–241</w:t>
      </w:r>
      <w:r>
        <w:rPr>
          <w:spacing w:val="-28"/>
          <w:sz w:val="24"/>
        </w:rPr>
        <w:t xml:space="preserve"> </w:t>
      </w:r>
      <w:r>
        <w:rPr>
          <w:sz w:val="24"/>
        </w:rPr>
        <w:t>(2016).</w:t>
      </w:r>
      <w:r>
        <w:rPr>
          <w:spacing w:val="9"/>
          <w:sz w:val="24"/>
        </w:rPr>
        <w:t xml:space="preserve"> </w:t>
      </w:r>
      <w:r>
        <w:rPr>
          <w:sz w:val="24"/>
        </w:rPr>
        <w:t>URL</w:t>
      </w:r>
      <w:r>
        <w:rPr>
          <w:spacing w:val="-28"/>
          <w:sz w:val="24"/>
        </w:rPr>
        <w:t xml:space="preserve"> </w:t>
      </w:r>
      <w:hyperlink r:id="rId190">
        <w:r>
          <w:rPr>
            <w:rFonts w:ascii="Courier New" w:hAnsi="Courier New"/>
            <w:color w:val="003052"/>
            <w:sz w:val="24"/>
          </w:rPr>
          <w:t>https://doi.org/10.1002/</w:t>
        </w:r>
      </w:hyperlink>
      <w:r>
        <w:rPr>
          <w:rFonts w:ascii="Courier New" w:hAnsi="Courier New"/>
          <w:color w:val="003052"/>
          <w:sz w:val="24"/>
        </w:rPr>
        <w:t xml:space="preserve"> </w:t>
      </w:r>
      <w:hyperlink r:id="rId191">
        <w:r>
          <w:rPr>
            <w:rFonts w:ascii="Courier New" w:hAnsi="Courier New"/>
            <w:color w:val="003052"/>
            <w:sz w:val="24"/>
          </w:rPr>
          <w:t>humu.22932</w:t>
        </w:r>
      </w:hyperlink>
      <w:r>
        <w:rPr>
          <w:sz w:val="24"/>
        </w:rPr>
        <w:t>.</w:t>
      </w:r>
    </w:p>
    <w:p w14:paraId="1BAF80B4" w14:textId="77777777" w:rsidR="00147D99" w:rsidRDefault="00CE5153">
      <w:pPr>
        <w:pStyle w:val="aa"/>
        <w:numPr>
          <w:ilvl w:val="0"/>
          <w:numId w:val="1"/>
        </w:numPr>
        <w:tabs>
          <w:tab w:val="left" w:pos="919"/>
        </w:tabs>
        <w:spacing w:before="189"/>
        <w:ind w:left="918" w:right="489" w:hanging="518"/>
        <w:jc w:val="left"/>
        <w:rPr>
          <w:sz w:val="24"/>
        </w:rPr>
        <w:sectPr w:rsidR="00147D99">
          <w:pgSz w:w="11906" w:h="16838"/>
          <w:pgMar w:top="1580" w:right="840" w:bottom="280" w:left="1300" w:header="953" w:footer="0" w:gutter="0"/>
          <w:cols w:space="720"/>
          <w:formProt w:val="0"/>
          <w:docGrid w:linePitch="100" w:charSpace="4096"/>
        </w:sectPr>
      </w:pPr>
      <w:bookmarkStart w:id="244" w:name="_bookmark1001"/>
      <w:bookmarkStart w:id="245" w:name="_bookmark100"/>
      <w:bookmarkEnd w:id="244"/>
      <w:bookmarkEnd w:id="245"/>
      <w:r w:rsidRPr="00CE5153">
        <w:rPr>
          <w:sz w:val="24"/>
          <w:lang w:val="en-US"/>
        </w:rPr>
        <w:t>Jian,</w:t>
      </w:r>
      <w:r w:rsidRPr="00CE5153">
        <w:rPr>
          <w:spacing w:val="-1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X.,</w:t>
      </w:r>
      <w:r w:rsidRPr="00CE5153">
        <w:rPr>
          <w:spacing w:val="-1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Boerwinkle,</w:t>
      </w:r>
      <w:r w:rsidRPr="00CE5153">
        <w:rPr>
          <w:spacing w:val="-1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E.</w:t>
      </w:r>
      <w:r w:rsidRPr="00CE5153">
        <w:rPr>
          <w:spacing w:val="-1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&amp;</w:t>
      </w:r>
      <w:r w:rsidRPr="00CE5153">
        <w:rPr>
          <w:spacing w:val="-13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Liu,</w:t>
      </w:r>
      <w:r w:rsidRPr="00CE5153">
        <w:rPr>
          <w:spacing w:val="-1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X.</w:t>
      </w:r>
      <w:r w:rsidRPr="00CE5153">
        <w:rPr>
          <w:spacing w:val="3"/>
          <w:sz w:val="24"/>
          <w:lang w:val="en-US"/>
        </w:rPr>
        <w:t xml:space="preserve"> </w:t>
      </w:r>
      <w:r w:rsidRPr="00CE5153">
        <w:rPr>
          <w:i/>
          <w:sz w:val="24"/>
          <w:lang w:val="en-US"/>
        </w:rPr>
        <w:t>In</w:t>
      </w:r>
      <w:r w:rsidRPr="00CE5153">
        <w:rPr>
          <w:i/>
          <w:spacing w:val="-14"/>
          <w:sz w:val="24"/>
          <w:lang w:val="en-US"/>
        </w:rPr>
        <w:t xml:space="preserve"> </w:t>
      </w:r>
      <w:r w:rsidRPr="00CE5153">
        <w:rPr>
          <w:i/>
          <w:sz w:val="24"/>
          <w:lang w:val="en-US"/>
        </w:rPr>
        <w:t>silico</w:t>
      </w:r>
      <w:r w:rsidRPr="00CE5153">
        <w:rPr>
          <w:i/>
          <w:spacing w:val="-13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tools</w:t>
      </w:r>
      <w:r w:rsidRPr="00CE5153">
        <w:rPr>
          <w:spacing w:val="-1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for</w:t>
      </w:r>
      <w:r w:rsidRPr="00CE5153">
        <w:rPr>
          <w:spacing w:val="-1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splicing</w:t>
      </w:r>
      <w:r w:rsidRPr="00CE5153">
        <w:rPr>
          <w:spacing w:val="-1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defect</w:t>
      </w:r>
      <w:r w:rsidRPr="00CE5153">
        <w:rPr>
          <w:spacing w:val="-1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prediction:</w:t>
      </w:r>
      <w:r w:rsidRPr="00CE5153">
        <w:rPr>
          <w:spacing w:val="-1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a</w:t>
      </w:r>
      <w:r w:rsidRPr="00CE5153">
        <w:rPr>
          <w:spacing w:val="-14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survey from</w:t>
      </w:r>
      <w:r w:rsidRPr="00CE5153">
        <w:rPr>
          <w:spacing w:val="-23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the</w:t>
      </w:r>
      <w:r w:rsidRPr="00CE5153">
        <w:rPr>
          <w:spacing w:val="-22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viewpoint</w:t>
      </w:r>
      <w:r w:rsidRPr="00CE5153">
        <w:rPr>
          <w:spacing w:val="-22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of</w:t>
      </w:r>
      <w:r w:rsidRPr="00CE5153">
        <w:rPr>
          <w:spacing w:val="-23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end</w:t>
      </w:r>
      <w:r w:rsidRPr="00CE5153">
        <w:rPr>
          <w:spacing w:val="-22"/>
          <w:sz w:val="24"/>
          <w:lang w:val="en-US"/>
        </w:rPr>
        <w:t xml:space="preserve"> </w:t>
      </w:r>
      <w:r w:rsidRPr="00CE5153">
        <w:rPr>
          <w:sz w:val="24"/>
          <w:lang w:val="en-US"/>
        </w:rPr>
        <w:t>users.</w:t>
      </w:r>
      <w:r w:rsidRPr="00CE5153">
        <w:rPr>
          <w:spacing w:val="-6"/>
          <w:sz w:val="24"/>
          <w:lang w:val="en-US"/>
        </w:rPr>
        <w:t xml:space="preserve"> </w:t>
      </w:r>
      <w:r>
        <w:rPr>
          <w:i/>
          <w:sz w:val="24"/>
        </w:rPr>
        <w:t>Genet</w:t>
      </w:r>
      <w:r>
        <w:rPr>
          <w:i/>
          <w:spacing w:val="-22"/>
          <w:sz w:val="24"/>
        </w:rPr>
        <w:t xml:space="preserve"> </w:t>
      </w:r>
      <w:r>
        <w:rPr>
          <w:i/>
          <w:sz w:val="24"/>
        </w:rPr>
        <w:t>Med</w:t>
      </w:r>
      <w:r>
        <w:rPr>
          <w:i/>
          <w:spacing w:val="-22"/>
          <w:sz w:val="24"/>
        </w:rPr>
        <w:t xml:space="preserve"> </w:t>
      </w:r>
      <w:r>
        <w:rPr>
          <w:b/>
          <w:sz w:val="24"/>
        </w:rPr>
        <w:t>16</w:t>
      </w:r>
      <w:r>
        <w:rPr>
          <w:sz w:val="24"/>
        </w:rPr>
        <w:t>,</w:t>
      </w:r>
      <w:r>
        <w:rPr>
          <w:spacing w:val="-22"/>
          <w:sz w:val="24"/>
        </w:rPr>
        <w:t xml:space="preserve"> </w:t>
      </w:r>
      <w:r>
        <w:rPr>
          <w:sz w:val="24"/>
        </w:rPr>
        <w:t>497–503</w:t>
      </w:r>
      <w:r>
        <w:rPr>
          <w:spacing w:val="-22"/>
          <w:sz w:val="24"/>
        </w:rPr>
        <w:t xml:space="preserve"> </w:t>
      </w:r>
      <w:r>
        <w:rPr>
          <w:sz w:val="24"/>
        </w:rPr>
        <w:t>(2013).</w:t>
      </w:r>
      <w:r>
        <w:rPr>
          <w:spacing w:val="-6"/>
          <w:sz w:val="24"/>
        </w:rPr>
        <w:t xml:space="preserve"> </w:t>
      </w:r>
      <w:r>
        <w:rPr>
          <w:sz w:val="24"/>
        </w:rPr>
        <w:t>URL</w:t>
      </w:r>
      <w:r>
        <w:rPr>
          <w:spacing w:val="-22"/>
          <w:sz w:val="24"/>
        </w:rPr>
        <w:t xml:space="preserve"> </w:t>
      </w:r>
      <w:hyperlink r:id="rId194">
        <w:r>
          <w:rPr>
            <w:rFonts w:ascii="Courier New" w:hAnsi="Courier New"/>
            <w:color w:val="003052"/>
            <w:sz w:val="24"/>
          </w:rPr>
          <w:t>https://doi.</w:t>
        </w:r>
      </w:hyperlink>
      <w:r>
        <w:rPr>
          <w:rFonts w:ascii="Courier New" w:hAnsi="Courier New"/>
          <w:color w:val="003052"/>
          <w:sz w:val="24"/>
        </w:rPr>
        <w:t xml:space="preserve"> </w:t>
      </w:r>
      <w:hyperlink r:id="rId195">
        <w:r>
          <w:rPr>
            <w:rFonts w:ascii="Courier New" w:hAnsi="Courier New"/>
            <w:color w:val="003052"/>
            <w:sz w:val="24"/>
          </w:rPr>
          <w:t>org/10.1038/gim.2013.176</w:t>
        </w:r>
      </w:hyperlink>
      <w:r>
        <w:rPr>
          <w:sz w:val="24"/>
        </w:rPr>
        <w:t>.</w:t>
      </w:r>
    </w:p>
    <w:p w14:paraId="36E92F1D" w14:textId="77777777" w:rsidR="00147D99" w:rsidRPr="00CE5153" w:rsidRDefault="00CE5153">
      <w:pPr>
        <w:pStyle w:val="aa"/>
        <w:numPr>
          <w:ilvl w:val="0"/>
          <w:numId w:val="1"/>
        </w:numPr>
        <w:tabs>
          <w:tab w:val="left" w:pos="636"/>
        </w:tabs>
        <w:spacing w:before="172" w:line="252" w:lineRule="auto"/>
        <w:ind w:right="797" w:hanging="518"/>
        <w:jc w:val="left"/>
        <w:rPr>
          <w:rFonts w:ascii="Courier New" w:hAnsi="Courier New"/>
          <w:sz w:val="24"/>
          <w:lang w:val="en-US"/>
        </w:rPr>
      </w:pPr>
      <w:bookmarkStart w:id="246" w:name="_bookmark1012"/>
      <w:bookmarkStart w:id="247" w:name="_bookmark1011"/>
      <w:bookmarkEnd w:id="246"/>
      <w:bookmarkEnd w:id="247"/>
      <w:r w:rsidRPr="00CE5153">
        <w:rPr>
          <w:sz w:val="24"/>
          <w:lang w:val="en-US"/>
        </w:rPr>
        <w:lastRenderedPageBreak/>
        <w:t xml:space="preserve">Lin, H. </w:t>
      </w:r>
      <w:r w:rsidRPr="00CE5153">
        <w:rPr>
          <w:i/>
          <w:sz w:val="24"/>
          <w:lang w:val="en-US"/>
        </w:rPr>
        <w:t xml:space="preserve">et al. </w:t>
      </w:r>
      <w:r w:rsidRPr="00CE5153">
        <w:rPr>
          <w:sz w:val="24"/>
          <w:lang w:val="en-US"/>
        </w:rPr>
        <w:t xml:space="preserve">RegSNPs-intron: a computational framework for predicting pathogenic impact of intronic single nucleotide variants. </w:t>
      </w:r>
      <w:r w:rsidRPr="00CE5153">
        <w:rPr>
          <w:i/>
          <w:sz w:val="24"/>
          <w:lang w:val="en-US"/>
        </w:rPr>
        <w:t xml:space="preserve">Genome Biol </w:t>
      </w:r>
      <w:r w:rsidRPr="00CE5153">
        <w:rPr>
          <w:b/>
          <w:sz w:val="24"/>
          <w:lang w:val="en-US"/>
        </w:rPr>
        <w:t xml:space="preserve">20 </w:t>
      </w:r>
      <w:r w:rsidRPr="00CE5153">
        <w:rPr>
          <w:sz w:val="24"/>
          <w:lang w:val="en-US"/>
        </w:rPr>
        <w:t>(2019). URL</w:t>
      </w:r>
      <w:r w:rsidRPr="00CE5153">
        <w:rPr>
          <w:spacing w:val="59"/>
          <w:sz w:val="24"/>
          <w:lang w:val="en-US"/>
        </w:rPr>
        <w:t xml:space="preserve"> </w:t>
      </w:r>
      <w:hyperlink r:id="rId196">
        <w:r w:rsidRPr="00CE5153">
          <w:rPr>
            <w:rFonts w:ascii="Courier New" w:hAnsi="Courier New"/>
            <w:color w:val="003052"/>
            <w:sz w:val="24"/>
            <w:lang w:val="en-US"/>
          </w:rPr>
          <w:t>https:</w:t>
        </w:r>
      </w:hyperlink>
    </w:p>
    <w:p w14:paraId="2AC14E71" w14:textId="77777777" w:rsidR="00147D99" w:rsidRDefault="00CE5153">
      <w:pPr>
        <w:pStyle w:val="a5"/>
        <w:spacing w:line="274" w:lineRule="exact"/>
        <w:ind w:left="623"/>
      </w:pPr>
      <w:hyperlink r:id="rId197">
        <w:r>
          <w:rPr>
            <w:rFonts w:ascii="Courier New" w:hAnsi="Courier New"/>
            <w:color w:val="003052"/>
            <w:w w:val="95"/>
          </w:rPr>
          <w:t>//doi.org/10.1186/s13059-019-1847-4</w:t>
        </w:r>
      </w:hyperlink>
      <w:r>
        <w:rPr>
          <w:w w:val="95"/>
        </w:rPr>
        <w:t>.</w:t>
      </w:r>
    </w:p>
    <w:p w14:paraId="54EB15E6" w14:textId="77777777" w:rsidR="00147D99" w:rsidRPr="00CE5153" w:rsidRDefault="00CE5153">
      <w:pPr>
        <w:pStyle w:val="aa"/>
        <w:numPr>
          <w:ilvl w:val="0"/>
          <w:numId w:val="1"/>
        </w:numPr>
        <w:tabs>
          <w:tab w:val="left" w:pos="636"/>
        </w:tabs>
        <w:spacing w:before="192"/>
        <w:ind w:hanging="519"/>
        <w:jc w:val="left"/>
        <w:rPr>
          <w:i/>
          <w:sz w:val="24"/>
          <w:lang w:val="en-US"/>
        </w:rPr>
      </w:pPr>
      <w:bookmarkStart w:id="248" w:name="_bookmark1021"/>
      <w:bookmarkStart w:id="249" w:name="_bookmark102"/>
      <w:bookmarkEnd w:id="248"/>
      <w:bookmarkEnd w:id="249"/>
      <w:r w:rsidRPr="00CE5153">
        <w:rPr>
          <w:sz w:val="24"/>
          <w:lang w:val="en-US"/>
        </w:rPr>
        <w:t xml:space="preserve">Lek, M. </w:t>
      </w:r>
      <w:r w:rsidRPr="00CE5153">
        <w:rPr>
          <w:i/>
          <w:sz w:val="24"/>
          <w:lang w:val="en-US"/>
        </w:rPr>
        <w:t xml:space="preserve">et al. </w:t>
      </w:r>
      <w:r w:rsidRPr="00CE5153">
        <w:rPr>
          <w:sz w:val="24"/>
          <w:lang w:val="en-US"/>
        </w:rPr>
        <w:t>Analysis of protein-coding genetic variation in 60,706 humans.</w:t>
      </w:r>
      <w:r w:rsidRPr="00CE5153">
        <w:rPr>
          <w:spacing w:val="56"/>
          <w:sz w:val="24"/>
          <w:lang w:val="en-US"/>
        </w:rPr>
        <w:t xml:space="preserve"> </w:t>
      </w:r>
      <w:r w:rsidRPr="00CE5153">
        <w:rPr>
          <w:i/>
          <w:sz w:val="24"/>
          <w:lang w:val="en-US"/>
        </w:rPr>
        <w:t>Nature</w:t>
      </w:r>
    </w:p>
    <w:p w14:paraId="59B3F205" w14:textId="77777777" w:rsidR="00147D99" w:rsidRPr="00CE5153" w:rsidRDefault="00CE5153">
      <w:pPr>
        <w:pStyle w:val="a5"/>
        <w:spacing w:before="13"/>
        <w:ind w:left="635"/>
        <w:rPr>
          <w:lang w:val="en-US"/>
        </w:rPr>
      </w:pPr>
      <w:proofErr w:type="gramStart"/>
      <w:r w:rsidRPr="00CE5153">
        <w:rPr>
          <w:b/>
          <w:lang w:val="en-US"/>
        </w:rPr>
        <w:t>536</w:t>
      </w:r>
      <w:proofErr w:type="gramEnd"/>
      <w:r w:rsidRPr="00CE5153">
        <w:rPr>
          <w:lang w:val="en-US"/>
        </w:rPr>
        <w:t xml:space="preserve">, 285–291 (2016). URL </w:t>
      </w:r>
      <w:hyperlink r:id="rId198">
        <w:r w:rsidRPr="00CE5153">
          <w:rPr>
            <w:rFonts w:ascii="Courier New" w:hAnsi="Courier New"/>
            <w:color w:val="003052"/>
            <w:lang w:val="en-US"/>
          </w:rPr>
          <w:t>https://doi.org/10.1038/nature19057</w:t>
        </w:r>
      </w:hyperlink>
      <w:r w:rsidRPr="00CE5153">
        <w:rPr>
          <w:lang w:val="en-US"/>
        </w:rPr>
        <w:t>.</w:t>
      </w:r>
    </w:p>
    <w:p w14:paraId="67587F02" w14:textId="77777777" w:rsidR="00147D99" w:rsidRPr="00CE5153" w:rsidRDefault="00CE5153">
      <w:pPr>
        <w:pStyle w:val="aa"/>
        <w:numPr>
          <w:ilvl w:val="0"/>
          <w:numId w:val="1"/>
        </w:numPr>
        <w:tabs>
          <w:tab w:val="left" w:pos="636"/>
        </w:tabs>
        <w:spacing w:before="197" w:line="235" w:lineRule="auto"/>
        <w:ind w:right="834" w:hanging="518"/>
        <w:jc w:val="left"/>
        <w:rPr>
          <w:sz w:val="24"/>
          <w:lang w:val="en-US"/>
        </w:rPr>
      </w:pPr>
      <w:bookmarkStart w:id="250" w:name="_bookmark1031"/>
      <w:bookmarkStart w:id="251" w:name="_bookmark103"/>
      <w:bookmarkEnd w:id="250"/>
      <w:bookmarkEnd w:id="251"/>
      <w:r w:rsidRPr="00CE5153">
        <w:rPr>
          <w:spacing w:val="-7"/>
          <w:sz w:val="24"/>
          <w:lang w:val="en-US"/>
        </w:rPr>
        <w:t xml:space="preserve">Valeev, </w:t>
      </w:r>
      <w:r w:rsidRPr="00CE5153">
        <w:rPr>
          <w:sz w:val="24"/>
          <w:lang w:val="en-US"/>
        </w:rPr>
        <w:t xml:space="preserve">E. Scissors: Exo-C variants search pipeline. GitHub repository: </w:t>
      </w:r>
      <w:hyperlink r:id="rId199">
        <w:r w:rsidRPr="00CE5153">
          <w:rPr>
            <w:rFonts w:ascii="Courier New" w:hAnsi="Courier New"/>
            <w:color w:val="003052"/>
            <w:sz w:val="24"/>
            <w:lang w:val="en-US"/>
          </w:rPr>
          <w:t>https://</w:t>
        </w:r>
      </w:hyperlink>
      <w:r w:rsidRPr="00CE5153">
        <w:rPr>
          <w:rFonts w:ascii="Courier New" w:hAnsi="Courier New"/>
          <w:color w:val="003052"/>
          <w:sz w:val="24"/>
          <w:lang w:val="en-US"/>
        </w:rPr>
        <w:t xml:space="preserve"> </w:t>
      </w:r>
      <w:hyperlink r:id="rId200">
        <w:r w:rsidRPr="00CE5153">
          <w:rPr>
            <w:rFonts w:ascii="Courier New" w:hAnsi="Courier New"/>
            <w:color w:val="003052"/>
            <w:w w:val="90"/>
            <w:sz w:val="24"/>
            <w:lang w:val="en-US"/>
          </w:rPr>
          <w:t>github.com/regnveig/labjournal/tree/master/tools/Scissors</w:t>
        </w:r>
        <w:r w:rsidRPr="00CE5153">
          <w:rPr>
            <w:rFonts w:ascii="Courier New" w:hAnsi="Courier New"/>
            <w:color w:val="003052"/>
            <w:spacing w:val="-102"/>
            <w:w w:val="90"/>
            <w:sz w:val="24"/>
            <w:lang w:val="en-US"/>
          </w:rPr>
          <w:t xml:space="preserve"> </w:t>
        </w:r>
      </w:hyperlink>
      <w:r w:rsidRPr="00CE5153">
        <w:rPr>
          <w:w w:val="90"/>
          <w:sz w:val="24"/>
          <w:lang w:val="en-US"/>
        </w:rPr>
        <w:t>(2020).</w:t>
      </w:r>
    </w:p>
    <w:sectPr w:rsidR="00147D99" w:rsidRPr="00CE5153">
      <w:headerReference w:type="even" r:id="rId201"/>
      <w:headerReference w:type="default" r:id="rId202"/>
      <w:pgSz w:w="11906" w:h="16838"/>
      <w:pgMar w:top="1580" w:right="840" w:bottom="280" w:left="1300" w:header="953" w:footer="0" w:gutter="0"/>
      <w:cols w:space="720"/>
      <w:formProt w:val="0"/>
      <w:docGrid w:linePitch="100" w:charSpace="409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Фишман Вениамин Семенович" w:date="2021-01-28T11:11:00Z" w:initials="ФВС">
    <w:p w14:paraId="16D14B4C" w14:textId="7B3EAB52" w:rsidR="00954220" w:rsidRDefault="00954220">
      <w:pPr>
        <w:pStyle w:val="af0"/>
      </w:pPr>
      <w:r>
        <w:rPr>
          <w:rStyle w:val="af"/>
        </w:rPr>
        <w:annotationRef/>
      </w:r>
      <w:r>
        <w:t>Пора писать =)</w:t>
      </w:r>
    </w:p>
  </w:comment>
  <w:comment w:id="10" w:author="Фишман Вениамин Семенович" w:date="2021-01-28T11:10:00Z" w:initials="ФВС">
    <w:p w14:paraId="14D72280" w14:textId="77777777" w:rsidR="00360D2F" w:rsidRPr="00954220" w:rsidRDefault="00360D2F">
      <w:pPr>
        <w:pStyle w:val="af0"/>
      </w:pPr>
      <w:r>
        <w:rPr>
          <w:rStyle w:val="af"/>
        </w:rPr>
        <w:annotationRef/>
      </w:r>
      <w:r>
        <w:rPr>
          <w:rStyle w:val="af"/>
        </w:rPr>
        <w:t>Прочитать и обсудить</w:t>
      </w:r>
    </w:p>
  </w:comment>
  <w:comment w:id="35" w:author="Фишман Вениамин Семенович" w:date="2021-01-28T10:46:00Z" w:initials="ФВС">
    <w:p w14:paraId="1C5352AE" w14:textId="77777777" w:rsidR="00CE5153" w:rsidRPr="00CE5153" w:rsidRDefault="00CE5153" w:rsidP="00CE5153">
      <w:pPr>
        <w:pStyle w:val="2"/>
        <w:numPr>
          <w:ilvl w:val="1"/>
          <w:numId w:val="13"/>
        </w:numPr>
        <w:tabs>
          <w:tab w:val="left" w:pos="975"/>
        </w:tabs>
        <w:spacing w:before="185"/>
        <w:ind w:hanging="575"/>
        <w:rPr>
          <w:sz w:val="24"/>
        </w:rPr>
      </w:pPr>
      <w:r>
        <w:rPr>
          <w:rStyle w:val="af"/>
        </w:rPr>
        <w:annotationRef/>
      </w:r>
      <w:r>
        <w:t xml:space="preserve">Базовая </w:t>
      </w:r>
      <w:r>
        <w:rPr>
          <w:spacing w:val="-3"/>
        </w:rPr>
        <w:t xml:space="preserve">схема </w:t>
      </w:r>
      <w:r>
        <w:t xml:space="preserve">обработки </w:t>
      </w:r>
      <w:r>
        <w:rPr>
          <w:spacing w:val="-4"/>
        </w:rPr>
        <w:t>результатов</w:t>
      </w:r>
      <w:r>
        <w:rPr>
          <w:spacing w:val="19"/>
        </w:rPr>
        <w:t xml:space="preserve"> </w:t>
      </w:r>
      <w:r w:rsidRPr="00CE5153">
        <w:rPr>
          <w:spacing w:val="19"/>
        </w:rPr>
        <w:t xml:space="preserve">высокопроизводительного </w:t>
      </w:r>
      <w:r>
        <w:t>секвенирования для поиска и клинической интерпретации однонуклеотидные полиморфизмов</w:t>
      </w:r>
    </w:p>
  </w:comment>
  <w:comment w:id="45" w:author="Фишман Вениамин Семенович" w:date="2021-01-28T10:50:00Z" w:initials="ФВС">
    <w:p w14:paraId="4397B04E" w14:textId="77777777" w:rsidR="00CE5153" w:rsidRDefault="00CE5153">
      <w:pPr>
        <w:pStyle w:val="af0"/>
      </w:pPr>
      <w:r>
        <w:rPr>
          <w:rStyle w:val="af"/>
        </w:rPr>
        <w:annotationRef/>
      </w:r>
      <w:r>
        <w:t>Предлагаю немного расширить этот раздел – он ключевой для понимания смысла работы.</w:t>
      </w:r>
    </w:p>
  </w:comment>
  <w:comment w:id="46" w:author="Фишман Вениамин Семенович" w:date="2021-01-28T10:48:00Z" w:initials="ФВС">
    <w:p w14:paraId="2D538B09" w14:textId="77777777" w:rsidR="00CE5153" w:rsidRDefault="00CE5153">
      <w:pPr>
        <w:pStyle w:val="af0"/>
      </w:pPr>
      <w:r>
        <w:rPr>
          <w:rStyle w:val="af"/>
        </w:rPr>
        <w:annotationRef/>
      </w:r>
      <w:r>
        <w:t>Нужна ссылка</w:t>
      </w:r>
    </w:p>
  </w:comment>
  <w:comment w:id="47" w:author="Фишман Вениамин Семенович" w:date="2021-01-28T10:48:00Z" w:initials="ФВС">
    <w:p w14:paraId="7909A4EB" w14:textId="77777777" w:rsidR="00CE5153" w:rsidRDefault="00CE5153">
      <w:pPr>
        <w:pStyle w:val="af0"/>
      </w:pPr>
      <w:r>
        <w:rPr>
          <w:rStyle w:val="af"/>
        </w:rPr>
        <w:annotationRef/>
      </w:r>
      <w:r>
        <w:t>ссылка</w:t>
      </w:r>
    </w:p>
  </w:comment>
  <w:comment w:id="48" w:author="Фишман Вениамин Семенович" w:date="2021-01-28T10:50:00Z" w:initials="ФВС">
    <w:p w14:paraId="0208C49C" w14:textId="77777777" w:rsidR="00CE5153" w:rsidRDefault="00CE5153">
      <w:pPr>
        <w:pStyle w:val="af0"/>
      </w:pPr>
      <w:r>
        <w:rPr>
          <w:rStyle w:val="af"/>
        </w:rPr>
        <w:annotationRef/>
      </w:r>
      <w:r>
        <w:t>почему?</w:t>
      </w:r>
    </w:p>
  </w:comment>
  <w:comment w:id="49" w:author="Фишман Вениамин Семенович" w:date="2021-01-28T10:50:00Z" w:initials="ФВС">
    <w:p w14:paraId="256B4441" w14:textId="77777777" w:rsidR="00CE5153" w:rsidRDefault="00CE5153">
      <w:pPr>
        <w:pStyle w:val="af0"/>
      </w:pPr>
      <w:r>
        <w:rPr>
          <w:rStyle w:val="af"/>
        </w:rPr>
        <w:annotationRef/>
      </w:r>
      <w:r>
        <w:t>Не понял эту часть</w:t>
      </w:r>
    </w:p>
    <w:p w14:paraId="1F263235" w14:textId="77777777" w:rsidR="00CE5153" w:rsidRDefault="00CE5153">
      <w:pPr>
        <w:pStyle w:val="af0"/>
      </w:pPr>
    </w:p>
  </w:comment>
  <w:comment w:id="68" w:author="Фишман Вениамин Семенович" w:date="2021-01-28T11:13:00Z" w:initials="ФВС">
    <w:p w14:paraId="58D0B619" w14:textId="2C3924F3" w:rsidR="00954220" w:rsidRDefault="00954220">
      <w:pPr>
        <w:pStyle w:val="af0"/>
      </w:pPr>
      <w:r>
        <w:rPr>
          <w:rStyle w:val="af"/>
        </w:rPr>
        <w:annotationRef/>
      </w:r>
      <w:r>
        <w:t>Отлично, вот такую мотивацию нужно к каждому разделу результатов.</w:t>
      </w:r>
    </w:p>
  </w:comment>
  <w:comment w:id="72" w:author="Фишман Вениамин Семенович" w:date="2021-01-28T11:17:00Z" w:initials="ФВС">
    <w:p w14:paraId="4888721A" w14:textId="5A2B3588" w:rsidR="00AC61FE" w:rsidRDefault="00AC61FE">
      <w:pPr>
        <w:pStyle w:val="af0"/>
      </w:pPr>
      <w:r>
        <w:rPr>
          <w:rStyle w:val="af"/>
        </w:rPr>
        <w:annotationRef/>
      </w:r>
      <w:r>
        <w:t>Мне кажется, сначала логично написать про разработку пайплайна, а потом уже про то, какие результаты им получены</w:t>
      </w:r>
    </w:p>
  </w:comment>
  <w:comment w:id="73" w:author="Фишман Вениамин Семенович" w:date="2021-01-28T11:13:00Z" w:initials="ФВС">
    <w:p w14:paraId="1D0D38F0" w14:textId="3F88E751" w:rsidR="00954220" w:rsidRDefault="00954220">
      <w:pPr>
        <w:pStyle w:val="af0"/>
      </w:pPr>
      <w:r>
        <w:rPr>
          <w:rStyle w:val="af"/>
        </w:rPr>
        <w:annotationRef/>
      </w:r>
      <w:r>
        <w:t>Мотивацию и короткое описание, как были получены контрольные образцы.</w:t>
      </w:r>
    </w:p>
  </w:comment>
  <w:comment w:id="74" w:author="Фишман Вениамин Семенович" w:date="2021-01-28T11:15:00Z" w:initials="ФВС">
    <w:p w14:paraId="194005DC" w14:textId="5023D328" w:rsidR="005013EA" w:rsidRDefault="005013EA">
      <w:pPr>
        <w:pStyle w:val="af0"/>
      </w:pPr>
      <w:r>
        <w:rPr>
          <w:rStyle w:val="af"/>
        </w:rPr>
        <w:annotationRef/>
      </w:r>
      <w:r>
        <w:t>Предлагаю объединить 3 таблицы, написав в ячейках 2 числа через дробь.</w:t>
      </w:r>
    </w:p>
  </w:comment>
  <w:comment w:id="84" w:author="Фишман Вениамин Семенович" w:date="2021-01-28T11:17:00Z" w:initials="ФВС">
    <w:p w14:paraId="6B8EA5F8" w14:textId="5B4DC0FF" w:rsidR="000050CC" w:rsidRDefault="000050CC">
      <w:pPr>
        <w:pStyle w:val="af0"/>
      </w:pPr>
      <w:r>
        <w:rPr>
          <w:rStyle w:val="af"/>
        </w:rPr>
        <w:annotationRef/>
      </w:r>
      <w:proofErr w:type="gramStart"/>
      <w:r>
        <w:t>По-моему</w:t>
      </w:r>
      <w:proofErr w:type="gramEnd"/>
      <w:r>
        <w:t xml:space="preserve"> я уже писал, что это очень странная идея.</w:t>
      </w:r>
    </w:p>
  </w:comment>
  <w:comment w:id="88" w:author="Фишман Вениамин Семенович" w:date="2021-01-28T11:16:00Z" w:initials="ФВС">
    <w:p w14:paraId="2BA4DA7D" w14:textId="50F1CA7B" w:rsidR="00AC61FE" w:rsidRDefault="00AC61FE">
      <w:pPr>
        <w:pStyle w:val="af0"/>
      </w:pPr>
      <w:r>
        <w:rPr>
          <w:rStyle w:val="af"/>
        </w:rPr>
        <w:annotationRef/>
      </w:r>
      <w:r>
        <w:t>Что такое «наши»?</w:t>
      </w:r>
      <w:r w:rsidR="000050CC">
        <w:t xml:space="preserve"> И вообще смысл заголовка не понятен</w:t>
      </w:r>
    </w:p>
  </w:comment>
  <w:comment w:id="97" w:author="Фишман Вениамин Семенович" w:date="2021-01-28T11:21:00Z" w:initials="ФВС">
    <w:p w14:paraId="3812DF12" w14:textId="6D1941E5" w:rsidR="009F5223" w:rsidRDefault="009F5223">
      <w:pPr>
        <w:pStyle w:val="af0"/>
      </w:pPr>
      <w:r>
        <w:rPr>
          <w:rStyle w:val="af"/>
        </w:rPr>
        <w:annotationRef/>
      </w:r>
      <w:r>
        <w:t>Не очень понял, чем отличаются таблицы 6 и 7</w:t>
      </w:r>
    </w:p>
  </w:comment>
  <w:comment w:id="99" w:author="Фишман Вениамин Семенович" w:date="2021-01-28T11:20:00Z" w:initials="ФВС">
    <w:p w14:paraId="66F1B456" w14:textId="5A7A8DC3" w:rsidR="000050CC" w:rsidRDefault="000050CC">
      <w:pPr>
        <w:pStyle w:val="af0"/>
      </w:pPr>
      <w:r>
        <w:rPr>
          <w:rStyle w:val="af"/>
        </w:rPr>
        <w:annotationRef/>
      </w:r>
      <w:r>
        <w:t>А они где-то используются в работе?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D14B4C" w15:done="0"/>
  <w15:commentEx w15:paraId="14D72280" w15:done="0"/>
  <w15:commentEx w15:paraId="1C5352AE" w15:done="0"/>
  <w15:commentEx w15:paraId="4397B04E" w15:done="0"/>
  <w15:commentEx w15:paraId="2D538B09" w15:done="0"/>
  <w15:commentEx w15:paraId="7909A4EB" w15:done="0"/>
  <w15:commentEx w15:paraId="0208C49C" w15:done="0"/>
  <w15:commentEx w15:paraId="1F263235" w15:done="0"/>
  <w15:commentEx w15:paraId="58D0B619" w15:done="0"/>
  <w15:commentEx w15:paraId="4888721A" w15:done="0"/>
  <w15:commentEx w15:paraId="1D0D38F0" w15:done="0"/>
  <w15:commentEx w15:paraId="194005DC" w15:done="0"/>
  <w15:commentEx w15:paraId="6B8EA5F8" w15:done="0"/>
  <w15:commentEx w15:paraId="2BA4DA7D" w15:done="0"/>
  <w15:commentEx w15:paraId="3812DF12" w15:done="0"/>
  <w15:commentEx w15:paraId="66F1B45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0D9418" w14:textId="77777777" w:rsidR="005C1E29" w:rsidRDefault="005C1E29">
      <w:r>
        <w:separator/>
      </w:r>
    </w:p>
  </w:endnote>
  <w:endnote w:type="continuationSeparator" w:id="0">
    <w:p w14:paraId="44ADAEE5" w14:textId="77777777" w:rsidR="005C1E29" w:rsidRDefault="005C1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36F840" w14:textId="77777777" w:rsidR="005C1E29" w:rsidRDefault="005C1E29">
      <w:r>
        <w:separator/>
      </w:r>
    </w:p>
  </w:footnote>
  <w:footnote w:type="continuationSeparator" w:id="0">
    <w:p w14:paraId="3E692716" w14:textId="77777777" w:rsidR="005C1E29" w:rsidRDefault="005C1E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EE49C" w14:textId="77777777" w:rsidR="00CE5153" w:rsidRDefault="00CE5153">
    <w:pPr>
      <w:pStyle w:val="a5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20E168" w14:textId="77777777" w:rsidR="00CE5153" w:rsidRDefault="00CE5153">
    <w:pPr>
      <w:pStyle w:val="a5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5709D2" w14:textId="77777777" w:rsidR="00CE5153" w:rsidRDefault="00CE5153">
    <w:pPr>
      <w:pStyle w:val="a5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B7E8AE" w14:textId="77777777" w:rsidR="00CE5153" w:rsidRDefault="00CE5153">
    <w:pPr>
      <w:pStyle w:val="a5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A4364" w14:textId="77777777" w:rsidR="00CE5153" w:rsidRDefault="00CE5153">
    <w:pPr>
      <w:pStyle w:val="a5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6B9F8F" w14:textId="77777777" w:rsidR="00CE5153" w:rsidRDefault="00CE5153">
    <w:pPr>
      <w:pStyle w:val="a5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59029" w14:textId="77777777" w:rsidR="00CE5153" w:rsidRDefault="00CE5153">
    <w:pPr>
      <w:pStyle w:val="a5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D655D" w14:textId="77777777" w:rsidR="00CE5153" w:rsidRDefault="00CE5153">
    <w:pPr>
      <w:pStyle w:val="a5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8A7774" w14:textId="77777777" w:rsidR="00CE5153" w:rsidRDefault="00CE5153">
    <w:pPr>
      <w:pStyle w:val="a5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EDFC8D" w14:textId="77777777" w:rsidR="00CE5153" w:rsidRDefault="00CE5153">
    <w:pPr>
      <w:pStyle w:val="a5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893833" w14:textId="77777777" w:rsidR="00CE5153" w:rsidRDefault="00CE5153">
    <w:pPr>
      <w:pStyle w:val="a5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0A5363" w14:textId="77777777" w:rsidR="00CE5153" w:rsidRDefault="00CE5153">
    <w:pPr>
      <w:pStyle w:val="a5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8EF76B" w14:textId="77777777" w:rsidR="00CE5153" w:rsidRDefault="00CE5153">
    <w:pPr>
      <w:pStyle w:val="a5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426B2D" w14:textId="77777777" w:rsidR="00CE5153" w:rsidRDefault="00CE5153">
    <w:pPr>
      <w:pStyle w:val="a5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D6D55D" w14:textId="77777777" w:rsidR="00CE5153" w:rsidRDefault="00CE5153">
    <w:pPr>
      <w:pStyle w:val="a5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D4976" w14:textId="77777777" w:rsidR="00CE5153" w:rsidRDefault="00CE5153">
    <w:pPr>
      <w:pStyle w:val="a5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40158F" w14:textId="77777777" w:rsidR="00CE5153" w:rsidRDefault="00CE5153">
    <w:pPr>
      <w:pStyle w:val="a5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4B7706" w14:textId="77777777" w:rsidR="00CE5153" w:rsidRDefault="00CE5153">
    <w:pPr>
      <w:pStyle w:val="a5"/>
      <w:spacing w:line="12" w:lineRule="auto"/>
      <w:rPr>
        <w:sz w:val="2"/>
      </w:rPr>
    </w:pP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4A68A0" w14:textId="77777777" w:rsidR="00CE5153" w:rsidRDefault="00CE5153">
    <w:pPr>
      <w:pStyle w:val="a5"/>
      <w:spacing w:line="12" w:lineRule="auto"/>
      <w:rPr>
        <w:sz w:val="2"/>
      </w:rPr>
    </w:pP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D7E79" w14:textId="77777777" w:rsidR="00CE5153" w:rsidRDefault="00CE5153">
    <w:pPr>
      <w:pStyle w:val="a5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863AE" w14:textId="77777777" w:rsidR="00CE5153" w:rsidRDefault="00CE5153">
    <w:pPr>
      <w:pStyle w:val="a5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8C82D3" w14:textId="77777777" w:rsidR="00CE5153" w:rsidRDefault="00CE5153">
    <w:pPr>
      <w:pStyle w:val="a5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1BBC40" w14:textId="77777777" w:rsidR="00CE5153" w:rsidRDefault="00CE5153">
    <w:pPr>
      <w:pStyle w:val="a5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1C24CF" w14:textId="77777777" w:rsidR="00CE5153" w:rsidRDefault="00CE5153">
    <w:pPr>
      <w:pStyle w:val="a5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C26F6E" w14:textId="77777777" w:rsidR="00CE5153" w:rsidRDefault="00CE5153">
    <w:pPr>
      <w:pStyle w:val="a5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E4A4F8" w14:textId="77777777" w:rsidR="00CE5153" w:rsidRDefault="00CE5153">
    <w:pPr>
      <w:pStyle w:val="a5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2FA8CD" w14:textId="77777777" w:rsidR="00CE5153" w:rsidRDefault="00CE5153">
    <w:pPr>
      <w:pStyle w:val="a5"/>
      <w:spacing w:line="12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190" behindDoc="1" locked="0" layoutInCell="1" allowOverlap="1" wp14:anchorId="0F83805F" wp14:editId="42E07216">
              <wp:simplePos x="0" y="0"/>
              <wp:positionH relativeFrom="page">
                <wp:posOffset>1080135</wp:posOffset>
              </wp:positionH>
              <wp:positionV relativeFrom="page">
                <wp:posOffset>797560</wp:posOffset>
              </wp:positionV>
              <wp:extent cx="3916045" cy="1270"/>
              <wp:effectExtent l="0" t="0" r="0" b="0"/>
              <wp:wrapNone/>
              <wp:docPr id="176" name="Прямая соединительная линия 1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79640" cy="0"/>
                      </a:xfrm>
                      <a:prstGeom prst="line">
                        <a:avLst/>
                      </a:prstGeom>
                      <a:ln w="50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6BE6D5" id="Прямая соединительная линия 176" o:spid="_x0000_s1026" style="position:absolute;z-index:-50331629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85.05pt,62.8pt" to="393.4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" strokeweight=".14mm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1" locked="0" layoutInCell="1" allowOverlap="1" wp14:anchorId="37858AF6" wp14:editId="1930D876">
              <wp:simplePos x="0" y="0"/>
              <wp:positionH relativeFrom="page">
                <wp:posOffset>1038225</wp:posOffset>
              </wp:positionH>
              <wp:positionV relativeFrom="page">
                <wp:posOffset>592455</wp:posOffset>
              </wp:positionV>
              <wp:extent cx="232410" cy="193675"/>
              <wp:effectExtent l="0" t="0" r="0" b="0"/>
              <wp:wrapNone/>
              <wp:docPr id="177" name="Надпись 1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2410" cy="193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241EC6" w14:textId="77777777" w:rsidR="00CE5153" w:rsidRDefault="00CE5153">
                          <w:pPr>
                            <w:pStyle w:val="a5"/>
                            <w:spacing w:before="9"/>
                            <w:ind w:left="65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44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858AF6" id="_x0000_t202" coordsize="21600,21600" o:spt="202" path="m,l,21600r21600,l21600,xe">
              <v:stroke joinstyle="miter"/>
              <v:path gradientshapeok="t" o:connecttype="rect"/>
            </v:shapetype>
            <v:shape id="Надпись 177" o:spid="_x0000_s1034" type="#_x0000_t202" style="position:absolute;margin-left:81.75pt;margin-top:46.65pt;width:18.3pt;height:15.25pt;z-index:-251611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" filled="f" stroked="f">
              <v:textbox inset="0,0,0,0">
                <w:txbxContent>
                  <w:p w14:paraId="33241EC6" w14:textId="77777777" w:rsidR="00CE5153" w:rsidRDefault="00CE5153">
                    <w:pPr>
                      <w:pStyle w:val="a5"/>
                      <w:spacing w:before="9"/>
                      <w:ind w:left="65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44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1" locked="0" layoutInCell="1" allowOverlap="1" wp14:anchorId="01ECD939" wp14:editId="76561594">
              <wp:simplePos x="0" y="0"/>
              <wp:positionH relativeFrom="page">
                <wp:posOffset>5779770</wp:posOffset>
              </wp:positionH>
              <wp:positionV relativeFrom="page">
                <wp:posOffset>603885</wp:posOffset>
              </wp:positionV>
              <wp:extent cx="858520" cy="179070"/>
              <wp:effectExtent l="0" t="0" r="0" b="0"/>
              <wp:wrapNone/>
              <wp:docPr id="178" name="Надпись 1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8520" cy="179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F97779" w14:textId="77777777" w:rsidR="00CE5153" w:rsidRDefault="00CE5153">
                          <w:pPr>
                            <w:pStyle w:val="ad"/>
                            <w:spacing w:before="9"/>
                            <w:ind w:left="20"/>
                          </w:pPr>
                          <w:r>
                            <w:t>Эмиль Валеев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ECD939" id="Надпись 178" o:spid="_x0000_s1035" type="#_x0000_t202" style="position:absolute;margin-left:455.1pt;margin-top:47.55pt;width:67.6pt;height:14.1pt;z-index:-251610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" filled="f" stroked="f">
              <v:textbox inset="0,0,0,0">
                <w:txbxContent>
                  <w:p w14:paraId="79F97779" w14:textId="77777777" w:rsidR="00CE5153" w:rsidRDefault="00CE5153">
                    <w:pPr>
                      <w:pStyle w:val="ad"/>
                      <w:spacing w:before="9"/>
                      <w:ind w:left="20"/>
                    </w:pPr>
                    <w:r>
                      <w:t>Эмиль Валеев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B072E9" w14:textId="77777777" w:rsidR="00CE5153" w:rsidRDefault="00CE5153">
    <w:pPr>
      <w:pStyle w:val="a5"/>
      <w:spacing w:line="12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188" behindDoc="1" locked="0" layoutInCell="1" allowOverlap="1" wp14:anchorId="5F86BF9C" wp14:editId="4F71A35B">
              <wp:simplePos x="0" y="0"/>
              <wp:positionH relativeFrom="page">
                <wp:posOffset>899795</wp:posOffset>
              </wp:positionH>
              <wp:positionV relativeFrom="page">
                <wp:posOffset>797560</wp:posOffset>
              </wp:positionV>
              <wp:extent cx="3916045" cy="1270"/>
              <wp:effectExtent l="0" t="0" r="0" b="0"/>
              <wp:wrapNone/>
              <wp:docPr id="179" name="Прямая соединительная линия 1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79640" cy="0"/>
                      </a:xfrm>
                      <a:prstGeom prst="line">
                        <a:avLst/>
                      </a:prstGeom>
                      <a:ln w="50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11840F1" id="Прямая соединительная линия 179" o:spid="_x0000_s1026" style="position:absolute;z-index:-5033162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0.85pt,62.8pt" to="379.2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" strokeweight=".14mm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109" behindDoc="1" locked="0" layoutInCell="1" allowOverlap="1" wp14:anchorId="5594B22C" wp14:editId="44843333">
              <wp:simplePos x="0" y="0"/>
              <wp:positionH relativeFrom="page">
                <wp:posOffset>887095</wp:posOffset>
              </wp:positionH>
              <wp:positionV relativeFrom="page">
                <wp:posOffset>603885</wp:posOffset>
              </wp:positionV>
              <wp:extent cx="1118235" cy="179070"/>
              <wp:effectExtent l="0" t="0" r="0" b="0"/>
              <wp:wrapNone/>
              <wp:docPr id="180" name="Надпись 1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18235" cy="179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D4BA56" w14:textId="77777777" w:rsidR="00CE5153" w:rsidRDefault="00CE5153">
                          <w:pPr>
                            <w:pStyle w:val="ad"/>
                            <w:spacing w:before="9"/>
                            <w:ind w:left="20"/>
                          </w:pPr>
                          <w:r>
                            <w:t>Дипломная работа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94B22C" id="_x0000_t202" coordsize="21600,21600" o:spt="202" path="m,l,21600r21600,l21600,xe">
              <v:stroke joinstyle="miter"/>
              <v:path gradientshapeok="t" o:connecttype="rect"/>
            </v:shapetype>
            <v:shape id="Надпись 180" o:spid="_x0000_s1036" type="#_x0000_t202" style="position:absolute;margin-left:69.85pt;margin-top:47.55pt;width:88.05pt;height:14.1pt;z-index:-50331637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" filled="f" stroked="f">
              <v:textbox inset="0,0,0,0">
                <w:txbxContent>
                  <w:p w14:paraId="4CD4BA56" w14:textId="77777777" w:rsidR="00CE5153" w:rsidRDefault="00CE5153">
                    <w:pPr>
                      <w:pStyle w:val="ad"/>
                      <w:spacing w:before="9"/>
                      <w:ind w:left="20"/>
                    </w:pPr>
                    <w:r>
                      <w:t>Дипломная работа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113" behindDoc="1" locked="0" layoutInCell="1" allowOverlap="1" wp14:anchorId="1EAD16FA" wp14:editId="71573A6D">
              <wp:simplePos x="0" y="0"/>
              <wp:positionH relativeFrom="page">
                <wp:posOffset>6289675</wp:posOffset>
              </wp:positionH>
              <wp:positionV relativeFrom="page">
                <wp:posOffset>592455</wp:posOffset>
              </wp:positionV>
              <wp:extent cx="228600" cy="193675"/>
              <wp:effectExtent l="0" t="0" r="0" b="0"/>
              <wp:wrapNone/>
              <wp:docPr id="181" name="Надпись 1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193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1D1B4C" w14:textId="77777777" w:rsidR="00CE5153" w:rsidRDefault="00CE5153">
                          <w:pPr>
                            <w:pStyle w:val="a5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0050CC">
                            <w:rPr>
                              <w:noProof/>
                            </w:rPr>
                            <w:t>43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AD16FA" id="Надпись 181" o:spid="_x0000_s1037" type="#_x0000_t202" style="position:absolute;margin-left:495.25pt;margin-top:46.65pt;width:18pt;height:15.25pt;z-index:-50331636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" filled="f" stroked="f">
              <v:textbox inset="0,0,0,0">
                <w:txbxContent>
                  <w:p w14:paraId="6D1D1B4C" w14:textId="77777777" w:rsidR="00CE5153" w:rsidRDefault="00CE5153">
                    <w:pPr>
                      <w:pStyle w:val="a5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0050CC">
                      <w:rPr>
                        <w:noProof/>
                      </w:rPr>
                      <w:t>43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70EBDF" w14:textId="77777777" w:rsidR="00CE5153" w:rsidRDefault="00CE5153">
    <w:pPr>
      <w:pStyle w:val="a5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663C18" w14:textId="77777777" w:rsidR="00CE5153" w:rsidRDefault="00CE5153">
    <w:pPr>
      <w:pStyle w:val="a5"/>
      <w:spacing w:line="12" w:lineRule="auto"/>
      <w:rPr>
        <w:sz w:val="20"/>
      </w:rPr>
    </w:pPr>
    <w:r>
      <w:rPr>
        <w:noProof/>
        <w:sz w:val="20"/>
        <w:lang w:eastAsia="ru-RU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B2085"/>
    <w:multiLevelType w:val="multilevel"/>
    <w:tmpl w:val="AAFAB04E"/>
    <w:lvl w:ilvl="0">
      <w:start w:val="1"/>
      <w:numFmt w:val="decimal"/>
      <w:lvlText w:val="%1."/>
      <w:lvlJc w:val="left"/>
      <w:pPr>
        <w:tabs>
          <w:tab w:val="num" w:pos="0"/>
        </w:tabs>
        <w:ind w:left="715" w:hanging="299"/>
      </w:pPr>
      <w:rPr>
        <w:rFonts w:eastAsia="Times New Roman" w:cs="Times New Roman"/>
        <w:w w:val="98"/>
        <w:sz w:val="24"/>
        <w:szCs w:val="24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708" w:hanging="299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697" w:hanging="299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685" w:hanging="299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674" w:hanging="299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662" w:hanging="299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651" w:hanging="299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639" w:hanging="299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628" w:hanging="299"/>
      </w:pPr>
      <w:rPr>
        <w:rFonts w:ascii="Symbol" w:hAnsi="Symbol" w:cs="Symbol" w:hint="default"/>
      </w:rPr>
    </w:lvl>
  </w:abstractNum>
  <w:abstractNum w:abstractNumId="1" w15:restartNumberingAfterBreak="0">
    <w:nsid w:val="08F13F20"/>
    <w:multiLevelType w:val="multilevel"/>
    <w:tmpl w:val="C4884E3C"/>
    <w:lvl w:ilvl="0">
      <w:start w:val="1"/>
      <w:numFmt w:val="decimal"/>
      <w:lvlText w:val="%1."/>
      <w:lvlJc w:val="left"/>
      <w:pPr>
        <w:tabs>
          <w:tab w:val="num" w:pos="0"/>
        </w:tabs>
        <w:ind w:left="998" w:hanging="299"/>
      </w:pPr>
      <w:rPr>
        <w:rFonts w:eastAsia="Times New Roman" w:cs="Times New Roman"/>
        <w:w w:val="98"/>
        <w:sz w:val="24"/>
        <w:szCs w:val="24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60" w:hanging="299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921" w:hanging="299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881" w:hanging="299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842" w:hanging="299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802" w:hanging="299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763" w:hanging="299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723" w:hanging="299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684" w:hanging="299"/>
      </w:pPr>
      <w:rPr>
        <w:rFonts w:ascii="Symbol" w:hAnsi="Symbol" w:cs="Symbol" w:hint="default"/>
      </w:rPr>
    </w:lvl>
  </w:abstractNum>
  <w:abstractNum w:abstractNumId="2" w15:restartNumberingAfterBreak="0">
    <w:nsid w:val="09E96918"/>
    <w:multiLevelType w:val="multilevel"/>
    <w:tmpl w:val="1EBC921C"/>
    <w:lvl w:ilvl="0">
      <w:start w:val="1"/>
      <w:numFmt w:val="decimal"/>
      <w:lvlText w:val="%1."/>
      <w:lvlJc w:val="left"/>
      <w:pPr>
        <w:tabs>
          <w:tab w:val="num" w:pos="0"/>
        </w:tabs>
        <w:ind w:left="998" w:hanging="299"/>
      </w:pPr>
      <w:rPr>
        <w:w w:val="98"/>
        <w:lang w:val="ru-RU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998" w:hanging="299"/>
      </w:pPr>
      <w:rPr>
        <w:rFonts w:eastAsia="Times New Roman" w:cs="Times New Roman"/>
        <w:w w:val="96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715" w:hanging="299"/>
      </w:pPr>
      <w:rPr>
        <w:rFonts w:eastAsia="Times New Roman" w:cs="Times New Roman"/>
        <w:w w:val="98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tabs>
          <w:tab w:val="num" w:pos="0"/>
        </w:tabs>
        <w:ind w:left="1241" w:hanging="204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tabs>
          <w:tab w:val="num" w:pos="0"/>
        </w:tabs>
        <w:ind w:left="1524" w:hanging="204"/>
      </w:pPr>
      <w:rPr>
        <w:rFonts w:ascii="Times New Roman" w:hAnsi="Times New Roman" w:cs="Times New Roman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115" w:hanging="204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413" w:hanging="204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711" w:hanging="204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009" w:hanging="204"/>
      </w:pPr>
      <w:rPr>
        <w:rFonts w:ascii="Symbol" w:hAnsi="Symbol" w:cs="Symbol" w:hint="default"/>
      </w:rPr>
    </w:lvl>
  </w:abstractNum>
  <w:abstractNum w:abstractNumId="3" w15:restartNumberingAfterBreak="0">
    <w:nsid w:val="0AD071D8"/>
    <w:multiLevelType w:val="multilevel"/>
    <w:tmpl w:val="6D9802C8"/>
    <w:lvl w:ilvl="0">
      <w:start w:val="1"/>
      <w:numFmt w:val="decimal"/>
      <w:lvlText w:val="%1."/>
      <w:lvlJc w:val="left"/>
      <w:pPr>
        <w:tabs>
          <w:tab w:val="num" w:pos="0"/>
        </w:tabs>
        <w:ind w:left="715" w:hanging="299"/>
      </w:pPr>
      <w:rPr>
        <w:rFonts w:eastAsia="Times New Roman" w:cs="Times New Roman"/>
        <w:w w:val="98"/>
        <w:sz w:val="24"/>
        <w:szCs w:val="24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708" w:hanging="299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697" w:hanging="299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685" w:hanging="299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674" w:hanging="299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662" w:hanging="299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651" w:hanging="299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639" w:hanging="299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628" w:hanging="299"/>
      </w:pPr>
      <w:rPr>
        <w:rFonts w:ascii="Symbol" w:hAnsi="Symbol" w:cs="Symbol" w:hint="default"/>
      </w:rPr>
    </w:lvl>
  </w:abstractNum>
  <w:abstractNum w:abstractNumId="4" w15:restartNumberingAfterBreak="0">
    <w:nsid w:val="10176BB7"/>
    <w:multiLevelType w:val="multilevel"/>
    <w:tmpl w:val="372E4B7E"/>
    <w:lvl w:ilvl="0">
      <w:start w:val="5"/>
      <w:numFmt w:val="decimal"/>
      <w:lvlText w:val="%1"/>
      <w:lvlJc w:val="left"/>
      <w:pPr>
        <w:tabs>
          <w:tab w:val="num" w:pos="0"/>
        </w:tabs>
        <w:ind w:left="974" w:hanging="574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974" w:hanging="574"/>
      </w:pPr>
      <w:rPr>
        <w:rFonts w:eastAsia="Times New Roman" w:cs="Times New Roman"/>
        <w:b/>
        <w:bCs/>
        <w:w w:val="101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tabs>
          <w:tab w:val="num" w:pos="0"/>
        </w:tabs>
        <w:ind w:left="715" w:hanging="204"/>
      </w:pPr>
      <w:rPr>
        <w:rFonts w:ascii="Times New Roman" w:hAnsi="Times New Roman" w:cs="Times New Roman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119" w:hanging="204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188" w:hanging="204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258" w:hanging="204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327" w:hanging="204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397" w:hanging="204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466" w:hanging="204"/>
      </w:pPr>
      <w:rPr>
        <w:rFonts w:ascii="Symbol" w:hAnsi="Symbol" w:cs="Symbol" w:hint="default"/>
      </w:rPr>
    </w:lvl>
  </w:abstractNum>
  <w:abstractNum w:abstractNumId="5" w15:restartNumberingAfterBreak="0">
    <w:nsid w:val="205B7802"/>
    <w:multiLevelType w:val="multilevel"/>
    <w:tmpl w:val="782CAD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2CEE6820"/>
    <w:multiLevelType w:val="multilevel"/>
    <w:tmpl w:val="D9504A2E"/>
    <w:lvl w:ilvl="0">
      <w:start w:val="1"/>
      <w:numFmt w:val="decimal"/>
      <w:lvlText w:val="%1"/>
      <w:lvlJc w:val="left"/>
      <w:pPr>
        <w:tabs>
          <w:tab w:val="num" w:pos="0"/>
        </w:tabs>
        <w:ind w:left="759" w:hanging="359"/>
      </w:pPr>
      <w:rPr>
        <w:rFonts w:eastAsia="Times New Roman" w:cs="Times New Roman"/>
        <w:b/>
        <w:bCs/>
        <w:color w:val="003052"/>
        <w:w w:val="98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09" w:hanging="550"/>
      </w:pPr>
      <w:rPr>
        <w:rFonts w:eastAsia="Times New Roman" w:cs="Times New Roman"/>
        <w:color w:val="003052"/>
        <w:w w:val="98"/>
        <w:sz w:val="24"/>
        <w:szCs w:val="24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333" w:hanging="55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367" w:hanging="55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401" w:hanging="55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435" w:hanging="55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469" w:hanging="55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503" w:hanging="55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537" w:hanging="550"/>
      </w:pPr>
      <w:rPr>
        <w:rFonts w:ascii="Symbol" w:hAnsi="Symbol" w:cs="Symbol" w:hint="default"/>
      </w:rPr>
    </w:lvl>
  </w:abstractNum>
  <w:abstractNum w:abstractNumId="7" w15:restartNumberingAfterBreak="0">
    <w:nsid w:val="352043C1"/>
    <w:multiLevelType w:val="multilevel"/>
    <w:tmpl w:val="015EBAEC"/>
    <w:lvl w:ilvl="0">
      <w:start w:val="4"/>
      <w:numFmt w:val="decimal"/>
      <w:lvlText w:val="%1"/>
      <w:lvlJc w:val="left"/>
      <w:pPr>
        <w:tabs>
          <w:tab w:val="num" w:pos="0"/>
        </w:tabs>
        <w:ind w:left="691" w:hanging="574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91" w:hanging="574"/>
      </w:pPr>
      <w:rPr>
        <w:rFonts w:eastAsia="Times New Roman" w:cs="Times New Roman"/>
        <w:b/>
        <w:bCs/>
        <w:w w:val="101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tabs>
          <w:tab w:val="num" w:pos="0"/>
        </w:tabs>
        <w:ind w:left="715" w:hanging="204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tabs>
          <w:tab w:val="num" w:pos="0"/>
        </w:tabs>
        <w:ind w:left="998" w:hanging="204"/>
      </w:pPr>
      <w:rPr>
        <w:rFonts w:ascii="Times New Roman" w:hAnsi="Times New Roman" w:cs="Times New Roman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401" w:hanging="204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602" w:hanging="204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802" w:hanging="204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003" w:hanging="204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204" w:hanging="204"/>
      </w:pPr>
      <w:rPr>
        <w:rFonts w:ascii="Symbol" w:hAnsi="Symbol" w:cs="Symbol" w:hint="default"/>
      </w:rPr>
    </w:lvl>
  </w:abstractNum>
  <w:abstractNum w:abstractNumId="8" w15:restartNumberingAfterBreak="0">
    <w:nsid w:val="38DE5725"/>
    <w:multiLevelType w:val="multilevel"/>
    <w:tmpl w:val="D3A88988"/>
    <w:lvl w:ilvl="0">
      <w:start w:val="2"/>
      <w:numFmt w:val="decimal"/>
      <w:lvlText w:val="%1"/>
      <w:lvlJc w:val="left"/>
      <w:pPr>
        <w:tabs>
          <w:tab w:val="num" w:pos="0"/>
        </w:tabs>
        <w:ind w:left="974" w:hanging="574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974" w:hanging="574"/>
      </w:pPr>
      <w:rPr>
        <w:rFonts w:eastAsia="Times New Roman" w:cs="Times New Roman"/>
        <w:b/>
        <w:bCs/>
        <w:w w:val="101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tabs>
          <w:tab w:val="num" w:pos="0"/>
        </w:tabs>
        <w:ind w:left="990" w:hanging="204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tabs>
          <w:tab w:val="num" w:pos="0"/>
        </w:tabs>
        <w:ind w:left="990" w:hanging="204"/>
      </w:pPr>
      <w:rPr>
        <w:rFonts w:ascii="Times New Roman" w:hAnsi="Times New Roman" w:cs="Times New Roman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401" w:hanging="204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602" w:hanging="204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802" w:hanging="204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003" w:hanging="204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204" w:hanging="204"/>
      </w:pPr>
      <w:rPr>
        <w:rFonts w:ascii="Symbol" w:hAnsi="Symbol" w:cs="Symbol" w:hint="default"/>
      </w:rPr>
    </w:lvl>
  </w:abstractNum>
  <w:abstractNum w:abstractNumId="9" w15:restartNumberingAfterBreak="0">
    <w:nsid w:val="3F822876"/>
    <w:multiLevelType w:val="multilevel"/>
    <w:tmpl w:val="F8C2D5F2"/>
    <w:lvl w:ilvl="0">
      <w:start w:val="1"/>
      <w:numFmt w:val="decimal"/>
      <w:lvlText w:val="%1."/>
      <w:lvlJc w:val="left"/>
      <w:pPr>
        <w:tabs>
          <w:tab w:val="num" w:pos="0"/>
        </w:tabs>
        <w:ind w:left="547" w:hanging="431"/>
      </w:pPr>
      <w:rPr>
        <w:rFonts w:eastAsia="Times New Roman" w:cs="Times New Roman"/>
        <w:b/>
        <w:bCs/>
        <w:w w:val="101"/>
        <w:sz w:val="34"/>
        <w:szCs w:val="34"/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91" w:hanging="574"/>
      </w:pPr>
      <w:rPr>
        <w:rFonts w:eastAsia="Times New Roman" w:cs="Times New Roman"/>
        <w:b/>
        <w:bCs/>
        <w:w w:val="101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800" w:hanging="574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901" w:hanging="574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001" w:hanging="574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102" w:hanging="574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203" w:hanging="574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303" w:hanging="574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404" w:hanging="574"/>
      </w:pPr>
      <w:rPr>
        <w:rFonts w:ascii="Symbol" w:hAnsi="Symbol" w:cs="Symbol" w:hint="default"/>
      </w:rPr>
    </w:lvl>
  </w:abstractNum>
  <w:abstractNum w:abstractNumId="10" w15:restartNumberingAfterBreak="0">
    <w:nsid w:val="467E230F"/>
    <w:multiLevelType w:val="multilevel"/>
    <w:tmpl w:val="3AE4A48C"/>
    <w:lvl w:ilvl="0">
      <w:start w:val="4"/>
      <w:numFmt w:val="decimal"/>
      <w:lvlText w:val="%1."/>
      <w:lvlJc w:val="left"/>
      <w:pPr>
        <w:tabs>
          <w:tab w:val="num" w:pos="0"/>
        </w:tabs>
        <w:ind w:left="831" w:hanging="431"/>
      </w:pPr>
      <w:rPr>
        <w:rFonts w:eastAsia="Times New Roman" w:cs="Times New Roman"/>
        <w:b/>
        <w:bCs/>
        <w:w w:val="101"/>
        <w:sz w:val="34"/>
        <w:szCs w:val="34"/>
        <w:lang w:val="ru-RU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998" w:hanging="299"/>
      </w:pPr>
      <w:rPr>
        <w:rFonts w:eastAsia="Times New Roman" w:cs="Times New Roman"/>
        <w:w w:val="98"/>
        <w:sz w:val="24"/>
        <w:szCs w:val="24"/>
        <w:lang w:val="ru-RU" w:eastAsia="en-US" w:bidi="ar-SA"/>
      </w:rPr>
    </w:lvl>
    <w:lvl w:ilvl="2">
      <w:start w:val="1"/>
      <w:numFmt w:val="lowerLetter"/>
      <w:lvlText w:val="(%3)"/>
      <w:lvlJc w:val="left"/>
      <w:pPr>
        <w:tabs>
          <w:tab w:val="num" w:pos="0"/>
        </w:tabs>
        <w:ind w:left="1241" w:hanging="385"/>
      </w:pPr>
      <w:rPr>
        <w:rFonts w:eastAsia="Times New Roman" w:cs="Times New Roman"/>
        <w:w w:val="98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1240" w:hanging="385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2577" w:hanging="385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3915" w:hanging="385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253" w:hanging="385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591" w:hanging="385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929" w:hanging="385"/>
      </w:pPr>
      <w:rPr>
        <w:rFonts w:ascii="Symbol" w:hAnsi="Symbol" w:cs="Symbol" w:hint="default"/>
      </w:rPr>
    </w:lvl>
  </w:abstractNum>
  <w:abstractNum w:abstractNumId="11" w15:restartNumberingAfterBreak="0">
    <w:nsid w:val="4DE74EAC"/>
    <w:multiLevelType w:val="multilevel"/>
    <w:tmpl w:val="E15ACA32"/>
    <w:lvl w:ilvl="0">
      <w:numFmt w:val="bullet"/>
      <w:lvlText w:val="•"/>
      <w:lvlJc w:val="left"/>
      <w:pPr>
        <w:tabs>
          <w:tab w:val="num" w:pos="0"/>
        </w:tabs>
        <w:ind w:left="715" w:hanging="204"/>
      </w:pPr>
      <w:rPr>
        <w:rFonts w:ascii="Times New Roman" w:hAnsi="Times New Roman" w:cs="Times New Roman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708" w:hanging="204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697" w:hanging="204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685" w:hanging="204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674" w:hanging="204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662" w:hanging="204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651" w:hanging="204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639" w:hanging="204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628" w:hanging="204"/>
      </w:pPr>
      <w:rPr>
        <w:rFonts w:ascii="Symbol" w:hAnsi="Symbol" w:cs="Symbol" w:hint="default"/>
      </w:rPr>
    </w:lvl>
  </w:abstractNum>
  <w:abstractNum w:abstractNumId="12" w15:restartNumberingAfterBreak="0">
    <w:nsid w:val="50DB17AB"/>
    <w:multiLevelType w:val="multilevel"/>
    <w:tmpl w:val="738C5172"/>
    <w:lvl w:ilvl="0">
      <w:start w:val="1"/>
      <w:numFmt w:val="decimal"/>
      <w:lvlText w:val="%1."/>
      <w:lvlJc w:val="left"/>
      <w:pPr>
        <w:tabs>
          <w:tab w:val="num" w:pos="0"/>
        </w:tabs>
        <w:ind w:left="998" w:hanging="299"/>
      </w:pPr>
      <w:rPr>
        <w:rFonts w:eastAsia="Times New Roman" w:cs="Times New Roman"/>
        <w:w w:val="98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tabs>
          <w:tab w:val="num" w:pos="0"/>
        </w:tabs>
        <w:ind w:left="1233" w:hanging="204"/>
      </w:pPr>
      <w:rPr>
        <w:rFonts w:ascii="Times New Roman" w:hAnsi="Times New Roman" w:cs="Times New Roman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280" w:hanging="204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321" w:hanging="204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361" w:hanging="204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402" w:hanging="204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443" w:hanging="204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483" w:hanging="204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524" w:hanging="204"/>
      </w:pPr>
      <w:rPr>
        <w:rFonts w:ascii="Symbol" w:hAnsi="Symbol" w:cs="Symbol" w:hint="default"/>
      </w:rPr>
    </w:lvl>
  </w:abstractNum>
  <w:abstractNum w:abstractNumId="13" w15:restartNumberingAfterBreak="0">
    <w:nsid w:val="597950FF"/>
    <w:multiLevelType w:val="multilevel"/>
    <w:tmpl w:val="05B66F70"/>
    <w:lvl w:ilvl="0">
      <w:start w:val="1"/>
      <w:numFmt w:val="decimal"/>
      <w:lvlText w:val="%1."/>
      <w:lvlJc w:val="left"/>
      <w:pPr>
        <w:tabs>
          <w:tab w:val="num" w:pos="0"/>
        </w:tabs>
        <w:ind w:left="715" w:hanging="299"/>
      </w:pPr>
      <w:rPr>
        <w:rFonts w:eastAsia="Times New Roman" w:cs="Times New Roman"/>
        <w:w w:val="98"/>
        <w:sz w:val="24"/>
        <w:szCs w:val="24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708" w:hanging="299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697" w:hanging="299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685" w:hanging="299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674" w:hanging="299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662" w:hanging="299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651" w:hanging="299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639" w:hanging="299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628" w:hanging="299"/>
      </w:pPr>
      <w:rPr>
        <w:rFonts w:ascii="Symbol" w:hAnsi="Symbol" w:cs="Symbol" w:hint="default"/>
      </w:rPr>
    </w:lvl>
  </w:abstractNum>
  <w:abstractNum w:abstractNumId="14" w15:restartNumberingAfterBreak="0">
    <w:nsid w:val="5AC921F9"/>
    <w:multiLevelType w:val="multilevel"/>
    <w:tmpl w:val="2200CC10"/>
    <w:lvl w:ilvl="0">
      <w:start w:val="1"/>
      <w:numFmt w:val="decimal"/>
      <w:lvlText w:val="[%1]"/>
      <w:lvlJc w:val="left"/>
      <w:pPr>
        <w:tabs>
          <w:tab w:val="num" w:pos="0"/>
        </w:tabs>
        <w:ind w:left="635" w:hanging="399"/>
      </w:pPr>
      <w:rPr>
        <w:rFonts w:eastAsia="Times New Roman" w:cs="Times New Roman"/>
        <w:w w:val="96"/>
        <w:sz w:val="24"/>
        <w:szCs w:val="24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52" w:hanging="399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465" w:hanging="399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377" w:hanging="399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290" w:hanging="399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202" w:hanging="399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115" w:hanging="399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027" w:hanging="399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940" w:hanging="399"/>
      </w:pPr>
      <w:rPr>
        <w:rFonts w:ascii="Symbol" w:hAnsi="Symbol" w:cs="Symbol" w:hint="default"/>
      </w:rPr>
    </w:lvl>
  </w:abstractNum>
  <w:abstractNum w:abstractNumId="15" w15:restartNumberingAfterBreak="0">
    <w:nsid w:val="62C61396"/>
    <w:multiLevelType w:val="multilevel"/>
    <w:tmpl w:val="1254755A"/>
    <w:lvl w:ilvl="0">
      <w:start w:val="1"/>
      <w:numFmt w:val="decimal"/>
      <w:lvlText w:val="%1."/>
      <w:lvlJc w:val="left"/>
      <w:pPr>
        <w:tabs>
          <w:tab w:val="num" w:pos="0"/>
        </w:tabs>
        <w:ind w:left="998" w:hanging="299"/>
      </w:pPr>
      <w:rPr>
        <w:rFonts w:eastAsia="Times New Roman" w:cs="Times New Roman"/>
        <w:w w:val="98"/>
        <w:sz w:val="24"/>
        <w:szCs w:val="24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60" w:hanging="299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921" w:hanging="299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881" w:hanging="299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842" w:hanging="299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802" w:hanging="299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763" w:hanging="299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723" w:hanging="299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684" w:hanging="299"/>
      </w:pPr>
      <w:rPr>
        <w:rFonts w:ascii="Symbol" w:hAnsi="Symbol" w:cs="Symbol" w:hint="default"/>
      </w:rPr>
    </w:lvl>
  </w:abstractNum>
  <w:abstractNum w:abstractNumId="16" w15:restartNumberingAfterBreak="0">
    <w:nsid w:val="62ED61C9"/>
    <w:multiLevelType w:val="multilevel"/>
    <w:tmpl w:val="60F063AE"/>
    <w:lvl w:ilvl="0">
      <w:start w:val="1"/>
      <w:numFmt w:val="decimal"/>
      <w:lvlText w:val="%1."/>
      <w:lvlJc w:val="left"/>
      <w:pPr>
        <w:tabs>
          <w:tab w:val="num" w:pos="0"/>
        </w:tabs>
        <w:ind w:left="998" w:hanging="299"/>
      </w:pPr>
      <w:rPr>
        <w:rFonts w:eastAsia="Times New Roman" w:cs="Times New Roman"/>
        <w:w w:val="98"/>
        <w:sz w:val="24"/>
        <w:szCs w:val="24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60" w:hanging="299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921" w:hanging="299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881" w:hanging="299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842" w:hanging="299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802" w:hanging="299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763" w:hanging="299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723" w:hanging="299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684" w:hanging="299"/>
      </w:pPr>
      <w:rPr>
        <w:rFonts w:ascii="Symbol" w:hAnsi="Symbol" w:cs="Symbol" w:hint="default"/>
      </w:rPr>
    </w:lvl>
  </w:abstractNum>
  <w:num w:numId="1">
    <w:abstractNumId w:val="14"/>
  </w:num>
  <w:num w:numId="2">
    <w:abstractNumId w:val="3"/>
  </w:num>
  <w:num w:numId="3">
    <w:abstractNumId w:val="4"/>
  </w:num>
  <w:num w:numId="4">
    <w:abstractNumId w:val="11"/>
  </w:num>
  <w:num w:numId="5">
    <w:abstractNumId w:val="7"/>
  </w:num>
  <w:num w:numId="6">
    <w:abstractNumId w:val="10"/>
  </w:num>
  <w:num w:numId="7">
    <w:abstractNumId w:val="2"/>
  </w:num>
  <w:num w:numId="8">
    <w:abstractNumId w:val="13"/>
  </w:num>
  <w:num w:numId="9">
    <w:abstractNumId w:val="12"/>
  </w:num>
  <w:num w:numId="10">
    <w:abstractNumId w:val="0"/>
  </w:num>
  <w:num w:numId="11">
    <w:abstractNumId w:val="1"/>
  </w:num>
  <w:num w:numId="12">
    <w:abstractNumId w:val="16"/>
  </w:num>
  <w:num w:numId="13">
    <w:abstractNumId w:val="8"/>
  </w:num>
  <w:num w:numId="14">
    <w:abstractNumId w:val="15"/>
  </w:num>
  <w:num w:numId="15">
    <w:abstractNumId w:val="9"/>
  </w:num>
  <w:num w:numId="16">
    <w:abstractNumId w:val="6"/>
  </w:num>
  <w:num w:numId="17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Фишман Вениамин Семенович">
    <w15:presenceInfo w15:providerId="AD" w15:userId="S-1-5-21-2921515352-2675227272-3266570808-28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trackRevisions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7D99"/>
    <w:rsid w:val="000050CC"/>
    <w:rsid w:val="00147D99"/>
    <w:rsid w:val="00360D2F"/>
    <w:rsid w:val="005013EA"/>
    <w:rsid w:val="005C1E29"/>
    <w:rsid w:val="00954220"/>
    <w:rsid w:val="009F5223"/>
    <w:rsid w:val="00AC61FE"/>
    <w:rsid w:val="00CE5153"/>
    <w:rsid w:val="00D4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3E886"/>
  <w15:docId w15:val="{8D1B48E6-148A-4965-AF85-BEB066327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547" w:hanging="431"/>
      <w:outlineLvl w:val="0"/>
    </w:pPr>
    <w:rPr>
      <w:b/>
      <w:bCs/>
      <w:sz w:val="34"/>
      <w:szCs w:val="34"/>
    </w:rPr>
  </w:style>
  <w:style w:type="paragraph" w:styleId="2">
    <w:name w:val="heading 2"/>
    <w:basedOn w:val="a"/>
    <w:uiPriority w:val="1"/>
    <w:qFormat/>
    <w:pPr>
      <w:ind w:left="691" w:hanging="575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ind w:left="4774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3">
    <w:name w:val="Ссылка указателя"/>
    <w:qFormat/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5">
    <w:name w:val="Body Text"/>
    <w:basedOn w:val="a"/>
    <w:uiPriority w:val="1"/>
    <w:qFormat/>
    <w:rPr>
      <w:sz w:val="24"/>
      <w:szCs w:val="24"/>
    </w:r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Noto Sans Devanagari"/>
    </w:rPr>
  </w:style>
  <w:style w:type="paragraph" w:styleId="10">
    <w:name w:val="toc 1"/>
    <w:basedOn w:val="a"/>
    <w:uiPriority w:val="1"/>
    <w:qFormat/>
    <w:pPr>
      <w:spacing w:before="252"/>
      <w:ind w:left="759" w:hanging="360"/>
    </w:pPr>
    <w:rPr>
      <w:b/>
      <w:bCs/>
      <w:sz w:val="24"/>
      <w:szCs w:val="24"/>
    </w:rPr>
  </w:style>
  <w:style w:type="paragraph" w:styleId="20">
    <w:name w:val="toc 2"/>
    <w:basedOn w:val="a"/>
    <w:uiPriority w:val="1"/>
    <w:qFormat/>
    <w:pPr>
      <w:spacing w:before="13"/>
      <w:ind w:left="1309" w:hanging="551"/>
    </w:pPr>
    <w:rPr>
      <w:sz w:val="24"/>
      <w:szCs w:val="24"/>
    </w:rPr>
  </w:style>
  <w:style w:type="paragraph" w:styleId="a9">
    <w:name w:val="Title"/>
    <w:basedOn w:val="a"/>
    <w:uiPriority w:val="1"/>
    <w:qFormat/>
    <w:pPr>
      <w:ind w:left="2007" w:right="3588"/>
      <w:jc w:val="center"/>
    </w:pPr>
    <w:rPr>
      <w:b/>
      <w:bCs/>
      <w:sz w:val="41"/>
      <w:szCs w:val="41"/>
    </w:rPr>
  </w:style>
  <w:style w:type="paragraph" w:styleId="aa">
    <w:name w:val="List Paragraph"/>
    <w:basedOn w:val="a"/>
    <w:uiPriority w:val="1"/>
    <w:qFormat/>
    <w:pPr>
      <w:ind w:left="715" w:hanging="204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40"/>
      <w:jc w:val="right"/>
    </w:p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b"/>
  </w:style>
  <w:style w:type="paragraph" w:customStyle="1" w:styleId="ad">
    <w:name w:val="Содержимое врезки"/>
    <w:basedOn w:val="a"/>
    <w:qFormat/>
  </w:style>
  <w:style w:type="paragraph" w:customStyle="1" w:styleId="ae">
    <w:name w:val="Верхний колонтитул слева"/>
    <w:basedOn w:val="ac"/>
    <w:qFormat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CE515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CE5153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CE5153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CE515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CE5153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4">
    <w:name w:val="Balloon Text"/>
    <w:basedOn w:val="a"/>
    <w:link w:val="af5"/>
    <w:uiPriority w:val="99"/>
    <w:semiHidden/>
    <w:unhideWhenUsed/>
    <w:rsid w:val="00CE5153"/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CE5153"/>
    <w:rPr>
      <w:rFonts w:ascii="Segoe UI" w:eastAsia="Times New Roman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i.org/10.1038/nrg2335" TargetMode="External"/><Relationship Id="rId21" Type="http://schemas.openxmlformats.org/officeDocument/2006/relationships/image" Target="media/image1.png"/><Relationship Id="rId42" Type="http://schemas.openxmlformats.org/officeDocument/2006/relationships/image" Target="media/image16.png"/><Relationship Id="rId63" Type="http://schemas.openxmlformats.org/officeDocument/2006/relationships/header" Target="header33.xml"/><Relationship Id="rId84" Type="http://schemas.openxmlformats.org/officeDocument/2006/relationships/hyperlink" Target="http://www.orpha.net/" TargetMode="External"/><Relationship Id="rId138" Type="http://schemas.openxmlformats.org/officeDocument/2006/relationships/hyperlink" Target="https://doi.org/10.1038/s41598-018-36177-7" TargetMode="External"/><Relationship Id="rId159" Type="http://schemas.openxmlformats.org/officeDocument/2006/relationships/hyperlink" Target="https://doi.org/10.1134/s1022795419100089" TargetMode="External"/><Relationship Id="rId170" Type="http://schemas.openxmlformats.org/officeDocument/2006/relationships/header" Target="header51.xml"/><Relationship Id="rId191" Type="http://schemas.openxmlformats.org/officeDocument/2006/relationships/hyperlink" Target="https://doi.org/10.1002/humu.22932" TargetMode="External"/><Relationship Id="rId205" Type="http://schemas.openxmlformats.org/officeDocument/2006/relationships/theme" Target="theme/theme1.xml"/><Relationship Id="rId16" Type="http://schemas.openxmlformats.org/officeDocument/2006/relationships/header" Target="header8.xml"/><Relationship Id="rId107" Type="http://schemas.openxmlformats.org/officeDocument/2006/relationships/header" Target="header45.xml"/><Relationship Id="rId11" Type="http://schemas.openxmlformats.org/officeDocument/2006/relationships/header" Target="header5.xml"/><Relationship Id="rId32" Type="http://schemas.openxmlformats.org/officeDocument/2006/relationships/image" Target="media/image12.png"/><Relationship Id="rId37" Type="http://schemas.openxmlformats.org/officeDocument/2006/relationships/header" Target="header15.xml"/><Relationship Id="rId53" Type="http://schemas.openxmlformats.org/officeDocument/2006/relationships/hyperlink" Target="https://www.ncbi.nlm.nih.gov/snp/" TargetMode="External"/><Relationship Id="rId58" Type="http://schemas.openxmlformats.org/officeDocument/2006/relationships/header" Target="header28.xml"/><Relationship Id="rId74" Type="http://schemas.openxmlformats.org/officeDocument/2006/relationships/hyperlink" Target="https://doi.org/10.1186/1750-1172-5-11" TargetMode="External"/><Relationship Id="rId79" Type="http://schemas.openxmlformats.org/officeDocument/2006/relationships/hyperlink" Target="https://doi.org/10.1038/ng1255" TargetMode="External"/><Relationship Id="rId102" Type="http://schemas.openxmlformats.org/officeDocument/2006/relationships/hyperlink" Target="https://doi.org/10.1186/s13059-016-1110-1" TargetMode="External"/><Relationship Id="rId123" Type="http://schemas.openxmlformats.org/officeDocument/2006/relationships/hyperlink" Target="https://doi.org/10.1002/mgg3.674" TargetMode="External"/><Relationship Id="rId128" Type="http://schemas.openxmlformats.org/officeDocument/2006/relationships/hyperlink" Target="https://doi.org/10.1038/s41598-020-59026-y" TargetMode="External"/><Relationship Id="rId144" Type="http://schemas.openxmlformats.org/officeDocument/2006/relationships/hyperlink" Target="https://doi.org/10.1002/humu.23763" TargetMode="External"/><Relationship Id="rId149" Type="http://schemas.openxmlformats.org/officeDocument/2006/relationships/header" Target="header50.xml"/><Relationship Id="rId5" Type="http://schemas.openxmlformats.org/officeDocument/2006/relationships/footnotes" Target="footnotes.xml"/><Relationship Id="rId90" Type="http://schemas.openxmlformats.org/officeDocument/2006/relationships/hyperlink" Target="https://doi.org/10.1038/tp.2011.61" TargetMode="External"/><Relationship Id="rId95" Type="http://schemas.openxmlformats.org/officeDocument/2006/relationships/hyperlink" Target="https://www.nature.com/scitable/topicpage/human-chromosome-translocations-and-cancer-23487/" TargetMode="External"/><Relationship Id="rId160" Type="http://schemas.openxmlformats.org/officeDocument/2006/relationships/hyperlink" Target="https://doi.org/10.1134/s1022795419100089" TargetMode="External"/><Relationship Id="rId165" Type="http://schemas.openxmlformats.org/officeDocument/2006/relationships/hyperlink" Target="https://doi.org/10.1038/s41588-018-0195-8" TargetMode="External"/><Relationship Id="rId181" Type="http://schemas.openxmlformats.org/officeDocument/2006/relationships/hyperlink" Target="http://broadinstitute.github.io/picard/" TargetMode="External"/><Relationship Id="rId186" Type="http://schemas.openxmlformats.org/officeDocument/2006/relationships/hyperlink" Target="https://doi.org/10.1093/bioinformatics/btq033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43" Type="http://schemas.openxmlformats.org/officeDocument/2006/relationships/image" Target="media/image17.png"/><Relationship Id="rId48" Type="http://schemas.openxmlformats.org/officeDocument/2006/relationships/header" Target="header22.xml"/><Relationship Id="rId64" Type="http://schemas.openxmlformats.org/officeDocument/2006/relationships/header" Target="header34.xml"/><Relationship Id="rId69" Type="http://schemas.openxmlformats.org/officeDocument/2006/relationships/header" Target="header39.xml"/><Relationship Id="rId113" Type="http://schemas.openxmlformats.org/officeDocument/2006/relationships/hyperlink" Target="https://doi.org/10.1016/j.mne.2018.10.006" TargetMode="External"/><Relationship Id="rId118" Type="http://schemas.openxmlformats.org/officeDocument/2006/relationships/hyperlink" Target="https://doi.org/10.1038/nrg2335" TargetMode="External"/><Relationship Id="rId134" Type="http://schemas.openxmlformats.org/officeDocument/2006/relationships/hyperlink" Target="https://doi.org/10.14806/ej.17.1.200" TargetMode="External"/><Relationship Id="rId139" Type="http://schemas.openxmlformats.org/officeDocument/2006/relationships/hyperlink" Target="https://doi.org/10.1038/s41598-018-36177-7" TargetMode="External"/><Relationship Id="rId80" Type="http://schemas.openxmlformats.org/officeDocument/2006/relationships/hyperlink" Target="https://doi.org/10.1016/S1474-4422(11)70001-1" TargetMode="External"/><Relationship Id="rId85" Type="http://schemas.openxmlformats.org/officeDocument/2006/relationships/hyperlink" Target="http://www.orpha.net/" TargetMode="External"/><Relationship Id="rId150" Type="http://schemas.openxmlformats.org/officeDocument/2006/relationships/hyperlink" Target="https://doi.org/10.1038/ng.3592" TargetMode="External"/><Relationship Id="rId155" Type="http://schemas.openxmlformats.org/officeDocument/2006/relationships/hyperlink" Target="https://doi.org/10.1007/s00439-017-1779-6" TargetMode="External"/><Relationship Id="rId171" Type="http://schemas.openxmlformats.org/officeDocument/2006/relationships/header" Target="header52.xml"/><Relationship Id="rId176" Type="http://schemas.openxmlformats.org/officeDocument/2006/relationships/hyperlink" Target="http://www.bioinformatics.babraham.ac.uk/projects/fastqc/" TargetMode="External"/><Relationship Id="rId192" Type="http://schemas.openxmlformats.org/officeDocument/2006/relationships/header" Target="header53.xml"/><Relationship Id="rId197" Type="http://schemas.openxmlformats.org/officeDocument/2006/relationships/hyperlink" Target="https://doi.org/10.1186/s13059-019-1847-4" TargetMode="External"/><Relationship Id="rId201" Type="http://schemas.openxmlformats.org/officeDocument/2006/relationships/header" Target="header55.xml"/><Relationship Id="rId12" Type="http://schemas.openxmlformats.org/officeDocument/2006/relationships/header" Target="header6.xml"/><Relationship Id="rId17" Type="http://schemas.openxmlformats.org/officeDocument/2006/relationships/header" Target="header9.xml"/><Relationship Id="rId33" Type="http://schemas.openxmlformats.org/officeDocument/2006/relationships/image" Target="media/image13.png"/><Relationship Id="rId38" Type="http://schemas.openxmlformats.org/officeDocument/2006/relationships/header" Target="header16.xml"/><Relationship Id="rId59" Type="http://schemas.openxmlformats.org/officeDocument/2006/relationships/header" Target="header29.xml"/><Relationship Id="rId103" Type="http://schemas.openxmlformats.org/officeDocument/2006/relationships/hyperlink" Target="https://doi.org/10.2174/1574893611106020185" TargetMode="External"/><Relationship Id="rId108" Type="http://schemas.openxmlformats.org/officeDocument/2006/relationships/header" Target="header46.xml"/><Relationship Id="rId124" Type="http://schemas.openxmlformats.org/officeDocument/2006/relationships/hyperlink" Target="https://doi.org/10.1093/hmg/ddq333" TargetMode="External"/><Relationship Id="rId129" Type="http://schemas.openxmlformats.org/officeDocument/2006/relationships/hyperlink" Target="https://doi.org/10.1126/science.1181369" TargetMode="External"/><Relationship Id="rId54" Type="http://schemas.openxmlformats.org/officeDocument/2006/relationships/hyperlink" Target="https://www.internationalgenome.org/" TargetMode="External"/><Relationship Id="rId70" Type="http://schemas.openxmlformats.org/officeDocument/2006/relationships/header" Target="header40.xml"/><Relationship Id="rId75" Type="http://schemas.openxmlformats.org/officeDocument/2006/relationships/hyperlink" Target="https://doi.org/10.1097/gim.0b013e3181bf15e3" TargetMode="External"/><Relationship Id="rId91" Type="http://schemas.openxmlformats.org/officeDocument/2006/relationships/hyperlink" Target="https://doi.org/10.1038/s41576-018-0007-0" TargetMode="External"/><Relationship Id="rId96" Type="http://schemas.openxmlformats.org/officeDocument/2006/relationships/hyperlink" Target="https://doi.org/10.1126/science.1101160" TargetMode="External"/><Relationship Id="rId140" Type="http://schemas.openxmlformats.org/officeDocument/2006/relationships/hyperlink" Target="https://doi.org/10.1186/gm543" TargetMode="External"/><Relationship Id="rId145" Type="http://schemas.openxmlformats.org/officeDocument/2006/relationships/hyperlink" Target="https://doi.org/10.1038/s41586-020-2308-7" TargetMode="External"/><Relationship Id="rId161" Type="http://schemas.openxmlformats.org/officeDocument/2006/relationships/hyperlink" Target="https://doi.org/10.1016/j.bcmd.2017.12.002" TargetMode="External"/><Relationship Id="rId166" Type="http://schemas.openxmlformats.org/officeDocument/2006/relationships/hyperlink" Target="https://doi.org/10.1128/jvi.01413-17" TargetMode="External"/><Relationship Id="rId182" Type="http://schemas.openxmlformats.org/officeDocument/2006/relationships/hyperlink" Target="http://broadinstitute.github.io/picard/" TargetMode="External"/><Relationship Id="rId187" Type="http://schemas.openxmlformats.org/officeDocument/2006/relationships/hyperlink" Target="https://doi.org/10.1093/bioinformatics/btq03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49" Type="http://schemas.openxmlformats.org/officeDocument/2006/relationships/header" Target="header23.xml"/><Relationship Id="rId114" Type="http://schemas.openxmlformats.org/officeDocument/2006/relationships/hyperlink" Target="https://doi.org/10.1016/j.mne.2018.10.006" TargetMode="External"/><Relationship Id="rId119" Type="http://schemas.openxmlformats.org/officeDocument/2006/relationships/hyperlink" Target="https://doi.org/10.3390/ijms13033245" TargetMode="External"/><Relationship Id="rId44" Type="http://schemas.openxmlformats.org/officeDocument/2006/relationships/image" Target="media/image18.png"/><Relationship Id="rId60" Type="http://schemas.openxmlformats.org/officeDocument/2006/relationships/header" Target="header30.xml"/><Relationship Id="rId65" Type="http://schemas.openxmlformats.org/officeDocument/2006/relationships/header" Target="header35.xml"/><Relationship Id="rId81" Type="http://schemas.openxmlformats.org/officeDocument/2006/relationships/hyperlink" Target="https://doi.org/10.1016/S1474-4422(11)70001-1" TargetMode="External"/><Relationship Id="rId86" Type="http://schemas.openxmlformats.org/officeDocument/2006/relationships/hyperlink" Target="https://doi.org/10.1038/sj.emboj.7601930" TargetMode="External"/><Relationship Id="rId130" Type="http://schemas.openxmlformats.org/officeDocument/2006/relationships/header" Target="header47.xml"/><Relationship Id="rId135" Type="http://schemas.openxmlformats.org/officeDocument/2006/relationships/hyperlink" Target="https://doi.org/10.1002/0471250953.bi1110s43" TargetMode="External"/><Relationship Id="rId151" Type="http://schemas.openxmlformats.org/officeDocument/2006/relationships/hyperlink" Target="https://doi.org/10.1002/humu.23220" TargetMode="External"/><Relationship Id="rId156" Type="http://schemas.openxmlformats.org/officeDocument/2006/relationships/hyperlink" Target="https://doi.org/10.1007/s00439-017-1779-6" TargetMode="External"/><Relationship Id="rId177" Type="http://schemas.openxmlformats.org/officeDocument/2006/relationships/hyperlink" Target="http://www.bioinformatics.babraham.ac.uk/projects/fastqc/" TargetMode="External"/><Relationship Id="rId198" Type="http://schemas.openxmlformats.org/officeDocument/2006/relationships/hyperlink" Target="https://doi.org/10.1038/nature19057" TargetMode="External"/><Relationship Id="rId172" Type="http://schemas.openxmlformats.org/officeDocument/2006/relationships/hyperlink" Target="https://doi.org/10.1073/pnas.1901244116" TargetMode="External"/><Relationship Id="rId193" Type="http://schemas.openxmlformats.org/officeDocument/2006/relationships/header" Target="header54.xml"/><Relationship Id="rId202" Type="http://schemas.openxmlformats.org/officeDocument/2006/relationships/header" Target="header56.xml"/><Relationship Id="rId13" Type="http://schemas.openxmlformats.org/officeDocument/2006/relationships/comments" Target="comments.xml"/><Relationship Id="rId18" Type="http://schemas.openxmlformats.org/officeDocument/2006/relationships/header" Target="header10.xml"/><Relationship Id="rId39" Type="http://schemas.openxmlformats.org/officeDocument/2006/relationships/header" Target="header17.xml"/><Relationship Id="rId109" Type="http://schemas.openxmlformats.org/officeDocument/2006/relationships/hyperlink" Target="https://doi.org/10.1016/b978-0-12-386456-7.06707-1" TargetMode="External"/><Relationship Id="rId34" Type="http://schemas.openxmlformats.org/officeDocument/2006/relationships/image" Target="media/image14.png"/><Relationship Id="rId50" Type="http://schemas.openxmlformats.org/officeDocument/2006/relationships/header" Target="header24.xml"/><Relationship Id="rId55" Type="http://schemas.openxmlformats.org/officeDocument/2006/relationships/header" Target="header25.xml"/><Relationship Id="rId76" Type="http://schemas.openxmlformats.org/officeDocument/2006/relationships/hyperlink" Target="https://pubmed.ncbi.nlm.nih.gov/25057608" TargetMode="External"/><Relationship Id="rId97" Type="http://schemas.openxmlformats.org/officeDocument/2006/relationships/hyperlink" Target="https://doi.org/10.1126/science.1101160" TargetMode="External"/><Relationship Id="rId104" Type="http://schemas.openxmlformats.org/officeDocument/2006/relationships/hyperlink" Target="https://doi.org/10.2174/1574893611106020185" TargetMode="External"/><Relationship Id="rId120" Type="http://schemas.openxmlformats.org/officeDocument/2006/relationships/hyperlink" Target="https://doi.org/10.1073/pnas.74.12.5463" TargetMode="External"/><Relationship Id="rId125" Type="http://schemas.openxmlformats.org/officeDocument/2006/relationships/hyperlink" Target="https://doi.org/10.1093/hmg/ddq333" TargetMode="External"/><Relationship Id="rId141" Type="http://schemas.openxmlformats.org/officeDocument/2006/relationships/hyperlink" Target="https://doi.org/10.1186/gm543" TargetMode="External"/><Relationship Id="rId146" Type="http://schemas.openxmlformats.org/officeDocument/2006/relationships/hyperlink" Target="https://doi.org/10.1038/s41586-020-2308-7" TargetMode="External"/><Relationship Id="rId167" Type="http://schemas.openxmlformats.org/officeDocument/2006/relationships/hyperlink" Target="https://doi.org/10.1128/jvi.01413-17" TargetMode="External"/><Relationship Id="rId188" Type="http://schemas.openxmlformats.org/officeDocument/2006/relationships/hyperlink" Target="https://doi.org/10.1186/s13059-016-0974-4" TargetMode="External"/><Relationship Id="rId7" Type="http://schemas.openxmlformats.org/officeDocument/2006/relationships/header" Target="header1.xml"/><Relationship Id="rId71" Type="http://schemas.openxmlformats.org/officeDocument/2006/relationships/header" Target="header41.xml"/><Relationship Id="rId92" Type="http://schemas.openxmlformats.org/officeDocument/2006/relationships/hyperlink" Target="https://doi.org/10.1038/s41576-018-0007-0" TargetMode="External"/><Relationship Id="rId162" Type="http://schemas.openxmlformats.org/officeDocument/2006/relationships/hyperlink" Target="https://doi.org/10.1016/j.bcmd.2017.12.002" TargetMode="External"/><Relationship Id="rId183" Type="http://schemas.openxmlformats.org/officeDocument/2006/relationships/hyperlink" Target="https://doi.org/10.1186/s12859-019-3169-7" TargetMode="External"/><Relationship Id="rId2" Type="http://schemas.openxmlformats.org/officeDocument/2006/relationships/styles" Target="styles.xml"/><Relationship Id="rId29" Type="http://schemas.openxmlformats.org/officeDocument/2006/relationships/image" Target="media/image9.png"/><Relationship Id="rId24" Type="http://schemas.openxmlformats.org/officeDocument/2006/relationships/image" Target="media/image4.png"/><Relationship Id="rId40" Type="http://schemas.openxmlformats.org/officeDocument/2006/relationships/header" Target="header18.xml"/><Relationship Id="rId45" Type="http://schemas.openxmlformats.org/officeDocument/2006/relationships/header" Target="header19.xml"/><Relationship Id="rId66" Type="http://schemas.openxmlformats.org/officeDocument/2006/relationships/header" Target="header36.xml"/><Relationship Id="rId87" Type="http://schemas.openxmlformats.org/officeDocument/2006/relationships/header" Target="header43.xml"/><Relationship Id="rId110" Type="http://schemas.openxmlformats.org/officeDocument/2006/relationships/hyperlink" Target="https://doi.org/10.1016/b978-0-12-386456-7.06707-1" TargetMode="External"/><Relationship Id="rId115" Type="http://schemas.openxmlformats.org/officeDocument/2006/relationships/hyperlink" Target="https://www.nature.com/scitable/topicpage/microarray-based-comparative-genomic-hybridization-acgh-45432/" TargetMode="External"/><Relationship Id="rId131" Type="http://schemas.openxmlformats.org/officeDocument/2006/relationships/header" Target="header48.xml"/><Relationship Id="rId136" Type="http://schemas.openxmlformats.org/officeDocument/2006/relationships/hyperlink" Target="https://doi.org/10.1186/s12859-016-1097-3" TargetMode="External"/><Relationship Id="rId157" Type="http://schemas.openxmlformats.org/officeDocument/2006/relationships/hyperlink" Target="https://www.medgen-journal.ru/jour/article/view/308/224" TargetMode="External"/><Relationship Id="rId178" Type="http://schemas.openxmlformats.org/officeDocument/2006/relationships/hyperlink" Target="https://doi.org/10.1038/nmeth.1923" TargetMode="External"/><Relationship Id="rId61" Type="http://schemas.openxmlformats.org/officeDocument/2006/relationships/header" Target="header31.xml"/><Relationship Id="rId82" Type="http://schemas.openxmlformats.org/officeDocument/2006/relationships/hyperlink" Target="https://doi.org/10.1093/nar/gku1205" TargetMode="External"/><Relationship Id="rId152" Type="http://schemas.openxmlformats.org/officeDocument/2006/relationships/hyperlink" Target="https://doi.org/10.1002/humu.23220" TargetMode="External"/><Relationship Id="rId173" Type="http://schemas.openxmlformats.org/officeDocument/2006/relationships/hyperlink" Target="https://doi.org/10.1101/2020.03.09.982967" TargetMode="External"/><Relationship Id="rId194" Type="http://schemas.openxmlformats.org/officeDocument/2006/relationships/hyperlink" Target="https://doi.org/10.1038/gim.2013.176" TargetMode="External"/><Relationship Id="rId199" Type="http://schemas.openxmlformats.org/officeDocument/2006/relationships/hyperlink" Target="https://github.com/regnveig/labjournal/tree/master/tools/Scissors" TargetMode="External"/><Relationship Id="rId203" Type="http://schemas.openxmlformats.org/officeDocument/2006/relationships/fontTable" Target="fontTable.xml"/><Relationship Id="rId19" Type="http://schemas.openxmlformats.org/officeDocument/2006/relationships/header" Target="header11.xml"/><Relationship Id="rId14" Type="http://schemas.microsoft.com/office/2011/relationships/commentsExtended" Target="commentsExtended.xml"/><Relationship Id="rId30" Type="http://schemas.openxmlformats.org/officeDocument/2006/relationships/image" Target="media/image10.png"/><Relationship Id="rId35" Type="http://schemas.openxmlformats.org/officeDocument/2006/relationships/header" Target="header13.xml"/><Relationship Id="rId56" Type="http://schemas.openxmlformats.org/officeDocument/2006/relationships/header" Target="header26.xml"/><Relationship Id="rId77" Type="http://schemas.openxmlformats.org/officeDocument/2006/relationships/hyperlink" Target="https://doi.org/10.1371/journal.pmed.1002191" TargetMode="External"/><Relationship Id="rId100" Type="http://schemas.openxmlformats.org/officeDocument/2006/relationships/hyperlink" Target="https://doi.org/10.1186/s12929-015-0138-y" TargetMode="External"/><Relationship Id="rId105" Type="http://schemas.openxmlformats.org/officeDocument/2006/relationships/hyperlink" Target="https://pubmed.ncbi.nlm.nih.gov/18428280" TargetMode="External"/><Relationship Id="rId126" Type="http://schemas.openxmlformats.org/officeDocument/2006/relationships/hyperlink" Target="https://doi.org/10.5858/arpa.2016-0501-ra" TargetMode="External"/><Relationship Id="rId147" Type="http://schemas.openxmlformats.org/officeDocument/2006/relationships/hyperlink" Target="https://doi.org/10.1038/ng.3592" TargetMode="External"/><Relationship Id="rId168" Type="http://schemas.openxmlformats.org/officeDocument/2006/relationships/hyperlink" Target="https://doi.org/10.1016/j.cell.2014.11.021" TargetMode="External"/><Relationship Id="rId8" Type="http://schemas.openxmlformats.org/officeDocument/2006/relationships/header" Target="header2.xml"/><Relationship Id="rId51" Type="http://schemas.openxmlformats.org/officeDocument/2006/relationships/hyperlink" Target="https://www.genecards.org/" TargetMode="External"/><Relationship Id="rId72" Type="http://schemas.openxmlformats.org/officeDocument/2006/relationships/header" Target="header42.xml"/><Relationship Id="rId93" Type="http://schemas.openxmlformats.org/officeDocument/2006/relationships/hyperlink" Target="https://doi.org/10.1097/maj.0b013e31811ec1b4" TargetMode="External"/><Relationship Id="rId98" Type="http://schemas.openxmlformats.org/officeDocument/2006/relationships/hyperlink" Target="https://doi.org/10.1126/science.1138659" TargetMode="External"/><Relationship Id="rId121" Type="http://schemas.openxmlformats.org/officeDocument/2006/relationships/hyperlink" Target="https://doi.org/10.1038/nrg.2016.49" TargetMode="External"/><Relationship Id="rId142" Type="http://schemas.openxmlformats.org/officeDocument/2006/relationships/hyperlink" Target="https://blog.goldenhelix.com/the-sate-of-variant-annotation-a-comparison-of-annovar-snpeff-and-vep/" TargetMode="External"/><Relationship Id="rId163" Type="http://schemas.openxmlformats.org/officeDocument/2006/relationships/hyperlink" Target="https://doi.org/10.1016/j.ymeth.2017.04.004" TargetMode="External"/><Relationship Id="rId184" Type="http://schemas.openxmlformats.org/officeDocument/2006/relationships/hyperlink" Target="https://doi.org/10.1186/s12859-019-3169-7" TargetMode="External"/><Relationship Id="rId189" Type="http://schemas.openxmlformats.org/officeDocument/2006/relationships/hyperlink" Target="https://doi.org/10.1093/nar/gkq603" TargetMode="External"/><Relationship Id="rId3" Type="http://schemas.openxmlformats.org/officeDocument/2006/relationships/settings" Target="settings.xml"/><Relationship Id="rId25" Type="http://schemas.openxmlformats.org/officeDocument/2006/relationships/image" Target="media/image5.png"/><Relationship Id="rId46" Type="http://schemas.openxmlformats.org/officeDocument/2006/relationships/header" Target="header20.xml"/><Relationship Id="rId67" Type="http://schemas.openxmlformats.org/officeDocument/2006/relationships/header" Target="header37.xml"/><Relationship Id="rId116" Type="http://schemas.openxmlformats.org/officeDocument/2006/relationships/hyperlink" Target="https://www.nature.com/scitable/topicpage/microarray-based-comparative-genomic-hybridization-acgh-45432/" TargetMode="External"/><Relationship Id="rId137" Type="http://schemas.openxmlformats.org/officeDocument/2006/relationships/hyperlink" Target="https://doi.org/10.1038/gim.2015.30" TargetMode="External"/><Relationship Id="rId158" Type="http://schemas.openxmlformats.org/officeDocument/2006/relationships/hyperlink" Target="https://www.medgen-journal.ru/jour/article/view/308/224" TargetMode="External"/><Relationship Id="rId20" Type="http://schemas.openxmlformats.org/officeDocument/2006/relationships/header" Target="header12.xml"/><Relationship Id="rId41" Type="http://schemas.openxmlformats.org/officeDocument/2006/relationships/image" Target="media/image15.png"/><Relationship Id="rId62" Type="http://schemas.openxmlformats.org/officeDocument/2006/relationships/header" Target="header32.xml"/><Relationship Id="rId83" Type="http://schemas.openxmlformats.org/officeDocument/2006/relationships/hyperlink" Target="https://doi.org/10.1093/nar/gku1205" TargetMode="External"/><Relationship Id="rId88" Type="http://schemas.openxmlformats.org/officeDocument/2006/relationships/header" Target="header44.xml"/><Relationship Id="rId111" Type="http://schemas.openxmlformats.org/officeDocument/2006/relationships/hyperlink" Target="https://pubmed.ncbi.nlm.nih.gov/26835331" TargetMode="External"/><Relationship Id="rId132" Type="http://schemas.openxmlformats.org/officeDocument/2006/relationships/hyperlink" Target="https://doi.org/10.1126/science.1181369" TargetMode="External"/><Relationship Id="rId153" Type="http://schemas.openxmlformats.org/officeDocument/2006/relationships/hyperlink" Target="https://doi.org/10.1038/nature22034" TargetMode="External"/><Relationship Id="rId174" Type="http://schemas.openxmlformats.org/officeDocument/2006/relationships/hyperlink" Target="https://doi.org/10.1101/gr.234948.118" TargetMode="External"/><Relationship Id="rId179" Type="http://schemas.openxmlformats.org/officeDocument/2006/relationships/hyperlink" Target="https://doi.org/10.1093/bioinformatics/btp324" TargetMode="External"/><Relationship Id="rId195" Type="http://schemas.openxmlformats.org/officeDocument/2006/relationships/hyperlink" Target="https://doi.org/10.1038/gim.2013.176" TargetMode="External"/><Relationship Id="rId190" Type="http://schemas.openxmlformats.org/officeDocument/2006/relationships/hyperlink" Target="https://doi.org/10.1002/humu.22932" TargetMode="External"/><Relationship Id="rId204" Type="http://schemas.microsoft.com/office/2011/relationships/people" Target="people.xml"/><Relationship Id="rId15" Type="http://schemas.openxmlformats.org/officeDocument/2006/relationships/header" Target="header7.xml"/><Relationship Id="rId36" Type="http://schemas.openxmlformats.org/officeDocument/2006/relationships/header" Target="header14.xml"/><Relationship Id="rId57" Type="http://schemas.openxmlformats.org/officeDocument/2006/relationships/header" Target="header27.xml"/><Relationship Id="rId106" Type="http://schemas.openxmlformats.org/officeDocument/2006/relationships/hyperlink" Target="https://pubmed.ncbi.nlm.nih.gov/18428280" TargetMode="External"/><Relationship Id="rId127" Type="http://schemas.openxmlformats.org/officeDocument/2006/relationships/hyperlink" Target="https://doi.org/10.5858/arpa.2016-0501-ra" TargetMode="External"/><Relationship Id="rId10" Type="http://schemas.openxmlformats.org/officeDocument/2006/relationships/header" Target="header4.xml"/><Relationship Id="rId31" Type="http://schemas.openxmlformats.org/officeDocument/2006/relationships/image" Target="media/image11.png"/><Relationship Id="rId52" Type="http://schemas.openxmlformats.org/officeDocument/2006/relationships/hyperlink" Target="https://www.ncbi.nlm.nih.gov/clinvar/" TargetMode="External"/><Relationship Id="rId73" Type="http://schemas.openxmlformats.org/officeDocument/2006/relationships/hyperlink" Target="https://doi.org/10.1038/sj.mp.4001622" TargetMode="External"/><Relationship Id="rId78" Type="http://schemas.openxmlformats.org/officeDocument/2006/relationships/hyperlink" Target="https://doi.org/10.1016/j.jval.2015.05.008" TargetMode="External"/><Relationship Id="rId94" Type="http://schemas.openxmlformats.org/officeDocument/2006/relationships/hyperlink" Target="https://www.nature.com/scitable/topicpage/human-chromosome-translocations-and-cancer-23487/" TargetMode="External"/><Relationship Id="rId99" Type="http://schemas.openxmlformats.org/officeDocument/2006/relationships/hyperlink" Target="https://doi.org/10.1177/030006051204000625" TargetMode="External"/><Relationship Id="rId101" Type="http://schemas.openxmlformats.org/officeDocument/2006/relationships/hyperlink" Target="https://doi.org/10.1186/s12929-015-0138-y" TargetMode="External"/><Relationship Id="rId122" Type="http://schemas.openxmlformats.org/officeDocument/2006/relationships/hyperlink" Target="https://doi.org/10.1038/nrg.2016.49" TargetMode="External"/><Relationship Id="rId143" Type="http://schemas.openxmlformats.org/officeDocument/2006/relationships/hyperlink" Target="https://blog.goldenhelix.com/the-sate-of-variant-annotation-a-comparison-of-annovar-snpeff-and-vep/" TargetMode="External"/><Relationship Id="rId148" Type="http://schemas.openxmlformats.org/officeDocument/2006/relationships/header" Target="header49.xml"/><Relationship Id="rId164" Type="http://schemas.openxmlformats.org/officeDocument/2006/relationships/hyperlink" Target="https://doi.org/10.1038/s41588-018-0195-8" TargetMode="External"/><Relationship Id="rId169" Type="http://schemas.openxmlformats.org/officeDocument/2006/relationships/hyperlink" Target="https://doi.org/10.1016/j.cell.2014.11.021" TargetMode="External"/><Relationship Id="rId185" Type="http://schemas.openxmlformats.org/officeDocument/2006/relationships/hyperlink" Target="https://doi.org/10.1093/nar/29.1.308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80" Type="http://schemas.openxmlformats.org/officeDocument/2006/relationships/hyperlink" Target="https://doi.org/10.1093/bioinformatics/btp324" TargetMode="External"/><Relationship Id="rId26" Type="http://schemas.openxmlformats.org/officeDocument/2006/relationships/image" Target="media/image6.png"/><Relationship Id="rId47" Type="http://schemas.openxmlformats.org/officeDocument/2006/relationships/header" Target="header21.xml"/><Relationship Id="rId68" Type="http://schemas.openxmlformats.org/officeDocument/2006/relationships/header" Target="header38.xml"/><Relationship Id="rId89" Type="http://schemas.openxmlformats.org/officeDocument/2006/relationships/hyperlink" Target="https://doi.org/10.1016/j.gendis.2018.01.002" TargetMode="External"/><Relationship Id="rId112" Type="http://schemas.openxmlformats.org/officeDocument/2006/relationships/hyperlink" Target="https://pubmed.ncbi.nlm.nih.gov/26835331" TargetMode="External"/><Relationship Id="rId133" Type="http://schemas.openxmlformats.org/officeDocument/2006/relationships/hyperlink" Target="https://doi.org/10.1186/s12575-019-0094-0" TargetMode="External"/><Relationship Id="rId154" Type="http://schemas.openxmlformats.org/officeDocument/2006/relationships/hyperlink" Target="https://doi.org/10.1038/nature22034" TargetMode="External"/><Relationship Id="rId175" Type="http://schemas.openxmlformats.org/officeDocument/2006/relationships/hyperlink" Target="https://doi.org/10.1101/gr.234948.118" TargetMode="External"/><Relationship Id="rId196" Type="http://schemas.openxmlformats.org/officeDocument/2006/relationships/hyperlink" Target="https://doi.org/10.1186/s13059-019-1847-4" TargetMode="External"/><Relationship Id="rId200" Type="http://schemas.openxmlformats.org/officeDocument/2006/relationships/hyperlink" Target="https://github.com/regnveig/labjournal/tree/master/tools/Sciss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16079</Words>
  <Characters>91654</Characters>
  <Application>Microsoft Office Word</Application>
  <DocSecurity>0</DocSecurity>
  <Lines>763</Lines>
  <Paragraphs>215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Фишман Вениамин Семенович</cp:lastModifiedBy>
  <cp:revision>7</cp:revision>
  <dcterms:created xsi:type="dcterms:W3CDTF">2020-11-30T21:59:00Z</dcterms:created>
  <dcterms:modified xsi:type="dcterms:W3CDTF">2021-01-28T04:21:00Z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false</vt:bool>
  </property>
  <property fmtid="{D5CDD505-2E9C-101B-9397-08002B2CF9AE}" pid="4" name="LastSaved">
    <vt:filetime>2021-01-27T00:00:00Z</vt:filetime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