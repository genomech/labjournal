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B70F1" w14:textId="77777777" w:rsidR="001220B7" w:rsidRDefault="0068032B">
      <w:pPr>
        <w:spacing w:before="136" w:line="254" w:lineRule="auto"/>
        <w:ind w:left="282" w:right="1704" w:hanging="1"/>
        <w:jc w:val="center"/>
      </w:pPr>
      <w:r>
        <w:rPr>
          <w:spacing w:val="-3"/>
        </w:rPr>
        <w:t xml:space="preserve">ФЕДЕРАЛЬНОЕ </w:t>
      </w:r>
      <w:r>
        <w:t xml:space="preserve">ГОСУДАРСТВЕННОЕ АВТОНОМНОЕ </w:t>
      </w:r>
      <w:r>
        <w:rPr>
          <w:spacing w:val="-6"/>
        </w:rPr>
        <w:t xml:space="preserve">ОБРАЗОВАТЕЛЬНОЕ </w:t>
      </w:r>
      <w:r>
        <w:t xml:space="preserve">УЧРЕЖДЕНИЕ ВЫСШЕГО </w:t>
      </w:r>
      <w:r>
        <w:rPr>
          <w:spacing w:val="-5"/>
        </w:rPr>
        <w:t xml:space="preserve">ОБРАЗОВАНИЯ </w:t>
      </w:r>
      <w:r>
        <w:t xml:space="preserve">«НОВОСИБИРСКИЙ НАЦИОНАЛЬНЫЙ </w:t>
      </w:r>
      <w:r>
        <w:rPr>
          <w:spacing w:val="-4"/>
        </w:rPr>
        <w:t>ИССЛЕДОВАТЕЛЬСКИЙ</w:t>
      </w:r>
      <w:r>
        <w:rPr>
          <w:spacing w:val="-27"/>
        </w:rPr>
        <w:t xml:space="preserve"> </w:t>
      </w:r>
      <w:r>
        <w:t>ГОСУДАРСТВЕННЫЙ</w:t>
      </w:r>
      <w:r>
        <w:rPr>
          <w:spacing w:val="-26"/>
        </w:rPr>
        <w:t xml:space="preserve"> </w:t>
      </w:r>
      <w:r>
        <w:t>УНИВЕРСИТЕТ»</w:t>
      </w:r>
      <w:r>
        <w:rPr>
          <w:spacing w:val="-27"/>
        </w:rPr>
        <w:t xml:space="preserve"> </w:t>
      </w:r>
      <w:r>
        <w:t>(НОВОСИБИРСКИЙ ГОСУДАРСТВЕННЫЙ УНИВЕРСИТЕ</w:t>
      </w:r>
      <w:bookmarkStart w:id="0" w:name="_GoBack"/>
      <w:bookmarkEnd w:id="0"/>
      <w:r>
        <w:t>Т,</w:t>
      </w:r>
      <w:r>
        <w:rPr>
          <w:spacing w:val="-5"/>
        </w:rPr>
        <w:t xml:space="preserve"> </w:t>
      </w:r>
      <w:r>
        <w:t>НГУ)</w:t>
      </w:r>
    </w:p>
    <w:p w14:paraId="3888B40E" w14:textId="77777777" w:rsidR="001220B7" w:rsidRDefault="001220B7">
      <w:pPr>
        <w:pStyle w:val="a4"/>
        <w:spacing w:before="3"/>
        <w:rPr>
          <w:sz w:val="25"/>
        </w:rPr>
      </w:pPr>
    </w:p>
    <w:p w14:paraId="6F704324" w14:textId="77777777" w:rsidR="001220B7" w:rsidRDefault="0068032B">
      <w:pPr>
        <w:ind w:left="2027" w:right="3503"/>
        <w:jc w:val="center"/>
      </w:pPr>
      <w:r>
        <w:t>Институт медицины и психологии В. Зельмана НГУ</w:t>
      </w:r>
    </w:p>
    <w:p w14:paraId="40CCB5E9" w14:textId="77777777" w:rsidR="001220B7" w:rsidRDefault="001220B7">
      <w:pPr>
        <w:pStyle w:val="a4"/>
      </w:pPr>
    </w:p>
    <w:p w14:paraId="086B92F9" w14:textId="77777777" w:rsidR="001220B7" w:rsidRDefault="001220B7">
      <w:pPr>
        <w:pStyle w:val="a4"/>
      </w:pPr>
    </w:p>
    <w:p w14:paraId="21F22071" w14:textId="77777777" w:rsidR="001220B7" w:rsidRDefault="001220B7">
      <w:pPr>
        <w:pStyle w:val="a4"/>
      </w:pPr>
    </w:p>
    <w:p w14:paraId="60D35B8D" w14:textId="77777777" w:rsidR="001220B7" w:rsidRDefault="001220B7">
      <w:pPr>
        <w:pStyle w:val="a4"/>
      </w:pPr>
    </w:p>
    <w:p w14:paraId="276C1B86" w14:textId="77777777" w:rsidR="001220B7" w:rsidRDefault="001220B7">
      <w:pPr>
        <w:pStyle w:val="a4"/>
      </w:pPr>
    </w:p>
    <w:p w14:paraId="79689B59" w14:textId="77777777" w:rsidR="001220B7" w:rsidRDefault="001220B7">
      <w:pPr>
        <w:pStyle w:val="a4"/>
      </w:pPr>
    </w:p>
    <w:p w14:paraId="3D1CA3F6" w14:textId="77777777" w:rsidR="001220B7" w:rsidRDefault="001220B7">
      <w:pPr>
        <w:pStyle w:val="a4"/>
      </w:pPr>
    </w:p>
    <w:p w14:paraId="0ECAED4F" w14:textId="77777777" w:rsidR="001220B7" w:rsidRDefault="001220B7">
      <w:pPr>
        <w:pStyle w:val="a4"/>
      </w:pPr>
    </w:p>
    <w:p w14:paraId="19FEBA7B" w14:textId="77777777" w:rsidR="001220B7" w:rsidRDefault="001220B7">
      <w:pPr>
        <w:pStyle w:val="a4"/>
      </w:pPr>
    </w:p>
    <w:p w14:paraId="5C44BECC" w14:textId="77777777" w:rsidR="001220B7" w:rsidRDefault="001220B7">
      <w:pPr>
        <w:pStyle w:val="a4"/>
        <w:spacing w:before="8"/>
        <w:rPr>
          <w:sz w:val="22"/>
        </w:rPr>
      </w:pPr>
    </w:p>
    <w:p w14:paraId="54588834" w14:textId="77777777" w:rsidR="001220B7" w:rsidRDefault="0068032B">
      <w:pPr>
        <w:pStyle w:val="a8"/>
      </w:pPr>
      <w:r>
        <w:t>КУРСОВАЯ РАБОТА</w:t>
      </w:r>
    </w:p>
    <w:p w14:paraId="636E028A" w14:textId="77777777" w:rsidR="001220B7" w:rsidRDefault="0068032B">
      <w:pPr>
        <w:pStyle w:val="a4"/>
        <w:spacing w:before="260" w:line="252" w:lineRule="auto"/>
        <w:ind w:left="3116" w:right="4538"/>
        <w:jc w:val="center"/>
      </w:pPr>
      <w:r>
        <w:t>Валеев Эмиль Салаватович Группа 12452</w:t>
      </w:r>
    </w:p>
    <w:p w14:paraId="0E644532" w14:textId="77777777" w:rsidR="001220B7" w:rsidRDefault="001220B7">
      <w:pPr>
        <w:pStyle w:val="a4"/>
        <w:spacing w:before="5"/>
      </w:pPr>
    </w:p>
    <w:p w14:paraId="37BF5992" w14:textId="77777777" w:rsidR="001220B7" w:rsidRDefault="0068032B">
      <w:pPr>
        <w:pStyle w:val="a4"/>
        <w:spacing w:before="1" w:line="252" w:lineRule="auto"/>
        <w:ind w:left="198" w:right="1595" w:hanging="25"/>
        <w:jc w:val="center"/>
      </w:pPr>
      <w:r>
        <w:rPr>
          <w:spacing w:val="-3"/>
        </w:rPr>
        <w:t xml:space="preserve">Тема </w:t>
      </w:r>
      <w:r>
        <w:t>работы: «Разработка инструментов для поиска клинически значимых полиморфизмов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геноме</w:t>
      </w:r>
      <w:r>
        <w:rPr>
          <w:spacing w:val="-9"/>
        </w:rPr>
        <w:t xml:space="preserve"> </w:t>
      </w:r>
      <w:r>
        <w:t>человека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основе</w:t>
      </w:r>
      <w:r>
        <w:rPr>
          <w:spacing w:val="-8"/>
        </w:rPr>
        <w:t xml:space="preserve"> </w:t>
      </w:r>
      <w:r>
        <w:t>данных</w:t>
      </w:r>
      <w:r>
        <w:rPr>
          <w:spacing w:val="-9"/>
        </w:rPr>
        <w:t xml:space="preserve"> </w:t>
      </w:r>
      <w:r>
        <w:t>секвенирования</w:t>
      </w:r>
      <w:r>
        <w:rPr>
          <w:spacing w:val="-9"/>
        </w:rPr>
        <w:t xml:space="preserve"> </w:t>
      </w:r>
      <w:r>
        <w:t>3C-библиотек»</w:t>
      </w:r>
    </w:p>
    <w:p w14:paraId="42DBF7AD" w14:textId="77777777" w:rsidR="001220B7" w:rsidRDefault="001220B7">
      <w:pPr>
        <w:pStyle w:val="a4"/>
        <w:rPr>
          <w:sz w:val="26"/>
        </w:rPr>
      </w:pPr>
    </w:p>
    <w:p w14:paraId="0BB98630" w14:textId="77777777" w:rsidR="001220B7" w:rsidRDefault="001220B7">
      <w:pPr>
        <w:pStyle w:val="a4"/>
        <w:rPr>
          <w:sz w:val="26"/>
        </w:rPr>
      </w:pPr>
    </w:p>
    <w:p w14:paraId="675D86D9" w14:textId="77777777" w:rsidR="001220B7" w:rsidRDefault="001220B7">
      <w:pPr>
        <w:pStyle w:val="a4"/>
        <w:rPr>
          <w:sz w:val="26"/>
        </w:rPr>
      </w:pPr>
    </w:p>
    <w:p w14:paraId="0A0B2181" w14:textId="77777777" w:rsidR="001220B7" w:rsidRDefault="001220B7">
      <w:pPr>
        <w:pStyle w:val="a4"/>
        <w:rPr>
          <w:sz w:val="26"/>
        </w:rPr>
      </w:pPr>
    </w:p>
    <w:p w14:paraId="68111034" w14:textId="77777777" w:rsidR="001220B7" w:rsidRDefault="001220B7">
      <w:pPr>
        <w:pStyle w:val="a4"/>
        <w:spacing w:before="9"/>
        <w:rPr>
          <w:sz w:val="21"/>
        </w:rPr>
      </w:pPr>
    </w:p>
    <w:p w14:paraId="71A77986" w14:textId="77777777" w:rsidR="001220B7" w:rsidRDefault="0068032B">
      <w:pPr>
        <w:pStyle w:val="3"/>
      </w:pPr>
      <w:r>
        <w:t>Научный руководитель:</w:t>
      </w:r>
    </w:p>
    <w:p w14:paraId="40EDF354" w14:textId="77777777" w:rsidR="001220B7" w:rsidRDefault="0068032B">
      <w:pPr>
        <w:pStyle w:val="a4"/>
        <w:spacing w:before="13"/>
        <w:ind w:left="4794"/>
      </w:pPr>
      <w:r>
        <w:t>Фишман Вениамин Семенович,</w:t>
      </w:r>
    </w:p>
    <w:p w14:paraId="039CBBDB" w14:textId="77777777" w:rsidR="001220B7" w:rsidRDefault="0068032B">
      <w:pPr>
        <w:pStyle w:val="a4"/>
        <w:spacing w:before="13" w:line="252" w:lineRule="auto"/>
        <w:ind w:left="4794" w:right="1245"/>
      </w:pPr>
      <w:r>
        <w:t>к.б.н., ведущий научный сотрудник, заведующий Сектором геномных</w:t>
      </w:r>
    </w:p>
    <w:p w14:paraId="2EDF67F9" w14:textId="77777777" w:rsidR="001220B7" w:rsidRDefault="0068032B">
      <w:pPr>
        <w:pStyle w:val="a4"/>
        <w:spacing w:line="274" w:lineRule="exact"/>
        <w:ind w:left="4794"/>
      </w:pPr>
      <w:r>
        <w:t>механизмов онтогенеза, ИЦиГ СО РАН</w:t>
      </w:r>
    </w:p>
    <w:p w14:paraId="4BA483C3" w14:textId="77777777" w:rsidR="001220B7" w:rsidRDefault="001220B7">
      <w:pPr>
        <w:pStyle w:val="a4"/>
        <w:rPr>
          <w:sz w:val="26"/>
        </w:rPr>
      </w:pPr>
    </w:p>
    <w:p w14:paraId="015FB48C" w14:textId="77777777" w:rsidR="001220B7" w:rsidRDefault="001220B7">
      <w:pPr>
        <w:pStyle w:val="a4"/>
        <w:spacing w:before="5"/>
      </w:pPr>
    </w:p>
    <w:p w14:paraId="4F9E1721" w14:textId="77777777" w:rsidR="001220B7" w:rsidRDefault="0068032B">
      <w:pPr>
        <w:pStyle w:val="a4"/>
        <w:tabs>
          <w:tab w:val="left" w:pos="7156"/>
          <w:tab w:val="left" w:pos="8979"/>
        </w:tabs>
        <w:ind w:left="4794"/>
      </w:pPr>
      <w:r>
        <w:t>ФИО: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EEA36A3" w14:textId="77777777" w:rsidR="001220B7" w:rsidRDefault="0068032B">
      <w:pPr>
        <w:pStyle w:val="a4"/>
        <w:tabs>
          <w:tab w:val="left" w:pos="5368"/>
          <w:tab w:val="left" w:pos="8058"/>
          <w:tab w:val="left" w:pos="8830"/>
        </w:tabs>
        <w:spacing w:before="13"/>
        <w:ind w:left="4770"/>
      </w:pPr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>г.</w:t>
      </w:r>
    </w:p>
    <w:p w14:paraId="7A3EF4DC" w14:textId="77777777" w:rsidR="001220B7" w:rsidRDefault="001220B7">
      <w:pPr>
        <w:pStyle w:val="a4"/>
        <w:rPr>
          <w:sz w:val="26"/>
        </w:rPr>
      </w:pPr>
    </w:p>
    <w:p w14:paraId="5C44A09E" w14:textId="77777777" w:rsidR="001220B7" w:rsidRDefault="001220B7">
      <w:pPr>
        <w:pStyle w:val="a4"/>
        <w:spacing w:before="5"/>
      </w:pPr>
    </w:p>
    <w:p w14:paraId="4FD2C19D" w14:textId="77777777" w:rsidR="001220B7" w:rsidRDefault="0068032B">
      <w:pPr>
        <w:pStyle w:val="a4"/>
        <w:tabs>
          <w:tab w:val="left" w:pos="8979"/>
        </w:tabs>
        <w:ind w:left="4794"/>
      </w:pPr>
      <w:r>
        <w:t>Оценка: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635A734F" w14:textId="77777777" w:rsidR="001220B7" w:rsidRDefault="001220B7">
      <w:pPr>
        <w:pStyle w:val="a4"/>
        <w:rPr>
          <w:sz w:val="20"/>
        </w:rPr>
      </w:pPr>
    </w:p>
    <w:p w14:paraId="20067E49" w14:textId="77777777" w:rsidR="001220B7" w:rsidRDefault="001220B7">
      <w:pPr>
        <w:pStyle w:val="a4"/>
        <w:rPr>
          <w:sz w:val="20"/>
        </w:rPr>
      </w:pPr>
    </w:p>
    <w:p w14:paraId="34276F2B" w14:textId="77777777" w:rsidR="001220B7" w:rsidRDefault="001220B7">
      <w:pPr>
        <w:pStyle w:val="a4"/>
        <w:rPr>
          <w:sz w:val="20"/>
        </w:rPr>
      </w:pPr>
    </w:p>
    <w:p w14:paraId="67E08462" w14:textId="77777777" w:rsidR="001220B7" w:rsidRDefault="001220B7">
      <w:pPr>
        <w:pStyle w:val="a4"/>
        <w:rPr>
          <w:sz w:val="20"/>
        </w:rPr>
      </w:pPr>
    </w:p>
    <w:p w14:paraId="2B43938C" w14:textId="77777777" w:rsidR="001220B7" w:rsidRDefault="001220B7">
      <w:pPr>
        <w:pStyle w:val="a4"/>
        <w:spacing w:before="3"/>
        <w:rPr>
          <w:sz w:val="17"/>
        </w:rPr>
      </w:pPr>
    </w:p>
    <w:p w14:paraId="5A802392" w14:textId="77777777" w:rsidR="001220B7" w:rsidRDefault="0068032B">
      <w:pPr>
        <w:spacing w:before="90"/>
        <w:ind w:left="2027" w:right="3448"/>
        <w:jc w:val="center"/>
      </w:pPr>
      <w:r>
        <w:t>Новосибирск, 2020</w:t>
      </w:r>
    </w:p>
    <w:p w14:paraId="00E17D59" w14:textId="77777777" w:rsidR="001220B7" w:rsidRDefault="001220B7">
      <w:pPr>
        <w:sectPr w:rsidR="001220B7">
          <w:pgSz w:w="11906" w:h="16838"/>
          <w:pgMar w:top="1580" w:right="140" w:bottom="280" w:left="1280" w:header="0" w:footer="0" w:gutter="0"/>
          <w:cols w:space="720"/>
          <w:formProt w:val="0"/>
        </w:sectPr>
      </w:pPr>
    </w:p>
    <w:p w14:paraId="6592629F" w14:textId="77777777" w:rsidR="001220B7" w:rsidRDefault="0068032B">
      <w:pPr>
        <w:spacing w:before="79"/>
        <w:ind w:left="420"/>
        <w:rPr>
          <w:b/>
          <w:sz w:val="34"/>
        </w:rPr>
      </w:pPr>
      <w:r>
        <w:rPr>
          <w:b/>
          <w:sz w:val="34"/>
        </w:rPr>
        <w:lastRenderedPageBreak/>
        <w:t>Содержание</w:t>
      </w:r>
    </w:p>
    <w:sdt>
      <w:sdtPr>
        <w:rPr>
          <w:b w:val="0"/>
          <w:bCs w:val="0"/>
          <w:sz w:val="22"/>
          <w:szCs w:val="22"/>
        </w:rPr>
        <w:id w:val="830958117"/>
        <w:docPartObj>
          <w:docPartGallery w:val="Table of Contents"/>
          <w:docPartUnique/>
        </w:docPartObj>
      </w:sdtPr>
      <w:sdtContent>
        <w:p w14:paraId="3BDE5CCF" w14:textId="77777777" w:rsidR="001220B7" w:rsidRDefault="0068032B">
          <w:pPr>
            <w:pStyle w:val="10"/>
            <w:numPr>
              <w:ilvl w:val="0"/>
              <w:numId w:val="22"/>
            </w:numPr>
            <w:tabs>
              <w:tab w:val="left" w:pos="779"/>
              <w:tab w:val="left" w:pos="780"/>
              <w:tab w:val="left" w:pos="9088"/>
            </w:tabs>
            <w:spacing w:before="244"/>
            <w:ind w:hanging="360"/>
            <w:rPr>
              <w:sz w:val="22"/>
            </w:rPr>
          </w:pPr>
          <w:hyperlink w:anchor="_bookmark0">
            <w:r>
              <w:rPr>
                <w:color w:val="003052"/>
              </w:rPr>
              <w:t>Введение</w:t>
            </w:r>
          </w:hyperlink>
          <w:r>
            <w:rPr>
              <w:color w:val="003052"/>
            </w:rPr>
            <w:tab/>
          </w:r>
          <w:r>
            <w:t>5</w:t>
          </w:r>
        </w:p>
        <w:p w14:paraId="5C9B377B" w14:textId="77777777" w:rsidR="001220B7" w:rsidRDefault="0068032B">
          <w:pPr>
            <w:pStyle w:val="20"/>
            <w:tabs>
              <w:tab w:val="left" w:pos="1329"/>
              <w:tab w:val="left" w:pos="9088"/>
            </w:tabs>
            <w:ind w:left="779" w:firstLine="0"/>
            <w:rPr>
              <w:sz w:val="22"/>
            </w:rPr>
          </w:pPr>
          <w:hyperlink w:anchor="_bookmark1">
            <w:r>
              <w:rPr>
                <w:color w:val="003052"/>
              </w:rPr>
              <w:t>1.1</w:t>
            </w:r>
            <w:r>
              <w:rPr>
                <w:color w:val="003052"/>
              </w:rPr>
              <w:tab/>
              <w:t xml:space="preserve">Актуальность </w:t>
            </w:r>
          </w:hyperlink>
          <w:r>
            <w:t>.  .  .  .  .  .  .  .  .  .  .  .  .  .  .  .  .  .  .  .  .  .  .  .  .  .  .  .  .  .  .</w:t>
          </w:r>
          <w:r>
            <w:rPr>
              <w:spacing w:val="1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tab/>
            <w:t>5</w:t>
          </w:r>
        </w:p>
        <w:p w14:paraId="49AC520F" w14:textId="77777777" w:rsidR="001220B7" w:rsidRDefault="0068032B">
          <w:pPr>
            <w:pStyle w:val="20"/>
            <w:tabs>
              <w:tab w:val="left" w:pos="1329"/>
              <w:tab w:val="left" w:pos="9088"/>
            </w:tabs>
            <w:ind w:left="779" w:firstLine="0"/>
            <w:rPr>
              <w:sz w:val="22"/>
            </w:rPr>
          </w:pPr>
          <w:hyperlink w:anchor="_bookmark2">
            <w:r>
              <w:rPr>
                <w:color w:val="003052"/>
              </w:rPr>
              <w:t>1.2</w:t>
            </w:r>
            <w:r>
              <w:rPr>
                <w:color w:val="003052"/>
              </w:rPr>
              <w:tab/>
              <w:t xml:space="preserve">Цель </w:t>
            </w:r>
          </w:hyperlink>
          <w:r>
            <w:t>.  .  .  .  .  .  .  .  .  .  .  .  .  .  .  .  .  .  .  .  .  .  .  .  .  .  .  .  .  .  .  .  .  .  .  .</w:t>
          </w:r>
          <w:r>
            <w:rPr>
              <w:spacing w:val="2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tab/>
            <w:t>5</w:t>
          </w:r>
        </w:p>
        <w:p w14:paraId="72D4E442" w14:textId="77777777" w:rsidR="001220B7" w:rsidRDefault="0068032B">
          <w:pPr>
            <w:pStyle w:val="20"/>
            <w:tabs>
              <w:tab w:val="left" w:pos="1329"/>
              <w:tab w:val="left" w:pos="9088"/>
            </w:tabs>
            <w:ind w:left="779" w:firstLine="0"/>
            <w:rPr>
              <w:sz w:val="22"/>
            </w:rPr>
          </w:pPr>
          <w:hyperlink w:anchor="_bookmark3">
            <w:r>
              <w:rPr>
                <w:color w:val="003052"/>
              </w:rPr>
              <w:t>1.3</w:t>
            </w:r>
            <w:r>
              <w:rPr>
                <w:color w:val="003052"/>
              </w:rPr>
              <w:tab/>
              <w:t xml:space="preserve">Задачи </w:t>
            </w:r>
          </w:hyperlink>
          <w:r>
            <w:t>.  .  .  .  .  .  .  .  .  .  .  .  .  .  .  .  .  .  .  .  .  .  .  .  .  .  .  .  .  .  .  .  .  .  .</w:t>
          </w:r>
          <w:r>
            <w:rPr>
              <w:spacing w:val="1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tab/>
            <w:t>5</w:t>
          </w:r>
        </w:p>
        <w:p w14:paraId="6C45BDDF" w14:textId="77777777" w:rsidR="001220B7" w:rsidRDefault="0068032B">
          <w:pPr>
            <w:pStyle w:val="10"/>
            <w:numPr>
              <w:ilvl w:val="0"/>
              <w:numId w:val="22"/>
            </w:numPr>
            <w:tabs>
              <w:tab w:val="left" w:pos="779"/>
              <w:tab w:val="left" w:pos="780"/>
              <w:tab w:val="left" w:pos="9088"/>
            </w:tabs>
            <w:ind w:hanging="360"/>
            <w:rPr>
              <w:sz w:val="22"/>
            </w:rPr>
          </w:pPr>
          <w:hyperlink w:anchor="_bookmark4">
            <w:r>
              <w:rPr>
                <w:color w:val="003052"/>
              </w:rPr>
              <w:t>Обзор</w:t>
            </w:r>
            <w:r>
              <w:rPr>
                <w:color w:val="003052"/>
                <w:spacing w:val="-7"/>
              </w:rPr>
              <w:t xml:space="preserve"> </w:t>
            </w:r>
            <w:r>
              <w:rPr>
                <w:color w:val="003052"/>
              </w:rPr>
              <w:t>литературы</w:t>
            </w:r>
          </w:hyperlink>
          <w:r>
            <w:rPr>
              <w:color w:val="003052"/>
            </w:rPr>
            <w:tab/>
          </w:r>
          <w:r>
            <w:t>6</w:t>
          </w:r>
        </w:p>
        <w:p w14:paraId="4A9204A1" w14:textId="77777777" w:rsidR="001220B7" w:rsidRDefault="0068032B">
          <w:pPr>
            <w:pStyle w:val="20"/>
            <w:numPr>
              <w:ilvl w:val="1"/>
              <w:numId w:val="22"/>
            </w:numPr>
            <w:tabs>
              <w:tab w:val="left" w:pos="1329"/>
              <w:tab w:val="left" w:pos="1330"/>
              <w:tab w:val="left" w:pos="6218"/>
              <w:tab w:val="left" w:pos="9088"/>
            </w:tabs>
            <w:ind w:hanging="551"/>
            <w:rPr>
              <w:sz w:val="22"/>
            </w:rPr>
          </w:pPr>
          <w:hyperlink w:anchor="_bookmark5">
            <w:r>
              <w:rPr>
                <w:color w:val="003052"/>
              </w:rPr>
              <w:t>Механизмы развития</w:t>
            </w:r>
            <w:r>
              <w:rPr>
                <w:color w:val="003052"/>
                <w:spacing w:val="-20"/>
              </w:rPr>
              <w:t xml:space="preserve"> </w:t>
            </w:r>
            <w:r>
              <w:rPr>
                <w:color w:val="003052"/>
              </w:rPr>
              <w:t>генетических</w:t>
            </w:r>
            <w:r>
              <w:rPr>
                <w:color w:val="003052"/>
                <w:spacing w:val="-10"/>
              </w:rPr>
              <w:t xml:space="preserve"> </w:t>
            </w:r>
            <w:r>
              <w:rPr>
                <w:color w:val="003052"/>
              </w:rPr>
              <w:t>патологий</w:t>
            </w:r>
          </w:hyperlink>
          <w:r>
            <w:rPr>
              <w:color w:val="003052"/>
            </w:rPr>
            <w:tab/>
          </w:r>
          <w:r>
            <w:t>.  .  .  .  .  .  .  .  .  .  .  .</w:t>
          </w:r>
          <w:r>
            <w:rPr>
              <w:spacing w:val="45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tab/>
            <w:t>7</w:t>
          </w:r>
        </w:p>
        <w:p w14:paraId="5EC86EA0" w14:textId="77777777" w:rsidR="001220B7" w:rsidRDefault="0068032B">
          <w:pPr>
            <w:pStyle w:val="20"/>
            <w:numPr>
              <w:ilvl w:val="1"/>
              <w:numId w:val="22"/>
            </w:numPr>
            <w:tabs>
              <w:tab w:val="left" w:pos="1329"/>
              <w:tab w:val="left" w:pos="1330"/>
              <w:tab w:val="left" w:pos="9088"/>
            </w:tabs>
            <w:ind w:hanging="551"/>
            <w:rPr>
              <w:sz w:val="22"/>
            </w:rPr>
          </w:pPr>
          <w:hyperlink w:anchor="_bookmark6">
            <w:r>
              <w:rPr>
                <w:color w:val="003052"/>
              </w:rPr>
              <w:t>Типы</w:t>
            </w:r>
            <w:r>
              <w:rPr>
                <w:color w:val="003052"/>
                <w:spacing w:val="-11"/>
              </w:rPr>
              <w:t xml:space="preserve"> </w:t>
            </w:r>
            <w:r>
              <w:rPr>
                <w:color w:val="003052"/>
              </w:rPr>
              <w:t>генетических</w:t>
            </w:r>
            <w:r>
              <w:rPr>
                <w:color w:val="003052"/>
                <w:spacing w:val="-9"/>
              </w:rPr>
              <w:t xml:space="preserve"> </w:t>
            </w:r>
            <w:r>
              <w:rPr>
                <w:color w:val="003052"/>
              </w:rPr>
              <w:t>аномалий,</w:t>
            </w:r>
            <w:r>
              <w:rPr>
                <w:color w:val="003052"/>
                <w:spacing w:val="-9"/>
              </w:rPr>
              <w:t xml:space="preserve"> </w:t>
            </w:r>
            <w:r>
              <w:rPr>
                <w:color w:val="003052"/>
              </w:rPr>
              <w:t>лежащих</w:t>
            </w:r>
            <w:r>
              <w:rPr>
                <w:color w:val="003052"/>
                <w:spacing w:val="-9"/>
              </w:rPr>
              <w:t xml:space="preserve"> </w:t>
            </w:r>
            <w:r>
              <w:rPr>
                <w:color w:val="003052"/>
              </w:rPr>
              <w:t>в</w:t>
            </w:r>
            <w:r>
              <w:rPr>
                <w:color w:val="003052"/>
                <w:spacing w:val="-10"/>
              </w:rPr>
              <w:t xml:space="preserve"> </w:t>
            </w:r>
            <w:r>
              <w:rPr>
                <w:color w:val="003052"/>
              </w:rPr>
              <w:t>основе</w:t>
            </w:r>
            <w:r>
              <w:rPr>
                <w:color w:val="003052"/>
                <w:spacing w:val="-10"/>
              </w:rPr>
              <w:t xml:space="preserve"> </w:t>
            </w:r>
            <w:r>
              <w:rPr>
                <w:color w:val="003052"/>
              </w:rPr>
              <w:t>генетических</w:t>
            </w:r>
            <w:r>
              <w:rPr>
                <w:color w:val="003052"/>
                <w:spacing w:val="-9"/>
              </w:rPr>
              <w:t xml:space="preserve"> </w:t>
            </w:r>
            <w:r>
              <w:rPr>
                <w:color w:val="003052"/>
              </w:rPr>
              <w:t>патологий</w:t>
            </w:r>
          </w:hyperlink>
          <w:r>
            <w:rPr>
              <w:color w:val="003052"/>
            </w:rPr>
            <w:tab/>
          </w:r>
          <w:r>
            <w:t>8</w:t>
          </w:r>
        </w:p>
        <w:p w14:paraId="4A48DDAB" w14:textId="77777777" w:rsidR="001220B7" w:rsidRDefault="0068032B">
          <w:pPr>
            <w:pStyle w:val="20"/>
            <w:numPr>
              <w:ilvl w:val="1"/>
              <w:numId w:val="22"/>
            </w:numPr>
            <w:tabs>
              <w:tab w:val="left" w:pos="1329"/>
              <w:tab w:val="left" w:pos="1330"/>
              <w:tab w:val="left" w:leader="dot" w:pos="8968"/>
            </w:tabs>
            <w:spacing w:before="12"/>
            <w:ind w:hanging="551"/>
            <w:rPr>
              <w:sz w:val="22"/>
            </w:rPr>
          </w:pPr>
          <w:hyperlink w:anchor="_bookmark7">
            <w:r>
              <w:rPr>
                <w:color w:val="003052"/>
              </w:rPr>
              <w:t>Функциональные классы</w:t>
            </w:r>
            <w:r>
              <w:rPr>
                <w:color w:val="003052"/>
                <w:spacing w:val="-11"/>
              </w:rPr>
              <w:t xml:space="preserve"> </w:t>
            </w:r>
            <w:r>
              <w:rPr>
                <w:color w:val="003052"/>
              </w:rPr>
              <w:t>генетических</w:t>
            </w:r>
            <w:r>
              <w:rPr>
                <w:color w:val="003052"/>
                <w:spacing w:val="-5"/>
              </w:rPr>
              <w:t xml:space="preserve"> </w:t>
            </w:r>
            <w:r>
              <w:rPr>
                <w:color w:val="003052"/>
              </w:rPr>
              <w:t>вариантов</w:t>
            </w:r>
          </w:hyperlink>
          <w:r>
            <w:rPr>
              <w:color w:val="003052"/>
            </w:rPr>
            <w:tab/>
          </w:r>
          <w:r>
            <w:t>10</w:t>
          </w:r>
        </w:p>
        <w:p w14:paraId="686CD863" w14:textId="77777777" w:rsidR="001220B7" w:rsidRDefault="0068032B">
          <w:pPr>
            <w:pStyle w:val="20"/>
            <w:numPr>
              <w:ilvl w:val="1"/>
              <w:numId w:val="22"/>
            </w:numPr>
            <w:tabs>
              <w:tab w:val="left" w:pos="1329"/>
              <w:tab w:val="left" w:pos="1330"/>
              <w:tab w:val="left" w:leader="dot" w:pos="8977"/>
            </w:tabs>
            <w:ind w:hanging="551"/>
            <w:rPr>
              <w:sz w:val="22"/>
            </w:rPr>
          </w:pPr>
          <w:hyperlink w:anchor="_bookmark8">
            <w:r>
              <w:rPr>
                <w:color w:val="003052"/>
                <w:spacing w:val="-3"/>
              </w:rPr>
              <w:t xml:space="preserve">Методы </w:t>
            </w:r>
            <w:r>
              <w:rPr>
                <w:color w:val="003052"/>
              </w:rPr>
              <w:t>детекции</w:t>
            </w:r>
            <w:r>
              <w:rPr>
                <w:color w:val="003052"/>
                <w:spacing w:val="-6"/>
              </w:rPr>
              <w:t xml:space="preserve"> </w:t>
            </w:r>
            <w:r>
              <w:rPr>
                <w:color w:val="003052"/>
              </w:rPr>
              <w:t>генетических</w:t>
            </w:r>
            <w:r>
              <w:rPr>
                <w:color w:val="003052"/>
                <w:spacing w:val="-4"/>
              </w:rPr>
              <w:t xml:space="preserve"> </w:t>
            </w:r>
            <w:r>
              <w:rPr>
                <w:color w:val="003052"/>
              </w:rPr>
              <w:t>вариантов</w:t>
            </w:r>
          </w:hyperlink>
          <w:r>
            <w:rPr>
              <w:color w:val="003052"/>
            </w:rPr>
            <w:tab/>
          </w:r>
          <w:r>
            <w:rPr>
              <w:spacing w:val="-5"/>
            </w:rPr>
            <w:t>11</w:t>
          </w:r>
        </w:p>
        <w:p w14:paraId="32B6440E" w14:textId="77777777" w:rsidR="001220B7" w:rsidRDefault="0068032B">
          <w:pPr>
            <w:pStyle w:val="20"/>
            <w:numPr>
              <w:ilvl w:val="1"/>
              <w:numId w:val="22"/>
            </w:numPr>
            <w:tabs>
              <w:tab w:val="left" w:pos="1329"/>
              <w:tab w:val="left" w:pos="1330"/>
              <w:tab w:val="left" w:leader="dot" w:pos="8968"/>
            </w:tabs>
            <w:ind w:hanging="551"/>
            <w:rPr>
              <w:sz w:val="22"/>
            </w:rPr>
          </w:pPr>
          <w:hyperlink w:anchor="_bookmark9">
            <w:r>
              <w:rPr>
                <w:color w:val="003052"/>
              </w:rPr>
              <w:t>Виды</w:t>
            </w:r>
            <w:r>
              <w:rPr>
                <w:color w:val="003052"/>
                <w:spacing w:val="-4"/>
              </w:rPr>
              <w:t xml:space="preserve"> </w:t>
            </w:r>
            <w:r>
              <w:rPr>
                <w:color w:val="003052"/>
              </w:rPr>
              <w:t>NGS</w:t>
            </w:r>
          </w:hyperlink>
          <w:r>
            <w:rPr>
              <w:color w:val="003052"/>
            </w:rPr>
            <w:tab/>
          </w:r>
          <w:r>
            <w:t>14</w:t>
          </w:r>
        </w:p>
        <w:p w14:paraId="155D8AC1" w14:textId="77777777" w:rsidR="001220B7" w:rsidRDefault="0068032B">
          <w:pPr>
            <w:pStyle w:val="20"/>
            <w:numPr>
              <w:ilvl w:val="1"/>
              <w:numId w:val="22"/>
            </w:numPr>
            <w:tabs>
              <w:tab w:val="left" w:pos="1329"/>
              <w:tab w:val="left" w:pos="1330"/>
              <w:tab w:val="left" w:leader="dot" w:pos="8968"/>
            </w:tabs>
            <w:spacing w:line="252" w:lineRule="auto"/>
            <w:ind w:right="1275"/>
            <w:rPr>
              <w:sz w:val="22"/>
            </w:rPr>
          </w:pPr>
          <w:hyperlink w:anchor="_bookmark10">
            <w:r>
              <w:rPr>
                <w:color w:val="003052"/>
              </w:rPr>
              <w:t xml:space="preserve">Базовая </w:t>
            </w:r>
            <w:r>
              <w:rPr>
                <w:color w:val="003052"/>
                <w:spacing w:val="-3"/>
              </w:rPr>
              <w:t xml:space="preserve">схема </w:t>
            </w:r>
            <w:r>
              <w:rPr>
                <w:color w:val="003052"/>
              </w:rPr>
              <w:t xml:space="preserve">обработки </w:t>
            </w:r>
            <w:r>
              <w:rPr>
                <w:color w:val="003052"/>
                <w:spacing w:val="-3"/>
              </w:rPr>
              <w:t xml:space="preserve">результатов </w:t>
            </w:r>
            <w:r>
              <w:rPr>
                <w:color w:val="003052"/>
              </w:rPr>
              <w:t>высокопроизводительного секве</w:t>
            </w:r>
          </w:hyperlink>
          <w:hyperlink w:anchor="_bookmark10">
            <w:r>
              <w:rPr>
                <w:color w:val="003052"/>
              </w:rPr>
              <w:t>нирования для поиска и клинической интерпретации однонуклеотидных</w:t>
            </w:r>
          </w:hyperlink>
          <w:r>
            <w:rPr>
              <w:color w:val="003052"/>
            </w:rPr>
            <w:t xml:space="preserve"> </w:t>
          </w:r>
          <w:hyperlink w:anchor="_bookmark10">
            <w:r>
              <w:rPr>
                <w:color w:val="003052"/>
              </w:rPr>
              <w:t>полиморфизмов</w:t>
            </w:r>
          </w:hyperlink>
          <w:r>
            <w:rPr>
              <w:color w:val="003052"/>
            </w:rPr>
            <w:tab/>
          </w:r>
          <w:r>
            <w:rPr>
              <w:spacing w:val="-9"/>
            </w:rPr>
            <w:t>17</w:t>
          </w:r>
        </w:p>
        <w:p w14:paraId="40A0D465" w14:textId="77777777" w:rsidR="001220B7" w:rsidRDefault="0068032B">
          <w:pPr>
            <w:pStyle w:val="20"/>
            <w:numPr>
              <w:ilvl w:val="1"/>
              <w:numId w:val="22"/>
            </w:numPr>
            <w:tabs>
              <w:tab w:val="left" w:pos="1329"/>
              <w:tab w:val="left" w:pos="1330"/>
              <w:tab w:val="left" w:leader="dot" w:pos="8968"/>
            </w:tabs>
            <w:spacing w:before="0" w:line="273" w:lineRule="exact"/>
            <w:ind w:hanging="551"/>
            <w:rPr>
              <w:sz w:val="22"/>
            </w:rPr>
          </w:pPr>
          <w:hyperlink w:anchor="_bookmark14">
            <w:r>
              <w:rPr>
                <w:color w:val="003052"/>
              </w:rPr>
              <w:t>Аннотация, фильтрация и</w:t>
            </w:r>
            <w:r>
              <w:rPr>
                <w:color w:val="003052"/>
                <w:spacing w:val="-21"/>
              </w:rPr>
              <w:t xml:space="preserve"> </w:t>
            </w:r>
            <w:r>
              <w:rPr>
                <w:color w:val="003052"/>
              </w:rPr>
              <w:t>интерпретация</w:t>
            </w:r>
            <w:r>
              <w:rPr>
                <w:color w:val="003052"/>
                <w:spacing w:val="-7"/>
              </w:rPr>
              <w:t xml:space="preserve"> </w:t>
            </w:r>
            <w:r>
              <w:rPr>
                <w:color w:val="003052"/>
                <w:spacing w:val="-3"/>
              </w:rPr>
              <w:t>результатов</w:t>
            </w:r>
          </w:hyperlink>
          <w:r>
            <w:rPr>
              <w:color w:val="003052"/>
              <w:spacing w:val="-3"/>
            </w:rPr>
            <w:tab/>
          </w:r>
          <w:r>
            <w:t>21</w:t>
          </w:r>
        </w:p>
        <w:p w14:paraId="75010F10" w14:textId="77777777" w:rsidR="001220B7" w:rsidRDefault="0068032B">
          <w:pPr>
            <w:pStyle w:val="20"/>
            <w:numPr>
              <w:ilvl w:val="1"/>
              <w:numId w:val="22"/>
            </w:numPr>
            <w:tabs>
              <w:tab w:val="left" w:pos="1329"/>
              <w:tab w:val="left" w:pos="1330"/>
              <w:tab w:val="left" w:leader="dot" w:pos="8968"/>
            </w:tabs>
            <w:ind w:hanging="551"/>
            <w:rPr>
              <w:sz w:val="22"/>
            </w:rPr>
          </w:pPr>
          <w:hyperlink w:anchor="_bookmark15">
            <w:r>
              <w:rPr>
                <w:color w:val="003052"/>
              </w:rPr>
              <w:t>Exo-C:</w:t>
            </w:r>
            <w:r>
              <w:rPr>
                <w:color w:val="003052"/>
                <w:spacing w:val="-6"/>
              </w:rPr>
              <w:t xml:space="preserve"> </w:t>
            </w:r>
            <w:r>
              <w:rPr>
                <w:color w:val="003052"/>
              </w:rPr>
              <w:t>суть</w:t>
            </w:r>
            <w:r>
              <w:rPr>
                <w:color w:val="003052"/>
                <w:spacing w:val="-6"/>
              </w:rPr>
              <w:t xml:space="preserve"> </w:t>
            </w:r>
            <w:r>
              <w:rPr>
                <w:color w:val="003052"/>
              </w:rPr>
              <w:t>метода</w:t>
            </w:r>
          </w:hyperlink>
          <w:r>
            <w:rPr>
              <w:color w:val="003052"/>
            </w:rPr>
            <w:tab/>
          </w:r>
          <w:r>
            <w:t>24</w:t>
          </w:r>
        </w:p>
        <w:p w14:paraId="44ABD9FD" w14:textId="77777777" w:rsidR="001220B7" w:rsidRDefault="0068032B">
          <w:pPr>
            <w:pStyle w:val="10"/>
            <w:numPr>
              <w:ilvl w:val="0"/>
              <w:numId w:val="22"/>
            </w:numPr>
            <w:tabs>
              <w:tab w:val="left" w:pos="779"/>
              <w:tab w:val="left" w:pos="780"/>
              <w:tab w:val="left" w:pos="8968"/>
            </w:tabs>
            <w:ind w:hanging="360"/>
            <w:rPr>
              <w:sz w:val="22"/>
            </w:rPr>
          </w:pPr>
          <w:hyperlink w:anchor="_bookmark16">
            <w:r>
              <w:rPr>
                <w:color w:val="003052"/>
              </w:rPr>
              <w:t>Материалы</w:t>
            </w:r>
            <w:r>
              <w:rPr>
                <w:color w:val="003052"/>
                <w:spacing w:val="-8"/>
              </w:rPr>
              <w:t xml:space="preserve"> </w:t>
            </w:r>
            <w:r>
              <w:rPr>
                <w:color w:val="003052"/>
              </w:rPr>
              <w:t>и</w:t>
            </w:r>
            <w:r>
              <w:rPr>
                <w:color w:val="003052"/>
                <w:spacing w:val="-8"/>
              </w:rPr>
              <w:t xml:space="preserve"> </w:t>
            </w:r>
            <w:r>
              <w:rPr>
                <w:color w:val="003052"/>
              </w:rPr>
              <w:t>методы</w:t>
            </w:r>
          </w:hyperlink>
          <w:r>
            <w:rPr>
              <w:color w:val="003052"/>
            </w:rPr>
            <w:tab/>
          </w:r>
          <w:r>
            <w:t>25</w:t>
          </w:r>
        </w:p>
        <w:p w14:paraId="0FD69E72" w14:textId="77777777" w:rsidR="001220B7" w:rsidRDefault="0068032B">
          <w:pPr>
            <w:pStyle w:val="10"/>
            <w:numPr>
              <w:ilvl w:val="0"/>
              <w:numId w:val="22"/>
            </w:numPr>
            <w:tabs>
              <w:tab w:val="left" w:pos="779"/>
              <w:tab w:val="left" w:pos="780"/>
              <w:tab w:val="left" w:pos="8968"/>
            </w:tabs>
            <w:ind w:hanging="360"/>
            <w:rPr>
              <w:sz w:val="22"/>
            </w:rPr>
          </w:pPr>
          <w:hyperlink w:anchor="_bookmark17">
            <w:r>
              <w:rPr>
                <w:color w:val="003052"/>
                <w:spacing w:val="-4"/>
              </w:rPr>
              <w:t>Результаты</w:t>
            </w:r>
          </w:hyperlink>
          <w:r>
            <w:rPr>
              <w:color w:val="003052"/>
              <w:spacing w:val="-4"/>
            </w:rPr>
            <w:tab/>
          </w:r>
          <w:r>
            <w:t>29</w:t>
          </w:r>
        </w:p>
        <w:p w14:paraId="37894598" w14:textId="77777777" w:rsidR="001220B7" w:rsidRDefault="0068032B">
          <w:pPr>
            <w:pStyle w:val="20"/>
            <w:numPr>
              <w:ilvl w:val="1"/>
              <w:numId w:val="22"/>
            </w:numPr>
            <w:tabs>
              <w:tab w:val="left" w:pos="1329"/>
              <w:tab w:val="left" w:pos="1330"/>
              <w:tab w:val="left" w:leader="dot" w:pos="8968"/>
            </w:tabs>
            <w:ind w:hanging="551"/>
            <w:rPr>
              <w:sz w:val="22"/>
            </w:rPr>
          </w:pPr>
          <w:hyperlink w:anchor="_bookmark18">
            <w:r>
              <w:rPr>
                <w:color w:val="003052"/>
                <w:spacing w:val="-4"/>
              </w:rPr>
              <w:t xml:space="preserve">Результаты </w:t>
            </w:r>
            <w:r>
              <w:rPr>
                <w:color w:val="003052"/>
              </w:rPr>
              <w:t>секвенирования</w:t>
            </w:r>
            <w:r>
              <w:rPr>
                <w:color w:val="003052"/>
                <w:spacing w:val="-7"/>
              </w:rPr>
              <w:t xml:space="preserve"> </w:t>
            </w:r>
            <w:r>
              <w:rPr>
                <w:color w:val="003052"/>
              </w:rPr>
              <w:t>Exo-C</w:t>
            </w:r>
            <w:r>
              <w:rPr>
                <w:color w:val="003052"/>
                <w:spacing w:val="-5"/>
              </w:rPr>
              <w:t xml:space="preserve"> </w:t>
            </w:r>
            <w:r>
              <w:rPr>
                <w:color w:val="003052"/>
              </w:rPr>
              <w:t>библиотек</w:t>
            </w:r>
          </w:hyperlink>
          <w:r>
            <w:rPr>
              <w:color w:val="003052"/>
            </w:rPr>
            <w:tab/>
          </w:r>
          <w:r>
            <w:t>30</w:t>
          </w:r>
        </w:p>
        <w:p w14:paraId="283FAB51" w14:textId="77777777" w:rsidR="001220B7" w:rsidRDefault="0068032B">
          <w:pPr>
            <w:pStyle w:val="20"/>
            <w:numPr>
              <w:ilvl w:val="1"/>
              <w:numId w:val="22"/>
            </w:numPr>
            <w:tabs>
              <w:tab w:val="left" w:pos="1329"/>
              <w:tab w:val="left" w:pos="1330"/>
              <w:tab w:val="left" w:leader="dot" w:pos="8968"/>
            </w:tabs>
            <w:ind w:hanging="551"/>
            <w:rPr>
              <w:sz w:val="22"/>
            </w:rPr>
          </w:pPr>
          <w:hyperlink w:anchor="_bookmark20">
            <w:r>
              <w:rPr>
                <w:color w:val="003052"/>
              </w:rPr>
              <w:t>Автоматизация обработки</w:t>
            </w:r>
            <w:r>
              <w:rPr>
                <w:color w:val="003052"/>
                <w:spacing w:val="-22"/>
              </w:rPr>
              <w:t xml:space="preserve"> </w:t>
            </w:r>
            <w:r>
              <w:rPr>
                <w:color w:val="003052"/>
              </w:rPr>
              <w:t>данных</w:t>
            </w:r>
            <w:r>
              <w:rPr>
                <w:color w:val="003052"/>
                <w:spacing w:val="-10"/>
              </w:rPr>
              <w:t xml:space="preserve"> </w:t>
            </w:r>
            <w:r>
              <w:rPr>
                <w:color w:val="003052"/>
              </w:rPr>
              <w:t>секвенирования</w:t>
            </w:r>
          </w:hyperlink>
          <w:r>
            <w:rPr>
              <w:color w:val="003052"/>
            </w:rPr>
            <w:tab/>
          </w:r>
          <w:r>
            <w:t>30</w:t>
          </w:r>
        </w:p>
        <w:p w14:paraId="2D9C06C3" w14:textId="77777777" w:rsidR="001220B7" w:rsidRDefault="0068032B">
          <w:pPr>
            <w:pStyle w:val="20"/>
            <w:numPr>
              <w:ilvl w:val="1"/>
              <w:numId w:val="22"/>
            </w:numPr>
            <w:tabs>
              <w:tab w:val="left" w:pos="1329"/>
              <w:tab w:val="left" w:pos="1330"/>
              <w:tab w:val="left" w:leader="dot" w:pos="8968"/>
            </w:tabs>
            <w:ind w:hanging="551"/>
            <w:rPr>
              <w:sz w:val="22"/>
            </w:rPr>
          </w:pPr>
          <w:hyperlink w:anchor="_bookmark21">
            <w:r>
              <w:rPr>
                <w:color w:val="003052"/>
              </w:rPr>
              <w:t>Сравнение данных секвенирования клеточной</w:t>
            </w:r>
            <w:r>
              <w:rPr>
                <w:color w:val="003052"/>
                <w:spacing w:val="-26"/>
              </w:rPr>
              <w:t xml:space="preserve"> </w:t>
            </w:r>
            <w:r>
              <w:rPr>
                <w:color w:val="003052"/>
              </w:rPr>
              <w:t>линии</w:t>
            </w:r>
            <w:r>
              <w:rPr>
                <w:color w:val="003052"/>
                <w:spacing w:val="-6"/>
              </w:rPr>
              <w:t xml:space="preserve"> </w:t>
            </w:r>
            <w:r>
              <w:rPr>
                <w:color w:val="003052"/>
              </w:rPr>
              <w:t>K562</w:t>
            </w:r>
          </w:hyperlink>
          <w:r>
            <w:rPr>
              <w:color w:val="003052"/>
            </w:rPr>
            <w:tab/>
          </w:r>
          <w:r>
            <w:t>32</w:t>
          </w:r>
        </w:p>
        <w:p w14:paraId="55BC337E" w14:textId="77777777" w:rsidR="001220B7" w:rsidRDefault="0068032B">
          <w:pPr>
            <w:pStyle w:val="10"/>
            <w:numPr>
              <w:ilvl w:val="0"/>
              <w:numId w:val="22"/>
            </w:numPr>
            <w:tabs>
              <w:tab w:val="left" w:pos="779"/>
              <w:tab w:val="left" w:pos="780"/>
              <w:tab w:val="left" w:pos="8968"/>
            </w:tabs>
            <w:ind w:hanging="360"/>
            <w:rPr>
              <w:sz w:val="22"/>
            </w:rPr>
          </w:pPr>
          <w:hyperlink w:anchor="_bookmark24">
            <w:r>
              <w:rPr>
                <w:color w:val="003052"/>
              </w:rPr>
              <w:t>Обсуждение</w:t>
            </w:r>
            <w:r>
              <w:rPr>
                <w:color w:val="003052"/>
                <w:spacing w:val="-6"/>
              </w:rPr>
              <w:t xml:space="preserve"> </w:t>
            </w:r>
            <w:r>
              <w:rPr>
                <w:color w:val="003052"/>
                <w:spacing w:val="-4"/>
              </w:rPr>
              <w:t>результатов</w:t>
            </w:r>
          </w:hyperlink>
          <w:r>
            <w:rPr>
              <w:color w:val="003052"/>
              <w:spacing w:val="-4"/>
            </w:rPr>
            <w:tab/>
          </w:r>
          <w:r>
            <w:t>33</w:t>
          </w:r>
        </w:p>
        <w:p w14:paraId="30103BA5" w14:textId="77777777" w:rsidR="001220B7" w:rsidRDefault="0068032B">
          <w:pPr>
            <w:pStyle w:val="20"/>
            <w:numPr>
              <w:ilvl w:val="1"/>
              <w:numId w:val="22"/>
            </w:numPr>
            <w:tabs>
              <w:tab w:val="left" w:pos="1329"/>
              <w:tab w:val="left" w:pos="1330"/>
              <w:tab w:val="left" w:leader="dot" w:pos="8968"/>
            </w:tabs>
            <w:ind w:hanging="551"/>
            <w:rPr>
              <w:sz w:val="22"/>
            </w:rPr>
          </w:pPr>
          <w:hyperlink w:anchor="_bookmark25">
            <w:r>
              <w:rPr>
                <w:color w:val="003052"/>
              </w:rPr>
              <w:t>Контрольные</w:t>
            </w:r>
            <w:r>
              <w:rPr>
                <w:color w:val="003052"/>
                <w:spacing w:val="-8"/>
              </w:rPr>
              <w:t xml:space="preserve"> </w:t>
            </w:r>
            <w:r>
              <w:rPr>
                <w:color w:val="003052"/>
              </w:rPr>
              <w:t>образцы</w:t>
            </w:r>
          </w:hyperlink>
          <w:r>
            <w:rPr>
              <w:color w:val="003052"/>
            </w:rPr>
            <w:tab/>
          </w:r>
          <w:r>
            <w:t>33</w:t>
          </w:r>
        </w:p>
        <w:p w14:paraId="79CCFEBB" w14:textId="77777777" w:rsidR="001220B7" w:rsidRDefault="0068032B">
          <w:pPr>
            <w:pStyle w:val="20"/>
            <w:numPr>
              <w:ilvl w:val="1"/>
              <w:numId w:val="22"/>
            </w:numPr>
            <w:tabs>
              <w:tab w:val="left" w:pos="1329"/>
              <w:tab w:val="left" w:pos="1330"/>
              <w:tab w:val="left" w:leader="dot" w:pos="8968"/>
            </w:tabs>
            <w:ind w:hanging="551"/>
            <w:rPr>
              <w:sz w:val="22"/>
            </w:rPr>
          </w:pPr>
          <w:hyperlink w:anchor="_bookmark26">
            <w:r>
              <w:rPr>
                <w:color w:val="003052"/>
              </w:rPr>
              <w:t xml:space="preserve">Оценка </w:t>
            </w:r>
            <w:r>
              <w:rPr>
                <w:color w:val="003052"/>
                <w:spacing w:val="-3"/>
              </w:rPr>
              <w:t xml:space="preserve">результатов </w:t>
            </w:r>
            <w:r>
              <w:rPr>
                <w:color w:val="003052"/>
              </w:rPr>
              <w:t>секвенирования</w:t>
            </w:r>
            <w:r>
              <w:rPr>
                <w:color w:val="003052"/>
                <w:spacing w:val="-19"/>
              </w:rPr>
              <w:t xml:space="preserve"> </w:t>
            </w:r>
            <w:r>
              <w:rPr>
                <w:color w:val="003052"/>
              </w:rPr>
              <w:t>Exo-C</w:t>
            </w:r>
            <w:r>
              <w:rPr>
                <w:color w:val="003052"/>
                <w:spacing w:val="-8"/>
              </w:rPr>
              <w:t xml:space="preserve"> </w:t>
            </w:r>
            <w:r>
              <w:rPr>
                <w:color w:val="003052"/>
              </w:rPr>
              <w:t>библиотек</w:t>
            </w:r>
          </w:hyperlink>
          <w:r>
            <w:rPr>
              <w:color w:val="003052"/>
            </w:rPr>
            <w:tab/>
          </w:r>
          <w:r>
            <w:t>34</w:t>
          </w:r>
        </w:p>
        <w:p w14:paraId="48554B50" w14:textId="77777777" w:rsidR="001220B7" w:rsidRDefault="0068032B">
          <w:pPr>
            <w:pStyle w:val="10"/>
            <w:numPr>
              <w:ilvl w:val="0"/>
              <w:numId w:val="22"/>
            </w:numPr>
            <w:tabs>
              <w:tab w:val="left" w:pos="779"/>
              <w:tab w:val="left" w:pos="780"/>
              <w:tab w:val="left" w:pos="8968"/>
            </w:tabs>
            <w:ind w:hanging="360"/>
            <w:rPr>
              <w:sz w:val="22"/>
            </w:rPr>
          </w:pPr>
          <w:hyperlink w:anchor="_bookmark27">
            <w:r>
              <w:rPr>
                <w:color w:val="003052"/>
              </w:rPr>
              <w:t>Предварительные</w:t>
            </w:r>
            <w:r>
              <w:rPr>
                <w:color w:val="003052"/>
                <w:spacing w:val="-9"/>
              </w:rPr>
              <w:t xml:space="preserve"> </w:t>
            </w:r>
            <w:r>
              <w:rPr>
                <w:color w:val="003052"/>
              </w:rPr>
              <w:t>выводы</w:t>
            </w:r>
          </w:hyperlink>
          <w:r>
            <w:rPr>
              <w:color w:val="003052"/>
            </w:rPr>
            <w:tab/>
          </w:r>
          <w:r>
            <w:t>34</w:t>
          </w:r>
        </w:p>
        <w:p w14:paraId="0B370DD0" w14:textId="77777777" w:rsidR="001220B7" w:rsidRDefault="0068032B">
          <w:pPr>
            <w:pStyle w:val="10"/>
            <w:numPr>
              <w:ilvl w:val="0"/>
              <w:numId w:val="22"/>
            </w:numPr>
            <w:tabs>
              <w:tab w:val="left" w:pos="779"/>
              <w:tab w:val="left" w:pos="780"/>
              <w:tab w:val="left" w:pos="8968"/>
            </w:tabs>
            <w:ind w:hanging="360"/>
            <w:rPr>
              <w:sz w:val="22"/>
            </w:rPr>
          </w:pPr>
          <w:hyperlink w:anchor="_bookmark28">
            <w:r>
              <w:rPr>
                <w:color w:val="003052"/>
              </w:rPr>
              <w:t>План</w:t>
            </w:r>
            <w:r>
              <w:rPr>
                <w:color w:val="003052"/>
                <w:spacing w:val="-7"/>
              </w:rPr>
              <w:t xml:space="preserve"> </w:t>
            </w:r>
            <w:r>
              <w:rPr>
                <w:color w:val="003052"/>
              </w:rPr>
              <w:t>работы</w:t>
            </w:r>
          </w:hyperlink>
          <w:r>
            <w:rPr>
              <w:color w:val="003052"/>
            </w:rPr>
            <w:tab/>
          </w:r>
          <w:r>
            <w:t>35</w:t>
          </w:r>
        </w:p>
        <w:p w14:paraId="5A199E8E" w14:textId="77777777" w:rsidR="001220B7" w:rsidRDefault="0068032B">
          <w:pPr>
            <w:pStyle w:val="10"/>
            <w:tabs>
              <w:tab w:val="left" w:pos="8968"/>
            </w:tabs>
            <w:ind w:left="420" w:firstLine="0"/>
            <w:rPr>
              <w:sz w:val="22"/>
            </w:rPr>
            <w:sectPr w:rsidR="001220B7">
              <w:pgSz w:w="11906" w:h="16838"/>
              <w:pgMar w:top="1540" w:right="140" w:bottom="280" w:left="1280" w:header="953" w:footer="0" w:gutter="0"/>
              <w:pgNumType w:start="2"/>
              <w:cols w:space="720"/>
              <w:formProt w:val="0"/>
              <w:docGrid w:linePitch="100" w:charSpace="4096"/>
            </w:sectPr>
          </w:pPr>
          <w:hyperlink w:anchor="_bookmark29">
            <w:r>
              <w:rPr>
                <w:color w:val="003052"/>
              </w:rPr>
              <w:t>A   Данные секвенирования клеточной</w:t>
            </w:r>
            <w:r>
              <w:rPr>
                <w:color w:val="003052"/>
                <w:spacing w:val="-21"/>
              </w:rPr>
              <w:t xml:space="preserve"> </w:t>
            </w:r>
            <w:r>
              <w:rPr>
                <w:color w:val="003052"/>
              </w:rPr>
              <w:t>линии</w:t>
            </w:r>
            <w:r>
              <w:rPr>
                <w:color w:val="003052"/>
                <w:spacing w:val="-5"/>
              </w:rPr>
              <w:t xml:space="preserve"> </w:t>
            </w:r>
            <w:r>
              <w:rPr>
                <w:color w:val="003052"/>
              </w:rPr>
              <w:t>K562</w:t>
            </w:r>
          </w:hyperlink>
          <w:r>
            <w:rPr>
              <w:color w:val="003052"/>
            </w:rPr>
            <w:tab/>
          </w:r>
          <w:r>
            <w:t>36</w:t>
          </w:r>
        </w:p>
        <w:p w14:paraId="23E49E0E" w14:textId="77777777" w:rsidR="001220B7" w:rsidRDefault="0068032B">
          <w:pPr>
            <w:spacing w:before="129"/>
            <w:ind w:left="137"/>
            <w:rPr>
              <w:b/>
              <w:sz w:val="34"/>
            </w:rPr>
          </w:pPr>
          <w:r>
            <w:rPr>
              <w:b/>
              <w:sz w:val="34"/>
            </w:rPr>
            <w:lastRenderedPageBreak/>
            <w:t>Список сокращений</w:t>
          </w:r>
        </w:p>
        <w:p w14:paraId="14904B37" w14:textId="77777777" w:rsidR="001220B7" w:rsidRDefault="0068032B">
          <w:pPr>
            <w:pStyle w:val="a4"/>
            <w:spacing w:before="244"/>
            <w:ind w:left="137"/>
            <w:rPr>
              <w:sz w:val="22"/>
            </w:rPr>
          </w:pPr>
          <w:r>
            <w:rPr>
              <w:b/>
            </w:rPr>
            <w:t xml:space="preserve">3C </w:t>
          </w:r>
          <w:r>
            <w:t>(</w:t>
          </w:r>
          <w:r>
            <w:rPr>
              <w:i/>
            </w:rPr>
            <w:t xml:space="preserve">англ. </w:t>
          </w:r>
          <w:r>
            <w:t>Chromosome Conformation Capture) –– определение конформации хромосом</w:t>
          </w:r>
        </w:p>
        <w:p w14:paraId="7EA2456F" w14:textId="77777777" w:rsidR="001220B7" w:rsidRDefault="0068032B">
          <w:pPr>
            <w:pStyle w:val="a4"/>
            <w:spacing w:before="212" w:line="252" w:lineRule="auto"/>
            <w:ind w:left="735" w:right="1245" w:hanging="598"/>
            <w:rPr>
              <w:sz w:val="22"/>
            </w:rPr>
          </w:pPr>
          <w:r>
            <w:rPr>
              <w:b/>
            </w:rPr>
            <w:t xml:space="preserve">BAM </w:t>
          </w:r>
          <w:r>
            <w:t>(</w:t>
          </w:r>
          <w:r>
            <w:rPr>
              <w:i/>
            </w:rPr>
            <w:t xml:space="preserve">англ. </w:t>
          </w:r>
          <w:r>
            <w:t>Binary sequence Alignment/Map) –– бинарный файловый формат, предназначенный для хранения информации о картированных прочтениях</w:t>
          </w:r>
        </w:p>
        <w:p w14:paraId="324EA5F7" w14:textId="77777777" w:rsidR="001220B7" w:rsidRDefault="0068032B">
          <w:pPr>
            <w:pStyle w:val="a4"/>
            <w:spacing w:before="197"/>
            <w:ind w:left="137"/>
            <w:rPr>
              <w:sz w:val="22"/>
            </w:rPr>
          </w:pPr>
          <w:r>
            <w:rPr>
              <w:b/>
            </w:rPr>
            <w:t xml:space="preserve">BQSR </w:t>
          </w:r>
          <w:r>
            <w:t>(</w:t>
          </w:r>
          <w:r>
            <w:rPr>
              <w:i/>
            </w:rPr>
            <w:t xml:space="preserve">англ. </w:t>
          </w:r>
          <w:r>
            <w:t>Base Quality Score Recalibration) –– рекалибровка качества прочтений</w:t>
          </w:r>
        </w:p>
        <w:p w14:paraId="0E41CB47" w14:textId="77777777" w:rsidR="001220B7" w:rsidRDefault="0068032B">
          <w:pPr>
            <w:spacing w:before="213"/>
            <w:ind w:left="137"/>
            <w:rPr>
              <w:sz w:val="24"/>
            </w:rPr>
          </w:pPr>
          <w:r>
            <w:rPr>
              <w:b/>
              <w:sz w:val="24"/>
            </w:rPr>
            <w:t xml:space="preserve">cffDNA </w:t>
          </w:r>
          <w:r>
            <w:rPr>
              <w:sz w:val="24"/>
            </w:rPr>
            <w:t>(</w:t>
          </w:r>
          <w:r>
            <w:rPr>
              <w:i/>
              <w:sz w:val="24"/>
            </w:rPr>
            <w:t xml:space="preserve">англ. </w:t>
          </w:r>
          <w:r>
            <w:rPr>
              <w:sz w:val="24"/>
            </w:rPr>
            <w:t>Cell-Free Fetal DNA) –– свободная ДНК плода</w:t>
          </w:r>
        </w:p>
        <w:p w14:paraId="0D200E68" w14:textId="77777777" w:rsidR="001220B7" w:rsidRDefault="0068032B">
          <w:pPr>
            <w:pStyle w:val="a4"/>
            <w:spacing w:before="212" w:line="252" w:lineRule="auto"/>
            <w:ind w:left="735" w:right="1245" w:hanging="598"/>
            <w:rPr>
              <w:sz w:val="22"/>
            </w:rPr>
          </w:pPr>
          <w:r>
            <w:rPr>
              <w:b/>
            </w:rPr>
            <w:t xml:space="preserve">CGH </w:t>
          </w:r>
          <w:r>
            <w:t>(</w:t>
          </w:r>
          <w:r>
            <w:rPr>
              <w:i/>
            </w:rPr>
            <w:t xml:space="preserve">англ. </w:t>
          </w:r>
          <w:r>
            <w:t xml:space="preserve">Comparative Genomic Hybridization) </w:t>
          </w:r>
          <w:r>
            <w:rPr>
              <w:spacing w:val="-24"/>
            </w:rPr>
            <w:t xml:space="preserve">–– </w:t>
          </w:r>
          <w:r>
            <w:t>сравнительная геномная гибридизация</w:t>
          </w:r>
        </w:p>
        <w:p w14:paraId="21D55452" w14:textId="77777777" w:rsidR="001220B7" w:rsidRDefault="0068032B">
          <w:pPr>
            <w:pStyle w:val="a4"/>
            <w:spacing w:before="197"/>
            <w:ind w:left="137"/>
            <w:rPr>
              <w:sz w:val="22"/>
            </w:rPr>
          </w:pPr>
          <w:r>
            <w:rPr>
              <w:b/>
            </w:rPr>
            <w:t xml:space="preserve">CNV </w:t>
          </w:r>
          <w:r>
            <w:t>(</w:t>
          </w:r>
          <w:r>
            <w:rPr>
              <w:i/>
            </w:rPr>
            <w:t xml:space="preserve">англ. </w:t>
          </w:r>
          <w:r>
            <w:t>Copy Number Variation) –– вариация числа копий</w:t>
          </w:r>
        </w:p>
        <w:p w14:paraId="10108B89" w14:textId="77777777" w:rsidR="001220B7" w:rsidRDefault="0068032B">
          <w:pPr>
            <w:pStyle w:val="a4"/>
            <w:spacing w:before="113" w:line="252" w:lineRule="auto"/>
            <w:ind w:left="735" w:right="1245" w:hanging="598"/>
            <w:rPr>
              <w:sz w:val="22"/>
            </w:rPr>
          </w:pPr>
          <w:r>
            <w:rPr>
              <w:b/>
            </w:rPr>
            <w:t xml:space="preserve">Exo-C </w:t>
          </w:r>
          <w:r>
            <w:t>–– метод приготовления NGS-библиотек, сочетающий таргетное обогащение экзома и технологии определения конформации хромосом</w:t>
          </w:r>
        </w:p>
        <w:p w14:paraId="65C5ADA8" w14:textId="77777777" w:rsidR="001220B7" w:rsidRPr="0068032B" w:rsidRDefault="0068032B">
          <w:pPr>
            <w:spacing w:before="197"/>
            <w:ind w:left="137"/>
            <w:rPr>
              <w:sz w:val="24"/>
              <w:lang w:val="en-US"/>
            </w:rPr>
          </w:pPr>
          <w:r w:rsidRPr="0068032B">
            <w:rPr>
              <w:b/>
              <w:sz w:val="24"/>
              <w:lang w:val="en-US"/>
            </w:rPr>
            <w:t xml:space="preserve">FISH </w:t>
          </w:r>
          <w:r w:rsidRPr="0068032B">
            <w:rPr>
              <w:sz w:val="24"/>
              <w:lang w:val="en-US"/>
            </w:rPr>
            <w:t>(</w:t>
          </w:r>
          <w:r>
            <w:rPr>
              <w:i/>
              <w:sz w:val="24"/>
            </w:rPr>
            <w:t>англ</w:t>
          </w:r>
          <w:r w:rsidRPr="0068032B">
            <w:rPr>
              <w:i/>
              <w:sz w:val="24"/>
              <w:lang w:val="en-US"/>
            </w:rPr>
            <w:t xml:space="preserve">. </w:t>
          </w:r>
          <w:r w:rsidRPr="0068032B">
            <w:rPr>
              <w:sz w:val="24"/>
              <w:lang w:val="en-US"/>
            </w:rPr>
            <w:t xml:space="preserve">Fluorescence In Situ Hybridization) –– </w:t>
          </w:r>
          <w:r>
            <w:rPr>
              <w:sz w:val="24"/>
            </w:rPr>
            <w:t>флуоресцентная</w:t>
          </w:r>
          <w:r w:rsidRPr="0068032B">
            <w:rPr>
              <w:sz w:val="24"/>
              <w:lang w:val="en-US"/>
            </w:rPr>
            <w:t xml:space="preserve"> </w:t>
          </w:r>
          <w:r w:rsidRPr="0068032B">
            <w:rPr>
              <w:i/>
              <w:sz w:val="24"/>
              <w:lang w:val="en-US"/>
            </w:rPr>
            <w:t xml:space="preserve">in situ </w:t>
          </w:r>
          <w:r>
            <w:rPr>
              <w:sz w:val="24"/>
            </w:rPr>
            <w:t>гибридизация</w:t>
          </w:r>
        </w:p>
        <w:p w14:paraId="6BA3EA48" w14:textId="77777777" w:rsidR="001220B7" w:rsidRPr="0068032B" w:rsidRDefault="0068032B">
          <w:pPr>
            <w:pStyle w:val="a4"/>
            <w:spacing w:before="213" w:line="252" w:lineRule="auto"/>
            <w:ind w:left="735" w:right="1245" w:hanging="598"/>
            <w:rPr>
              <w:sz w:val="22"/>
              <w:lang w:val="en-US"/>
            </w:rPr>
          </w:pPr>
          <w:r w:rsidRPr="0068032B">
            <w:rPr>
              <w:b/>
              <w:lang w:val="en-US"/>
            </w:rPr>
            <w:t xml:space="preserve">GATK </w:t>
          </w:r>
          <w:r w:rsidRPr="0068032B">
            <w:rPr>
              <w:lang w:val="en-US"/>
            </w:rPr>
            <w:t>(</w:t>
          </w:r>
          <w:r>
            <w:rPr>
              <w:i/>
            </w:rPr>
            <w:t>англ</w:t>
          </w:r>
          <w:r w:rsidRPr="0068032B">
            <w:rPr>
              <w:i/>
              <w:lang w:val="en-US"/>
            </w:rPr>
            <w:t xml:space="preserve">. </w:t>
          </w:r>
          <w:r w:rsidRPr="0068032B">
            <w:rPr>
              <w:lang w:val="en-US"/>
            </w:rPr>
            <w:t xml:space="preserve">Genome Analysis ToolKit) –– </w:t>
          </w:r>
          <w:r>
            <w:t>набор</w:t>
          </w:r>
          <w:r w:rsidRPr="0068032B">
            <w:rPr>
              <w:lang w:val="en-US"/>
            </w:rPr>
            <w:t xml:space="preserve"> </w:t>
          </w:r>
          <w:r>
            <w:t>инструментов</w:t>
          </w:r>
          <w:r w:rsidRPr="0068032B">
            <w:rPr>
              <w:lang w:val="en-US"/>
            </w:rPr>
            <w:t xml:space="preserve"> </w:t>
          </w:r>
          <w:r>
            <w:t>для</w:t>
          </w:r>
          <w:r w:rsidRPr="0068032B">
            <w:rPr>
              <w:lang w:val="en-US"/>
            </w:rPr>
            <w:t xml:space="preserve"> </w:t>
          </w:r>
          <w:r>
            <w:t>биоинформационного</w:t>
          </w:r>
          <w:r w:rsidRPr="0068032B">
            <w:rPr>
              <w:lang w:val="en-US"/>
            </w:rPr>
            <w:t xml:space="preserve"> </w:t>
          </w:r>
          <w:r>
            <w:t>анализа</w:t>
          </w:r>
          <w:r w:rsidRPr="0068032B">
            <w:rPr>
              <w:lang w:val="en-US"/>
            </w:rPr>
            <w:t xml:space="preserve">, </w:t>
          </w:r>
          <w:r>
            <w:t>созданный</w:t>
          </w:r>
          <w:r w:rsidRPr="0068032B">
            <w:rPr>
              <w:lang w:val="en-US"/>
            </w:rPr>
            <w:t xml:space="preserve"> Broad Institute</w:t>
          </w:r>
        </w:p>
        <w:p w14:paraId="0A5FCDB6" w14:textId="77777777" w:rsidR="001220B7" w:rsidRDefault="0068032B">
          <w:pPr>
            <w:pStyle w:val="a4"/>
            <w:spacing w:before="97"/>
            <w:ind w:left="137"/>
            <w:rPr>
              <w:sz w:val="22"/>
            </w:rPr>
          </w:pPr>
          <w:r>
            <w:rPr>
              <w:b/>
            </w:rPr>
            <w:t xml:space="preserve">Hi-C </w:t>
          </w:r>
          <w:r>
            <w:t>–– метод определения конформации хромосом «все-против-всех»</w:t>
          </w:r>
        </w:p>
        <w:p w14:paraId="186374D8" w14:textId="77777777" w:rsidR="001220B7" w:rsidRDefault="0068032B">
          <w:pPr>
            <w:pStyle w:val="a4"/>
            <w:spacing w:before="213"/>
            <w:ind w:left="137"/>
            <w:rPr>
              <w:sz w:val="22"/>
            </w:rPr>
          </w:pPr>
          <w:r>
            <w:rPr>
              <w:b/>
            </w:rPr>
            <w:t xml:space="preserve">LoF </w:t>
          </w:r>
          <w:r>
            <w:t>(</w:t>
          </w:r>
          <w:r>
            <w:rPr>
              <w:i/>
            </w:rPr>
            <w:t xml:space="preserve">англ. </w:t>
          </w:r>
          <w:r>
            <w:t>Loss of Function) –– потеря функции гена</w:t>
          </w:r>
        </w:p>
        <w:p w14:paraId="3A863F03" w14:textId="77777777" w:rsidR="001220B7" w:rsidRDefault="0068032B">
          <w:pPr>
            <w:spacing w:before="212"/>
            <w:ind w:left="137"/>
            <w:rPr>
              <w:sz w:val="24"/>
            </w:rPr>
          </w:pPr>
          <w:r>
            <w:rPr>
              <w:b/>
              <w:sz w:val="24"/>
            </w:rPr>
            <w:t xml:space="preserve">MAPQ </w:t>
          </w:r>
          <w:r>
            <w:rPr>
              <w:sz w:val="24"/>
            </w:rPr>
            <w:t>(</w:t>
          </w:r>
          <w:r>
            <w:rPr>
              <w:i/>
              <w:sz w:val="24"/>
            </w:rPr>
            <w:t xml:space="preserve">англ. </w:t>
          </w:r>
          <w:r>
            <w:rPr>
              <w:sz w:val="24"/>
            </w:rPr>
            <w:t>MAPping Quality) –– качество картирования</w:t>
          </w:r>
        </w:p>
        <w:p w14:paraId="4B2C26F0" w14:textId="77777777" w:rsidR="001220B7" w:rsidRDefault="0068032B">
          <w:pPr>
            <w:pStyle w:val="a4"/>
            <w:spacing w:before="212" w:line="252" w:lineRule="auto"/>
            <w:ind w:left="735" w:right="1245" w:hanging="598"/>
            <w:rPr>
              <w:sz w:val="22"/>
            </w:rPr>
          </w:pPr>
          <w:r>
            <w:rPr>
              <w:b/>
            </w:rPr>
            <w:t xml:space="preserve">MIP </w:t>
          </w:r>
          <w:r>
            <w:t>(</w:t>
          </w:r>
          <w:r>
            <w:rPr>
              <w:i/>
            </w:rPr>
            <w:t xml:space="preserve">англ. </w:t>
          </w:r>
          <w:r>
            <w:t>Molecularly Imprinted Polymers) –– молекулярно импринтированные полимеры</w:t>
          </w:r>
        </w:p>
        <w:p w14:paraId="77DE9EA6" w14:textId="77777777" w:rsidR="001220B7" w:rsidRDefault="0068032B">
          <w:pPr>
            <w:pStyle w:val="a4"/>
            <w:spacing w:before="198" w:line="252" w:lineRule="auto"/>
            <w:ind w:left="735" w:right="1245" w:hanging="598"/>
            <w:rPr>
              <w:sz w:val="22"/>
            </w:rPr>
          </w:pPr>
          <w:r>
            <w:rPr>
              <w:b/>
              <w:spacing w:val="-5"/>
            </w:rPr>
            <w:t>MLPA</w:t>
          </w:r>
          <w:r>
            <w:rPr>
              <w:b/>
              <w:spacing w:val="36"/>
            </w:rPr>
            <w:t xml:space="preserve"> </w:t>
          </w:r>
          <w:r>
            <w:t>(</w:t>
          </w:r>
          <w:r>
            <w:rPr>
              <w:i/>
            </w:rPr>
            <w:t>англ.</w:t>
          </w:r>
          <w:r>
            <w:rPr>
              <w:i/>
              <w:spacing w:val="-29"/>
            </w:rPr>
            <w:t xml:space="preserve"> </w:t>
          </w:r>
          <w:r>
            <w:t>Multiplex</w:t>
          </w:r>
          <w:r>
            <w:rPr>
              <w:spacing w:val="-28"/>
            </w:rPr>
            <w:t xml:space="preserve"> </w:t>
          </w:r>
          <w:r>
            <w:t>Ligation-dependent</w:t>
          </w:r>
          <w:r>
            <w:rPr>
              <w:spacing w:val="-29"/>
            </w:rPr>
            <w:t xml:space="preserve"> </w:t>
          </w:r>
          <w:r>
            <w:t>Probe</w:t>
          </w:r>
          <w:r>
            <w:rPr>
              <w:spacing w:val="-28"/>
            </w:rPr>
            <w:t xml:space="preserve"> </w:t>
          </w:r>
          <w:r>
            <w:t>Amplification)</w:t>
          </w:r>
          <w:r>
            <w:rPr>
              <w:spacing w:val="-22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22"/>
            </w:rPr>
            <w:t xml:space="preserve"> </w:t>
          </w:r>
          <w:r>
            <w:t>мультиплексная</w:t>
          </w:r>
          <w:r>
            <w:rPr>
              <w:spacing w:val="-28"/>
            </w:rPr>
            <w:t xml:space="preserve"> </w:t>
          </w:r>
          <w:r>
            <w:t>лигазазависимая амплификация</w:t>
          </w:r>
          <w:r>
            <w:rPr>
              <w:spacing w:val="-3"/>
            </w:rPr>
            <w:t xml:space="preserve"> </w:t>
          </w:r>
          <w:r>
            <w:t>зонда</w:t>
          </w:r>
        </w:p>
        <w:p w14:paraId="327941DD" w14:textId="77777777" w:rsidR="001220B7" w:rsidRDefault="0068032B">
          <w:pPr>
            <w:pStyle w:val="a4"/>
            <w:spacing w:before="197"/>
            <w:ind w:left="137"/>
            <w:rPr>
              <w:sz w:val="22"/>
            </w:rPr>
          </w:pPr>
          <w:r>
            <w:rPr>
              <w:b/>
            </w:rPr>
            <w:t xml:space="preserve">NGS </w:t>
          </w:r>
          <w:r>
            <w:t>(</w:t>
          </w:r>
          <w:r>
            <w:rPr>
              <w:i/>
            </w:rPr>
            <w:t xml:space="preserve">англ. </w:t>
          </w:r>
          <w:r>
            <w:t>New Generation Sequencing) –– секвенирование нового поколения</w:t>
          </w:r>
        </w:p>
        <w:p w14:paraId="70E082FD" w14:textId="77777777" w:rsidR="001220B7" w:rsidRDefault="0068032B">
          <w:pPr>
            <w:pStyle w:val="a4"/>
            <w:spacing w:before="212"/>
            <w:ind w:left="137"/>
            <w:rPr>
              <w:sz w:val="22"/>
            </w:rPr>
          </w:pPr>
          <w:r>
            <w:rPr>
              <w:b/>
            </w:rPr>
            <w:t xml:space="preserve">NIPT </w:t>
          </w:r>
          <w:r>
            <w:t>(</w:t>
          </w:r>
          <w:r>
            <w:rPr>
              <w:i/>
            </w:rPr>
            <w:t xml:space="preserve">англ. </w:t>
          </w:r>
          <w:r>
            <w:t>Non-Invasive Prenatal Testing) –– неинвазивное пренатальное тестирование</w:t>
          </w:r>
        </w:p>
        <w:p w14:paraId="700E1D97" w14:textId="77777777" w:rsidR="001220B7" w:rsidRPr="0068032B" w:rsidRDefault="0068032B">
          <w:pPr>
            <w:pStyle w:val="a4"/>
            <w:spacing w:before="212"/>
            <w:ind w:left="137"/>
            <w:rPr>
              <w:sz w:val="22"/>
              <w:lang w:val="en-US"/>
            </w:rPr>
          </w:pPr>
          <w:r w:rsidRPr="0068032B">
            <w:rPr>
              <w:b/>
              <w:lang w:val="en-US"/>
            </w:rPr>
            <w:t xml:space="preserve">NOR </w:t>
          </w:r>
          <w:r w:rsidRPr="0068032B">
            <w:rPr>
              <w:lang w:val="en-US"/>
            </w:rPr>
            <w:t>(</w:t>
          </w:r>
          <w:r>
            <w:rPr>
              <w:i/>
            </w:rPr>
            <w:t>англ</w:t>
          </w:r>
          <w:r w:rsidRPr="0068032B">
            <w:rPr>
              <w:i/>
              <w:lang w:val="en-US"/>
            </w:rPr>
            <w:t xml:space="preserve">. </w:t>
          </w:r>
          <w:r w:rsidRPr="0068032B">
            <w:rPr>
              <w:lang w:val="en-US"/>
            </w:rPr>
            <w:t xml:space="preserve">Nucleolus Organizer Region) –– </w:t>
          </w:r>
          <w:r>
            <w:t>ядрышковый</w:t>
          </w:r>
          <w:r w:rsidRPr="0068032B">
            <w:rPr>
              <w:lang w:val="en-US"/>
            </w:rPr>
            <w:t xml:space="preserve"> </w:t>
          </w:r>
          <w:r>
            <w:t>организатор</w:t>
          </w:r>
        </w:p>
        <w:p w14:paraId="68922975" w14:textId="77777777" w:rsidR="001220B7" w:rsidRDefault="0068032B">
          <w:pPr>
            <w:pStyle w:val="a4"/>
            <w:spacing w:before="213"/>
            <w:ind w:left="137"/>
            <w:rPr>
              <w:sz w:val="22"/>
            </w:rPr>
          </w:pPr>
          <w:r>
            <w:rPr>
              <w:b/>
            </w:rPr>
            <w:t xml:space="preserve">PEC </w:t>
          </w:r>
          <w:r>
            <w:t>(</w:t>
          </w:r>
          <w:r>
            <w:rPr>
              <w:i/>
            </w:rPr>
            <w:t xml:space="preserve">англ. </w:t>
          </w:r>
          <w:r>
            <w:t>Primer Extension Capture) –– захват с помощью расширения праймера</w:t>
          </w:r>
        </w:p>
        <w:p w14:paraId="4A4D543B" w14:textId="77777777" w:rsidR="001220B7" w:rsidRDefault="0068032B">
          <w:pPr>
            <w:spacing w:before="212"/>
            <w:ind w:left="137"/>
            <w:rPr>
              <w:sz w:val="24"/>
            </w:rPr>
          </w:pPr>
          <w:r>
            <w:rPr>
              <w:b/>
              <w:sz w:val="24"/>
            </w:rPr>
            <w:t xml:space="preserve">RG </w:t>
          </w:r>
          <w:r>
            <w:rPr>
              <w:sz w:val="24"/>
            </w:rPr>
            <w:t>(</w:t>
          </w:r>
          <w:r>
            <w:rPr>
              <w:i/>
              <w:sz w:val="24"/>
            </w:rPr>
            <w:t xml:space="preserve">англ. </w:t>
          </w:r>
          <w:r>
            <w:rPr>
              <w:sz w:val="24"/>
            </w:rPr>
            <w:t>Read Group) –– группа прочтения</w:t>
          </w:r>
        </w:p>
        <w:p w14:paraId="13A53666" w14:textId="77777777" w:rsidR="001220B7" w:rsidRDefault="0068032B">
          <w:pPr>
            <w:pStyle w:val="a4"/>
            <w:spacing w:before="112"/>
            <w:ind w:left="137"/>
            <w:rPr>
              <w:sz w:val="22"/>
            </w:rPr>
          </w:pPr>
          <w:r>
            <w:rPr>
              <w:b/>
            </w:rPr>
            <w:t xml:space="preserve">SMART </w:t>
          </w:r>
          <w:r>
            <w:t>–– анализ транскриптома одной клетки</w:t>
          </w:r>
        </w:p>
        <w:p w14:paraId="4424AE29" w14:textId="77777777" w:rsidR="001220B7" w:rsidRDefault="0068032B">
          <w:pPr>
            <w:pStyle w:val="a4"/>
            <w:spacing w:before="213"/>
            <w:ind w:left="137"/>
            <w:rPr>
              <w:sz w:val="22"/>
            </w:rPr>
          </w:pPr>
          <w:r>
            <w:rPr>
              <w:b/>
            </w:rPr>
            <w:t xml:space="preserve">SNV </w:t>
          </w:r>
          <w:r>
            <w:t>(</w:t>
          </w:r>
          <w:r>
            <w:rPr>
              <w:i/>
            </w:rPr>
            <w:t xml:space="preserve">англ. </w:t>
          </w:r>
          <w:r>
            <w:t>Single Nucleotide Variant) –– однонуклеотидный генетический вариант</w:t>
          </w:r>
        </w:p>
        <w:p w14:paraId="4E3A4332" w14:textId="77777777" w:rsidR="001220B7" w:rsidRDefault="0068032B">
          <w:pPr>
            <w:pStyle w:val="a4"/>
            <w:spacing w:before="212"/>
            <w:ind w:left="137"/>
            <w:rPr>
              <w:sz w:val="22"/>
            </w:rPr>
            <w:sectPr w:rsidR="001220B7">
              <w:pgSz w:w="11906" w:h="16838"/>
              <w:pgMar w:top="1540" w:right="140" w:bottom="280" w:left="1280" w:header="953" w:footer="0" w:gutter="0"/>
              <w:cols w:space="720"/>
              <w:formProt w:val="0"/>
              <w:docGrid w:linePitch="100" w:charSpace="4096"/>
            </w:sectPr>
          </w:pPr>
          <w:r>
            <w:rPr>
              <w:b/>
            </w:rPr>
            <w:t xml:space="preserve">UTR </w:t>
          </w:r>
          <w:r>
            <w:t>(</w:t>
          </w:r>
          <w:r>
            <w:rPr>
              <w:i/>
            </w:rPr>
            <w:t xml:space="preserve">англ. </w:t>
          </w:r>
          <w:r>
            <w:t>UnTranslated Regions) –– нетранслируемая область</w:t>
          </w:r>
        </w:p>
        <w:p w14:paraId="2C30A903" w14:textId="77777777" w:rsidR="001220B7" w:rsidRDefault="001220B7">
          <w:pPr>
            <w:pStyle w:val="a4"/>
            <w:spacing w:before="7"/>
            <w:rPr>
              <w:sz w:val="11"/>
            </w:rPr>
          </w:pPr>
        </w:p>
        <w:p w14:paraId="61D09561" w14:textId="77777777" w:rsidR="001220B7" w:rsidRDefault="0068032B">
          <w:pPr>
            <w:pStyle w:val="a4"/>
            <w:spacing w:before="89" w:line="252" w:lineRule="auto"/>
            <w:ind w:left="1018" w:right="1245" w:hanging="598"/>
            <w:rPr>
              <w:sz w:val="22"/>
            </w:rPr>
          </w:pPr>
          <w:r>
            <w:rPr>
              <w:b/>
            </w:rPr>
            <w:t xml:space="preserve">VCF </w:t>
          </w:r>
          <w:r>
            <w:t>(</w:t>
          </w:r>
          <w:r>
            <w:rPr>
              <w:i/>
            </w:rPr>
            <w:t xml:space="preserve">англ. </w:t>
          </w:r>
          <w:r>
            <w:rPr>
              <w:spacing w:val="-4"/>
            </w:rPr>
            <w:t xml:space="preserve">Variant </w:t>
          </w:r>
          <w:r>
            <w:t xml:space="preserve">Call Format) </w:t>
          </w:r>
          <w:r>
            <w:rPr>
              <w:spacing w:val="-24"/>
            </w:rPr>
            <w:t xml:space="preserve">–– </w:t>
          </w:r>
          <w:r>
            <w:rPr>
              <w:spacing w:val="-3"/>
            </w:rPr>
            <w:t xml:space="preserve">формат </w:t>
          </w:r>
          <w:r>
            <w:t xml:space="preserve">записи генетических вариантов, найденных в </w:t>
          </w:r>
          <w:r>
            <w:rPr>
              <w:spacing w:val="-3"/>
            </w:rPr>
            <w:t xml:space="preserve">результатах </w:t>
          </w:r>
          <w:r>
            <w:t>секвенирования</w:t>
          </w:r>
        </w:p>
        <w:p w14:paraId="19FF9A69" w14:textId="77777777" w:rsidR="001220B7" w:rsidRDefault="0068032B">
          <w:pPr>
            <w:pStyle w:val="a4"/>
            <w:spacing w:before="197"/>
            <w:ind w:left="420"/>
            <w:rPr>
              <w:sz w:val="22"/>
            </w:rPr>
          </w:pPr>
          <w:r>
            <w:rPr>
              <w:b/>
            </w:rPr>
            <w:t xml:space="preserve">WES </w:t>
          </w:r>
          <w:r>
            <w:t>(</w:t>
          </w:r>
          <w:r>
            <w:rPr>
              <w:i/>
            </w:rPr>
            <w:t xml:space="preserve">англ. </w:t>
          </w:r>
          <w:r>
            <w:t>Whole Exome Sequencing) –– полноэкзомное секвенирование</w:t>
          </w:r>
        </w:p>
        <w:p w14:paraId="7DD35E65" w14:textId="77777777" w:rsidR="001220B7" w:rsidRDefault="0068032B">
          <w:pPr>
            <w:pStyle w:val="a4"/>
            <w:spacing w:before="212"/>
            <w:ind w:left="420"/>
            <w:rPr>
              <w:sz w:val="22"/>
            </w:rPr>
          </w:pPr>
          <w:r>
            <w:rPr>
              <w:b/>
            </w:rPr>
            <w:t xml:space="preserve">WGS </w:t>
          </w:r>
          <w:r>
            <w:t>(</w:t>
          </w:r>
          <w:r>
            <w:rPr>
              <w:i/>
            </w:rPr>
            <w:t xml:space="preserve">англ. </w:t>
          </w:r>
          <w:r>
            <w:t>Whole Genome Sequencing) –– полногеномное секвенирование</w:t>
          </w:r>
        </w:p>
        <w:p w14:paraId="30D947FF" w14:textId="77777777" w:rsidR="001220B7" w:rsidRDefault="0068032B">
          <w:pPr>
            <w:pStyle w:val="a4"/>
            <w:spacing w:before="113"/>
            <w:ind w:left="420"/>
            <w:rPr>
              <w:sz w:val="22"/>
            </w:rPr>
          </w:pPr>
          <w:r>
            <w:rPr>
              <w:b/>
            </w:rPr>
            <w:t xml:space="preserve">ДНК </w:t>
          </w:r>
          <w:r>
            <w:t>–– дезоксирибонуклеиновая кислота</w:t>
          </w:r>
        </w:p>
        <w:p w14:paraId="1AABCC7E" w14:textId="77777777" w:rsidR="001220B7" w:rsidRDefault="0068032B">
          <w:pPr>
            <w:spacing w:before="113"/>
            <w:ind w:left="420"/>
            <w:rPr>
              <w:sz w:val="24"/>
            </w:rPr>
          </w:pPr>
          <w:r>
            <w:rPr>
              <w:b/>
              <w:sz w:val="24"/>
            </w:rPr>
            <w:t xml:space="preserve">п.о. </w:t>
          </w:r>
          <w:r>
            <w:rPr>
              <w:sz w:val="24"/>
            </w:rPr>
            <w:t>–– пары оснований</w:t>
          </w:r>
        </w:p>
        <w:p w14:paraId="4BD0C2DB" w14:textId="77777777" w:rsidR="001220B7" w:rsidRDefault="0068032B">
          <w:pPr>
            <w:pStyle w:val="a4"/>
            <w:spacing w:before="112"/>
            <w:ind w:left="420"/>
            <w:rPr>
              <w:sz w:val="22"/>
            </w:rPr>
          </w:pPr>
          <w:r>
            <w:rPr>
              <w:b/>
            </w:rPr>
            <w:t xml:space="preserve">ПЦР </w:t>
          </w:r>
          <w:r>
            <w:t>–– полимеразная цепная реакция</w:t>
          </w:r>
        </w:p>
        <w:p w14:paraId="22D03788" w14:textId="77777777" w:rsidR="001220B7" w:rsidRDefault="0068032B">
          <w:pPr>
            <w:pStyle w:val="a4"/>
            <w:spacing w:before="113"/>
            <w:ind w:left="420"/>
            <w:rPr>
              <w:sz w:val="22"/>
            </w:rPr>
          </w:pPr>
          <w:r>
            <w:rPr>
              <w:b/>
            </w:rPr>
            <w:t xml:space="preserve">РНК </w:t>
          </w:r>
          <w:r>
            <w:t>–– рибонуклеиновая кислота</w:t>
          </w:r>
        </w:p>
        <w:p w14:paraId="28EF2C6E" w14:textId="77777777" w:rsidR="001220B7" w:rsidRDefault="0068032B">
          <w:pPr>
            <w:pStyle w:val="a4"/>
            <w:spacing w:before="112"/>
            <w:ind w:left="420"/>
            <w:rPr>
              <w:sz w:val="22"/>
            </w:rPr>
          </w:pPr>
          <w:r>
            <w:rPr>
              <w:b/>
            </w:rPr>
            <w:t xml:space="preserve">ТАД </w:t>
          </w:r>
          <w:r>
            <w:t>–– топологически ассоциированные домены</w:t>
          </w:r>
        </w:p>
        <w:p w14:paraId="7A88517F" w14:textId="77777777" w:rsidR="001220B7" w:rsidRDefault="0068032B">
          <w:pPr>
            <w:pStyle w:val="a4"/>
            <w:spacing w:before="113"/>
            <w:ind w:left="420"/>
            <w:rPr>
              <w:sz w:val="22"/>
            </w:rPr>
            <w:sectPr w:rsidR="001220B7">
              <w:pgSz w:w="11906" w:h="16838"/>
              <w:pgMar w:top="1540" w:right="140" w:bottom="280" w:left="1280" w:header="953" w:footer="0" w:gutter="0"/>
              <w:cols w:space="720"/>
              <w:formProt w:val="0"/>
              <w:docGrid w:linePitch="100" w:charSpace="4096"/>
            </w:sectPr>
          </w:pPr>
          <w:r>
            <w:rPr>
              <w:b/>
            </w:rPr>
            <w:t xml:space="preserve">ХМА </w:t>
          </w:r>
          <w:r>
            <w:t>–– хромосомный микроматричный анализ</w:t>
          </w:r>
        </w:p>
        <w:p w14:paraId="5AAB77A9" w14:textId="77777777" w:rsidR="001220B7" w:rsidRDefault="0068032B">
          <w:pPr>
            <w:pStyle w:val="1"/>
            <w:numPr>
              <w:ilvl w:val="0"/>
              <w:numId w:val="21"/>
            </w:numPr>
            <w:tabs>
              <w:tab w:val="left" w:pos="568"/>
            </w:tabs>
            <w:spacing w:before="129"/>
            <w:rPr>
              <w:sz w:val="22"/>
            </w:rPr>
          </w:pPr>
          <w:bookmarkStart w:id="1" w:name="_bookmark0"/>
          <w:bookmarkStart w:id="2" w:name="_bookmark01"/>
          <w:bookmarkStart w:id="3" w:name="Введение"/>
          <w:bookmarkEnd w:id="1"/>
          <w:bookmarkEnd w:id="2"/>
          <w:bookmarkEnd w:id="3"/>
          <w:r>
            <w:lastRenderedPageBreak/>
            <w:t>Введение</w:t>
          </w:r>
        </w:p>
        <w:p w14:paraId="7F1A786A" w14:textId="77777777" w:rsidR="001220B7" w:rsidRDefault="0068032B">
          <w:pPr>
            <w:pStyle w:val="2"/>
            <w:numPr>
              <w:ilvl w:val="1"/>
              <w:numId w:val="21"/>
            </w:numPr>
            <w:tabs>
              <w:tab w:val="left" w:pos="712"/>
            </w:tabs>
            <w:spacing w:before="276"/>
            <w:ind w:hanging="575"/>
            <w:rPr>
              <w:sz w:val="22"/>
            </w:rPr>
          </w:pPr>
          <w:bookmarkStart w:id="4" w:name="_bookmark11"/>
          <w:bookmarkStart w:id="5" w:name="Актуальность"/>
          <w:bookmarkStart w:id="6" w:name="_bookmark1"/>
          <w:bookmarkEnd w:id="4"/>
          <w:bookmarkEnd w:id="5"/>
          <w:bookmarkEnd w:id="6"/>
          <w:r>
            <w:t>Актуальность</w:t>
          </w:r>
        </w:p>
        <w:p w14:paraId="358A7B89" w14:textId="77777777" w:rsidR="001220B7" w:rsidRDefault="0068032B">
          <w:pPr>
            <w:pStyle w:val="a4"/>
            <w:spacing w:before="169" w:line="252" w:lineRule="auto"/>
            <w:ind w:left="137" w:right="1517"/>
            <w:jc w:val="both"/>
            <w:rPr>
              <w:sz w:val="22"/>
            </w:rPr>
          </w:pPr>
          <w:r>
            <w:t>Наследственные</w:t>
          </w:r>
          <w:r>
            <w:rPr>
              <w:spacing w:val="-23"/>
            </w:rPr>
            <w:t xml:space="preserve"> </w:t>
          </w:r>
          <w:r>
            <w:t>заболевания</w:t>
          </w:r>
          <w:r>
            <w:rPr>
              <w:spacing w:val="-22"/>
            </w:rPr>
            <w:t xml:space="preserve"> </w:t>
          </w:r>
          <w:r>
            <w:t>являются</w:t>
          </w:r>
          <w:r>
            <w:rPr>
              <w:spacing w:val="-22"/>
            </w:rPr>
            <w:t xml:space="preserve"> </w:t>
          </w:r>
          <w:r>
            <w:t>одной</w:t>
          </w:r>
          <w:r>
            <w:rPr>
              <w:spacing w:val="-22"/>
            </w:rPr>
            <w:t xml:space="preserve"> </w:t>
          </w:r>
          <w:r>
            <w:t>из</w:t>
          </w:r>
          <w:r>
            <w:rPr>
              <w:spacing w:val="-22"/>
            </w:rPr>
            <w:t xml:space="preserve"> </w:t>
          </w:r>
          <w:r>
            <w:t>основных</w:t>
          </w:r>
          <w:r>
            <w:rPr>
              <w:spacing w:val="-22"/>
            </w:rPr>
            <w:t xml:space="preserve"> </w:t>
          </w:r>
          <w:r>
            <w:t>причин</w:t>
          </w:r>
          <w:r>
            <w:rPr>
              <w:spacing w:val="-22"/>
            </w:rPr>
            <w:t xml:space="preserve"> </w:t>
          </w:r>
          <w:r>
            <w:t>младенческой</w:t>
          </w:r>
          <w:r>
            <w:rPr>
              <w:spacing w:val="-22"/>
            </w:rPr>
            <w:t xml:space="preserve"> </w:t>
          </w:r>
          <w:r>
            <w:t>и</w:t>
          </w:r>
          <w:r>
            <w:rPr>
              <w:spacing w:val="-22"/>
            </w:rPr>
            <w:t xml:space="preserve"> </w:t>
          </w:r>
          <w:r>
            <w:t>дет</w:t>
          </w:r>
          <w:r>
            <w:rPr>
              <w:spacing w:val="-3"/>
            </w:rPr>
            <w:t xml:space="preserve">ской </w:t>
          </w:r>
          <w:r>
            <w:t xml:space="preserve">смертности в развитых странах. Взрослые </w:t>
          </w:r>
          <w:r>
            <w:rPr>
              <w:spacing w:val="-3"/>
            </w:rPr>
            <w:t xml:space="preserve">люди </w:t>
          </w:r>
          <w:r>
            <w:t xml:space="preserve">с такими патологиями требуют огромных затрат средств на медикаменты, оперативные вмешательства, специальный </w:t>
          </w:r>
          <w:r>
            <w:rPr>
              <w:spacing w:val="-5"/>
            </w:rPr>
            <w:t xml:space="preserve">уход </w:t>
          </w:r>
          <w:r>
            <w:t xml:space="preserve">и социальные льготы. Таким образом, доступные и точные методы диагностики наследственных заболеваний могут </w:t>
          </w:r>
          <w:r>
            <w:rPr>
              <w:spacing w:val="-3"/>
            </w:rPr>
            <w:t xml:space="preserve">помочь </w:t>
          </w:r>
          <w:r>
            <w:t>в сокращении заболеваемости и смертности, а также повысить экономическое благополучие</w:t>
          </w:r>
          <w:r>
            <w:rPr>
              <w:spacing w:val="-15"/>
            </w:rPr>
            <w:t xml:space="preserve"> </w:t>
          </w:r>
          <w:r>
            <w:t>населения.</w:t>
          </w:r>
        </w:p>
        <w:p w14:paraId="1CB20885" w14:textId="77777777" w:rsidR="001220B7" w:rsidRDefault="0068032B">
          <w:pPr>
            <w:pStyle w:val="a4"/>
            <w:spacing w:line="252" w:lineRule="auto"/>
            <w:ind w:left="137" w:right="1517" w:firstLine="358"/>
            <w:rPr>
              <w:sz w:val="22"/>
            </w:rPr>
          </w:pPr>
          <w:r>
            <w:t>Несмотря на то, что в развитии наследственных заболеваний играют роль множество</w:t>
          </w:r>
          <w:r>
            <w:rPr>
              <w:spacing w:val="-19"/>
            </w:rPr>
            <w:t xml:space="preserve"> </w:t>
          </w:r>
          <w:r>
            <w:t>механизмов,</w:t>
          </w:r>
          <w:r>
            <w:rPr>
              <w:spacing w:val="-18"/>
            </w:rPr>
            <w:t xml:space="preserve"> </w:t>
          </w:r>
          <w:r>
            <w:t>в</w:t>
          </w:r>
          <w:r>
            <w:rPr>
              <w:spacing w:val="-18"/>
            </w:rPr>
            <w:t xml:space="preserve"> </w:t>
          </w:r>
          <w:r>
            <w:t>основе</w:t>
          </w:r>
          <w:r>
            <w:rPr>
              <w:spacing w:val="-18"/>
            </w:rPr>
            <w:t xml:space="preserve"> </w:t>
          </w:r>
          <w:r>
            <w:t>их</w:t>
          </w:r>
          <w:r>
            <w:rPr>
              <w:spacing w:val="-19"/>
            </w:rPr>
            <w:t xml:space="preserve"> </w:t>
          </w:r>
          <w:r>
            <w:t>всегда</w:t>
          </w:r>
          <w:r>
            <w:rPr>
              <w:spacing w:val="-18"/>
            </w:rPr>
            <w:t xml:space="preserve"> </w:t>
          </w:r>
          <w:r>
            <w:t>лежат</w:t>
          </w:r>
          <w:r>
            <w:rPr>
              <w:spacing w:val="-18"/>
            </w:rPr>
            <w:t xml:space="preserve"> </w:t>
          </w:r>
          <w:r>
            <w:t>изменения</w:t>
          </w:r>
          <w:r>
            <w:rPr>
              <w:spacing w:val="-18"/>
            </w:rPr>
            <w:t xml:space="preserve"> </w:t>
          </w:r>
          <w:r>
            <w:t>тех</w:t>
          </w:r>
          <w:r>
            <w:rPr>
              <w:spacing w:val="-19"/>
            </w:rPr>
            <w:t xml:space="preserve"> </w:t>
          </w:r>
          <w:r>
            <w:t>или</w:t>
          </w:r>
          <w:r>
            <w:rPr>
              <w:spacing w:val="-18"/>
            </w:rPr>
            <w:t xml:space="preserve"> </w:t>
          </w:r>
          <w:r>
            <w:t>иных</w:t>
          </w:r>
          <w:r>
            <w:rPr>
              <w:spacing w:val="-18"/>
            </w:rPr>
            <w:t xml:space="preserve"> </w:t>
          </w:r>
          <w:r>
            <w:t>участков</w:t>
          </w:r>
          <w:r>
            <w:rPr>
              <w:spacing w:val="-18"/>
            </w:rPr>
            <w:t xml:space="preserve"> </w:t>
          </w:r>
          <w:r>
            <w:t>ДНК.</w:t>
          </w:r>
          <w:r>
            <w:rPr>
              <w:spacing w:val="-18"/>
            </w:rPr>
            <w:t xml:space="preserve"> </w:t>
          </w:r>
          <w:r>
            <w:t xml:space="preserve">Эти генетические варианты существенно различаются по </w:t>
          </w:r>
          <w:r>
            <w:rPr>
              <w:spacing w:val="-4"/>
            </w:rPr>
            <w:t xml:space="preserve">размеру, </w:t>
          </w:r>
          <w:r>
            <w:t xml:space="preserve">характеру изменения, а также функциональному значению. Существует множество методов выявления генетических вариантов, каждый метод имеет свои преимущества и границы применения. Наиболее перспективными в диагностическом и </w:t>
          </w:r>
          <w:r>
            <w:rPr>
              <w:spacing w:val="-3"/>
            </w:rPr>
            <w:t xml:space="preserve">исследовательском </w:t>
          </w:r>
          <w:r>
            <w:t xml:space="preserve">плане в настоящее время являются методы секвенирования </w:t>
          </w:r>
          <w:r>
            <w:rPr>
              <w:spacing w:val="-24"/>
            </w:rPr>
            <w:t xml:space="preserve">–– </w:t>
          </w:r>
          <w:r>
            <w:t>например, полногеномное и полноэкзомное</w:t>
          </w:r>
          <w:r>
            <w:rPr>
              <w:spacing w:val="-16"/>
            </w:rPr>
            <w:t xml:space="preserve"> </w:t>
          </w:r>
          <w:r>
            <w:t>секвенирование.</w:t>
          </w:r>
          <w:r>
            <w:rPr>
              <w:spacing w:val="-15"/>
            </w:rPr>
            <w:t xml:space="preserve"> </w:t>
          </w:r>
          <w:r>
            <w:t>В</w:t>
          </w:r>
          <w:r>
            <w:rPr>
              <w:spacing w:val="-15"/>
            </w:rPr>
            <w:t xml:space="preserve"> </w:t>
          </w:r>
          <w:r>
            <w:t>Секторе</w:t>
          </w:r>
          <w:r>
            <w:rPr>
              <w:spacing w:val="-15"/>
            </w:rPr>
            <w:t xml:space="preserve"> </w:t>
          </w:r>
          <w:r>
            <w:t>геномных</w:t>
          </w:r>
          <w:r>
            <w:rPr>
              <w:spacing w:val="-16"/>
            </w:rPr>
            <w:t xml:space="preserve"> </w:t>
          </w:r>
          <w:r>
            <w:t>механизмов</w:t>
          </w:r>
          <w:r>
            <w:rPr>
              <w:spacing w:val="-15"/>
            </w:rPr>
            <w:t xml:space="preserve"> </w:t>
          </w:r>
          <w:r>
            <w:t>онтогенеза</w:t>
          </w:r>
          <w:r>
            <w:rPr>
              <w:spacing w:val="-15"/>
            </w:rPr>
            <w:t xml:space="preserve"> </w:t>
          </w:r>
          <w:r>
            <w:t>ИЦиГ</w:t>
          </w:r>
          <w:r>
            <w:rPr>
              <w:spacing w:val="-14"/>
            </w:rPr>
            <w:t xml:space="preserve"> </w:t>
          </w:r>
          <w:r>
            <w:t>СО</w:t>
          </w:r>
          <w:r>
            <w:rPr>
              <w:spacing w:val="-16"/>
            </w:rPr>
            <w:t xml:space="preserve"> </w:t>
          </w:r>
          <w:r>
            <w:rPr>
              <w:spacing w:val="-11"/>
            </w:rPr>
            <w:t xml:space="preserve">РАН </w:t>
          </w:r>
          <w:r>
            <w:t xml:space="preserve">был разработан новейший метод секвенирования </w:t>
          </w:r>
          <w:r>
            <w:rPr>
              <w:spacing w:val="-24"/>
            </w:rPr>
            <w:t xml:space="preserve">–– </w:t>
          </w:r>
          <w:r>
            <w:t xml:space="preserve">Exo-C, сочетающий технологии экзомного обогащения с </w:t>
          </w:r>
          <w:commentRangeStart w:id="7"/>
          <w:r>
            <w:t xml:space="preserve">определением </w:t>
          </w:r>
          <w:commentRangeEnd w:id="7"/>
          <w:r>
            <w:rPr>
              <w:rStyle w:val="ae"/>
            </w:rPr>
            <w:commentReference w:id="7"/>
          </w:r>
          <w:r>
            <w:t xml:space="preserve">конформации хромосом. </w:t>
          </w:r>
          <w:commentRangeStart w:id="8"/>
          <w:r>
            <w:t>Преимуществом</w:t>
          </w:r>
          <w:r>
            <w:rPr>
              <w:spacing w:val="-38"/>
            </w:rPr>
            <w:t xml:space="preserve"> </w:t>
          </w:r>
          <w:commentRangeEnd w:id="8"/>
          <w:r>
            <w:rPr>
              <w:rStyle w:val="ae"/>
            </w:rPr>
            <w:commentReference w:id="8"/>
          </w:r>
          <w:r>
            <w:t xml:space="preserve">данного метода является возможность поиска как крупных перестроек, так и точечных генетических вариантов в экзоме при относительно небольшой </w:t>
          </w:r>
          <w:r>
            <w:rPr>
              <w:spacing w:val="-3"/>
            </w:rPr>
            <w:t xml:space="preserve">глубине </w:t>
          </w:r>
          <w:r>
            <w:t>секвенирования,</w:t>
          </w:r>
          <w:r>
            <w:rPr>
              <w:spacing w:val="-15"/>
            </w:rPr>
            <w:t xml:space="preserve"> </w:t>
          </w:r>
          <w:r>
            <w:t>от</w:t>
          </w:r>
          <w:r>
            <w:rPr>
              <w:spacing w:val="-15"/>
            </w:rPr>
            <w:t xml:space="preserve"> </w:t>
          </w:r>
          <w:r>
            <w:rPr>
              <w:spacing w:val="-3"/>
            </w:rPr>
            <w:t>которой</w:t>
          </w:r>
          <w:r>
            <w:rPr>
              <w:spacing w:val="-15"/>
            </w:rPr>
            <w:t xml:space="preserve"> </w:t>
          </w:r>
          <w:r>
            <w:t>напрямую</w:t>
          </w:r>
          <w:r>
            <w:rPr>
              <w:spacing w:val="-15"/>
            </w:rPr>
            <w:t xml:space="preserve"> </w:t>
          </w:r>
          <w:r>
            <w:t>зависит</w:t>
          </w:r>
          <w:r>
            <w:rPr>
              <w:spacing w:val="-15"/>
            </w:rPr>
            <w:t xml:space="preserve"> </w:t>
          </w:r>
          <w:r>
            <w:t>цена</w:t>
          </w:r>
          <w:r>
            <w:rPr>
              <w:spacing w:val="-15"/>
            </w:rPr>
            <w:t xml:space="preserve"> </w:t>
          </w:r>
          <w:r>
            <w:t>секвенирования.</w:t>
          </w:r>
          <w:r>
            <w:rPr>
              <w:spacing w:val="-15"/>
            </w:rPr>
            <w:t xml:space="preserve"> </w:t>
          </w:r>
          <w:r>
            <w:t>Широкий</w:t>
          </w:r>
          <w:r>
            <w:rPr>
              <w:spacing w:val="-14"/>
            </w:rPr>
            <w:t xml:space="preserve"> </w:t>
          </w:r>
          <w:r>
            <w:t>спектр</w:t>
          </w:r>
          <w:r>
            <w:rPr>
              <w:spacing w:val="-15"/>
            </w:rPr>
            <w:t xml:space="preserve"> </w:t>
          </w:r>
          <w:r>
            <w:t>применения метода</w:t>
          </w:r>
          <w:r>
            <w:rPr>
              <w:spacing w:val="-21"/>
            </w:rPr>
            <w:t xml:space="preserve"> </w:t>
          </w:r>
          <w:r>
            <w:t>и</w:t>
          </w:r>
          <w:r>
            <w:rPr>
              <w:spacing w:val="-21"/>
            </w:rPr>
            <w:t xml:space="preserve"> </w:t>
          </w:r>
          <w:r>
            <w:t>доступность</w:t>
          </w:r>
          <w:r>
            <w:rPr>
              <w:spacing w:val="-21"/>
            </w:rPr>
            <w:t xml:space="preserve"> </w:t>
          </w:r>
          <w:r>
            <w:t>в</w:t>
          </w:r>
          <w:r>
            <w:rPr>
              <w:spacing w:val="-21"/>
            </w:rPr>
            <w:t xml:space="preserve"> </w:t>
          </w:r>
          <w:r>
            <w:t>финансовом</w:t>
          </w:r>
          <w:r>
            <w:rPr>
              <w:spacing w:val="-21"/>
            </w:rPr>
            <w:t xml:space="preserve"> </w:t>
          </w:r>
          <w:r>
            <w:t>аспекте</w:t>
          </w:r>
          <w:r>
            <w:rPr>
              <w:spacing w:val="-21"/>
            </w:rPr>
            <w:t xml:space="preserve"> </w:t>
          </w:r>
          <w:r>
            <w:t>делают</w:t>
          </w:r>
          <w:r>
            <w:rPr>
              <w:spacing w:val="-21"/>
            </w:rPr>
            <w:t xml:space="preserve"> </w:t>
          </w:r>
          <w:r>
            <w:t>метод</w:t>
          </w:r>
          <w:r>
            <w:rPr>
              <w:spacing w:val="-21"/>
            </w:rPr>
            <w:t xml:space="preserve"> </w:t>
          </w:r>
          <w:r>
            <w:t>Exo-C</w:t>
          </w:r>
          <w:r>
            <w:rPr>
              <w:spacing w:val="-21"/>
            </w:rPr>
            <w:t xml:space="preserve"> </w:t>
          </w:r>
          <w:r>
            <w:t>привлекательным</w:t>
          </w:r>
          <w:r>
            <w:rPr>
              <w:spacing w:val="-21"/>
            </w:rPr>
            <w:t xml:space="preserve"> </w:t>
          </w:r>
          <w:r>
            <w:t>как для</w:t>
          </w:r>
          <w:r>
            <w:rPr>
              <w:spacing w:val="-21"/>
            </w:rPr>
            <w:t xml:space="preserve"> </w:t>
          </w:r>
          <w:r>
            <w:t>медико-биологических</w:t>
          </w:r>
          <w:r>
            <w:rPr>
              <w:spacing w:val="-21"/>
            </w:rPr>
            <w:t xml:space="preserve"> </w:t>
          </w:r>
          <w:r>
            <w:t>научных</w:t>
          </w:r>
          <w:r>
            <w:rPr>
              <w:spacing w:val="-22"/>
            </w:rPr>
            <w:t xml:space="preserve"> </w:t>
          </w:r>
          <w:r>
            <w:t>исследований,</w:t>
          </w:r>
          <w:r>
            <w:rPr>
              <w:spacing w:val="-22"/>
            </w:rPr>
            <w:t xml:space="preserve"> </w:t>
          </w:r>
          <w:r>
            <w:t>так</w:t>
          </w:r>
          <w:r>
            <w:rPr>
              <w:spacing w:val="-21"/>
            </w:rPr>
            <w:t xml:space="preserve"> </w:t>
          </w:r>
          <w:r>
            <w:t>и</w:t>
          </w:r>
          <w:r>
            <w:rPr>
              <w:spacing w:val="-21"/>
            </w:rPr>
            <w:t xml:space="preserve"> </w:t>
          </w:r>
          <w:r>
            <w:t>для</w:t>
          </w:r>
          <w:r>
            <w:rPr>
              <w:spacing w:val="-21"/>
            </w:rPr>
            <w:t xml:space="preserve"> </w:t>
          </w:r>
          <w:r>
            <w:t>внедрения</w:t>
          </w:r>
          <w:r>
            <w:rPr>
              <w:spacing w:val="-21"/>
            </w:rPr>
            <w:t xml:space="preserve"> </w:t>
          </w:r>
          <w:r>
            <w:t>в</w:t>
          </w:r>
          <w:r>
            <w:rPr>
              <w:spacing w:val="-21"/>
            </w:rPr>
            <w:t xml:space="preserve"> </w:t>
          </w:r>
          <w:r>
            <w:t xml:space="preserve">клиническую </w:t>
          </w:r>
          <w:r>
            <w:rPr>
              <w:spacing w:val="-4"/>
            </w:rPr>
            <w:t>практику.</w:t>
          </w:r>
        </w:p>
        <w:p w14:paraId="74FD904F" w14:textId="77777777" w:rsidR="001220B7" w:rsidRDefault="001220B7">
          <w:pPr>
            <w:pStyle w:val="a4"/>
            <w:spacing w:before="2"/>
            <w:rPr>
              <w:sz w:val="32"/>
            </w:rPr>
          </w:pPr>
        </w:p>
        <w:p w14:paraId="3E96172B" w14:textId="77777777" w:rsidR="001220B7" w:rsidRDefault="0068032B">
          <w:pPr>
            <w:pStyle w:val="2"/>
            <w:numPr>
              <w:ilvl w:val="1"/>
              <w:numId w:val="21"/>
            </w:numPr>
            <w:tabs>
              <w:tab w:val="left" w:pos="712"/>
            </w:tabs>
            <w:ind w:hanging="575"/>
            <w:rPr>
              <w:sz w:val="22"/>
            </w:rPr>
          </w:pPr>
          <w:bookmarkStart w:id="9" w:name="_bookmark21"/>
          <w:bookmarkStart w:id="10" w:name="Цель"/>
          <w:bookmarkStart w:id="11" w:name="_bookmark2"/>
          <w:bookmarkEnd w:id="9"/>
          <w:bookmarkEnd w:id="10"/>
          <w:bookmarkEnd w:id="11"/>
          <w:r>
            <w:t>Цель</w:t>
          </w:r>
        </w:p>
        <w:p w14:paraId="1F0398D3" w14:textId="77777777" w:rsidR="001220B7" w:rsidRDefault="0068032B">
          <w:pPr>
            <w:pStyle w:val="a4"/>
            <w:spacing w:before="169" w:line="252" w:lineRule="auto"/>
            <w:ind w:left="137" w:right="1518"/>
            <w:jc w:val="both"/>
            <w:rPr>
              <w:sz w:val="22"/>
            </w:rPr>
          </w:pPr>
          <w:r>
            <w:t>Целью</w:t>
          </w:r>
          <w:r>
            <w:rPr>
              <w:spacing w:val="-10"/>
            </w:rPr>
            <w:t xml:space="preserve"> </w:t>
          </w:r>
          <w:r>
            <w:t>нашей</w:t>
          </w:r>
          <w:r>
            <w:rPr>
              <w:spacing w:val="-9"/>
            </w:rPr>
            <w:t xml:space="preserve"> </w:t>
          </w:r>
          <w:r>
            <w:t>работы</w:t>
          </w:r>
          <w:r>
            <w:rPr>
              <w:spacing w:val="-9"/>
            </w:rPr>
            <w:t xml:space="preserve"> </w:t>
          </w:r>
          <w:r>
            <w:t>является</w:t>
          </w:r>
          <w:r>
            <w:rPr>
              <w:spacing w:val="-10"/>
            </w:rPr>
            <w:t xml:space="preserve"> </w:t>
          </w:r>
          <w:r>
            <w:t>сравнение</w:t>
          </w:r>
          <w:r>
            <w:rPr>
              <w:spacing w:val="-8"/>
            </w:rPr>
            <w:t xml:space="preserve"> </w:t>
          </w:r>
          <w:r>
            <w:t>эффективности</w:t>
          </w:r>
          <w:r>
            <w:rPr>
              <w:spacing w:val="-9"/>
            </w:rPr>
            <w:t xml:space="preserve"> </w:t>
          </w:r>
          <w:r>
            <w:t>методов</w:t>
          </w:r>
          <w:r>
            <w:rPr>
              <w:spacing w:val="-10"/>
            </w:rPr>
            <w:t xml:space="preserve"> </w:t>
          </w:r>
          <w:r>
            <w:t>Exo-C,</w:t>
          </w:r>
          <w:r>
            <w:rPr>
              <w:spacing w:val="-8"/>
            </w:rPr>
            <w:t xml:space="preserve"> </w:t>
          </w:r>
          <w:r>
            <w:t xml:space="preserve">полногеномного секвенирования и экзомного секвенирования для поиска точечных </w:t>
          </w:r>
          <w:commentRangeStart w:id="12"/>
          <w:r>
            <w:t xml:space="preserve">генетических вариантов </w:t>
          </w:r>
          <w:commentRangeEnd w:id="12"/>
          <w:r>
            <w:rPr>
              <w:rStyle w:val="ae"/>
            </w:rPr>
            <w:commentReference w:id="12"/>
          </w:r>
          <w:r>
            <w:t>в геномах клеток</w:t>
          </w:r>
          <w:r>
            <w:rPr>
              <w:spacing w:val="-6"/>
            </w:rPr>
            <w:t xml:space="preserve"> </w:t>
          </w:r>
          <w:r>
            <w:t>человека.</w:t>
          </w:r>
        </w:p>
        <w:p w14:paraId="680AA613" w14:textId="77777777" w:rsidR="001220B7" w:rsidRDefault="001220B7">
          <w:pPr>
            <w:pStyle w:val="a4"/>
            <w:spacing w:before="7"/>
            <w:rPr>
              <w:sz w:val="33"/>
            </w:rPr>
          </w:pPr>
        </w:p>
        <w:p w14:paraId="7B92156B" w14:textId="77777777" w:rsidR="001220B7" w:rsidRDefault="0068032B">
          <w:pPr>
            <w:pStyle w:val="2"/>
            <w:numPr>
              <w:ilvl w:val="1"/>
              <w:numId w:val="21"/>
            </w:numPr>
            <w:tabs>
              <w:tab w:val="left" w:pos="712"/>
            </w:tabs>
            <w:ind w:hanging="575"/>
            <w:rPr>
              <w:sz w:val="22"/>
            </w:rPr>
          </w:pPr>
          <w:bookmarkStart w:id="13" w:name="_bookmark31"/>
          <w:bookmarkStart w:id="14" w:name="_bookmark3"/>
          <w:bookmarkStart w:id="15" w:name="Задачи"/>
          <w:bookmarkEnd w:id="13"/>
          <w:bookmarkEnd w:id="14"/>
          <w:bookmarkEnd w:id="15"/>
          <w:r>
            <w:t>Задачи</w:t>
          </w:r>
        </w:p>
        <w:p w14:paraId="2E4CA701" w14:textId="77777777" w:rsidR="001220B7" w:rsidRDefault="0068032B">
          <w:pPr>
            <w:pStyle w:val="a4"/>
            <w:spacing w:before="169" w:line="252" w:lineRule="auto"/>
            <w:ind w:left="137" w:right="1518"/>
            <w:jc w:val="both"/>
            <w:rPr>
              <w:sz w:val="22"/>
            </w:rPr>
          </w:pPr>
          <w:r>
            <w:t>Основные</w:t>
          </w:r>
          <w:r>
            <w:rPr>
              <w:spacing w:val="-14"/>
            </w:rPr>
            <w:t xml:space="preserve"> </w:t>
          </w:r>
          <w:r>
            <w:t>задачи,</w:t>
          </w:r>
          <w:r>
            <w:rPr>
              <w:spacing w:val="-14"/>
            </w:rPr>
            <w:t xml:space="preserve"> </w:t>
          </w:r>
          <w:r>
            <w:rPr>
              <w:spacing w:val="-3"/>
            </w:rPr>
            <w:t>которые</w:t>
          </w:r>
          <w:r>
            <w:rPr>
              <w:spacing w:val="-14"/>
            </w:rPr>
            <w:t xml:space="preserve"> </w:t>
          </w:r>
          <w:r>
            <w:rPr>
              <w:spacing w:val="-3"/>
            </w:rPr>
            <w:t>необходимо</w:t>
          </w:r>
          <w:r>
            <w:rPr>
              <w:spacing w:val="-14"/>
            </w:rPr>
            <w:t xml:space="preserve"> </w:t>
          </w:r>
          <w:r>
            <w:t>решить</w:t>
          </w:r>
          <w:r>
            <w:rPr>
              <w:spacing w:val="-12"/>
            </w:rPr>
            <w:t xml:space="preserve"> </w:t>
          </w:r>
          <w:r>
            <w:t>для</w:t>
          </w:r>
          <w:r>
            <w:rPr>
              <w:spacing w:val="-14"/>
            </w:rPr>
            <w:t xml:space="preserve"> </w:t>
          </w:r>
          <w:r>
            <w:t>достижения</w:t>
          </w:r>
          <w:r>
            <w:rPr>
              <w:spacing w:val="-14"/>
            </w:rPr>
            <w:t xml:space="preserve"> </w:t>
          </w:r>
          <w:r>
            <w:t>поставленной</w:t>
          </w:r>
          <w:r>
            <w:rPr>
              <w:spacing w:val="-14"/>
            </w:rPr>
            <w:t xml:space="preserve"> </w:t>
          </w:r>
          <w:r>
            <w:t>нами</w:t>
          </w:r>
          <w:r>
            <w:rPr>
              <w:spacing w:val="-13"/>
            </w:rPr>
            <w:t xml:space="preserve"> </w:t>
          </w:r>
          <w:r>
            <w:t>цели:</w:t>
          </w:r>
        </w:p>
        <w:p w14:paraId="4DAF9207" w14:textId="77777777" w:rsidR="001220B7" w:rsidRDefault="001220B7">
          <w:pPr>
            <w:pStyle w:val="a4"/>
            <w:spacing w:before="4"/>
            <w:rPr>
              <w:sz w:val="22"/>
            </w:rPr>
          </w:pPr>
        </w:p>
        <w:p w14:paraId="6381E704" w14:textId="77777777" w:rsidR="001220B7" w:rsidRDefault="0068032B">
          <w:pPr>
            <w:pStyle w:val="a9"/>
            <w:numPr>
              <w:ilvl w:val="0"/>
              <w:numId w:val="20"/>
            </w:numPr>
            <w:tabs>
              <w:tab w:val="left" w:pos="736"/>
            </w:tabs>
            <w:spacing w:line="252" w:lineRule="auto"/>
            <w:ind w:right="1517"/>
            <w:jc w:val="left"/>
            <w:rPr>
              <w:sz w:val="24"/>
            </w:rPr>
          </w:pPr>
          <w:r>
            <w:rPr>
              <w:sz w:val="24"/>
            </w:rPr>
            <w:t>Разработать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биоинформационный</w:t>
          </w:r>
          <w:r>
            <w:rPr>
              <w:spacing w:val="-26"/>
              <w:sz w:val="24"/>
            </w:rPr>
            <w:t xml:space="preserve"> </w:t>
          </w:r>
          <w:r>
            <w:rPr>
              <w:spacing w:val="-4"/>
              <w:sz w:val="24"/>
            </w:rPr>
            <w:t>протокол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анализа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данных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секвенирования</w:t>
          </w:r>
          <w:r>
            <w:rPr>
              <w:spacing w:val="-26"/>
              <w:sz w:val="24"/>
            </w:rPr>
            <w:t xml:space="preserve"> </w:t>
          </w:r>
          <w:commentRangeStart w:id="16"/>
          <w:r>
            <w:rPr>
              <w:sz w:val="24"/>
            </w:rPr>
            <w:t>ExoC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библиотек</w:t>
          </w:r>
          <w:commentRangeEnd w:id="16"/>
          <w:r>
            <w:rPr>
              <w:rStyle w:val="ae"/>
            </w:rPr>
            <w:commentReference w:id="16"/>
          </w:r>
          <w:r>
            <w:rPr>
              <w:sz w:val="24"/>
            </w:rPr>
            <w:t>.</w:t>
          </w:r>
        </w:p>
        <w:p w14:paraId="09886171" w14:textId="77777777" w:rsidR="001220B7" w:rsidRDefault="0068032B">
          <w:pPr>
            <w:pStyle w:val="a9"/>
            <w:numPr>
              <w:ilvl w:val="0"/>
              <w:numId w:val="20"/>
            </w:numPr>
            <w:tabs>
              <w:tab w:val="left" w:pos="736"/>
            </w:tabs>
            <w:spacing w:before="198" w:line="252" w:lineRule="auto"/>
            <w:ind w:right="1558"/>
            <w:jc w:val="left"/>
            <w:rPr>
              <w:sz w:val="24"/>
            </w:rPr>
            <w:sectPr w:rsidR="001220B7">
              <w:pgSz w:w="11906" w:h="16838"/>
              <w:pgMar w:top="1540" w:right="140" w:bottom="280" w:left="1280" w:header="953" w:footer="0" w:gutter="0"/>
              <w:cols w:space="720"/>
              <w:formProt w:val="0"/>
              <w:docGrid w:linePitch="100" w:charSpace="4096"/>
            </w:sectPr>
          </w:pPr>
          <w:r>
            <w:rPr>
              <w:sz w:val="24"/>
            </w:rPr>
            <w:t xml:space="preserve">Проанализировать доступные данные полногеномного, полноэкзомного и </w:t>
          </w:r>
          <w:commentRangeStart w:id="17"/>
          <w:r>
            <w:rPr>
              <w:sz w:val="24"/>
            </w:rPr>
            <w:t xml:space="preserve">Hi-C </w:t>
          </w:r>
          <w:commentRangeStart w:id="18"/>
          <w:r>
            <w:rPr>
              <w:sz w:val="24"/>
            </w:rPr>
            <w:t>секвенирования</w:t>
          </w:r>
          <w:commentRangeEnd w:id="18"/>
          <w:r>
            <w:rPr>
              <w:rStyle w:val="ae"/>
            </w:rPr>
            <w:commentReference w:id="18"/>
          </w:r>
          <w:r>
            <w:rPr>
              <w:sz w:val="24"/>
            </w:rPr>
            <w:t xml:space="preserve"> </w:t>
          </w:r>
          <w:commentRangeEnd w:id="17"/>
          <w:r>
            <w:rPr>
              <w:rStyle w:val="ae"/>
            </w:rPr>
            <w:commentReference w:id="17"/>
          </w:r>
          <w:r>
            <w:rPr>
              <w:sz w:val="24"/>
            </w:rPr>
            <w:t>для иммортализованной клеточной линии человека</w:t>
          </w:r>
          <w:r>
            <w:rPr>
              <w:spacing w:val="-28"/>
              <w:sz w:val="24"/>
            </w:rPr>
            <w:t xml:space="preserve"> </w:t>
          </w:r>
          <w:r>
            <w:rPr>
              <w:sz w:val="24"/>
            </w:rPr>
            <w:t>K562.</w:t>
          </w:r>
        </w:p>
        <w:p w14:paraId="500EEF7C" w14:textId="77777777" w:rsidR="001220B7" w:rsidRDefault="001220B7">
          <w:pPr>
            <w:pStyle w:val="a4"/>
            <w:spacing w:before="7"/>
            <w:rPr>
              <w:sz w:val="11"/>
            </w:rPr>
          </w:pPr>
        </w:p>
        <w:p w14:paraId="6806542B" w14:textId="77777777" w:rsidR="001220B7" w:rsidRDefault="0068032B">
          <w:pPr>
            <w:pStyle w:val="a9"/>
            <w:numPr>
              <w:ilvl w:val="0"/>
              <w:numId w:val="20"/>
            </w:numPr>
            <w:tabs>
              <w:tab w:val="left" w:pos="1019"/>
            </w:tabs>
            <w:spacing w:before="89" w:line="252" w:lineRule="auto"/>
            <w:ind w:left="1018" w:right="1234"/>
            <w:rPr>
              <w:sz w:val="24"/>
            </w:rPr>
          </w:pPr>
          <w:r>
            <w:rPr>
              <w:sz w:val="24"/>
            </w:rPr>
            <w:t xml:space="preserve">Сравнить точечные </w:t>
          </w:r>
          <w:commentRangeStart w:id="19"/>
          <w:r>
            <w:rPr>
              <w:sz w:val="24"/>
            </w:rPr>
            <w:t xml:space="preserve">генетические варианты </w:t>
          </w:r>
          <w:commentRangeEnd w:id="19"/>
          <w:r>
            <w:rPr>
              <w:rStyle w:val="ae"/>
            </w:rPr>
            <w:commentReference w:id="19"/>
          </w:r>
          <w:r>
            <w:rPr>
              <w:sz w:val="24"/>
            </w:rPr>
            <w:t>в геноме клеток K562, детектируемые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при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использовании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полногеномного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экзомного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секвенирования,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с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 xml:space="preserve">таковыми, найденными </w:t>
          </w:r>
          <w:r>
            <w:rPr>
              <w:spacing w:val="-3"/>
              <w:sz w:val="24"/>
            </w:rPr>
            <w:t>методом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Exo-C.</w:t>
          </w:r>
        </w:p>
        <w:p w14:paraId="55D7D395" w14:textId="77777777" w:rsidR="001220B7" w:rsidRDefault="001220B7">
          <w:pPr>
            <w:pStyle w:val="a4"/>
            <w:rPr>
              <w:sz w:val="38"/>
            </w:rPr>
          </w:pPr>
        </w:p>
        <w:p w14:paraId="53DCCC6D" w14:textId="77777777" w:rsidR="001220B7" w:rsidRDefault="0068032B">
          <w:pPr>
            <w:pStyle w:val="1"/>
            <w:ind w:left="420" w:firstLine="0"/>
            <w:rPr>
              <w:sz w:val="24"/>
            </w:rPr>
          </w:pPr>
          <w:bookmarkStart w:id="20" w:name="_bookmark4"/>
          <w:bookmarkStart w:id="21" w:name="Обзор_литературы"/>
          <w:bookmarkEnd w:id="20"/>
          <w:bookmarkEnd w:id="21"/>
          <w:r>
            <w:t>2. Обзор литературы</w:t>
          </w:r>
        </w:p>
        <w:p w14:paraId="589B4E82" w14:textId="77777777" w:rsidR="001220B7" w:rsidRDefault="0068032B">
          <w:pPr>
            <w:pStyle w:val="a4"/>
            <w:spacing w:before="244" w:line="252" w:lineRule="auto"/>
            <w:ind w:left="420" w:right="1233"/>
            <w:jc w:val="both"/>
          </w:pPr>
          <w:r>
            <w:t xml:space="preserve">Генетические варианты, их взаимодействие друг с </w:t>
          </w:r>
          <w:r>
            <w:rPr>
              <w:spacing w:val="-3"/>
            </w:rPr>
            <w:t xml:space="preserve">другом </w:t>
          </w:r>
          <w:r>
            <w:t>и со средой определяет течение</w:t>
          </w:r>
          <w:r>
            <w:rPr>
              <w:spacing w:val="-8"/>
            </w:rPr>
            <w:t xml:space="preserve"> </w:t>
          </w:r>
          <w:r>
            <w:t>болезней.</w:t>
          </w:r>
          <w:r>
            <w:rPr>
              <w:spacing w:val="-8"/>
            </w:rPr>
            <w:t xml:space="preserve"> </w:t>
          </w:r>
          <w:r>
            <w:t>Существуют</w:t>
          </w:r>
          <w:r>
            <w:rPr>
              <w:spacing w:val="-8"/>
            </w:rPr>
            <w:t xml:space="preserve"> </w:t>
          </w:r>
          <w:r>
            <w:t>генетические</w:t>
          </w:r>
          <w:r>
            <w:rPr>
              <w:spacing w:val="-7"/>
            </w:rPr>
            <w:t xml:space="preserve"> </w:t>
          </w:r>
          <w:r>
            <w:t>варианты,</w:t>
          </w:r>
          <w:r>
            <w:rPr>
              <w:spacing w:val="-8"/>
            </w:rPr>
            <w:t xml:space="preserve"> </w:t>
          </w:r>
          <w:r>
            <w:rPr>
              <w:spacing w:val="-3"/>
            </w:rPr>
            <w:t>которые</w:t>
          </w:r>
          <w:r>
            <w:rPr>
              <w:spacing w:val="-8"/>
            </w:rPr>
            <w:t xml:space="preserve"> </w:t>
          </w:r>
          <w:r>
            <w:t>определяют</w:t>
          </w:r>
          <w:r>
            <w:rPr>
              <w:spacing w:val="-8"/>
            </w:rPr>
            <w:t xml:space="preserve"> </w:t>
          </w:r>
          <w:r>
            <w:t>предрасположенность</w:t>
          </w:r>
          <w:r>
            <w:rPr>
              <w:spacing w:val="-6"/>
            </w:rPr>
            <w:t xml:space="preserve"> </w:t>
          </w:r>
          <w:r>
            <w:t>и</w:t>
          </w:r>
          <w:r>
            <w:rPr>
              <w:spacing w:val="-6"/>
            </w:rPr>
            <w:t xml:space="preserve"> </w:t>
          </w:r>
          <w:r>
            <w:t>проявляются</w:t>
          </w:r>
          <w:r>
            <w:rPr>
              <w:spacing w:val="-6"/>
            </w:rPr>
            <w:t xml:space="preserve"> </w:t>
          </w:r>
          <w:r>
            <w:rPr>
              <w:spacing w:val="-4"/>
            </w:rPr>
            <w:t>только</w:t>
          </w:r>
          <w:r>
            <w:rPr>
              <w:spacing w:val="-6"/>
            </w:rPr>
            <w:t xml:space="preserve"> </w:t>
          </w:r>
          <w:r>
            <w:t>во</w:t>
          </w:r>
          <w:r>
            <w:rPr>
              <w:spacing w:val="-6"/>
            </w:rPr>
            <w:t xml:space="preserve"> </w:t>
          </w:r>
          <w:r>
            <w:t>взаимодействии</w:t>
          </w:r>
          <w:r>
            <w:rPr>
              <w:spacing w:val="-6"/>
            </w:rPr>
            <w:t xml:space="preserve"> </w:t>
          </w:r>
          <w:r>
            <w:t>со</w:t>
          </w:r>
          <w:r>
            <w:rPr>
              <w:spacing w:val="-6"/>
            </w:rPr>
            <w:t xml:space="preserve"> </w:t>
          </w:r>
          <w:r>
            <w:t>средой;</w:t>
          </w:r>
          <w:r>
            <w:rPr>
              <w:spacing w:val="-6"/>
            </w:rPr>
            <w:t xml:space="preserve"> </w:t>
          </w:r>
          <w:r>
            <w:t>примером</w:t>
          </w:r>
          <w:r>
            <w:rPr>
              <w:spacing w:val="-6"/>
            </w:rPr>
            <w:t xml:space="preserve"> </w:t>
          </w:r>
          <w:r>
            <w:t>могут</w:t>
          </w:r>
          <w:r>
            <w:rPr>
              <w:spacing w:val="-6"/>
            </w:rPr>
            <w:t xml:space="preserve"> </w:t>
          </w:r>
          <w:r>
            <w:t xml:space="preserve">служить варианты, определяющие предрасположенность к аддикциям (никотин, героин, </w:t>
          </w:r>
          <w:r>
            <w:rPr>
              <w:spacing w:val="-3"/>
            </w:rPr>
            <w:t>алкоголь</w:t>
          </w:r>
          <w:r>
            <w:rPr>
              <w:spacing w:val="-15"/>
            </w:rPr>
            <w:t xml:space="preserve"> </w:t>
          </w:r>
          <w:r>
            <w:t>и</w:t>
          </w:r>
          <w:r>
            <w:rPr>
              <w:spacing w:val="-14"/>
            </w:rPr>
            <w:t xml:space="preserve"> </w:t>
          </w:r>
          <w:r>
            <w:t>пр.)[</w:t>
          </w:r>
          <w:hyperlink w:anchor="_bookmark32">
            <w:r>
              <w:rPr>
                <w:color w:val="003052"/>
              </w:rPr>
              <w:t>1</w:t>
            </w:r>
          </w:hyperlink>
          <w:r>
            <w:t>].</w:t>
          </w:r>
          <w:r>
            <w:rPr>
              <w:spacing w:val="-14"/>
            </w:rPr>
            <w:t xml:space="preserve"> </w:t>
          </w:r>
          <w:r>
            <w:t>Бывают</w:t>
          </w:r>
          <w:r>
            <w:rPr>
              <w:spacing w:val="-14"/>
            </w:rPr>
            <w:t xml:space="preserve"> </w:t>
          </w:r>
          <w:r>
            <w:t>и</w:t>
          </w:r>
          <w:r>
            <w:rPr>
              <w:spacing w:val="-15"/>
            </w:rPr>
            <w:t xml:space="preserve"> </w:t>
          </w:r>
          <w:r>
            <w:t>такие</w:t>
          </w:r>
          <w:r>
            <w:rPr>
              <w:spacing w:val="-14"/>
            </w:rPr>
            <w:t xml:space="preserve"> </w:t>
          </w:r>
          <w:r>
            <w:t>генетические</w:t>
          </w:r>
          <w:r>
            <w:rPr>
              <w:spacing w:val="-14"/>
            </w:rPr>
            <w:t xml:space="preserve"> </w:t>
          </w:r>
          <w:r>
            <w:t>варианты,</w:t>
          </w:r>
          <w:r>
            <w:rPr>
              <w:spacing w:val="-14"/>
            </w:rPr>
            <w:t xml:space="preserve"> </w:t>
          </w:r>
          <w:r>
            <w:rPr>
              <w:spacing w:val="-3"/>
            </w:rPr>
            <w:t>которые</w:t>
          </w:r>
          <w:r>
            <w:rPr>
              <w:spacing w:val="-15"/>
            </w:rPr>
            <w:t xml:space="preserve"> </w:t>
          </w:r>
          <w:r>
            <w:t>повышают</w:t>
          </w:r>
          <w:r>
            <w:rPr>
              <w:spacing w:val="-14"/>
            </w:rPr>
            <w:t xml:space="preserve"> </w:t>
          </w:r>
          <w:r>
            <w:t>восприимчивость</w:t>
          </w:r>
          <w:r>
            <w:rPr>
              <w:spacing w:val="-22"/>
            </w:rPr>
            <w:t xml:space="preserve"> </w:t>
          </w:r>
          <w:r>
            <w:t>к</w:t>
          </w:r>
          <w:r>
            <w:rPr>
              <w:spacing w:val="-22"/>
            </w:rPr>
            <w:t xml:space="preserve"> </w:t>
          </w:r>
          <w:r>
            <w:t>одному</w:t>
          </w:r>
          <w:r>
            <w:rPr>
              <w:spacing w:val="-23"/>
            </w:rPr>
            <w:t xml:space="preserve"> </w:t>
          </w:r>
          <w:r>
            <w:t>фактору</w:t>
          </w:r>
          <w:r>
            <w:rPr>
              <w:spacing w:val="-22"/>
            </w:rPr>
            <w:t xml:space="preserve"> </w:t>
          </w:r>
          <w:r>
            <w:t>среды</w:t>
          </w:r>
          <w:r>
            <w:rPr>
              <w:spacing w:val="-23"/>
            </w:rPr>
            <w:t xml:space="preserve"> </w:t>
          </w:r>
          <w:r>
            <w:t>и</w:t>
          </w:r>
          <w:r>
            <w:rPr>
              <w:spacing w:val="-23"/>
            </w:rPr>
            <w:t xml:space="preserve"> </w:t>
          </w:r>
          <w:r>
            <w:t>повышают</w:t>
          </w:r>
          <w:r>
            <w:rPr>
              <w:spacing w:val="-22"/>
            </w:rPr>
            <w:t xml:space="preserve"> </w:t>
          </w:r>
          <w:r>
            <w:t>устойчивость</w:t>
          </w:r>
          <w:r>
            <w:rPr>
              <w:spacing w:val="-22"/>
            </w:rPr>
            <w:t xml:space="preserve"> </w:t>
          </w:r>
          <w:r>
            <w:t>к</w:t>
          </w:r>
          <w:r>
            <w:rPr>
              <w:spacing w:val="-22"/>
            </w:rPr>
            <w:t xml:space="preserve"> </w:t>
          </w:r>
          <w:r>
            <w:rPr>
              <w:spacing w:val="-5"/>
            </w:rPr>
            <w:t>другому,</w:t>
          </w:r>
          <w:r>
            <w:rPr>
              <w:spacing w:val="-22"/>
            </w:rPr>
            <w:t xml:space="preserve"> </w:t>
          </w:r>
          <w:r>
            <w:t>либо</w:t>
          </w:r>
          <w:r>
            <w:rPr>
              <w:spacing w:val="-22"/>
            </w:rPr>
            <w:t xml:space="preserve"> </w:t>
          </w:r>
          <w:r>
            <w:t>дают</w:t>
          </w:r>
          <w:r>
            <w:rPr>
              <w:spacing w:val="-23"/>
            </w:rPr>
            <w:t xml:space="preserve"> </w:t>
          </w:r>
          <w:r>
            <w:t>позитивный</w:t>
          </w:r>
          <w:r>
            <w:rPr>
              <w:spacing w:val="-21"/>
            </w:rPr>
            <w:t xml:space="preserve"> </w:t>
          </w:r>
          <w:r>
            <w:t>эффект</w:t>
          </w:r>
          <w:r>
            <w:rPr>
              <w:spacing w:val="-21"/>
            </w:rPr>
            <w:t xml:space="preserve"> </w:t>
          </w:r>
          <w:r>
            <w:t>в</w:t>
          </w:r>
          <w:r>
            <w:rPr>
              <w:spacing w:val="-21"/>
            </w:rPr>
            <w:t xml:space="preserve"> </w:t>
          </w:r>
          <w:r>
            <w:t>сочетании</w:t>
          </w:r>
          <w:r>
            <w:rPr>
              <w:spacing w:val="-21"/>
            </w:rPr>
            <w:t xml:space="preserve"> </w:t>
          </w:r>
          <w:r>
            <w:t>и</w:t>
          </w:r>
          <w:r>
            <w:rPr>
              <w:spacing w:val="-21"/>
            </w:rPr>
            <w:t xml:space="preserve"> </w:t>
          </w:r>
          <w:r>
            <w:t>негативный</w:t>
          </w:r>
          <w:r>
            <w:rPr>
              <w:spacing w:val="-21"/>
            </w:rPr>
            <w:t xml:space="preserve"> </w:t>
          </w:r>
          <w:r>
            <w:t>по</w:t>
          </w:r>
          <w:r>
            <w:rPr>
              <w:spacing w:val="-20"/>
            </w:rPr>
            <w:t xml:space="preserve"> </w:t>
          </w:r>
          <w:r>
            <w:t>отдельности.</w:t>
          </w:r>
          <w:r>
            <w:rPr>
              <w:spacing w:val="-21"/>
            </w:rPr>
            <w:t xml:space="preserve"> </w:t>
          </w:r>
          <w:r>
            <w:t>Примером</w:t>
          </w:r>
          <w:r>
            <w:rPr>
              <w:spacing w:val="-21"/>
            </w:rPr>
            <w:t xml:space="preserve"> </w:t>
          </w:r>
          <w:r>
            <w:t>может</w:t>
          </w:r>
          <w:r>
            <w:rPr>
              <w:spacing w:val="-21"/>
            </w:rPr>
            <w:t xml:space="preserve"> </w:t>
          </w:r>
          <w:r>
            <w:t>служить бета-талассемия[</w:t>
          </w:r>
          <w:hyperlink w:anchor="_bookmark33">
            <w:r>
              <w:rPr>
                <w:color w:val="003052"/>
              </w:rPr>
              <w:t>2</w:t>
            </w:r>
          </w:hyperlink>
          <w:r>
            <w:t xml:space="preserve">]. </w:t>
          </w:r>
          <w:r>
            <w:rPr>
              <w:spacing w:val="-3"/>
            </w:rPr>
            <w:t xml:space="preserve">Особняком </w:t>
          </w:r>
          <w:r>
            <w:t xml:space="preserve">стоят те варианты, </w:t>
          </w:r>
          <w:r>
            <w:rPr>
              <w:spacing w:val="-3"/>
            </w:rPr>
            <w:t xml:space="preserve">которые </w:t>
          </w:r>
          <w:r>
            <w:t>вне зависимости от средового</w:t>
          </w:r>
          <w:r>
            <w:rPr>
              <w:spacing w:val="-19"/>
            </w:rPr>
            <w:t xml:space="preserve"> </w:t>
          </w:r>
          <w:r>
            <w:t>компонента</w:t>
          </w:r>
          <w:r>
            <w:rPr>
              <w:spacing w:val="-18"/>
            </w:rPr>
            <w:t xml:space="preserve"> </w:t>
          </w:r>
          <w:r>
            <w:t>и</w:t>
          </w:r>
          <w:r>
            <w:rPr>
              <w:spacing w:val="-19"/>
            </w:rPr>
            <w:t xml:space="preserve"> </w:t>
          </w:r>
          <w:r>
            <w:t>генетического</w:t>
          </w:r>
          <w:r>
            <w:rPr>
              <w:spacing w:val="-18"/>
            </w:rPr>
            <w:t xml:space="preserve"> </w:t>
          </w:r>
          <w:r>
            <w:t>окружения</w:t>
          </w:r>
          <w:r>
            <w:rPr>
              <w:spacing w:val="-19"/>
            </w:rPr>
            <w:t xml:space="preserve"> </w:t>
          </w:r>
          <w:r>
            <w:t>приводят</w:t>
          </w:r>
          <w:r>
            <w:rPr>
              <w:spacing w:val="-18"/>
            </w:rPr>
            <w:t xml:space="preserve"> </w:t>
          </w:r>
          <w:r>
            <w:t>к</w:t>
          </w:r>
          <w:r>
            <w:rPr>
              <w:spacing w:val="-18"/>
            </w:rPr>
            <w:t xml:space="preserve"> </w:t>
          </w:r>
          <w:r>
            <w:t>развитию</w:t>
          </w:r>
          <w:r>
            <w:rPr>
              <w:spacing w:val="-19"/>
            </w:rPr>
            <w:t xml:space="preserve"> </w:t>
          </w:r>
          <w:r>
            <w:t>заболевания</w:t>
          </w:r>
          <w:r>
            <w:rPr>
              <w:spacing w:val="-18"/>
            </w:rPr>
            <w:t xml:space="preserve"> </w:t>
          </w:r>
          <w:r>
            <w:t>(например,</w:t>
          </w:r>
          <w:r>
            <w:rPr>
              <w:spacing w:val="-9"/>
            </w:rPr>
            <w:t xml:space="preserve"> </w:t>
          </w:r>
          <w:r>
            <w:t>нейрофиброматоз</w:t>
          </w:r>
          <w:r>
            <w:rPr>
              <w:spacing w:val="-10"/>
            </w:rPr>
            <w:t xml:space="preserve"> </w:t>
          </w:r>
          <w:r>
            <w:t>I</w:t>
          </w:r>
          <w:r>
            <w:rPr>
              <w:spacing w:val="-8"/>
            </w:rPr>
            <w:t xml:space="preserve"> </w:t>
          </w:r>
          <w:r>
            <w:t>типа,</w:t>
          </w:r>
          <w:r>
            <w:rPr>
              <w:spacing w:val="-9"/>
            </w:rPr>
            <w:t xml:space="preserve"> </w:t>
          </w:r>
          <w:r>
            <w:rPr>
              <w:spacing w:val="-3"/>
            </w:rPr>
            <w:t>который</w:t>
          </w:r>
          <w:r>
            <w:rPr>
              <w:spacing w:val="-9"/>
            </w:rPr>
            <w:t xml:space="preserve"> </w:t>
          </w:r>
          <w:r>
            <w:t>наследуется</w:t>
          </w:r>
          <w:r>
            <w:rPr>
              <w:spacing w:val="-8"/>
            </w:rPr>
            <w:t xml:space="preserve"> </w:t>
          </w:r>
          <w:r>
            <w:t>по</w:t>
          </w:r>
          <w:r>
            <w:rPr>
              <w:spacing w:val="-9"/>
            </w:rPr>
            <w:t xml:space="preserve"> </w:t>
          </w:r>
          <w:r>
            <w:t>аутосомно-доминантному</w:t>
          </w:r>
          <w:r>
            <w:rPr>
              <w:spacing w:val="-9"/>
            </w:rPr>
            <w:t xml:space="preserve"> </w:t>
          </w:r>
          <w:r>
            <w:t>типу и имеет 100%</w:t>
          </w:r>
          <w:r>
            <w:rPr>
              <w:spacing w:val="-4"/>
            </w:rPr>
            <w:t xml:space="preserve"> </w:t>
          </w:r>
          <w:r>
            <w:t>пенетрантность[</w:t>
          </w:r>
          <w:hyperlink w:anchor="_bookmark34">
            <w:r>
              <w:rPr>
                <w:color w:val="003052"/>
              </w:rPr>
              <w:t>3</w:t>
            </w:r>
          </w:hyperlink>
          <w:r>
            <w:t>]).</w:t>
          </w:r>
        </w:p>
        <w:p w14:paraId="591FB40E" w14:textId="77777777" w:rsidR="001220B7" w:rsidRDefault="0068032B">
          <w:pPr>
            <w:pStyle w:val="a4"/>
            <w:spacing w:line="252" w:lineRule="auto"/>
            <w:ind w:left="420" w:right="1234" w:firstLine="358"/>
            <w:jc w:val="both"/>
          </w:pPr>
          <w:r>
            <w:t xml:space="preserve">Генетические заболевания остаются одной из основных причин младенческой и детской смертности в развитых странах. Врождённые аномалии являются причиной </w:t>
          </w:r>
          <w:r>
            <w:rPr>
              <w:spacing w:val="-4"/>
            </w:rPr>
            <w:t xml:space="preserve">около </w:t>
          </w:r>
          <w:r>
            <w:t xml:space="preserve">20% смертности до 1 </w:t>
          </w:r>
          <w:r>
            <w:rPr>
              <w:spacing w:val="-3"/>
            </w:rPr>
            <w:t xml:space="preserve">года, </w:t>
          </w:r>
          <w:r>
            <w:t xml:space="preserve">а также порядка 10% в возрасте 1–4 </w:t>
          </w:r>
          <w:r>
            <w:rPr>
              <w:spacing w:val="-4"/>
            </w:rPr>
            <w:t xml:space="preserve">года </w:t>
          </w:r>
          <w:r>
            <w:t>и 6% в возрасте</w:t>
          </w:r>
          <w:r>
            <w:rPr>
              <w:spacing w:val="-12"/>
            </w:rPr>
            <w:t xml:space="preserve"> </w:t>
          </w:r>
          <w:r>
            <w:t>5–9</w:t>
          </w:r>
          <w:r>
            <w:rPr>
              <w:spacing w:val="-12"/>
            </w:rPr>
            <w:t xml:space="preserve"> </w:t>
          </w:r>
          <w:r>
            <w:rPr>
              <w:spacing w:val="-5"/>
            </w:rPr>
            <w:t>лет.</w:t>
          </w:r>
          <w:r>
            <w:rPr>
              <w:spacing w:val="-11"/>
            </w:rPr>
            <w:t xml:space="preserve"> </w:t>
          </w:r>
          <w:r>
            <w:t>Злокачественные</w:t>
          </w:r>
          <w:r>
            <w:rPr>
              <w:spacing w:val="-12"/>
            </w:rPr>
            <w:t xml:space="preserve"> </w:t>
          </w:r>
          <w:r>
            <w:t>новообразования</w:t>
          </w:r>
          <w:r>
            <w:rPr>
              <w:spacing w:val="-12"/>
            </w:rPr>
            <w:t xml:space="preserve"> </w:t>
          </w:r>
          <w:r>
            <w:t>являются</w:t>
          </w:r>
          <w:r>
            <w:rPr>
              <w:spacing w:val="-12"/>
            </w:rPr>
            <w:t xml:space="preserve"> </w:t>
          </w:r>
          <w:r>
            <w:t>причиной</w:t>
          </w:r>
          <w:r>
            <w:rPr>
              <w:spacing w:val="-11"/>
            </w:rPr>
            <w:t xml:space="preserve"> </w:t>
          </w:r>
          <w:r>
            <w:t>смерти</w:t>
          </w:r>
          <w:r>
            <w:rPr>
              <w:spacing w:val="-12"/>
            </w:rPr>
            <w:t xml:space="preserve"> </w:t>
          </w:r>
          <w:r>
            <w:t>в</w:t>
          </w:r>
          <w:r>
            <w:rPr>
              <w:spacing w:val="-12"/>
            </w:rPr>
            <w:t xml:space="preserve"> </w:t>
          </w:r>
          <w:r>
            <w:t>8%</w:t>
          </w:r>
          <w:r>
            <w:rPr>
              <w:spacing w:val="-12"/>
            </w:rPr>
            <w:t xml:space="preserve"> </w:t>
          </w:r>
          <w:r>
            <w:t xml:space="preserve">случаев в возрасте 1–4 </w:t>
          </w:r>
          <w:r>
            <w:rPr>
              <w:spacing w:val="-5"/>
            </w:rPr>
            <w:t xml:space="preserve">лет, </w:t>
          </w:r>
          <w:r>
            <w:t xml:space="preserve">и 15% случаев в возрасте 5–9 </w:t>
          </w:r>
          <w:r>
            <w:rPr>
              <w:spacing w:val="-5"/>
            </w:rPr>
            <w:t xml:space="preserve">лет. </w:t>
          </w:r>
          <w:r>
            <w:t>Порядка 3% от смертности в возрасте 1–9 лет связаны с сердечными патологиями[</w:t>
          </w:r>
          <w:hyperlink w:anchor="_bookmark35">
            <w:r>
              <w:rPr>
                <w:color w:val="003052"/>
              </w:rPr>
              <w:t>4</w:t>
            </w:r>
          </w:hyperlink>
          <w:r>
            <w:t xml:space="preserve">]. Взрослые </w:t>
          </w:r>
          <w:r>
            <w:rPr>
              <w:spacing w:val="-3"/>
            </w:rPr>
            <w:t xml:space="preserve">люди </w:t>
          </w:r>
          <w:r>
            <w:t xml:space="preserve">с генетическими патологиями требуют огромных затрат средств </w:t>
          </w:r>
          <w:r>
            <w:rPr>
              <w:spacing w:val="-24"/>
            </w:rPr>
            <w:t xml:space="preserve">–– </w:t>
          </w:r>
          <w:r>
            <w:t>на радикальные и</w:t>
          </w:r>
          <w:r>
            <w:rPr>
              <w:spacing w:val="-23"/>
            </w:rPr>
            <w:t xml:space="preserve"> </w:t>
          </w:r>
          <w:r>
            <w:t>паллиативные</w:t>
          </w:r>
          <w:r>
            <w:rPr>
              <w:spacing w:val="-26"/>
            </w:rPr>
            <w:t xml:space="preserve"> </w:t>
          </w:r>
          <w:r>
            <w:t>операции,</w:t>
          </w:r>
          <w:r>
            <w:rPr>
              <w:spacing w:val="-26"/>
            </w:rPr>
            <w:t xml:space="preserve"> </w:t>
          </w:r>
          <w:r>
            <w:t>медикаментозную</w:t>
          </w:r>
          <w:r>
            <w:rPr>
              <w:spacing w:val="-25"/>
            </w:rPr>
            <w:t xml:space="preserve"> </w:t>
          </w:r>
          <w:r>
            <w:t>поддержку</w:t>
          </w:r>
          <w:r>
            <w:rPr>
              <w:spacing w:val="-26"/>
            </w:rPr>
            <w:t xml:space="preserve"> </w:t>
          </w:r>
          <w:r>
            <w:t>(иногда</w:t>
          </w:r>
          <w:r>
            <w:rPr>
              <w:spacing w:val="-25"/>
            </w:rPr>
            <w:t xml:space="preserve"> </w:t>
          </w:r>
          <w:r>
            <w:t>пожизненную),</w:t>
          </w:r>
          <w:r>
            <w:rPr>
              <w:spacing w:val="-26"/>
            </w:rPr>
            <w:t xml:space="preserve"> </w:t>
          </w:r>
          <w:r>
            <w:t>создание</w:t>
          </w:r>
          <w:r>
            <w:rPr>
              <w:spacing w:val="-26"/>
            </w:rPr>
            <w:t xml:space="preserve"> </w:t>
          </w:r>
          <w:r>
            <w:t>условий, учреждений и обучение персонала для обеспечения специализированного</w:t>
          </w:r>
          <w:r>
            <w:rPr>
              <w:spacing w:val="-29"/>
            </w:rPr>
            <w:t xml:space="preserve"> </w:t>
          </w:r>
          <w:r>
            <w:rPr>
              <w:spacing w:val="-3"/>
            </w:rPr>
            <w:t>ухода.</w:t>
          </w:r>
        </w:p>
        <w:p w14:paraId="304B6D54" w14:textId="77777777" w:rsidR="001220B7" w:rsidRDefault="0068032B">
          <w:pPr>
            <w:pStyle w:val="a4"/>
            <w:spacing w:line="252" w:lineRule="auto"/>
            <w:ind w:left="420" w:right="1233" w:firstLine="358"/>
            <w:jc w:val="both"/>
          </w:pPr>
          <w:r>
            <w:t>Таким образом, доступные и точные методы диагностики генетических заболеваний могут помочь в сокращении заболеваемости и смертности, а также повысить экономическое благополучие населения.</w:t>
          </w:r>
        </w:p>
        <w:p w14:paraId="58AE0D1A" w14:textId="77777777" w:rsidR="001220B7" w:rsidRDefault="001220B7">
          <w:pPr>
            <w:pStyle w:val="a4"/>
            <w:spacing w:before="3"/>
            <w:rPr>
              <w:sz w:val="29"/>
            </w:rPr>
          </w:pPr>
        </w:p>
        <w:p w14:paraId="28397344" w14:textId="77777777" w:rsidR="001220B7" w:rsidRDefault="0068032B">
          <w:pPr>
            <w:pStyle w:val="a4"/>
            <w:spacing w:before="1" w:line="252" w:lineRule="auto"/>
            <w:ind w:left="414" w:right="1234" w:firstLine="5"/>
            <w:jc w:val="both"/>
          </w:pPr>
          <w:r>
            <w:rPr>
              <w:b/>
            </w:rPr>
            <w:t xml:space="preserve">Частые и редкие (орфанные) патологии. </w:t>
          </w:r>
          <w:r>
            <w:t>Генетические патологии делятся на</w:t>
          </w:r>
          <w:r>
            <w:rPr>
              <w:spacing w:val="-29"/>
            </w:rPr>
            <w:t xml:space="preserve"> </w:t>
          </w:r>
          <w:r>
            <w:t>группы</w:t>
          </w:r>
          <w:r>
            <w:rPr>
              <w:spacing w:val="-23"/>
            </w:rPr>
            <w:t xml:space="preserve"> </w:t>
          </w:r>
          <w:r>
            <w:t>по</w:t>
          </w:r>
          <w:r>
            <w:rPr>
              <w:spacing w:val="-22"/>
            </w:rPr>
            <w:t xml:space="preserve"> </w:t>
          </w:r>
          <w:r>
            <w:t>частоте</w:t>
          </w:r>
          <w:r>
            <w:rPr>
              <w:spacing w:val="-22"/>
            </w:rPr>
            <w:t xml:space="preserve"> </w:t>
          </w:r>
          <w:r>
            <w:t>встречаемости</w:t>
          </w:r>
          <w:r>
            <w:rPr>
              <w:spacing w:val="-22"/>
            </w:rPr>
            <w:t xml:space="preserve"> </w:t>
          </w:r>
          <w:r>
            <w:t>в</w:t>
          </w:r>
          <w:r>
            <w:rPr>
              <w:spacing w:val="-23"/>
            </w:rPr>
            <w:t xml:space="preserve"> </w:t>
          </w:r>
          <w:r>
            <w:t>популяции.</w:t>
          </w:r>
          <w:r>
            <w:rPr>
              <w:spacing w:val="-22"/>
            </w:rPr>
            <w:t xml:space="preserve"> </w:t>
          </w:r>
          <w:r>
            <w:t>Выделяют</w:t>
          </w:r>
          <w:r>
            <w:rPr>
              <w:spacing w:val="-22"/>
            </w:rPr>
            <w:t xml:space="preserve"> </w:t>
          </w:r>
          <w:r>
            <w:t>частые</w:t>
          </w:r>
          <w:r>
            <w:rPr>
              <w:spacing w:val="-22"/>
            </w:rPr>
            <w:t xml:space="preserve"> </w:t>
          </w:r>
          <w:r>
            <w:t>и</w:t>
          </w:r>
          <w:r>
            <w:rPr>
              <w:spacing w:val="-23"/>
            </w:rPr>
            <w:t xml:space="preserve"> </w:t>
          </w:r>
          <w:r>
            <w:t>редкие</w:t>
          </w:r>
          <w:r>
            <w:rPr>
              <w:spacing w:val="-22"/>
            </w:rPr>
            <w:t xml:space="preserve"> </w:t>
          </w:r>
          <w:r>
            <w:t>(орфанные)</w:t>
          </w:r>
          <w:r>
            <w:rPr>
              <w:spacing w:val="-22"/>
            </w:rPr>
            <w:t xml:space="preserve"> </w:t>
          </w:r>
          <w:r>
            <w:t>заболевания.</w:t>
          </w:r>
          <w:r>
            <w:rPr>
              <w:spacing w:val="-7"/>
            </w:rPr>
            <w:t xml:space="preserve"> </w:t>
          </w:r>
          <w:r>
            <w:t>Определения</w:t>
          </w:r>
          <w:r>
            <w:rPr>
              <w:spacing w:val="-7"/>
            </w:rPr>
            <w:t xml:space="preserve"> </w:t>
          </w:r>
          <w:r>
            <w:t>орфанных</w:t>
          </w:r>
          <w:r>
            <w:rPr>
              <w:spacing w:val="-7"/>
            </w:rPr>
            <w:t xml:space="preserve"> </w:t>
          </w:r>
          <w:r>
            <w:t>заболеваний</w:t>
          </w:r>
          <w:r>
            <w:rPr>
              <w:spacing w:val="-8"/>
            </w:rPr>
            <w:t xml:space="preserve"> </w:t>
          </w:r>
          <w:r>
            <w:t>могут</w:t>
          </w:r>
          <w:r>
            <w:rPr>
              <w:spacing w:val="-7"/>
            </w:rPr>
            <w:t xml:space="preserve"> </w:t>
          </w:r>
          <w:r>
            <w:t>различаться</w:t>
          </w:r>
          <w:r>
            <w:rPr>
              <w:spacing w:val="-19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18"/>
            </w:rPr>
            <w:t xml:space="preserve"> </w:t>
          </w:r>
          <w:r>
            <w:t>например,</w:t>
          </w:r>
          <w:r>
            <w:rPr>
              <w:spacing w:val="-8"/>
            </w:rPr>
            <w:t xml:space="preserve"> </w:t>
          </w:r>
          <w:r>
            <w:t>в</w:t>
          </w:r>
          <w:r>
            <w:rPr>
              <w:spacing w:val="-7"/>
            </w:rPr>
            <w:t xml:space="preserve"> </w:t>
          </w:r>
          <w:r>
            <w:t>США, согласно “Health Promotion and Disease Prevention Amendments of 1984”, редкими считаются патологии, поражающие менее 200 тыс. населения страны (примерно 1 : 1630 при</w:t>
          </w:r>
          <w:r>
            <w:rPr>
              <w:spacing w:val="-18"/>
            </w:rPr>
            <w:t xml:space="preserve"> </w:t>
          </w:r>
          <w:r>
            <w:t>текущей</w:t>
          </w:r>
          <w:r>
            <w:rPr>
              <w:spacing w:val="-18"/>
            </w:rPr>
            <w:t xml:space="preserve"> </w:t>
          </w:r>
          <w:r>
            <w:t>численности</w:t>
          </w:r>
          <w:r>
            <w:rPr>
              <w:spacing w:val="-18"/>
            </w:rPr>
            <w:t xml:space="preserve"> </w:t>
          </w:r>
          <w:r>
            <w:t>населения</w:t>
          </w:r>
          <w:r>
            <w:rPr>
              <w:spacing w:val="-18"/>
            </w:rPr>
            <w:t xml:space="preserve"> </w:t>
          </w:r>
          <w:r>
            <w:t>в</w:t>
          </w:r>
          <w:r>
            <w:rPr>
              <w:spacing w:val="-18"/>
            </w:rPr>
            <w:t xml:space="preserve"> </w:t>
          </w:r>
          <w:r>
            <w:t>326</w:t>
          </w:r>
          <w:r>
            <w:rPr>
              <w:spacing w:val="-18"/>
            </w:rPr>
            <w:t xml:space="preserve"> </w:t>
          </w:r>
          <w:r>
            <w:t>млн</w:t>
          </w:r>
          <w:r>
            <w:rPr>
              <w:spacing w:val="-18"/>
            </w:rPr>
            <w:t xml:space="preserve"> </w:t>
          </w:r>
          <w:r>
            <w:t>человек)[</w:t>
          </w:r>
          <w:hyperlink w:anchor="_bookmark36">
            <w:r>
              <w:rPr>
                <w:color w:val="003052"/>
              </w:rPr>
              <w:t>5</w:t>
            </w:r>
          </w:hyperlink>
          <w:r>
            <w:t>].</w:t>
          </w:r>
          <w:r>
            <w:rPr>
              <w:spacing w:val="-18"/>
            </w:rPr>
            <w:t xml:space="preserve"> </w:t>
          </w:r>
          <w:r>
            <w:t>Европейское</w:t>
          </w:r>
          <w:r>
            <w:rPr>
              <w:spacing w:val="-17"/>
            </w:rPr>
            <w:t xml:space="preserve"> </w:t>
          </w:r>
          <w:r>
            <w:t>Медицинское Агентство определяет границу как 1 : 2000. Систематический анализ показал, что существует более 290 определений, и среднее значение находится в интервале 40–50 на 100 тыс.</w:t>
          </w:r>
          <w:r>
            <w:rPr>
              <w:spacing w:val="-3"/>
            </w:rPr>
            <w:t xml:space="preserve"> </w:t>
          </w:r>
          <w:r>
            <w:t>населения[</w:t>
          </w:r>
          <w:hyperlink w:anchor="_bookmark37">
            <w:r>
              <w:rPr>
                <w:color w:val="003052"/>
              </w:rPr>
              <w:t>6</w:t>
            </w:r>
          </w:hyperlink>
          <w:r>
            <w:t>].</w:t>
          </w:r>
        </w:p>
        <w:p w14:paraId="3F07C2DB" w14:textId="77777777" w:rsidR="001220B7" w:rsidRDefault="0068032B">
          <w:pPr>
            <w:pStyle w:val="a4"/>
            <w:spacing w:line="252" w:lineRule="auto"/>
            <w:ind w:left="420" w:right="1234" w:firstLine="358"/>
            <w:jc w:val="both"/>
          </w:pPr>
          <w:r>
            <w:t>Также</w:t>
          </w:r>
          <w:r>
            <w:rPr>
              <w:spacing w:val="-9"/>
            </w:rPr>
            <w:t xml:space="preserve"> </w:t>
          </w:r>
          <w:r>
            <w:t>сложность</w:t>
          </w:r>
          <w:r>
            <w:rPr>
              <w:spacing w:val="-8"/>
            </w:rPr>
            <w:t xml:space="preserve"> </w:t>
          </w:r>
          <w:r>
            <w:t>в</w:t>
          </w:r>
          <w:r>
            <w:rPr>
              <w:spacing w:val="-9"/>
            </w:rPr>
            <w:t xml:space="preserve"> </w:t>
          </w:r>
          <w:r>
            <w:t>определении</w:t>
          </w:r>
          <w:r>
            <w:rPr>
              <w:spacing w:val="-9"/>
            </w:rPr>
            <w:t xml:space="preserve"> </w:t>
          </w:r>
          <w:r>
            <w:t>орфанных</w:t>
          </w:r>
          <w:r>
            <w:rPr>
              <w:spacing w:val="-9"/>
            </w:rPr>
            <w:t xml:space="preserve"> </w:t>
          </w:r>
          <w:r>
            <w:t>заболеваний</w:t>
          </w:r>
          <w:r>
            <w:rPr>
              <w:spacing w:val="-10"/>
            </w:rPr>
            <w:t xml:space="preserve"> </w:t>
          </w:r>
          <w:r>
            <w:t>представляет</w:t>
          </w:r>
          <w:r>
            <w:rPr>
              <w:spacing w:val="-9"/>
            </w:rPr>
            <w:t xml:space="preserve"> </w:t>
          </w:r>
          <w:r>
            <w:t xml:space="preserve">неравномерность их распространённости в тех или иных регионах. </w:t>
          </w:r>
          <w:r>
            <w:rPr>
              <w:spacing w:val="-3"/>
            </w:rPr>
            <w:t xml:space="preserve">Некоторые </w:t>
          </w:r>
          <w:r>
            <w:t>заболевания могут быть орфанными в одной популяции и частыми в другой (эффект основателя, а также сверхдоминирование). Частным случаем эффекта основателя является</w:t>
          </w:r>
          <w:r>
            <w:rPr>
              <w:spacing w:val="59"/>
            </w:rPr>
            <w:t xml:space="preserve"> </w:t>
          </w:r>
          <w:r>
            <w:t>атаксия Каймановых</w:t>
          </w:r>
          <w:r>
            <w:rPr>
              <w:spacing w:val="-18"/>
            </w:rPr>
            <w:t xml:space="preserve"> </w:t>
          </w:r>
          <w:r>
            <w:t>островов,</w:t>
          </w:r>
          <w:r>
            <w:rPr>
              <w:spacing w:val="-17"/>
            </w:rPr>
            <w:t xml:space="preserve"> </w:t>
          </w:r>
          <w:r>
            <w:t>связанная</w:t>
          </w:r>
          <w:r>
            <w:rPr>
              <w:spacing w:val="-17"/>
            </w:rPr>
            <w:t xml:space="preserve"> </w:t>
          </w:r>
          <w:r>
            <w:t>с</w:t>
          </w:r>
          <w:r>
            <w:rPr>
              <w:spacing w:val="-17"/>
            </w:rPr>
            <w:t xml:space="preserve"> </w:t>
          </w:r>
          <w:r>
            <w:t>гипоплазией</w:t>
          </w:r>
          <w:r>
            <w:rPr>
              <w:spacing w:val="-18"/>
            </w:rPr>
            <w:t xml:space="preserve"> </w:t>
          </w:r>
          <w:r>
            <w:rPr>
              <w:spacing w:val="-3"/>
            </w:rPr>
            <w:t>мозжечка</w:t>
          </w:r>
          <w:r>
            <w:rPr>
              <w:spacing w:val="-17"/>
            </w:rPr>
            <w:t xml:space="preserve"> </w:t>
          </w:r>
          <w:r>
            <w:t>и</w:t>
          </w:r>
          <w:r>
            <w:rPr>
              <w:spacing w:val="-17"/>
            </w:rPr>
            <w:t xml:space="preserve"> </w:t>
          </w:r>
          <w:r>
            <w:t>сопутствующими</w:t>
          </w:r>
          <w:r>
            <w:rPr>
              <w:spacing w:val="-17"/>
            </w:rPr>
            <w:t xml:space="preserve"> </w:t>
          </w:r>
          <w:r>
            <w:t>неврологическими проявлениями (задержка развития, дизартрия, нистагм, интенционное</w:t>
          </w:r>
          <w:r>
            <w:rPr>
              <w:spacing w:val="-33"/>
            </w:rPr>
            <w:t xml:space="preserve"> </w:t>
          </w:r>
          <w:r>
            <w:t>дрожание).</w:t>
          </w:r>
          <w:r>
            <w:rPr>
              <w:spacing w:val="-13"/>
            </w:rPr>
            <w:t xml:space="preserve"> </w:t>
          </w:r>
          <w:r>
            <w:t>Это</w:t>
          </w:r>
          <w:r>
            <w:rPr>
              <w:spacing w:val="-12"/>
            </w:rPr>
            <w:t xml:space="preserve"> </w:t>
          </w:r>
          <w:r>
            <w:t>аутосомно-рецессивное</w:t>
          </w:r>
          <w:r>
            <w:rPr>
              <w:spacing w:val="-12"/>
            </w:rPr>
            <w:t xml:space="preserve"> </w:t>
          </w:r>
          <w:r>
            <w:t>заболевание</w:t>
          </w:r>
          <w:r>
            <w:rPr>
              <w:spacing w:val="-12"/>
            </w:rPr>
            <w:t xml:space="preserve"> </w:t>
          </w:r>
          <w:r>
            <w:t>распространено</w:t>
          </w:r>
          <w:r>
            <w:rPr>
              <w:spacing w:val="-13"/>
            </w:rPr>
            <w:t xml:space="preserve"> </w:t>
          </w:r>
          <w:r>
            <w:t>исключительно</w:t>
          </w:r>
          <w:r>
            <w:rPr>
              <w:spacing w:val="-12"/>
            </w:rPr>
            <w:t xml:space="preserve"> </w:t>
          </w:r>
          <w:r>
            <w:t>в</w:t>
          </w:r>
          <w:r>
            <w:rPr>
              <w:spacing w:val="-12"/>
            </w:rPr>
            <w:t xml:space="preserve"> </w:t>
          </w:r>
          <w:r>
            <w:rPr>
              <w:spacing w:val="-3"/>
            </w:rPr>
            <w:t>од</w:t>
          </w:r>
          <w:r>
            <w:t xml:space="preserve">ном регионе </w:t>
          </w:r>
          <w:r>
            <w:rPr>
              <w:spacing w:val="-24"/>
            </w:rPr>
            <w:t xml:space="preserve">–– </w:t>
          </w:r>
          <w:r>
            <w:t xml:space="preserve">Большой Кайманов остров, гетерозиготные носители составляют </w:t>
          </w:r>
          <w:r>
            <w:rPr>
              <w:spacing w:val="-3"/>
            </w:rPr>
            <w:t>око</w:t>
          </w:r>
          <w:r>
            <w:t>ло 18% местного населения[</w:t>
          </w:r>
          <w:hyperlink w:anchor="_bookmark38">
            <w:r>
              <w:rPr>
                <w:color w:val="003052"/>
              </w:rPr>
              <w:t>7</w:t>
            </w:r>
          </w:hyperlink>
          <w:r>
            <w:t>]. Примером сверхдоминирования может служить бетаталассемия</w:t>
          </w:r>
          <w:r>
            <w:rPr>
              <w:spacing w:val="-21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20"/>
            </w:rPr>
            <w:t xml:space="preserve"> </w:t>
          </w:r>
          <w:r>
            <w:t>заболевание,</w:t>
          </w:r>
          <w:r>
            <w:rPr>
              <w:spacing w:val="-24"/>
            </w:rPr>
            <w:t xml:space="preserve"> </w:t>
          </w:r>
          <w:r>
            <w:t>связанное</w:t>
          </w:r>
          <w:r>
            <w:rPr>
              <w:spacing w:val="-24"/>
            </w:rPr>
            <w:t xml:space="preserve"> </w:t>
          </w:r>
          <w:r>
            <w:t>с</w:t>
          </w:r>
          <w:r>
            <w:rPr>
              <w:spacing w:val="-24"/>
            </w:rPr>
            <w:t xml:space="preserve"> </w:t>
          </w:r>
          <w:r>
            <w:lastRenderedPageBreak/>
            <w:t>нарушением</w:t>
          </w:r>
          <w:r>
            <w:rPr>
              <w:spacing w:val="-25"/>
            </w:rPr>
            <w:t xml:space="preserve"> </w:t>
          </w:r>
          <w:r>
            <w:t>структуры</w:t>
          </w:r>
          <w:r>
            <w:rPr>
              <w:spacing w:val="-24"/>
            </w:rPr>
            <w:t xml:space="preserve"> </w:t>
          </w:r>
          <w:r>
            <w:t>гемоглобина.</w:t>
          </w:r>
          <w:r>
            <w:rPr>
              <w:spacing w:val="-24"/>
            </w:rPr>
            <w:t xml:space="preserve"> </w:t>
          </w:r>
          <w:r>
            <w:t>Несмотря на то, что у эритроцитов носителей в значительной степени снижена способность переносить</w:t>
          </w:r>
          <w:r>
            <w:rPr>
              <w:spacing w:val="-23"/>
            </w:rPr>
            <w:t xml:space="preserve"> </w:t>
          </w:r>
          <w:r>
            <w:t>кислород,</w:t>
          </w:r>
          <w:r>
            <w:rPr>
              <w:spacing w:val="-23"/>
            </w:rPr>
            <w:t xml:space="preserve"> </w:t>
          </w:r>
          <w:r>
            <w:t>дефектный</w:t>
          </w:r>
          <w:r>
            <w:rPr>
              <w:spacing w:val="-23"/>
            </w:rPr>
            <w:t xml:space="preserve"> </w:t>
          </w:r>
          <w:r>
            <w:t>гемоглобин</w:t>
          </w:r>
          <w:r>
            <w:rPr>
              <w:spacing w:val="-23"/>
            </w:rPr>
            <w:t xml:space="preserve"> </w:t>
          </w:r>
          <w:r>
            <w:t>представляет</w:t>
          </w:r>
          <w:r>
            <w:rPr>
              <w:spacing w:val="-23"/>
            </w:rPr>
            <w:t xml:space="preserve"> </w:t>
          </w:r>
          <w:r>
            <w:t>сложность</w:t>
          </w:r>
          <w:r>
            <w:rPr>
              <w:spacing w:val="-23"/>
            </w:rPr>
            <w:t xml:space="preserve"> </w:t>
          </w:r>
          <w:r>
            <w:t>для</w:t>
          </w:r>
          <w:r>
            <w:rPr>
              <w:spacing w:val="-23"/>
            </w:rPr>
            <w:t xml:space="preserve"> </w:t>
          </w:r>
          <w:r>
            <w:t>развития</w:t>
          </w:r>
          <w:r>
            <w:rPr>
              <w:spacing w:val="-23"/>
            </w:rPr>
            <w:t xml:space="preserve"> </w:t>
          </w:r>
          <w:r>
            <w:t>малярийного</w:t>
          </w:r>
          <w:r>
            <w:rPr>
              <w:spacing w:val="-27"/>
            </w:rPr>
            <w:t xml:space="preserve"> </w:t>
          </w:r>
          <w:r>
            <w:t>плазмодия</w:t>
          </w:r>
          <w:r>
            <w:rPr>
              <w:spacing w:val="-27"/>
            </w:rPr>
            <w:t xml:space="preserve"> </w:t>
          </w:r>
          <w:r>
            <w:t>и</w:t>
          </w:r>
          <w:r>
            <w:rPr>
              <w:spacing w:val="-27"/>
            </w:rPr>
            <w:t xml:space="preserve"> </w:t>
          </w:r>
          <w:r>
            <w:t>таким</w:t>
          </w:r>
          <w:r>
            <w:rPr>
              <w:spacing w:val="-26"/>
            </w:rPr>
            <w:t xml:space="preserve"> </w:t>
          </w:r>
          <w:r>
            <w:t>образом</w:t>
          </w:r>
          <w:r>
            <w:rPr>
              <w:spacing w:val="-27"/>
            </w:rPr>
            <w:t xml:space="preserve"> </w:t>
          </w:r>
          <w:r>
            <w:t>повышает</w:t>
          </w:r>
          <w:r>
            <w:rPr>
              <w:spacing w:val="-27"/>
            </w:rPr>
            <w:t xml:space="preserve"> </w:t>
          </w:r>
          <w:r>
            <w:t>устойчивость</w:t>
          </w:r>
          <w:r>
            <w:rPr>
              <w:spacing w:val="-27"/>
            </w:rPr>
            <w:t xml:space="preserve"> </w:t>
          </w:r>
          <w:r>
            <w:t>носителя</w:t>
          </w:r>
          <w:r>
            <w:rPr>
              <w:spacing w:val="-26"/>
            </w:rPr>
            <w:t xml:space="preserve"> </w:t>
          </w:r>
          <w:r>
            <w:t>бета-талассемии к малярии[</w:t>
          </w:r>
          <w:hyperlink w:anchor="_bookmark33">
            <w:r>
              <w:rPr>
                <w:color w:val="003052"/>
              </w:rPr>
              <w:t>2</w:t>
            </w:r>
          </w:hyperlink>
          <w:r>
            <w:t>]. Соответственно, бета-талассемия распространена в эпидемически опасных</w:t>
          </w:r>
          <w:r>
            <w:rPr>
              <w:spacing w:val="-14"/>
            </w:rPr>
            <w:t xml:space="preserve"> </w:t>
          </w:r>
          <w:r>
            <w:t>по</w:t>
          </w:r>
          <w:r>
            <w:rPr>
              <w:spacing w:val="-14"/>
            </w:rPr>
            <w:t xml:space="preserve"> </w:t>
          </w:r>
          <w:r>
            <w:t>малярии</w:t>
          </w:r>
          <w:r>
            <w:rPr>
              <w:spacing w:val="-13"/>
            </w:rPr>
            <w:t xml:space="preserve"> </w:t>
          </w:r>
          <w:r>
            <w:t>регионах</w:t>
          </w:r>
          <w:r>
            <w:rPr>
              <w:spacing w:val="-19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19"/>
            </w:rPr>
            <w:t xml:space="preserve"> </w:t>
          </w:r>
          <w:r>
            <w:t>Средиземноморье</w:t>
          </w:r>
          <w:r>
            <w:rPr>
              <w:spacing w:val="-13"/>
            </w:rPr>
            <w:t xml:space="preserve"> </w:t>
          </w:r>
          <w:r>
            <w:t>и</w:t>
          </w:r>
          <w:r>
            <w:rPr>
              <w:spacing w:val="-13"/>
            </w:rPr>
            <w:t xml:space="preserve"> </w:t>
          </w:r>
          <w:r>
            <w:t>Юго-Восточная</w:t>
          </w:r>
          <w:r>
            <w:rPr>
              <w:spacing w:val="-14"/>
            </w:rPr>
            <w:t xml:space="preserve"> </w:t>
          </w:r>
          <w:r>
            <w:t>Азия,</w:t>
          </w:r>
          <w:r>
            <w:rPr>
              <w:spacing w:val="-13"/>
            </w:rPr>
            <w:t xml:space="preserve"> </w:t>
          </w:r>
          <w:r>
            <w:t>наибольшая</w:t>
          </w:r>
          <w:r>
            <w:rPr>
              <w:spacing w:val="-14"/>
            </w:rPr>
            <w:t xml:space="preserve"> </w:t>
          </w:r>
          <w:r>
            <w:t>частота встречаемости наблюдается на Кипре (14%) и Сардинии (10,3%) при средней частоте по земному шару в</w:t>
          </w:r>
          <w:r>
            <w:rPr>
              <w:spacing w:val="-7"/>
            </w:rPr>
            <w:t xml:space="preserve"> </w:t>
          </w:r>
          <w:r>
            <w:t>1,5%.</w:t>
          </w:r>
        </w:p>
        <w:p w14:paraId="27CB2C85" w14:textId="77777777" w:rsidR="001220B7" w:rsidRDefault="0068032B">
          <w:pPr>
            <w:pStyle w:val="a4"/>
            <w:spacing w:line="252" w:lineRule="auto"/>
            <w:ind w:left="137" w:right="1520" w:firstLine="358"/>
            <w:jc w:val="both"/>
          </w:pPr>
          <w:r>
            <w:t xml:space="preserve">Несмотря на то, что каждое из орфанных заболеваний само по себе встречается </w:t>
          </w:r>
          <w:r>
            <w:rPr>
              <w:spacing w:val="-3"/>
            </w:rPr>
            <w:t>редко,</w:t>
          </w:r>
          <w:r>
            <w:rPr>
              <w:spacing w:val="-13"/>
            </w:rPr>
            <w:t xml:space="preserve"> </w:t>
          </w:r>
          <w:r>
            <w:t>в</w:t>
          </w:r>
          <w:r>
            <w:rPr>
              <w:spacing w:val="-13"/>
            </w:rPr>
            <w:t xml:space="preserve"> </w:t>
          </w:r>
          <w:r>
            <w:t>сумме</w:t>
          </w:r>
          <w:r>
            <w:rPr>
              <w:spacing w:val="-12"/>
            </w:rPr>
            <w:t xml:space="preserve"> </w:t>
          </w:r>
          <w:r>
            <w:t>они</w:t>
          </w:r>
          <w:r>
            <w:rPr>
              <w:spacing w:val="-13"/>
            </w:rPr>
            <w:t xml:space="preserve"> </w:t>
          </w:r>
          <w:r>
            <w:t>поражают</w:t>
          </w:r>
          <w:r>
            <w:rPr>
              <w:spacing w:val="-13"/>
            </w:rPr>
            <w:t xml:space="preserve"> </w:t>
          </w:r>
          <w:r>
            <w:t>значительный</w:t>
          </w:r>
          <w:r>
            <w:rPr>
              <w:spacing w:val="-12"/>
            </w:rPr>
            <w:t xml:space="preserve"> </w:t>
          </w:r>
          <w:r>
            <w:t>процент</w:t>
          </w:r>
          <w:r>
            <w:rPr>
              <w:spacing w:val="-13"/>
            </w:rPr>
            <w:t xml:space="preserve"> </w:t>
          </w:r>
          <w:r>
            <w:t>населения</w:t>
          </w:r>
          <w:r>
            <w:rPr>
              <w:spacing w:val="-12"/>
            </w:rPr>
            <w:t xml:space="preserve"> </w:t>
          </w:r>
          <w:r>
            <w:t>(предположительно</w:t>
          </w:r>
          <w:r>
            <w:rPr>
              <w:spacing w:val="-13"/>
            </w:rPr>
            <w:t xml:space="preserve"> </w:t>
          </w:r>
          <w:r>
            <w:t>5– 8%</w:t>
          </w:r>
          <w:r>
            <w:rPr>
              <w:spacing w:val="-16"/>
            </w:rPr>
            <w:t xml:space="preserve"> </w:t>
          </w:r>
          <w:r>
            <w:t>европейской</w:t>
          </w:r>
          <w:r>
            <w:rPr>
              <w:spacing w:val="-16"/>
            </w:rPr>
            <w:t xml:space="preserve"> </w:t>
          </w:r>
          <w:r>
            <w:t>популяции).</w:t>
          </w:r>
          <w:r>
            <w:rPr>
              <w:spacing w:val="-16"/>
            </w:rPr>
            <w:t xml:space="preserve"> </w:t>
          </w:r>
          <w:r>
            <w:t>Общее</w:t>
          </w:r>
          <w:r>
            <w:rPr>
              <w:spacing w:val="-16"/>
            </w:rPr>
            <w:t xml:space="preserve"> </w:t>
          </w:r>
          <w:r>
            <w:t>число</w:t>
          </w:r>
          <w:r>
            <w:rPr>
              <w:spacing w:val="-16"/>
            </w:rPr>
            <w:t xml:space="preserve"> </w:t>
          </w:r>
          <w:r>
            <w:t>орфанных</w:t>
          </w:r>
          <w:r>
            <w:rPr>
              <w:spacing w:val="-15"/>
            </w:rPr>
            <w:t xml:space="preserve"> </w:t>
          </w:r>
          <w:r>
            <w:t>болезней</w:t>
          </w:r>
          <w:r>
            <w:rPr>
              <w:spacing w:val="-16"/>
            </w:rPr>
            <w:t xml:space="preserve"> </w:t>
          </w:r>
          <w:r>
            <w:t>неизвестно</w:t>
          </w:r>
          <w:r>
            <w:rPr>
              <w:spacing w:val="-16"/>
            </w:rPr>
            <w:t xml:space="preserve"> </w:t>
          </w:r>
          <w:r>
            <w:t>по</w:t>
          </w:r>
          <w:r>
            <w:rPr>
              <w:spacing w:val="-16"/>
            </w:rPr>
            <w:t xml:space="preserve"> </w:t>
          </w:r>
          <w:r>
            <w:t>причине недостатков</w:t>
          </w:r>
          <w:r>
            <w:rPr>
              <w:spacing w:val="-28"/>
            </w:rPr>
            <w:t xml:space="preserve"> </w:t>
          </w:r>
          <w:r>
            <w:t>стандартизации,</w:t>
          </w:r>
          <w:r>
            <w:rPr>
              <w:spacing w:val="-27"/>
            </w:rPr>
            <w:t xml:space="preserve"> </w:t>
          </w:r>
          <w:r>
            <w:t>наиболее</w:t>
          </w:r>
          <w:r>
            <w:rPr>
              <w:spacing w:val="-26"/>
            </w:rPr>
            <w:t xml:space="preserve"> </w:t>
          </w:r>
          <w:r>
            <w:t>частая</w:t>
          </w:r>
          <w:r>
            <w:rPr>
              <w:spacing w:val="-26"/>
            </w:rPr>
            <w:t xml:space="preserve"> </w:t>
          </w:r>
          <w:r>
            <w:t>оценка</w:t>
          </w:r>
          <w:r>
            <w:rPr>
              <w:spacing w:val="-23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22"/>
            </w:rPr>
            <w:t xml:space="preserve"> </w:t>
          </w:r>
          <w:r>
            <w:t>5000–8000[</w:t>
          </w:r>
          <w:hyperlink w:anchor="_bookmark39">
            <w:r>
              <w:rPr>
                <w:color w:val="003052"/>
              </w:rPr>
              <w:t>8</w:t>
            </w:r>
          </w:hyperlink>
          <w:r>
            <w:t>].</w:t>
          </w:r>
          <w:r>
            <w:rPr>
              <w:spacing w:val="-27"/>
            </w:rPr>
            <w:t xml:space="preserve"> </w:t>
          </w:r>
          <w:r>
            <w:t>Существуют</w:t>
          </w:r>
          <w:r>
            <w:rPr>
              <w:spacing w:val="-27"/>
            </w:rPr>
            <w:t xml:space="preserve"> </w:t>
          </w:r>
          <w:r>
            <w:t>различные</w:t>
          </w:r>
          <w:r>
            <w:rPr>
              <w:spacing w:val="-20"/>
            </w:rPr>
            <w:t xml:space="preserve"> </w:t>
          </w:r>
          <w:r>
            <w:t>базы</w:t>
          </w:r>
          <w:r>
            <w:rPr>
              <w:spacing w:val="-19"/>
            </w:rPr>
            <w:t xml:space="preserve"> </w:t>
          </w:r>
          <w:r>
            <w:t>данных,</w:t>
          </w:r>
          <w:r>
            <w:rPr>
              <w:spacing w:val="-19"/>
            </w:rPr>
            <w:t xml:space="preserve"> </w:t>
          </w:r>
          <w:r>
            <w:t>собирающие</w:t>
          </w:r>
          <w:r>
            <w:rPr>
              <w:spacing w:val="-19"/>
            </w:rPr>
            <w:t xml:space="preserve"> </w:t>
          </w:r>
          <w:r>
            <w:t>информацию</w:t>
          </w:r>
          <w:r>
            <w:rPr>
              <w:spacing w:val="-19"/>
            </w:rPr>
            <w:t xml:space="preserve"> </w:t>
          </w:r>
          <w:r>
            <w:t>по</w:t>
          </w:r>
          <w:r>
            <w:rPr>
              <w:spacing w:val="-20"/>
            </w:rPr>
            <w:t xml:space="preserve"> </w:t>
          </w:r>
          <w:r>
            <w:t>орфанным</w:t>
          </w:r>
          <w:r>
            <w:rPr>
              <w:spacing w:val="-19"/>
            </w:rPr>
            <w:t xml:space="preserve"> </w:t>
          </w:r>
          <w:r>
            <w:t>заболеваниям,</w:t>
          </w:r>
          <w:r>
            <w:rPr>
              <w:spacing w:val="-19"/>
            </w:rPr>
            <w:t xml:space="preserve"> </w:t>
          </w:r>
          <w:r>
            <w:t>наиболее известными и часто используемыми из них</w:t>
          </w:r>
          <w:r>
            <w:rPr>
              <w:spacing w:val="-11"/>
            </w:rPr>
            <w:t xml:space="preserve"> </w:t>
          </w:r>
          <w:r>
            <w:t>являются:</w:t>
          </w:r>
        </w:p>
        <w:p w14:paraId="38779F71" w14:textId="77777777" w:rsidR="001220B7" w:rsidRDefault="001220B7">
          <w:pPr>
            <w:pStyle w:val="a4"/>
            <w:spacing w:before="1"/>
            <w:rPr>
              <w:sz w:val="21"/>
            </w:rPr>
          </w:pPr>
        </w:p>
        <w:p w14:paraId="602C8392" w14:textId="77777777" w:rsidR="001220B7" w:rsidRDefault="0068032B">
          <w:pPr>
            <w:pStyle w:val="a9"/>
            <w:numPr>
              <w:ilvl w:val="0"/>
              <w:numId w:val="19"/>
            </w:numPr>
            <w:tabs>
              <w:tab w:val="left" w:pos="736"/>
            </w:tabs>
            <w:ind w:hanging="300"/>
            <w:jc w:val="left"/>
            <w:rPr>
              <w:sz w:val="24"/>
            </w:rPr>
          </w:pPr>
          <w:r>
            <w:rPr>
              <w:sz w:val="24"/>
            </w:rPr>
            <w:t>Global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Genes;</w:t>
          </w:r>
        </w:p>
        <w:p w14:paraId="26C069DB" w14:textId="77777777" w:rsidR="001220B7" w:rsidRPr="0068032B" w:rsidRDefault="0068032B">
          <w:pPr>
            <w:pStyle w:val="a9"/>
            <w:numPr>
              <w:ilvl w:val="0"/>
              <w:numId w:val="19"/>
            </w:numPr>
            <w:tabs>
              <w:tab w:val="left" w:pos="736"/>
            </w:tabs>
            <w:spacing w:before="212"/>
            <w:ind w:hanging="300"/>
            <w:jc w:val="left"/>
            <w:rPr>
              <w:sz w:val="24"/>
              <w:lang w:val="en-US"/>
            </w:rPr>
          </w:pPr>
          <w:r w:rsidRPr="0068032B">
            <w:rPr>
              <w:sz w:val="24"/>
              <w:lang w:val="en-US"/>
            </w:rPr>
            <w:t>Online Mendelian Inheritance in Man</w:t>
          </w:r>
          <w:r w:rsidRPr="0068032B">
            <w:rPr>
              <w:spacing w:val="-7"/>
              <w:sz w:val="24"/>
              <w:lang w:val="en-US"/>
            </w:rPr>
            <w:t xml:space="preserve"> </w:t>
          </w:r>
          <w:r w:rsidRPr="0068032B">
            <w:rPr>
              <w:sz w:val="24"/>
              <w:lang w:val="en-US"/>
            </w:rPr>
            <w:t>(OMIM®)[</w:t>
          </w:r>
          <w:hyperlink w:anchor="_bookmark40">
            <w:r w:rsidRPr="0068032B">
              <w:rPr>
                <w:color w:val="003052"/>
                <w:sz w:val="24"/>
                <w:lang w:val="en-US"/>
              </w:rPr>
              <w:t>9</w:t>
            </w:r>
          </w:hyperlink>
          <w:r w:rsidRPr="0068032B">
            <w:rPr>
              <w:sz w:val="24"/>
              <w:lang w:val="en-US"/>
            </w:rPr>
            <w:t>];</w:t>
          </w:r>
        </w:p>
        <w:p w14:paraId="3EA9CD07" w14:textId="77777777" w:rsidR="001220B7" w:rsidRDefault="0068032B">
          <w:pPr>
            <w:pStyle w:val="a9"/>
            <w:numPr>
              <w:ilvl w:val="0"/>
              <w:numId w:val="19"/>
            </w:numPr>
            <w:tabs>
              <w:tab w:val="left" w:pos="736"/>
            </w:tabs>
            <w:spacing w:before="212"/>
            <w:ind w:hanging="300"/>
            <w:jc w:val="left"/>
            <w:rPr>
              <w:sz w:val="24"/>
            </w:rPr>
          </w:pPr>
          <w:r>
            <w:rPr>
              <w:sz w:val="24"/>
            </w:rPr>
            <w:t>Orphanet[</w:t>
          </w:r>
          <w:hyperlink w:anchor="_bookmark41">
            <w:r>
              <w:rPr>
                <w:color w:val="003052"/>
                <w:sz w:val="24"/>
              </w:rPr>
              <w:t>10</w:t>
            </w:r>
          </w:hyperlink>
          <w:r>
            <w:rPr>
              <w:sz w:val="24"/>
            </w:rPr>
            <w:t>].</w:t>
          </w:r>
        </w:p>
        <w:p w14:paraId="132B508D" w14:textId="77777777" w:rsidR="001220B7" w:rsidRDefault="001220B7">
          <w:pPr>
            <w:pStyle w:val="a4"/>
            <w:spacing w:before="8"/>
            <w:rPr>
              <w:sz w:val="23"/>
            </w:rPr>
          </w:pPr>
        </w:p>
        <w:p w14:paraId="7FBDDDE0" w14:textId="77777777" w:rsidR="001220B7" w:rsidRDefault="0068032B">
          <w:pPr>
            <w:pStyle w:val="a4"/>
            <w:spacing w:line="252" w:lineRule="auto"/>
            <w:ind w:left="137" w:right="1517" w:firstLine="358"/>
            <w:jc w:val="both"/>
          </w:pPr>
          <w:r>
            <w:rPr>
              <w:spacing w:val="-4"/>
            </w:rPr>
            <w:t xml:space="preserve">Около </w:t>
          </w:r>
          <w:r>
            <w:t>80% редких болезней имеют генетическую природу и начинаются в раннем детстве[</w:t>
          </w:r>
          <w:hyperlink w:anchor="_bookmark39">
            <w:r>
              <w:rPr>
                <w:color w:val="003052"/>
              </w:rPr>
              <w:t>8</w:t>
            </w:r>
          </w:hyperlink>
          <w:r>
            <w:t>].</w:t>
          </w:r>
          <w:r>
            <w:rPr>
              <w:spacing w:val="-13"/>
            </w:rPr>
            <w:t xml:space="preserve"> </w:t>
          </w:r>
          <w:r>
            <w:t>Таким</w:t>
          </w:r>
          <w:r>
            <w:rPr>
              <w:spacing w:val="-13"/>
            </w:rPr>
            <w:t xml:space="preserve"> </w:t>
          </w:r>
          <w:r>
            <w:t>образом,</w:t>
          </w:r>
          <w:r>
            <w:rPr>
              <w:spacing w:val="-13"/>
            </w:rPr>
            <w:t xml:space="preserve"> </w:t>
          </w:r>
          <w:r>
            <w:t>ключевым</w:t>
          </w:r>
          <w:r>
            <w:rPr>
              <w:spacing w:val="-12"/>
            </w:rPr>
            <w:t xml:space="preserve"> </w:t>
          </w:r>
          <w:r>
            <w:t>моментом</w:t>
          </w:r>
          <w:r>
            <w:rPr>
              <w:spacing w:val="-13"/>
            </w:rPr>
            <w:t xml:space="preserve"> </w:t>
          </w:r>
          <w:r>
            <w:t>для</w:t>
          </w:r>
          <w:r>
            <w:rPr>
              <w:spacing w:val="-13"/>
            </w:rPr>
            <w:t xml:space="preserve"> </w:t>
          </w:r>
          <w:r>
            <w:t>изучения</w:t>
          </w:r>
          <w:r>
            <w:rPr>
              <w:spacing w:val="-13"/>
            </w:rPr>
            <w:t xml:space="preserve"> </w:t>
          </w:r>
          <w:r>
            <w:t>данных</w:t>
          </w:r>
          <w:r>
            <w:rPr>
              <w:spacing w:val="-12"/>
            </w:rPr>
            <w:t xml:space="preserve"> </w:t>
          </w:r>
          <w:r>
            <w:t>заболеваний</w:t>
          </w:r>
          <w:r>
            <w:rPr>
              <w:spacing w:val="-13"/>
            </w:rPr>
            <w:t xml:space="preserve"> </w:t>
          </w:r>
          <w:r>
            <w:t>является понимание механизмов, лежащих в основе их развития. Количество орфанных заболеваний</w:t>
          </w:r>
          <w:r>
            <w:rPr>
              <w:spacing w:val="-6"/>
            </w:rPr>
            <w:t xml:space="preserve"> </w:t>
          </w:r>
          <w:r>
            <w:t>делает</w:t>
          </w:r>
          <w:r>
            <w:rPr>
              <w:spacing w:val="-6"/>
            </w:rPr>
            <w:t xml:space="preserve"> </w:t>
          </w:r>
          <w:r>
            <w:t>эту</w:t>
          </w:r>
          <w:r>
            <w:rPr>
              <w:spacing w:val="-5"/>
            </w:rPr>
            <w:t xml:space="preserve"> </w:t>
          </w:r>
          <w:r>
            <w:t>задачу</w:t>
          </w:r>
          <w:r>
            <w:rPr>
              <w:spacing w:val="-6"/>
            </w:rPr>
            <w:t xml:space="preserve"> </w:t>
          </w:r>
          <w:r>
            <w:t>крайне</w:t>
          </w:r>
          <w:r>
            <w:rPr>
              <w:spacing w:val="-6"/>
            </w:rPr>
            <w:t xml:space="preserve"> </w:t>
          </w:r>
          <w:r>
            <w:t>непростой.</w:t>
          </w:r>
          <w:r>
            <w:rPr>
              <w:spacing w:val="-5"/>
            </w:rPr>
            <w:t xml:space="preserve"> </w:t>
          </w:r>
          <w:r>
            <w:rPr>
              <w:spacing w:val="-3"/>
            </w:rPr>
            <w:t>Тем</w:t>
          </w:r>
          <w:r>
            <w:rPr>
              <w:spacing w:val="-6"/>
            </w:rPr>
            <w:t xml:space="preserve"> </w:t>
          </w:r>
          <w:r>
            <w:t>не</w:t>
          </w:r>
          <w:r>
            <w:rPr>
              <w:spacing w:val="-6"/>
            </w:rPr>
            <w:t xml:space="preserve"> </w:t>
          </w:r>
          <w:r>
            <w:t>менее,</w:t>
          </w:r>
          <w:r>
            <w:rPr>
              <w:spacing w:val="-5"/>
            </w:rPr>
            <w:t xml:space="preserve"> </w:t>
          </w:r>
          <w:r>
            <w:t>многие</w:t>
          </w:r>
          <w:r>
            <w:rPr>
              <w:spacing w:val="-6"/>
            </w:rPr>
            <w:t xml:space="preserve"> </w:t>
          </w:r>
          <w:r>
            <w:t>механизмы</w:t>
          </w:r>
          <w:r>
            <w:rPr>
              <w:spacing w:val="-6"/>
            </w:rPr>
            <w:t xml:space="preserve"> </w:t>
          </w:r>
          <w:r>
            <w:t>на сегодняшний момент достаточно хорошо изучены. О них речь пойдёт</w:t>
          </w:r>
          <w:r>
            <w:rPr>
              <w:spacing w:val="-36"/>
            </w:rPr>
            <w:t xml:space="preserve"> </w:t>
          </w:r>
          <w:r>
            <w:t>далее.</w:t>
          </w:r>
        </w:p>
        <w:p w14:paraId="31F5E478" w14:textId="77777777" w:rsidR="001220B7" w:rsidRDefault="001220B7">
          <w:pPr>
            <w:pStyle w:val="a4"/>
            <w:spacing w:before="5"/>
            <w:rPr>
              <w:sz w:val="33"/>
            </w:rPr>
          </w:pPr>
        </w:p>
        <w:p w14:paraId="414AA071" w14:textId="77777777" w:rsidR="001220B7" w:rsidRDefault="0068032B">
          <w:pPr>
            <w:pStyle w:val="2"/>
            <w:numPr>
              <w:ilvl w:val="1"/>
              <w:numId w:val="18"/>
            </w:numPr>
            <w:tabs>
              <w:tab w:val="left" w:pos="712"/>
            </w:tabs>
            <w:ind w:hanging="575"/>
            <w:rPr>
              <w:sz w:val="24"/>
            </w:rPr>
          </w:pPr>
          <w:bookmarkStart w:id="22" w:name="_bookmark51"/>
          <w:bookmarkStart w:id="23" w:name="_bookmark5"/>
          <w:bookmarkStart w:id="24" w:name="Механизмы_развития_генетических_патологи"/>
          <w:bookmarkEnd w:id="22"/>
          <w:bookmarkEnd w:id="23"/>
          <w:bookmarkEnd w:id="24"/>
          <w:r>
            <w:rPr>
              <w:spacing w:val="-3"/>
            </w:rPr>
            <w:t xml:space="preserve">Механизмы </w:t>
          </w:r>
          <w:r>
            <w:t>развития генетических</w:t>
          </w:r>
          <w:r>
            <w:rPr>
              <w:spacing w:val="13"/>
            </w:rPr>
            <w:t xml:space="preserve"> </w:t>
          </w:r>
          <w:r>
            <w:rPr>
              <w:spacing w:val="-3"/>
            </w:rPr>
            <w:t>патологий</w:t>
          </w:r>
        </w:p>
        <w:p w14:paraId="66F9E883" w14:textId="77777777" w:rsidR="001220B7" w:rsidRDefault="0068032B">
          <w:pPr>
            <w:pStyle w:val="a4"/>
            <w:spacing w:before="169" w:line="252" w:lineRule="auto"/>
            <w:ind w:left="137" w:right="1476"/>
            <w:jc w:val="both"/>
          </w:pPr>
          <w:r>
            <w:t>Механизмы</w:t>
          </w:r>
          <w:r>
            <w:rPr>
              <w:spacing w:val="-29"/>
            </w:rPr>
            <w:t xml:space="preserve"> </w:t>
          </w:r>
          <w:r>
            <w:t>развития</w:t>
          </w:r>
          <w:r>
            <w:rPr>
              <w:spacing w:val="-28"/>
            </w:rPr>
            <w:t xml:space="preserve"> </w:t>
          </w:r>
          <w:r>
            <w:t>генетических</w:t>
          </w:r>
          <w:r>
            <w:rPr>
              <w:spacing w:val="-29"/>
            </w:rPr>
            <w:t xml:space="preserve"> </w:t>
          </w:r>
          <w:r>
            <w:t>патологий</w:t>
          </w:r>
          <w:r>
            <w:rPr>
              <w:spacing w:val="-28"/>
            </w:rPr>
            <w:t xml:space="preserve"> </w:t>
          </w:r>
          <w:r>
            <w:t>делятся</w:t>
          </w:r>
          <w:r>
            <w:rPr>
              <w:spacing w:val="-29"/>
            </w:rPr>
            <w:t xml:space="preserve"> </w:t>
          </w:r>
          <w:r>
            <w:t>на</w:t>
          </w:r>
          <w:r>
            <w:rPr>
              <w:spacing w:val="-28"/>
            </w:rPr>
            <w:t xml:space="preserve"> </w:t>
          </w:r>
          <w:r>
            <w:t>две</w:t>
          </w:r>
          <w:r>
            <w:rPr>
              <w:spacing w:val="-29"/>
            </w:rPr>
            <w:t xml:space="preserve"> </w:t>
          </w:r>
          <w:r>
            <w:t>большие</w:t>
          </w:r>
          <w:r>
            <w:rPr>
              <w:spacing w:val="-28"/>
            </w:rPr>
            <w:t xml:space="preserve"> </w:t>
          </w:r>
          <w:r>
            <w:t>группы.</w:t>
          </w:r>
          <w:r>
            <w:rPr>
              <w:spacing w:val="-28"/>
            </w:rPr>
            <w:t xml:space="preserve"> </w:t>
          </w:r>
          <w:r>
            <w:t>В</w:t>
          </w:r>
          <w:r>
            <w:rPr>
              <w:spacing w:val="-29"/>
            </w:rPr>
            <w:t xml:space="preserve"> </w:t>
          </w:r>
          <w:r>
            <w:t xml:space="preserve">первую относят изменения белок-кодирующей последовательности гена, приводящие к прекращению синтеза белка либо к синтезу изменённого полипептида. </w:t>
          </w:r>
          <w:r>
            <w:rPr>
              <w:spacing w:val="-6"/>
            </w:rPr>
            <w:t xml:space="preserve">Ко </w:t>
          </w:r>
          <w:r>
            <w:t>второй группе относятся эпигенетические механизмы, не затрагивающие непосредственно белок</w:t>
          </w:r>
          <w:r>
            <w:rPr>
              <w:spacing w:val="-3"/>
            </w:rPr>
            <w:t xml:space="preserve">кодирующие </w:t>
          </w:r>
          <w:r>
            <w:t>последовательности генов.</w:t>
          </w:r>
        </w:p>
        <w:p w14:paraId="1C59E526" w14:textId="77777777" w:rsidR="001220B7" w:rsidRDefault="0068032B">
          <w:pPr>
            <w:pStyle w:val="a4"/>
            <w:spacing w:line="252" w:lineRule="auto"/>
            <w:ind w:left="137" w:right="1288" w:firstLine="358"/>
            <w:jc w:val="both"/>
          </w:pPr>
          <w:r>
            <w:t>Изменения</w:t>
          </w:r>
          <w:r>
            <w:rPr>
              <w:spacing w:val="-33"/>
            </w:rPr>
            <w:t xml:space="preserve"> </w:t>
          </w:r>
          <w:r>
            <w:t>белок-кодирующей</w:t>
          </w:r>
          <w:r>
            <w:rPr>
              <w:spacing w:val="-33"/>
            </w:rPr>
            <w:t xml:space="preserve"> </w:t>
          </w:r>
          <w:r>
            <w:t>последовательности</w:t>
          </w:r>
          <w:r>
            <w:rPr>
              <w:spacing w:val="-33"/>
            </w:rPr>
            <w:t xml:space="preserve"> </w:t>
          </w:r>
          <w:r>
            <w:t>гена</w:t>
          </w:r>
          <w:r>
            <w:rPr>
              <w:spacing w:val="-33"/>
            </w:rPr>
            <w:t xml:space="preserve"> </w:t>
          </w:r>
          <w:r>
            <w:t>(экзонов</w:t>
          </w:r>
          <w:r>
            <w:rPr>
              <w:spacing w:val="-33"/>
            </w:rPr>
            <w:t xml:space="preserve"> </w:t>
          </w:r>
          <w:r>
            <w:t>и</w:t>
          </w:r>
          <w:r>
            <w:rPr>
              <w:spacing w:val="-33"/>
            </w:rPr>
            <w:t xml:space="preserve"> </w:t>
          </w:r>
          <w:r>
            <w:t>сплайсинг-сайтов) могут приводить к замене аминокислот, сдвигам рамки считывания, появлению</w:t>
          </w:r>
          <w:r>
            <w:rPr>
              <w:spacing w:val="-31"/>
            </w:rPr>
            <w:t xml:space="preserve"> </w:t>
          </w:r>
          <w:r>
            <w:t>преждевременных</w:t>
          </w:r>
          <w:r>
            <w:rPr>
              <w:spacing w:val="-29"/>
            </w:rPr>
            <w:t xml:space="preserve"> </w:t>
          </w:r>
          <w:r>
            <w:t>стоп-кодонов</w:t>
          </w:r>
          <w:r>
            <w:rPr>
              <w:spacing w:val="-29"/>
            </w:rPr>
            <w:t xml:space="preserve"> </w:t>
          </w:r>
          <w:r>
            <w:t>и</w:t>
          </w:r>
          <w:r>
            <w:rPr>
              <w:spacing w:val="-29"/>
            </w:rPr>
            <w:t xml:space="preserve"> </w:t>
          </w:r>
          <w:r>
            <w:t>нарушениям</w:t>
          </w:r>
          <w:r>
            <w:rPr>
              <w:spacing w:val="-29"/>
            </w:rPr>
            <w:t xml:space="preserve"> </w:t>
          </w:r>
          <w:r>
            <w:t>сплайсинга.</w:t>
          </w:r>
          <w:r>
            <w:rPr>
              <w:spacing w:val="-28"/>
            </w:rPr>
            <w:t xml:space="preserve"> </w:t>
          </w:r>
          <w:r>
            <w:t>Прекращение</w:t>
          </w:r>
          <w:r>
            <w:rPr>
              <w:spacing w:val="-29"/>
            </w:rPr>
            <w:t xml:space="preserve"> </w:t>
          </w:r>
          <w:r>
            <w:t>синтеза</w:t>
          </w:r>
          <w:r>
            <w:rPr>
              <w:spacing w:val="-29"/>
            </w:rPr>
            <w:t xml:space="preserve"> </w:t>
          </w:r>
          <w:r>
            <w:t>белка</w:t>
          </w:r>
          <w:r>
            <w:rPr>
              <w:spacing w:val="-29"/>
            </w:rPr>
            <w:t xml:space="preserve"> </w:t>
          </w:r>
          <w:r>
            <w:t>снижает дозу гена, а изменённый полипептид способен как потерять свою функцию,</w:t>
          </w:r>
          <w:r>
            <w:rPr>
              <w:spacing w:val="-29"/>
            </w:rPr>
            <w:t xml:space="preserve"> </w:t>
          </w:r>
          <w:r>
            <w:t>снизив</w:t>
          </w:r>
          <w:r>
            <w:rPr>
              <w:spacing w:val="-26"/>
            </w:rPr>
            <w:t xml:space="preserve"> </w:t>
          </w:r>
          <w:r>
            <w:t>таким</w:t>
          </w:r>
          <w:r>
            <w:rPr>
              <w:spacing w:val="-26"/>
            </w:rPr>
            <w:t xml:space="preserve"> </w:t>
          </w:r>
          <w:r>
            <w:t>образом</w:t>
          </w:r>
          <w:r>
            <w:rPr>
              <w:spacing w:val="-26"/>
            </w:rPr>
            <w:t xml:space="preserve"> </w:t>
          </w:r>
          <w:r>
            <w:t>дозу</w:t>
          </w:r>
          <w:r>
            <w:rPr>
              <w:spacing w:val="-26"/>
            </w:rPr>
            <w:t xml:space="preserve"> </w:t>
          </w:r>
          <w:r>
            <w:t>гена,</w:t>
          </w:r>
          <w:r>
            <w:rPr>
              <w:spacing w:val="-26"/>
            </w:rPr>
            <w:t xml:space="preserve"> </w:t>
          </w:r>
          <w:r>
            <w:t>так</w:t>
          </w:r>
          <w:r>
            <w:rPr>
              <w:spacing w:val="-26"/>
            </w:rPr>
            <w:t xml:space="preserve"> </w:t>
          </w:r>
          <w:r>
            <w:t>и</w:t>
          </w:r>
          <w:r>
            <w:rPr>
              <w:spacing w:val="-26"/>
            </w:rPr>
            <w:t xml:space="preserve"> </w:t>
          </w:r>
          <w:r>
            <w:t>приобрести</w:t>
          </w:r>
          <w:r>
            <w:rPr>
              <w:spacing w:val="-26"/>
            </w:rPr>
            <w:t xml:space="preserve"> </w:t>
          </w:r>
          <w:r>
            <w:t>новые</w:t>
          </w:r>
          <w:r>
            <w:rPr>
              <w:spacing w:val="-25"/>
            </w:rPr>
            <w:t xml:space="preserve"> </w:t>
          </w:r>
          <w:r>
            <w:t>свойства</w:t>
          </w:r>
          <w:r>
            <w:rPr>
              <w:spacing w:val="-26"/>
            </w:rPr>
            <w:t xml:space="preserve"> </w:t>
          </w:r>
          <w:r>
            <w:t>(токсичность).</w:t>
          </w:r>
          <w:r>
            <w:rPr>
              <w:spacing w:val="-26"/>
            </w:rPr>
            <w:t xml:space="preserve"> </w:t>
          </w:r>
          <w:r>
            <w:t>Классическим</w:t>
          </w:r>
          <w:r>
            <w:rPr>
              <w:spacing w:val="-16"/>
            </w:rPr>
            <w:t xml:space="preserve"> </w:t>
          </w:r>
          <w:r>
            <w:t>примером</w:t>
          </w:r>
          <w:r>
            <w:rPr>
              <w:spacing w:val="-15"/>
            </w:rPr>
            <w:t xml:space="preserve"> </w:t>
          </w:r>
          <w:r>
            <w:t>приобретения</w:t>
          </w:r>
          <w:r>
            <w:rPr>
              <w:spacing w:val="-15"/>
            </w:rPr>
            <w:t xml:space="preserve"> </w:t>
          </w:r>
          <w:r>
            <w:rPr>
              <w:spacing w:val="-4"/>
            </w:rPr>
            <w:t>белком</w:t>
          </w:r>
          <w:r>
            <w:rPr>
              <w:spacing w:val="-15"/>
            </w:rPr>
            <w:t xml:space="preserve"> </w:t>
          </w:r>
          <w:r>
            <w:t>токсичности</w:t>
          </w:r>
          <w:r>
            <w:rPr>
              <w:spacing w:val="-15"/>
            </w:rPr>
            <w:t xml:space="preserve"> </w:t>
          </w:r>
          <w:r>
            <w:t>является</w:t>
          </w:r>
          <w:r>
            <w:rPr>
              <w:spacing w:val="-15"/>
            </w:rPr>
            <w:t xml:space="preserve"> </w:t>
          </w:r>
          <w:r>
            <w:t>известное</w:t>
          </w:r>
          <w:r>
            <w:rPr>
              <w:spacing w:val="-15"/>
            </w:rPr>
            <w:t xml:space="preserve"> </w:t>
          </w:r>
          <w:r>
            <w:t xml:space="preserve">наследственное нейродегенеративное заболевание </w:t>
          </w:r>
          <w:r>
            <w:rPr>
              <w:spacing w:val="-24"/>
            </w:rPr>
            <w:t xml:space="preserve">–– </w:t>
          </w:r>
          <w:r>
            <w:t xml:space="preserve">аутосомно-доминантный вариант болезни Альцгеймера. Другое нейродегенеративное заболевание </w:t>
          </w:r>
          <w:r>
            <w:rPr>
              <w:spacing w:val="-24"/>
            </w:rPr>
            <w:t xml:space="preserve">–– </w:t>
          </w:r>
          <w:r>
            <w:t xml:space="preserve">аутосомно-рецессивная болезнь Паркинсона </w:t>
          </w:r>
          <w:r>
            <w:rPr>
              <w:spacing w:val="-24"/>
            </w:rPr>
            <w:t xml:space="preserve">–– </w:t>
          </w:r>
          <w:r>
            <w:t xml:space="preserve">может служить примером потери </w:t>
          </w:r>
          <w:r>
            <w:rPr>
              <w:spacing w:val="-4"/>
            </w:rPr>
            <w:t xml:space="preserve">белком </w:t>
          </w:r>
          <w:r>
            <w:t>протективной функции[</w:t>
          </w:r>
          <w:hyperlink w:anchor="_bookmark42">
            <w:r>
              <w:rPr>
                <w:color w:val="003052"/>
              </w:rPr>
              <w:t>11</w:t>
            </w:r>
          </w:hyperlink>
          <w:r>
            <w:t>].</w:t>
          </w:r>
        </w:p>
        <w:p w14:paraId="3FB8AA70" w14:textId="77777777" w:rsidR="001220B7" w:rsidRDefault="0068032B">
          <w:pPr>
            <w:pStyle w:val="a4"/>
            <w:spacing w:line="252" w:lineRule="auto"/>
            <w:ind w:left="420" w:right="1234" w:firstLine="358"/>
          </w:pPr>
          <w:r>
            <w:t>Также генетические патологии могут развиваться из-за эпигенетических механизмов,</w:t>
          </w:r>
          <w:r>
            <w:rPr>
              <w:spacing w:val="-10"/>
            </w:rPr>
            <w:t xml:space="preserve"> </w:t>
          </w:r>
          <w:r>
            <w:t>приводящих</w:t>
          </w:r>
          <w:r>
            <w:rPr>
              <w:spacing w:val="-9"/>
            </w:rPr>
            <w:t xml:space="preserve"> </w:t>
          </w:r>
          <w:r>
            <w:t>к</w:t>
          </w:r>
          <w:r>
            <w:rPr>
              <w:spacing w:val="-9"/>
            </w:rPr>
            <w:t xml:space="preserve"> </w:t>
          </w:r>
          <w:r>
            <w:t>изменению</w:t>
          </w:r>
          <w:r>
            <w:rPr>
              <w:spacing w:val="-9"/>
            </w:rPr>
            <w:t xml:space="preserve"> </w:t>
          </w:r>
          <w:r>
            <w:t>экспрессии</w:t>
          </w:r>
          <w:r>
            <w:rPr>
              <w:spacing w:val="-9"/>
            </w:rPr>
            <w:t xml:space="preserve"> </w:t>
          </w:r>
          <w:r>
            <w:t>генов.</w:t>
          </w:r>
          <w:r>
            <w:rPr>
              <w:spacing w:val="-10"/>
            </w:rPr>
            <w:t xml:space="preserve"> </w:t>
          </w:r>
          <w:commentRangeStart w:id="25"/>
          <w:r>
            <w:t>К</w:t>
          </w:r>
          <w:r>
            <w:rPr>
              <w:spacing w:val="-9"/>
            </w:rPr>
            <w:t xml:space="preserve"> </w:t>
          </w:r>
          <w:r>
            <w:t>таким</w:t>
          </w:r>
          <w:r>
            <w:rPr>
              <w:spacing w:val="-9"/>
            </w:rPr>
            <w:t xml:space="preserve"> </w:t>
          </w:r>
          <w:r>
            <w:t>механизмам</w:t>
          </w:r>
          <w:r>
            <w:rPr>
              <w:spacing w:val="-9"/>
            </w:rPr>
            <w:t xml:space="preserve"> </w:t>
          </w:r>
          <w:r>
            <w:t>можно</w:t>
          </w:r>
          <w:r>
            <w:rPr>
              <w:spacing w:val="-9"/>
            </w:rPr>
            <w:t xml:space="preserve"> </w:t>
          </w:r>
          <w:r>
            <w:t xml:space="preserve">отнести метилирование ДНК </w:t>
          </w:r>
          <w:r>
            <w:rPr>
              <w:spacing w:val="-24"/>
            </w:rPr>
            <w:t xml:space="preserve">–– </w:t>
          </w:r>
          <w:r>
            <w:t xml:space="preserve">изменение </w:t>
          </w:r>
          <w:r>
            <w:rPr>
              <w:spacing w:val="-3"/>
            </w:rPr>
            <w:t xml:space="preserve">молекулы </w:t>
          </w:r>
          <w:r>
            <w:t>ДНК без изменения нуклеотидной</w:t>
          </w:r>
          <w:r>
            <w:rPr>
              <w:spacing w:val="-39"/>
            </w:rPr>
            <w:t xml:space="preserve"> </w:t>
          </w:r>
          <w:r>
            <w:t>последовательности, а также ацетилирование</w:t>
          </w:r>
          <w:r>
            <w:rPr>
              <w:spacing w:val="-7"/>
            </w:rPr>
            <w:t xml:space="preserve"> </w:t>
          </w:r>
          <w:r>
            <w:t>гистонов.</w:t>
          </w:r>
          <w:commentRangeEnd w:id="25"/>
          <w:r>
            <w:rPr>
              <w:rStyle w:val="ae"/>
            </w:rPr>
            <w:commentReference w:id="25"/>
          </w:r>
        </w:p>
        <w:p w14:paraId="2A6F570B" w14:textId="77777777" w:rsidR="001220B7" w:rsidRDefault="0068032B">
          <w:pPr>
            <w:pStyle w:val="a4"/>
            <w:spacing w:line="252" w:lineRule="auto"/>
            <w:ind w:left="420" w:right="1233" w:firstLine="358"/>
            <w:jc w:val="both"/>
          </w:pPr>
          <w:r>
            <w:t xml:space="preserve">В частности, нарушение метилирования ДНК ответственно за развитие синдрома Беквита—Видемана. Экспрессия генов CDKN1C и IGF2 регулируется в зависимости от того, на материнской или отцовской хромосоме они находятся (явление геномного </w:t>
          </w:r>
          <w:r>
            <w:lastRenderedPageBreak/>
            <w:t>импринтинга). Потеря импринтинга, вызванная изменениями регуляторного района, ведёт к изменению экспрессии этих генов и, как следствие, к тяжёлым порокам развития,</w:t>
          </w:r>
          <w:r>
            <w:rPr>
              <w:spacing w:val="-13"/>
            </w:rPr>
            <w:t xml:space="preserve"> </w:t>
          </w:r>
          <w:r>
            <w:t>включающим</w:t>
          </w:r>
          <w:r>
            <w:rPr>
              <w:spacing w:val="-13"/>
            </w:rPr>
            <w:t xml:space="preserve"> </w:t>
          </w:r>
          <w:r>
            <w:t>висцеромегалию,</w:t>
          </w:r>
          <w:r>
            <w:rPr>
              <w:spacing w:val="-13"/>
            </w:rPr>
            <w:t xml:space="preserve"> </w:t>
          </w:r>
          <w:r>
            <w:t>виcцеральные</w:t>
          </w:r>
          <w:r>
            <w:rPr>
              <w:spacing w:val="-13"/>
            </w:rPr>
            <w:t xml:space="preserve"> </w:t>
          </w:r>
          <w:r>
            <w:t>грыжи,</w:t>
          </w:r>
          <w:r>
            <w:rPr>
              <w:spacing w:val="-13"/>
            </w:rPr>
            <w:t xml:space="preserve"> </w:t>
          </w:r>
          <w:r>
            <w:t>эмбриональные</w:t>
          </w:r>
          <w:r>
            <w:rPr>
              <w:spacing w:val="-13"/>
            </w:rPr>
            <w:t xml:space="preserve"> </w:t>
          </w:r>
          <w:r>
            <w:t>опухоли, пороки сердца и почек[</w:t>
          </w:r>
          <w:hyperlink w:anchor="_bookmark43">
            <w:r>
              <w:rPr>
                <w:color w:val="003052"/>
              </w:rPr>
              <w:t>12</w:t>
            </w:r>
          </w:hyperlink>
          <w:r>
            <w:t xml:space="preserve">]. Изменение ацетилирования гистонов </w:t>
          </w:r>
          <w:r>
            <w:rPr>
              <w:spacing w:val="-3"/>
            </w:rPr>
            <w:t xml:space="preserve">некоторых </w:t>
          </w:r>
          <w:r>
            <w:t>генов в клетках</w:t>
          </w:r>
          <w:r>
            <w:rPr>
              <w:spacing w:val="-12"/>
            </w:rPr>
            <w:t xml:space="preserve"> </w:t>
          </w:r>
          <w:r>
            <w:t>головного</w:t>
          </w:r>
          <w:r>
            <w:rPr>
              <w:spacing w:val="-12"/>
            </w:rPr>
            <w:t xml:space="preserve"> </w:t>
          </w:r>
          <w:r>
            <w:t>мозга</w:t>
          </w:r>
          <w:r>
            <w:rPr>
              <w:spacing w:val="-11"/>
            </w:rPr>
            <w:t xml:space="preserve"> </w:t>
          </w:r>
          <w:r>
            <w:t>связано</w:t>
          </w:r>
          <w:r>
            <w:rPr>
              <w:spacing w:val="-11"/>
            </w:rPr>
            <w:t xml:space="preserve"> </w:t>
          </w:r>
          <w:r>
            <w:t>с</w:t>
          </w:r>
          <w:r>
            <w:rPr>
              <w:spacing w:val="-12"/>
            </w:rPr>
            <w:t xml:space="preserve"> </w:t>
          </w:r>
          <w:r>
            <w:t>развитием</w:t>
          </w:r>
          <w:r>
            <w:rPr>
              <w:spacing w:val="-11"/>
            </w:rPr>
            <w:t xml:space="preserve"> </w:t>
          </w:r>
          <w:r>
            <w:rPr>
              <w:spacing w:val="-3"/>
            </w:rPr>
            <w:t>такого</w:t>
          </w:r>
          <w:r>
            <w:rPr>
              <w:spacing w:val="-12"/>
            </w:rPr>
            <w:t xml:space="preserve"> </w:t>
          </w:r>
          <w:r>
            <w:t>заболевания,</w:t>
          </w:r>
          <w:r>
            <w:rPr>
              <w:spacing w:val="-12"/>
            </w:rPr>
            <w:t xml:space="preserve"> </w:t>
          </w:r>
          <w:r>
            <w:t>как</w:t>
          </w:r>
          <w:r>
            <w:rPr>
              <w:spacing w:val="-11"/>
            </w:rPr>
            <w:t xml:space="preserve"> </w:t>
          </w:r>
          <w:r>
            <w:t>шизофрения[</w:t>
          </w:r>
          <w:hyperlink w:anchor="_bookmark44">
            <w:r>
              <w:rPr>
                <w:color w:val="003052"/>
              </w:rPr>
              <w:t>13</w:t>
            </w:r>
          </w:hyperlink>
          <w:r>
            <w:t xml:space="preserve">]. </w:t>
          </w:r>
          <w:commentRangeStart w:id="26"/>
          <w:r>
            <w:t xml:space="preserve">Кроме </w:t>
          </w:r>
          <w:commentRangeEnd w:id="26"/>
          <w:r>
            <w:rPr>
              <w:rStyle w:val="ae"/>
            </w:rPr>
            <w:commentReference w:id="26"/>
          </w:r>
          <w:r>
            <w:t>того, на экспрессию генов в значительной степени влияет трёхмерная структура</w:t>
          </w:r>
          <w:r>
            <w:rPr>
              <w:spacing w:val="-5"/>
            </w:rPr>
            <w:t xml:space="preserve"> </w:t>
          </w:r>
          <w:r>
            <w:t>хроматина.</w:t>
          </w:r>
          <w:r>
            <w:rPr>
              <w:spacing w:val="-6"/>
            </w:rPr>
            <w:t xml:space="preserve"> </w:t>
          </w:r>
          <w:r>
            <w:t>К</w:t>
          </w:r>
          <w:r>
            <w:rPr>
              <w:spacing w:val="-5"/>
            </w:rPr>
            <w:t xml:space="preserve"> </w:t>
          </w:r>
          <w:r>
            <w:rPr>
              <w:spacing w:val="-4"/>
            </w:rPr>
            <w:t>примеру,</w:t>
          </w:r>
          <w:r>
            <w:rPr>
              <w:spacing w:val="-6"/>
            </w:rPr>
            <w:t xml:space="preserve"> </w:t>
          </w:r>
          <w:r>
            <w:t>энхансерный</w:t>
          </w:r>
          <w:r>
            <w:rPr>
              <w:spacing w:val="-5"/>
            </w:rPr>
            <w:t xml:space="preserve"> </w:t>
          </w:r>
          <w:r>
            <w:t>район</w:t>
          </w:r>
          <w:r>
            <w:rPr>
              <w:spacing w:val="-5"/>
            </w:rPr>
            <w:t xml:space="preserve"> </w:t>
          </w:r>
          <w:r>
            <w:t>не</w:t>
          </w:r>
          <w:r>
            <w:rPr>
              <w:spacing w:val="-5"/>
            </w:rPr>
            <w:t xml:space="preserve"> </w:t>
          </w:r>
          <w:r>
            <w:t>обязательно</w:t>
          </w:r>
          <w:r>
            <w:rPr>
              <w:spacing w:val="-5"/>
            </w:rPr>
            <w:t xml:space="preserve"> </w:t>
          </w:r>
          <w:r>
            <w:t>находится</w:t>
          </w:r>
          <w:r>
            <w:rPr>
              <w:spacing w:val="-4"/>
            </w:rPr>
            <w:t xml:space="preserve"> </w:t>
          </w:r>
          <w:r>
            <w:t>в</w:t>
          </w:r>
          <w:r>
            <w:rPr>
              <w:spacing w:val="-5"/>
            </w:rPr>
            <w:t xml:space="preserve"> </w:t>
          </w:r>
          <w:r>
            <w:t xml:space="preserve">непосредственной близости от гена, для его работы </w:t>
          </w:r>
          <w:r>
            <w:rPr>
              <w:spacing w:val="-4"/>
            </w:rPr>
            <w:t xml:space="preserve">необходим </w:t>
          </w:r>
          <w:r>
            <w:t xml:space="preserve">физический контакт с промотором гена за счёт выпетливания ДНК. Белковый </w:t>
          </w:r>
          <w:r>
            <w:rPr>
              <w:spacing w:val="-3"/>
            </w:rPr>
            <w:t xml:space="preserve">комплекс, </w:t>
          </w:r>
          <w:r>
            <w:t>связанный с энхансером, привлекает</w:t>
          </w:r>
          <w:r>
            <w:rPr>
              <w:spacing w:val="-9"/>
            </w:rPr>
            <w:t xml:space="preserve"> </w:t>
          </w:r>
          <w:r>
            <w:t>в</w:t>
          </w:r>
          <w:r>
            <w:rPr>
              <w:spacing w:val="-8"/>
            </w:rPr>
            <w:t xml:space="preserve"> </w:t>
          </w:r>
          <w:r>
            <w:t>эту</w:t>
          </w:r>
          <w:r>
            <w:rPr>
              <w:spacing w:val="-8"/>
            </w:rPr>
            <w:t xml:space="preserve"> </w:t>
          </w:r>
          <w:r>
            <w:t>область</w:t>
          </w:r>
          <w:r>
            <w:rPr>
              <w:spacing w:val="-8"/>
            </w:rPr>
            <w:t xml:space="preserve"> </w:t>
          </w:r>
          <w:r>
            <w:t>РНК-полимеразу</w:t>
          </w:r>
          <w:r>
            <w:rPr>
              <w:spacing w:val="-9"/>
            </w:rPr>
            <w:t xml:space="preserve"> </w:t>
          </w:r>
          <w:r>
            <w:t>и</w:t>
          </w:r>
          <w:r>
            <w:rPr>
              <w:spacing w:val="-8"/>
            </w:rPr>
            <w:t xml:space="preserve"> </w:t>
          </w:r>
          <w:r>
            <w:t>увеличивает</w:t>
          </w:r>
          <w:r>
            <w:rPr>
              <w:spacing w:val="-8"/>
            </w:rPr>
            <w:t xml:space="preserve"> </w:t>
          </w:r>
          <w:r>
            <w:t>вероятность</w:t>
          </w:r>
          <w:r>
            <w:rPr>
              <w:spacing w:val="-8"/>
            </w:rPr>
            <w:t xml:space="preserve"> </w:t>
          </w:r>
          <w:r>
            <w:t>её</w:t>
          </w:r>
          <w:r>
            <w:rPr>
              <w:spacing w:val="-9"/>
            </w:rPr>
            <w:t xml:space="preserve"> </w:t>
          </w:r>
          <w:r>
            <w:t>связывания</w:t>
          </w:r>
          <w:r>
            <w:rPr>
              <w:spacing w:val="-8"/>
            </w:rPr>
            <w:t xml:space="preserve"> </w:t>
          </w:r>
          <w:r>
            <w:t>с промотором.</w:t>
          </w:r>
          <w:r>
            <w:rPr>
              <w:spacing w:val="-10"/>
            </w:rPr>
            <w:t xml:space="preserve"> </w:t>
          </w:r>
          <w:commentRangeStart w:id="27"/>
          <w:r>
            <w:t>Известно,</w:t>
          </w:r>
          <w:r>
            <w:rPr>
              <w:spacing w:val="-10"/>
            </w:rPr>
            <w:t xml:space="preserve"> </w:t>
          </w:r>
          <w:r>
            <w:t>что</w:t>
          </w:r>
          <w:r>
            <w:rPr>
              <w:spacing w:val="-10"/>
            </w:rPr>
            <w:t xml:space="preserve"> </w:t>
          </w:r>
          <w:r>
            <w:t>большая</w:t>
          </w:r>
          <w:r>
            <w:rPr>
              <w:spacing w:val="-10"/>
            </w:rPr>
            <w:t xml:space="preserve"> </w:t>
          </w:r>
          <w:r>
            <w:t>часть</w:t>
          </w:r>
          <w:r>
            <w:rPr>
              <w:spacing w:val="-9"/>
            </w:rPr>
            <w:t xml:space="preserve"> </w:t>
          </w:r>
          <w:r>
            <w:t>промотор-энхансерных</w:t>
          </w:r>
          <w:r>
            <w:rPr>
              <w:spacing w:val="-10"/>
            </w:rPr>
            <w:t xml:space="preserve"> </w:t>
          </w:r>
          <w:r>
            <w:t>взаимодействий</w:t>
          </w:r>
          <w:r>
            <w:rPr>
              <w:spacing w:val="-10"/>
            </w:rPr>
            <w:t xml:space="preserve"> </w:t>
          </w:r>
          <w:r>
            <w:t>на</w:t>
          </w:r>
          <w:r>
            <w:rPr>
              <w:spacing w:val="-3"/>
            </w:rPr>
            <w:t xml:space="preserve">ходится </w:t>
          </w:r>
          <w:r>
            <w:t xml:space="preserve">внутри топологически ассоциированных доменов </w:t>
          </w:r>
          <w:r>
            <w:rPr>
              <w:spacing w:val="-3"/>
            </w:rPr>
            <w:t xml:space="preserve">(ТАДов). </w:t>
          </w:r>
          <w:commentRangeEnd w:id="27"/>
          <w:r>
            <w:rPr>
              <w:rStyle w:val="ae"/>
            </w:rPr>
            <w:commentReference w:id="27"/>
          </w:r>
          <w:r>
            <w:t xml:space="preserve">В </w:t>
          </w:r>
          <w:r>
            <w:rPr>
              <w:spacing w:val="-3"/>
            </w:rPr>
            <w:t xml:space="preserve">результате </w:t>
          </w:r>
          <w:r>
            <w:t>разрушения</w:t>
          </w:r>
          <w:r>
            <w:rPr>
              <w:spacing w:val="-10"/>
            </w:rPr>
            <w:t xml:space="preserve"> </w:t>
          </w:r>
          <w:r>
            <w:t>старых</w:t>
          </w:r>
          <w:r>
            <w:rPr>
              <w:spacing w:val="-8"/>
            </w:rPr>
            <w:t xml:space="preserve"> </w:t>
          </w:r>
          <w:r>
            <w:t>или</w:t>
          </w:r>
          <w:r>
            <w:rPr>
              <w:spacing w:val="-8"/>
            </w:rPr>
            <w:t xml:space="preserve"> </w:t>
          </w:r>
          <w:r>
            <w:t>образования</w:t>
          </w:r>
          <w:r>
            <w:rPr>
              <w:spacing w:val="-9"/>
            </w:rPr>
            <w:t xml:space="preserve"> </w:t>
          </w:r>
          <w:r>
            <w:t>новых</w:t>
          </w:r>
          <w:r>
            <w:rPr>
              <w:spacing w:val="-9"/>
            </w:rPr>
            <w:t xml:space="preserve"> </w:t>
          </w:r>
          <w:r>
            <w:t>границ</w:t>
          </w:r>
          <w:r>
            <w:rPr>
              <w:spacing w:val="-8"/>
            </w:rPr>
            <w:t xml:space="preserve"> </w:t>
          </w:r>
          <w:r>
            <w:rPr>
              <w:spacing w:val="-3"/>
            </w:rPr>
            <w:t>ТАДов</w:t>
          </w:r>
          <w:r>
            <w:rPr>
              <w:spacing w:val="-9"/>
            </w:rPr>
            <w:t xml:space="preserve"> </w:t>
          </w:r>
          <w:r>
            <w:t>формируются</w:t>
          </w:r>
          <w:r>
            <w:rPr>
              <w:spacing w:val="-9"/>
            </w:rPr>
            <w:t xml:space="preserve"> </w:t>
          </w:r>
          <w:r>
            <w:t>структурные</w:t>
          </w:r>
          <w:r>
            <w:rPr>
              <w:spacing w:val="-10"/>
            </w:rPr>
            <w:t xml:space="preserve"> </w:t>
          </w:r>
          <w:r>
            <w:t>варианты, характеризующиеся иными промотор-энхансерными взаимодействиями. Подобные</w:t>
          </w:r>
          <w:r>
            <w:rPr>
              <w:spacing w:val="-16"/>
            </w:rPr>
            <w:t xml:space="preserve"> </w:t>
          </w:r>
          <w:r>
            <w:t>изменения</w:t>
          </w:r>
          <w:r>
            <w:rPr>
              <w:spacing w:val="-15"/>
            </w:rPr>
            <w:t xml:space="preserve"> </w:t>
          </w:r>
          <w:r>
            <w:t>лежат</w:t>
          </w:r>
          <w:r>
            <w:rPr>
              <w:spacing w:val="-15"/>
            </w:rPr>
            <w:t xml:space="preserve"> </w:t>
          </w:r>
          <w:r>
            <w:t>в</w:t>
          </w:r>
          <w:r>
            <w:rPr>
              <w:spacing w:val="-15"/>
            </w:rPr>
            <w:t xml:space="preserve"> </w:t>
          </w:r>
          <w:r>
            <w:t>основе</w:t>
          </w:r>
          <w:r>
            <w:rPr>
              <w:spacing w:val="-15"/>
            </w:rPr>
            <w:t xml:space="preserve"> </w:t>
          </w:r>
          <w:r>
            <w:t>таких</w:t>
          </w:r>
          <w:r>
            <w:rPr>
              <w:spacing w:val="-15"/>
            </w:rPr>
            <w:t xml:space="preserve"> </w:t>
          </w:r>
          <w:r>
            <w:t>состояний,</w:t>
          </w:r>
          <w:r>
            <w:rPr>
              <w:spacing w:val="-16"/>
            </w:rPr>
            <w:t xml:space="preserve"> </w:t>
          </w:r>
          <w:r>
            <w:t>как</w:t>
          </w:r>
          <w:r>
            <w:rPr>
              <w:spacing w:val="-15"/>
            </w:rPr>
            <w:t xml:space="preserve"> </w:t>
          </w:r>
          <w:r>
            <w:t>FtM-инверсия</w:t>
          </w:r>
          <w:r>
            <w:rPr>
              <w:spacing w:val="-15"/>
            </w:rPr>
            <w:t xml:space="preserve"> </w:t>
          </w:r>
          <w:r>
            <w:t>пола</w:t>
          </w:r>
          <w:r>
            <w:rPr>
              <w:spacing w:val="-15"/>
            </w:rPr>
            <w:t xml:space="preserve"> </w:t>
          </w:r>
          <w:r>
            <w:t>(ген</w:t>
          </w:r>
          <w:r>
            <w:rPr>
              <w:spacing w:val="-15"/>
            </w:rPr>
            <w:t xml:space="preserve"> </w:t>
          </w:r>
          <w:r>
            <w:t>SOX9)</w:t>
          </w:r>
        </w:p>
        <w:p w14:paraId="0C6AF7FF" w14:textId="77777777" w:rsidR="001220B7" w:rsidRDefault="0068032B">
          <w:pPr>
            <w:pStyle w:val="a4"/>
            <w:spacing w:line="261" w:lineRule="exact"/>
            <w:ind w:left="420"/>
            <w:jc w:val="both"/>
          </w:pPr>
          <w:r>
            <w:rPr>
              <w:smallCaps/>
              <w:w w:val="92"/>
            </w:rPr>
            <w:t>и</w:t>
          </w:r>
          <w:r>
            <w:rPr>
              <w:spacing w:val="-1"/>
            </w:rPr>
            <w:t xml:space="preserve"> </w:t>
          </w:r>
          <w:r>
            <w:rPr>
              <w:w w:val="99"/>
            </w:rPr>
            <w:t>синдр</w:t>
          </w:r>
          <w:r>
            <w:rPr>
              <w:spacing w:val="-5"/>
              <w:w w:val="99"/>
            </w:rPr>
            <w:t>о</w:t>
          </w:r>
          <w:r>
            <w:rPr>
              <w:w w:val="99"/>
            </w:rPr>
            <w:t>м</w:t>
          </w:r>
          <w:r>
            <w:rPr>
              <w:spacing w:val="-1"/>
            </w:rPr>
            <w:t xml:space="preserve"> </w:t>
          </w:r>
          <w:r>
            <w:rPr>
              <w:spacing w:val="-18"/>
              <w:w w:val="99"/>
            </w:rPr>
            <w:t>К</w:t>
          </w:r>
          <w:r>
            <w:rPr>
              <w:w w:val="99"/>
            </w:rPr>
            <w:t>у</w:t>
          </w:r>
          <w:r>
            <w:rPr>
              <w:spacing w:val="-6"/>
              <w:w w:val="99"/>
            </w:rPr>
            <w:t>к</w:t>
          </w:r>
          <w:r>
            <w:rPr>
              <w:spacing w:val="2"/>
              <w:w w:val="99"/>
            </w:rPr>
            <w:t>с</w:t>
          </w:r>
          <w:r>
            <w:rPr>
              <w:w w:val="99"/>
            </w:rPr>
            <w:t>а</w:t>
          </w:r>
          <w:r>
            <w:rPr>
              <w:spacing w:val="-1"/>
            </w:rPr>
            <w:t xml:space="preserve"> </w:t>
          </w:r>
          <w:r>
            <w:rPr>
              <w:w w:val="99"/>
            </w:rPr>
            <w:t>(</w:t>
          </w:r>
          <w:r>
            <w:rPr>
              <w:spacing w:val="-4"/>
              <w:w w:val="99"/>
            </w:rPr>
            <w:t>г</w:t>
          </w:r>
          <w:r>
            <w:rPr>
              <w:w w:val="99"/>
            </w:rPr>
            <w:t>ен</w:t>
          </w:r>
          <w:r>
            <w:rPr>
              <w:spacing w:val="-1"/>
            </w:rPr>
            <w:t xml:space="preserve"> </w:t>
          </w:r>
          <w:r>
            <w:rPr>
              <w:spacing w:val="-1"/>
              <w:w w:val="99"/>
            </w:rPr>
            <w:t>KCNJ2)</w:t>
          </w:r>
          <w:r>
            <w:rPr>
              <w:w w:val="99"/>
            </w:rPr>
            <w:t>[</w:t>
          </w:r>
          <w:hyperlink w:anchor="_bookmark45">
            <w:r>
              <w:rPr>
                <w:color w:val="003052"/>
                <w:w w:val="99"/>
              </w:rPr>
              <w:t>14</w:t>
            </w:r>
          </w:hyperlink>
          <w:r>
            <w:rPr>
              <w:w w:val="99"/>
            </w:rPr>
            <w:t>].</w:t>
          </w:r>
        </w:p>
        <w:p w14:paraId="7EB8B18C" w14:textId="77777777" w:rsidR="001220B7" w:rsidRDefault="0068032B">
          <w:pPr>
            <w:pStyle w:val="a4"/>
            <w:spacing w:before="7" w:line="252" w:lineRule="auto"/>
            <w:ind w:left="420" w:right="1234" w:firstLine="358"/>
            <w:jc w:val="both"/>
          </w:pPr>
          <w:r>
            <w:t>Несмотря</w:t>
          </w:r>
          <w:r>
            <w:rPr>
              <w:spacing w:val="-17"/>
            </w:rPr>
            <w:t xml:space="preserve"> </w:t>
          </w:r>
          <w:r>
            <w:t>на</w:t>
          </w:r>
          <w:r>
            <w:rPr>
              <w:spacing w:val="-17"/>
            </w:rPr>
            <w:t xml:space="preserve"> </w:t>
          </w:r>
          <w:r>
            <w:t>то,</w:t>
          </w:r>
          <w:r>
            <w:rPr>
              <w:spacing w:val="-18"/>
            </w:rPr>
            <w:t xml:space="preserve"> </w:t>
          </w:r>
          <w:r>
            <w:t>что</w:t>
          </w:r>
          <w:r>
            <w:rPr>
              <w:spacing w:val="-18"/>
            </w:rPr>
            <w:t xml:space="preserve"> </w:t>
          </w:r>
          <w:r>
            <w:t>в</w:t>
          </w:r>
          <w:r>
            <w:rPr>
              <w:spacing w:val="-17"/>
            </w:rPr>
            <w:t xml:space="preserve"> </w:t>
          </w:r>
          <w:r>
            <w:t>развитии</w:t>
          </w:r>
          <w:r>
            <w:rPr>
              <w:spacing w:val="-17"/>
            </w:rPr>
            <w:t xml:space="preserve"> </w:t>
          </w:r>
          <w:r>
            <w:t>наследственных</w:t>
          </w:r>
          <w:r>
            <w:rPr>
              <w:spacing w:val="-17"/>
            </w:rPr>
            <w:t xml:space="preserve"> </w:t>
          </w:r>
          <w:r>
            <w:t>заболеваний</w:t>
          </w:r>
          <w:r>
            <w:rPr>
              <w:spacing w:val="-17"/>
            </w:rPr>
            <w:t xml:space="preserve"> </w:t>
          </w:r>
          <w:r>
            <w:t>эпигенетика</w:t>
          </w:r>
          <w:r>
            <w:rPr>
              <w:spacing w:val="-17"/>
            </w:rPr>
            <w:t xml:space="preserve"> </w:t>
          </w:r>
          <w:r>
            <w:t>безусловно играет важную роль, в основе их всегда лежат изменения тех или иных участков ДНК.</w:t>
          </w:r>
          <w:r>
            <w:rPr>
              <w:spacing w:val="-6"/>
            </w:rPr>
            <w:t xml:space="preserve"> </w:t>
          </w:r>
          <w:r>
            <w:t>Эти</w:t>
          </w:r>
          <w:r>
            <w:rPr>
              <w:spacing w:val="-6"/>
            </w:rPr>
            <w:t xml:space="preserve"> </w:t>
          </w:r>
          <w:r>
            <w:t>генетические</w:t>
          </w:r>
          <w:r>
            <w:rPr>
              <w:spacing w:val="-6"/>
            </w:rPr>
            <w:t xml:space="preserve"> </w:t>
          </w:r>
          <w:r>
            <w:t>варианты</w:t>
          </w:r>
          <w:r>
            <w:rPr>
              <w:spacing w:val="-5"/>
            </w:rPr>
            <w:t xml:space="preserve"> </w:t>
          </w:r>
          <w:r>
            <w:t>существенно</w:t>
          </w:r>
          <w:r>
            <w:rPr>
              <w:spacing w:val="-6"/>
            </w:rPr>
            <w:t xml:space="preserve"> </w:t>
          </w:r>
          <w:r>
            <w:t>различаются</w:t>
          </w:r>
          <w:r>
            <w:rPr>
              <w:spacing w:val="-6"/>
            </w:rPr>
            <w:t xml:space="preserve"> </w:t>
          </w:r>
          <w:r>
            <w:t>по</w:t>
          </w:r>
          <w:r>
            <w:rPr>
              <w:spacing w:val="-5"/>
            </w:rPr>
            <w:t xml:space="preserve"> </w:t>
          </w:r>
          <w:r>
            <w:rPr>
              <w:spacing w:val="-4"/>
            </w:rPr>
            <w:t>размеру,</w:t>
          </w:r>
          <w:r>
            <w:rPr>
              <w:spacing w:val="-6"/>
            </w:rPr>
            <w:t xml:space="preserve"> </w:t>
          </w:r>
          <w:r>
            <w:t>характеру</w:t>
          </w:r>
          <w:r>
            <w:rPr>
              <w:spacing w:val="-6"/>
            </w:rPr>
            <w:t xml:space="preserve"> </w:t>
          </w:r>
          <w:r>
            <w:t xml:space="preserve">изменения, а также функциональному значению, </w:t>
          </w:r>
          <w:r>
            <w:rPr>
              <w:spacing w:val="-3"/>
            </w:rPr>
            <w:t xml:space="preserve">которое </w:t>
          </w:r>
          <w:r>
            <w:t>напрямую зависит от затрагиваемых вариантом районов</w:t>
          </w:r>
          <w:r>
            <w:rPr>
              <w:spacing w:val="-5"/>
            </w:rPr>
            <w:t xml:space="preserve"> </w:t>
          </w:r>
          <w:r>
            <w:t>генома.</w:t>
          </w:r>
        </w:p>
        <w:p w14:paraId="0E8045BE" w14:textId="77777777" w:rsidR="001220B7" w:rsidRDefault="001220B7">
          <w:pPr>
            <w:pStyle w:val="a4"/>
            <w:rPr>
              <w:sz w:val="32"/>
            </w:rPr>
          </w:pPr>
        </w:p>
        <w:p w14:paraId="6A00437E" w14:textId="77777777" w:rsidR="001220B7" w:rsidRDefault="0068032B">
          <w:pPr>
            <w:pStyle w:val="2"/>
            <w:numPr>
              <w:ilvl w:val="1"/>
              <w:numId w:val="18"/>
            </w:numPr>
            <w:tabs>
              <w:tab w:val="left" w:pos="995"/>
            </w:tabs>
            <w:spacing w:line="264" w:lineRule="auto"/>
            <w:ind w:left="994" w:right="1274"/>
            <w:rPr>
              <w:sz w:val="24"/>
            </w:rPr>
          </w:pPr>
          <w:bookmarkStart w:id="28" w:name="_bookmark61"/>
          <w:bookmarkStart w:id="29" w:name="_bookmark6"/>
          <w:bookmarkStart w:id="30" w:name="Типы_генетических_аномалий,_лежащих_в_ос"/>
          <w:bookmarkEnd w:id="28"/>
          <w:bookmarkEnd w:id="29"/>
          <w:bookmarkEnd w:id="30"/>
          <w:r>
            <w:rPr>
              <w:spacing w:val="-3"/>
            </w:rPr>
            <w:t xml:space="preserve">Типы </w:t>
          </w:r>
          <w:r>
            <w:t xml:space="preserve">генетических аномалий, лежащих в основе генетических </w:t>
          </w:r>
          <w:r>
            <w:rPr>
              <w:spacing w:val="-3"/>
            </w:rPr>
            <w:t>патологий</w:t>
          </w:r>
        </w:p>
        <w:p w14:paraId="272A1ED4" w14:textId="77777777" w:rsidR="001220B7" w:rsidRDefault="0068032B">
          <w:pPr>
            <w:pStyle w:val="a4"/>
            <w:spacing w:before="135" w:line="252" w:lineRule="auto"/>
            <w:ind w:left="420" w:right="1182"/>
            <w:jc w:val="both"/>
          </w:pPr>
          <w:commentRangeStart w:id="31"/>
          <w:r>
            <w:t>Базовым</w:t>
          </w:r>
          <w:r>
            <w:rPr>
              <w:spacing w:val="-28"/>
            </w:rPr>
            <w:t xml:space="preserve"> </w:t>
          </w:r>
          <w:r>
            <w:t>параметром</w:t>
          </w:r>
          <w:r>
            <w:rPr>
              <w:spacing w:val="-28"/>
            </w:rPr>
            <w:t xml:space="preserve"> </w:t>
          </w:r>
          <w:r>
            <w:t>различия</w:t>
          </w:r>
          <w:r>
            <w:rPr>
              <w:spacing w:val="-27"/>
            </w:rPr>
            <w:t xml:space="preserve"> </w:t>
          </w:r>
          <w:r>
            <w:t>генетических</w:t>
          </w:r>
          <w:r>
            <w:rPr>
              <w:spacing w:val="-28"/>
            </w:rPr>
            <w:t xml:space="preserve"> </w:t>
          </w:r>
          <w:r>
            <w:t>аномалий</w:t>
          </w:r>
          <w:r>
            <w:rPr>
              <w:spacing w:val="-27"/>
            </w:rPr>
            <w:t xml:space="preserve"> </w:t>
          </w:r>
          <w:r>
            <w:t>является</w:t>
          </w:r>
          <w:r>
            <w:rPr>
              <w:spacing w:val="-28"/>
            </w:rPr>
            <w:t xml:space="preserve"> </w:t>
          </w:r>
          <w:r>
            <w:t>их</w:t>
          </w:r>
          <w:r>
            <w:rPr>
              <w:spacing w:val="-27"/>
            </w:rPr>
            <w:t xml:space="preserve"> </w:t>
          </w:r>
          <w:r>
            <w:t>размер</w:t>
          </w:r>
          <w:commentRangeEnd w:id="31"/>
          <w:r>
            <w:rPr>
              <w:rStyle w:val="ae"/>
            </w:rPr>
            <w:commentReference w:id="31"/>
          </w:r>
          <w:r>
            <w:t>.</w:t>
          </w:r>
          <w:r>
            <w:rPr>
              <w:spacing w:val="-28"/>
            </w:rPr>
            <w:t xml:space="preserve"> </w:t>
          </w:r>
          <w:r>
            <w:t>Размер</w:t>
          </w:r>
          <w:r>
            <w:rPr>
              <w:spacing w:val="-27"/>
            </w:rPr>
            <w:t xml:space="preserve"> </w:t>
          </w:r>
          <w:r>
            <w:t>непосредственно</w:t>
          </w:r>
          <w:r>
            <w:rPr>
              <w:spacing w:val="-17"/>
            </w:rPr>
            <w:t xml:space="preserve"> </w:t>
          </w:r>
          <w:r>
            <w:t>влияет</w:t>
          </w:r>
          <w:r>
            <w:rPr>
              <w:spacing w:val="-17"/>
            </w:rPr>
            <w:t xml:space="preserve"> </w:t>
          </w:r>
          <w:r>
            <w:t>на</w:t>
          </w:r>
          <w:r>
            <w:rPr>
              <w:spacing w:val="-18"/>
            </w:rPr>
            <w:t xml:space="preserve"> </w:t>
          </w:r>
          <w:r>
            <w:t>способность</w:t>
          </w:r>
          <w:r>
            <w:rPr>
              <w:spacing w:val="-16"/>
            </w:rPr>
            <w:t xml:space="preserve"> </w:t>
          </w:r>
          <w:r>
            <w:t>исследователя</w:t>
          </w:r>
          <w:r>
            <w:rPr>
              <w:spacing w:val="-17"/>
            </w:rPr>
            <w:t xml:space="preserve"> </w:t>
          </w:r>
          <w:r>
            <w:t>обнаружить</w:t>
          </w:r>
          <w:r>
            <w:rPr>
              <w:spacing w:val="-17"/>
            </w:rPr>
            <w:t xml:space="preserve"> </w:t>
          </w:r>
          <w:r>
            <w:t>эту</w:t>
          </w:r>
          <w:r>
            <w:rPr>
              <w:spacing w:val="-17"/>
            </w:rPr>
            <w:t xml:space="preserve"> </w:t>
          </w:r>
          <w:r>
            <w:t>аномалию.</w:t>
          </w:r>
          <w:r>
            <w:rPr>
              <w:spacing w:val="-16"/>
            </w:rPr>
            <w:t xml:space="preserve"> </w:t>
          </w:r>
          <w:r>
            <w:t>Самыми крупными являются хромосомные перестройки. Они делятся на две основных группы</w:t>
          </w:r>
          <w:r>
            <w:rPr>
              <w:spacing w:val="-21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21"/>
            </w:rPr>
            <w:t xml:space="preserve"> </w:t>
          </w:r>
          <w:r>
            <w:t>сбалансированные</w:t>
          </w:r>
          <w:r>
            <w:rPr>
              <w:spacing w:val="-28"/>
            </w:rPr>
            <w:t xml:space="preserve"> </w:t>
          </w:r>
          <w:r>
            <w:t>(без</w:t>
          </w:r>
          <w:r>
            <w:rPr>
              <w:spacing w:val="-27"/>
            </w:rPr>
            <w:t xml:space="preserve"> </w:t>
          </w:r>
          <w:r>
            <w:t>изменения</w:t>
          </w:r>
          <w:r>
            <w:rPr>
              <w:spacing w:val="-28"/>
            </w:rPr>
            <w:t xml:space="preserve"> </w:t>
          </w:r>
          <w:r>
            <w:t>количества</w:t>
          </w:r>
          <w:r>
            <w:rPr>
              <w:spacing w:val="-27"/>
            </w:rPr>
            <w:t xml:space="preserve"> </w:t>
          </w:r>
          <w:r>
            <w:t>генетической</w:t>
          </w:r>
          <w:r>
            <w:rPr>
              <w:spacing w:val="-28"/>
            </w:rPr>
            <w:t xml:space="preserve"> </w:t>
          </w:r>
          <w:r>
            <w:t>информации)</w:t>
          </w:r>
          <w:r>
            <w:rPr>
              <w:spacing w:val="-27"/>
            </w:rPr>
            <w:t xml:space="preserve"> </w:t>
          </w:r>
          <w:r>
            <w:t>и</w:t>
          </w:r>
          <w:r>
            <w:rPr>
              <w:spacing w:val="-28"/>
            </w:rPr>
            <w:t xml:space="preserve"> </w:t>
          </w:r>
          <w:r>
            <w:t>несбалансированные (с изменением количества генетической</w:t>
          </w:r>
          <w:r>
            <w:rPr>
              <w:spacing w:val="-16"/>
            </w:rPr>
            <w:t xml:space="preserve"> </w:t>
          </w:r>
          <w:r>
            <w:t>информации).</w:t>
          </w:r>
        </w:p>
        <w:p w14:paraId="15ED6DA1" w14:textId="77777777" w:rsidR="001220B7" w:rsidRDefault="0068032B">
          <w:pPr>
            <w:pStyle w:val="a4"/>
            <w:spacing w:line="252" w:lineRule="auto"/>
            <w:ind w:left="420" w:right="1274" w:firstLine="358"/>
            <w:jc w:val="both"/>
          </w:pPr>
          <w:r>
            <w:t>Несбалансированные перестройки в большинстве своём приводят к летальному исходу (в эмбриональном или детском периодах) и грубым изменениям фенотипа. К несбалансированным относятся:</w:t>
          </w:r>
        </w:p>
        <w:p w14:paraId="50937F52" w14:textId="77777777" w:rsidR="001220B7" w:rsidRDefault="0068032B">
          <w:pPr>
            <w:pStyle w:val="a9"/>
            <w:numPr>
              <w:ilvl w:val="2"/>
              <w:numId w:val="18"/>
            </w:numPr>
            <w:tabs>
              <w:tab w:val="left" w:pos="1019"/>
            </w:tabs>
            <w:spacing w:before="133"/>
            <w:rPr>
              <w:sz w:val="24"/>
            </w:rPr>
          </w:pPr>
          <w:r>
            <w:rPr>
              <w:sz w:val="24"/>
            </w:rPr>
            <w:t>Анэуплоидии</w:t>
          </w:r>
          <w:r>
            <w:rPr>
              <w:spacing w:val="-15"/>
              <w:sz w:val="24"/>
            </w:rPr>
            <w:t xml:space="preserve"> </w:t>
          </w:r>
          <w:r>
            <w:rPr>
              <w:spacing w:val="-24"/>
              <w:sz w:val="24"/>
            </w:rPr>
            <w:t>––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изменение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числа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хромосом.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Примерами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анэуплоидий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могут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слу</w:t>
          </w:r>
          <w:r>
            <w:t>жить</w:t>
          </w:r>
          <w:r>
            <w:rPr>
              <w:spacing w:val="-12"/>
            </w:rPr>
            <w:t xml:space="preserve"> </w:t>
          </w:r>
          <w:r>
            <w:t>синдром</w:t>
          </w:r>
          <w:r>
            <w:rPr>
              <w:spacing w:val="-12"/>
            </w:rPr>
            <w:t xml:space="preserve"> </w:t>
          </w:r>
          <w:r>
            <w:rPr>
              <w:spacing w:val="-3"/>
            </w:rPr>
            <w:t>Дауна</w:t>
          </w:r>
          <w:r>
            <w:rPr>
              <w:spacing w:val="-12"/>
            </w:rPr>
            <w:t xml:space="preserve"> </w:t>
          </w:r>
          <w:r>
            <w:t>(трисомия</w:t>
          </w:r>
          <w:r>
            <w:rPr>
              <w:spacing w:val="-12"/>
            </w:rPr>
            <w:t xml:space="preserve"> </w:t>
          </w:r>
          <w:r>
            <w:t>21</w:t>
          </w:r>
          <w:r>
            <w:rPr>
              <w:spacing w:val="-12"/>
            </w:rPr>
            <w:t xml:space="preserve"> </w:t>
          </w:r>
          <w:r>
            <w:t>хромосомы),</w:t>
          </w:r>
          <w:r>
            <w:rPr>
              <w:spacing w:val="-12"/>
            </w:rPr>
            <w:t xml:space="preserve"> </w:t>
          </w:r>
          <w:r>
            <w:t>Эдвардса</w:t>
          </w:r>
          <w:r>
            <w:rPr>
              <w:spacing w:val="-12"/>
            </w:rPr>
            <w:t xml:space="preserve"> </w:t>
          </w:r>
          <w:r>
            <w:t>(трисомия</w:t>
          </w:r>
          <w:r>
            <w:rPr>
              <w:spacing w:val="-12"/>
            </w:rPr>
            <w:t xml:space="preserve"> </w:t>
          </w:r>
          <w:r>
            <w:t>18</w:t>
          </w:r>
          <w:r>
            <w:rPr>
              <w:spacing w:val="-12"/>
            </w:rPr>
            <w:t xml:space="preserve"> </w:t>
          </w:r>
          <w:r>
            <w:t>хромосомы),</w:t>
          </w:r>
          <w:r>
            <w:rPr>
              <w:spacing w:val="-21"/>
            </w:rPr>
            <w:t xml:space="preserve"> </w:t>
          </w:r>
          <w:r>
            <w:rPr>
              <w:spacing w:val="-4"/>
            </w:rPr>
            <w:t>Патау</w:t>
          </w:r>
          <w:r>
            <w:rPr>
              <w:spacing w:val="-20"/>
            </w:rPr>
            <w:t xml:space="preserve"> </w:t>
          </w:r>
          <w:r>
            <w:t>(трисомия</w:t>
          </w:r>
          <w:r>
            <w:rPr>
              <w:spacing w:val="-21"/>
            </w:rPr>
            <w:t xml:space="preserve"> </w:t>
          </w:r>
          <w:r>
            <w:t>13</w:t>
          </w:r>
          <w:r>
            <w:rPr>
              <w:spacing w:val="-20"/>
            </w:rPr>
            <w:t xml:space="preserve"> </w:t>
          </w:r>
          <w:r>
            <w:t>хромосомы),</w:t>
          </w:r>
          <w:r>
            <w:rPr>
              <w:spacing w:val="-21"/>
            </w:rPr>
            <w:t xml:space="preserve"> </w:t>
          </w:r>
          <w:r>
            <w:t>а</w:t>
          </w:r>
          <w:r>
            <w:rPr>
              <w:spacing w:val="-20"/>
            </w:rPr>
            <w:t xml:space="preserve"> </w:t>
          </w:r>
          <w:r>
            <w:t>также</w:t>
          </w:r>
          <w:r>
            <w:rPr>
              <w:spacing w:val="-21"/>
            </w:rPr>
            <w:t xml:space="preserve"> </w:t>
          </w:r>
          <w:r>
            <w:t>вариации</w:t>
          </w:r>
          <w:r>
            <w:rPr>
              <w:spacing w:val="-21"/>
            </w:rPr>
            <w:t xml:space="preserve"> </w:t>
          </w:r>
          <w:r>
            <w:t>числа</w:t>
          </w:r>
          <w:r>
            <w:rPr>
              <w:spacing w:val="-20"/>
            </w:rPr>
            <w:t xml:space="preserve"> </w:t>
          </w:r>
          <w:r>
            <w:t>половых</w:t>
          </w:r>
          <w:r>
            <w:rPr>
              <w:spacing w:val="-21"/>
            </w:rPr>
            <w:t xml:space="preserve"> </w:t>
          </w:r>
          <w:r>
            <w:t>хромосом (синдромы</w:t>
          </w:r>
          <w:r>
            <w:rPr>
              <w:spacing w:val="-12"/>
            </w:rPr>
            <w:t xml:space="preserve"> </w:t>
          </w:r>
          <w:r>
            <w:t>Тёрнера,</w:t>
          </w:r>
          <w:r>
            <w:rPr>
              <w:spacing w:val="-12"/>
            </w:rPr>
            <w:t xml:space="preserve"> </w:t>
          </w:r>
          <w:r>
            <w:t>Клайнфельтера</w:t>
          </w:r>
          <w:r>
            <w:rPr>
              <w:spacing w:val="-12"/>
            </w:rPr>
            <w:t xml:space="preserve"> </w:t>
          </w:r>
          <w:r>
            <w:t>и</w:t>
          </w:r>
          <w:r>
            <w:rPr>
              <w:spacing w:val="-12"/>
            </w:rPr>
            <w:t xml:space="preserve"> </w:t>
          </w:r>
          <w:r>
            <w:t>другие).</w:t>
          </w:r>
          <w:r>
            <w:rPr>
              <w:spacing w:val="-11"/>
            </w:rPr>
            <w:t xml:space="preserve"> </w:t>
          </w:r>
          <w:r>
            <w:t>Частичная</w:t>
          </w:r>
          <w:r>
            <w:rPr>
              <w:spacing w:val="-12"/>
            </w:rPr>
            <w:t xml:space="preserve"> </w:t>
          </w:r>
          <w:r>
            <w:t>моносомия</w:t>
          </w:r>
          <w:r>
            <w:rPr>
              <w:spacing w:val="-18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18"/>
            </w:rPr>
            <w:t xml:space="preserve"> </w:t>
          </w:r>
          <w:r>
            <w:t xml:space="preserve">синдром </w:t>
          </w:r>
          <w:r>
            <w:rPr>
              <w:spacing w:val="-4"/>
            </w:rPr>
            <w:t xml:space="preserve">кошачьего </w:t>
          </w:r>
          <w:r>
            <w:t>крика (связан с утратой плеча 5 хромосомы). Прочие анэуплоидии ведут к несовместимым с жизнью нарушениям эмбрионального развития и, как следствие, спонтанным</w:t>
          </w:r>
          <w:r>
            <w:rPr>
              <w:spacing w:val="-3"/>
            </w:rPr>
            <w:t xml:space="preserve"> </w:t>
          </w:r>
          <w:r>
            <w:t>абортам.</w:t>
          </w:r>
        </w:p>
        <w:p w14:paraId="458851B8" w14:textId="77777777" w:rsidR="001220B7" w:rsidRDefault="0068032B">
          <w:pPr>
            <w:pStyle w:val="a9"/>
            <w:numPr>
              <w:ilvl w:val="0"/>
              <w:numId w:val="17"/>
            </w:numPr>
            <w:tabs>
              <w:tab w:val="left" w:pos="736"/>
            </w:tabs>
            <w:spacing w:before="194" w:line="252" w:lineRule="auto"/>
            <w:ind w:right="1517"/>
            <w:rPr>
              <w:sz w:val="24"/>
            </w:rPr>
          </w:pPr>
          <w:r>
            <w:rPr>
              <w:sz w:val="24"/>
            </w:rPr>
            <w:t xml:space="preserve">Несбалансированные транслокации </w:t>
          </w:r>
          <w:r>
            <w:rPr>
              <w:spacing w:val="-24"/>
              <w:sz w:val="24"/>
            </w:rPr>
            <w:t xml:space="preserve">–– </w:t>
          </w:r>
          <w:r>
            <w:rPr>
              <w:sz w:val="24"/>
            </w:rPr>
            <w:t>перемещение фрагмента хромосомы с</w:t>
          </w:r>
          <w:r>
            <w:rPr>
              <w:spacing w:val="-25"/>
              <w:sz w:val="24"/>
            </w:rPr>
            <w:t xml:space="preserve"> </w:t>
          </w:r>
          <w:r>
            <w:rPr>
              <w:spacing w:val="-3"/>
              <w:sz w:val="24"/>
            </w:rPr>
            <w:t>од</w:t>
          </w:r>
          <w:r>
            <w:rPr>
              <w:sz w:val="24"/>
            </w:rPr>
            <w:t>ного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места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на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другое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с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изменением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количества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генетической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информации.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Несбалансированные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транслокации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могут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приводить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к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значимым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изменениям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 xml:space="preserve">фенотипа (например, </w:t>
          </w:r>
          <w:commentRangeStart w:id="32"/>
          <w:r>
            <w:rPr>
              <w:sz w:val="24"/>
            </w:rPr>
            <w:t xml:space="preserve">46,XX </w:t>
          </w:r>
          <w:commentRangeEnd w:id="32"/>
          <w:r>
            <w:rPr>
              <w:rStyle w:val="ae"/>
            </w:rPr>
            <w:commentReference w:id="32"/>
          </w:r>
          <w:r>
            <w:rPr>
              <w:sz w:val="24"/>
            </w:rPr>
            <w:t>инверсия пола[</w:t>
          </w:r>
          <w:hyperlink w:anchor="_bookmark46">
            <w:r>
              <w:rPr>
                <w:color w:val="003052"/>
                <w:sz w:val="24"/>
              </w:rPr>
              <w:t>15</w:t>
            </w:r>
          </w:hyperlink>
          <w:r>
            <w:rPr>
              <w:sz w:val="24"/>
            </w:rPr>
            <w:t>]) и служить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онкогенами[</w:t>
          </w:r>
          <w:hyperlink w:anchor="_bookmark47">
            <w:r>
              <w:rPr>
                <w:color w:val="003052"/>
                <w:sz w:val="24"/>
              </w:rPr>
              <w:t>16</w:t>
            </w:r>
          </w:hyperlink>
          <w:r>
            <w:rPr>
              <w:sz w:val="24"/>
            </w:rPr>
            <w:t>].</w:t>
          </w:r>
        </w:p>
        <w:p w14:paraId="19B3CD06" w14:textId="77777777" w:rsidR="001220B7" w:rsidRDefault="0068032B">
          <w:pPr>
            <w:pStyle w:val="a9"/>
            <w:numPr>
              <w:ilvl w:val="0"/>
              <w:numId w:val="17"/>
            </w:numPr>
            <w:tabs>
              <w:tab w:val="left" w:pos="736"/>
            </w:tabs>
            <w:spacing w:before="196" w:line="252" w:lineRule="auto"/>
            <w:ind w:right="1517"/>
            <w:rPr>
              <w:sz w:val="24"/>
            </w:rPr>
          </w:pPr>
          <w:r>
            <w:rPr>
              <w:sz w:val="24"/>
            </w:rPr>
            <w:t xml:space="preserve">Вариации числа </w:t>
          </w:r>
          <w:r>
            <w:rPr>
              <w:spacing w:val="-3"/>
              <w:sz w:val="24"/>
            </w:rPr>
            <w:t xml:space="preserve">копий </w:t>
          </w:r>
          <w:r>
            <w:rPr>
              <w:sz w:val="24"/>
            </w:rPr>
            <w:t xml:space="preserve">(CNV) </w:t>
          </w:r>
          <w:r>
            <w:rPr>
              <w:spacing w:val="-24"/>
              <w:sz w:val="24"/>
            </w:rPr>
            <w:t xml:space="preserve">–– </w:t>
          </w:r>
          <w:r>
            <w:rPr>
              <w:sz w:val="24"/>
            </w:rPr>
            <w:t>дупликации (мультипликации) и делеции хромосомных сегментов размером от тысячи до нескольких миллионов пар оснований. Могут возникнуть из несбалансированных транслокаций, амплификаций и собственно делеций. CNV способны увеличивать или уменьшать дозу гена, в значительной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степени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влияя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на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его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экспрессию.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lastRenderedPageBreak/>
            <w:t>Различия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количестве</w:t>
          </w:r>
          <w:r>
            <w:rPr>
              <w:spacing w:val="-16"/>
              <w:sz w:val="24"/>
            </w:rPr>
            <w:t xml:space="preserve"> </w:t>
          </w:r>
          <w:r>
            <w:rPr>
              <w:spacing w:val="-3"/>
              <w:sz w:val="24"/>
            </w:rPr>
            <w:t>копий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могут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носить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как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положительный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характер,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так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отрицательный</w:t>
          </w:r>
          <w:r>
            <w:rPr>
              <w:spacing w:val="-17"/>
              <w:sz w:val="24"/>
            </w:rPr>
            <w:t xml:space="preserve"> </w:t>
          </w:r>
          <w:r>
            <w:rPr>
              <w:spacing w:val="-24"/>
              <w:sz w:val="24"/>
            </w:rPr>
            <w:t>––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частности,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дупликации в гене CCL3L1 способны увеличить устойчивость к ВИЧ[</w:t>
          </w:r>
          <w:hyperlink w:anchor="_bookmark48">
            <w:r>
              <w:rPr>
                <w:color w:val="003052"/>
                <w:sz w:val="24"/>
              </w:rPr>
              <w:t>17</w:t>
            </w:r>
          </w:hyperlink>
          <w:r>
            <w:rPr>
              <w:sz w:val="24"/>
            </w:rPr>
            <w:t xml:space="preserve">], а крупные CNV в разных частях генома ассоциированы с расстройствами </w:t>
          </w:r>
          <w:r>
            <w:rPr>
              <w:spacing w:val="-3"/>
              <w:sz w:val="24"/>
            </w:rPr>
            <w:t xml:space="preserve">аутического </w:t>
          </w:r>
          <w:r>
            <w:rPr>
              <w:sz w:val="24"/>
            </w:rPr>
            <w:t>спектра[</w:t>
          </w:r>
          <w:hyperlink w:anchor="_bookmark49">
            <w:r>
              <w:rPr>
                <w:color w:val="003052"/>
                <w:sz w:val="24"/>
              </w:rPr>
              <w:t>18</w:t>
            </w:r>
          </w:hyperlink>
          <w:r>
            <w:rPr>
              <w:sz w:val="24"/>
            </w:rPr>
            <w:t>].</w:t>
          </w:r>
        </w:p>
        <w:p w14:paraId="21CD161B" w14:textId="77777777" w:rsidR="001220B7" w:rsidRDefault="001220B7">
          <w:pPr>
            <w:pStyle w:val="a4"/>
            <w:spacing w:before="9"/>
            <w:rPr>
              <w:sz w:val="21"/>
            </w:rPr>
          </w:pPr>
        </w:p>
        <w:p w14:paraId="53D5C2C1" w14:textId="77777777" w:rsidR="001220B7" w:rsidRDefault="0068032B">
          <w:pPr>
            <w:pStyle w:val="a4"/>
            <w:spacing w:before="1" w:line="252" w:lineRule="auto"/>
            <w:ind w:left="137" w:right="1518" w:firstLine="358"/>
            <w:jc w:val="both"/>
          </w:pPr>
          <w:r>
            <w:t>Сбалансированные</w:t>
          </w:r>
          <w:r>
            <w:rPr>
              <w:spacing w:val="-11"/>
            </w:rPr>
            <w:t xml:space="preserve"> </w:t>
          </w:r>
          <w:r>
            <w:t>перестройки</w:t>
          </w:r>
          <w:r>
            <w:rPr>
              <w:spacing w:val="-11"/>
            </w:rPr>
            <w:t xml:space="preserve"> </w:t>
          </w:r>
          <w:r>
            <w:t>чаще</w:t>
          </w:r>
          <w:r>
            <w:rPr>
              <w:spacing w:val="-11"/>
            </w:rPr>
            <w:t xml:space="preserve"> </w:t>
          </w:r>
          <w:r>
            <w:t>всего</w:t>
          </w:r>
          <w:r>
            <w:rPr>
              <w:spacing w:val="-11"/>
            </w:rPr>
            <w:t xml:space="preserve"> </w:t>
          </w:r>
          <w:r>
            <w:t>характеризуются</w:t>
          </w:r>
          <w:r>
            <w:rPr>
              <w:spacing w:val="-11"/>
            </w:rPr>
            <w:t xml:space="preserve"> </w:t>
          </w:r>
          <w:r>
            <w:t>более</w:t>
          </w:r>
          <w:r>
            <w:rPr>
              <w:spacing w:val="-11"/>
            </w:rPr>
            <w:t xml:space="preserve"> </w:t>
          </w:r>
          <w:r>
            <w:t>мягкими</w:t>
          </w:r>
          <w:r>
            <w:rPr>
              <w:spacing w:val="-10"/>
            </w:rPr>
            <w:t xml:space="preserve"> </w:t>
          </w:r>
          <w:r>
            <w:t xml:space="preserve">фенотипическими проявлениями, а </w:t>
          </w:r>
          <w:r>
            <w:rPr>
              <w:spacing w:val="-3"/>
            </w:rPr>
            <w:t xml:space="preserve">иногда </w:t>
          </w:r>
          <w:r>
            <w:t>и их отсутствием. К сбалансированным перестройкам</w:t>
          </w:r>
          <w:r>
            <w:rPr>
              <w:spacing w:val="-2"/>
            </w:rPr>
            <w:t xml:space="preserve"> </w:t>
          </w:r>
          <w:r>
            <w:t>относятся:</w:t>
          </w:r>
        </w:p>
        <w:p w14:paraId="4A9D41C0" w14:textId="77777777" w:rsidR="001220B7" w:rsidRDefault="001220B7">
          <w:pPr>
            <w:pStyle w:val="a4"/>
            <w:spacing w:before="3"/>
            <w:rPr>
              <w:sz w:val="22"/>
            </w:rPr>
          </w:pPr>
        </w:p>
        <w:p w14:paraId="0DF04236" w14:textId="77777777" w:rsidR="001220B7" w:rsidRDefault="0068032B">
          <w:pPr>
            <w:pStyle w:val="a9"/>
            <w:numPr>
              <w:ilvl w:val="0"/>
              <w:numId w:val="17"/>
            </w:numPr>
            <w:tabs>
              <w:tab w:val="left" w:pos="736"/>
            </w:tabs>
            <w:spacing w:line="252" w:lineRule="auto"/>
            <w:ind w:right="1435"/>
            <w:jc w:val="left"/>
            <w:rPr>
              <w:sz w:val="24"/>
            </w:rPr>
          </w:pPr>
          <w:r>
            <w:rPr>
              <w:sz w:val="24"/>
            </w:rPr>
            <w:t>Инверсии</w:t>
          </w:r>
          <w:r>
            <w:rPr>
              <w:spacing w:val="-21"/>
              <w:sz w:val="24"/>
            </w:rPr>
            <w:t xml:space="preserve"> </w:t>
          </w:r>
          <w:r>
            <w:rPr>
              <w:spacing w:val="-24"/>
              <w:sz w:val="24"/>
            </w:rPr>
            <w:t>––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переворот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фрагмента</w:t>
          </w:r>
          <w:r>
            <w:rPr>
              <w:spacing w:val="-27"/>
              <w:sz w:val="24"/>
            </w:rPr>
            <w:t xml:space="preserve"> </w:t>
          </w:r>
          <w:r>
            <w:rPr>
              <w:sz w:val="24"/>
            </w:rPr>
            <w:t>хромосомы.</w:t>
          </w:r>
          <w:r>
            <w:rPr>
              <w:spacing w:val="-27"/>
              <w:sz w:val="24"/>
            </w:rPr>
            <w:t xml:space="preserve"> </w:t>
          </w:r>
          <w:r>
            <w:rPr>
              <w:sz w:val="24"/>
            </w:rPr>
            <w:t>Крупные</w:t>
          </w:r>
          <w:r>
            <w:rPr>
              <w:spacing w:val="-27"/>
              <w:sz w:val="24"/>
            </w:rPr>
            <w:t xml:space="preserve"> </w:t>
          </w:r>
          <w:r>
            <w:rPr>
              <w:sz w:val="24"/>
            </w:rPr>
            <w:t>инверсии</w:t>
          </w:r>
          <w:r>
            <w:rPr>
              <w:spacing w:val="-27"/>
              <w:sz w:val="24"/>
            </w:rPr>
            <w:t xml:space="preserve"> </w:t>
          </w:r>
          <w:r>
            <w:rPr>
              <w:sz w:val="24"/>
            </w:rPr>
            <w:t>могут</w:t>
          </w:r>
          <w:r>
            <w:rPr>
              <w:spacing w:val="-27"/>
              <w:sz w:val="24"/>
            </w:rPr>
            <w:t xml:space="preserve"> </w:t>
          </w:r>
          <w:r>
            <w:rPr>
              <w:sz w:val="24"/>
            </w:rPr>
            <w:t>быть</w:t>
          </w:r>
          <w:r>
            <w:rPr>
              <w:spacing w:val="-27"/>
              <w:sz w:val="24"/>
            </w:rPr>
            <w:t xml:space="preserve"> </w:t>
          </w:r>
          <w:r>
            <w:rPr>
              <w:sz w:val="24"/>
            </w:rPr>
            <w:t xml:space="preserve">причиной изменения границы </w:t>
          </w:r>
          <w:r>
            <w:rPr>
              <w:spacing w:val="-4"/>
              <w:sz w:val="24"/>
            </w:rPr>
            <w:t xml:space="preserve">ТАД, </w:t>
          </w:r>
          <w:r>
            <w:rPr>
              <w:sz w:val="24"/>
            </w:rPr>
            <w:t>а также запирания кроссинговера и образования гаплогрупп.</w:t>
          </w:r>
        </w:p>
        <w:p w14:paraId="5528D4D4" w14:textId="77777777" w:rsidR="001220B7" w:rsidRDefault="0068032B">
          <w:pPr>
            <w:pStyle w:val="a9"/>
            <w:numPr>
              <w:ilvl w:val="0"/>
              <w:numId w:val="17"/>
            </w:numPr>
            <w:tabs>
              <w:tab w:val="left" w:pos="736"/>
            </w:tabs>
            <w:spacing w:before="197" w:line="252" w:lineRule="auto"/>
            <w:ind w:right="1517"/>
            <w:rPr>
              <w:sz w:val="24"/>
            </w:rPr>
          </w:pPr>
          <w:r>
            <w:rPr>
              <w:sz w:val="24"/>
            </w:rPr>
            <w:t>Сбалансированные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транслокации</w:t>
          </w:r>
          <w:r>
            <w:rPr>
              <w:spacing w:val="-19"/>
              <w:sz w:val="24"/>
            </w:rPr>
            <w:t xml:space="preserve"> </w:t>
          </w:r>
          <w:r>
            <w:rPr>
              <w:spacing w:val="-24"/>
              <w:sz w:val="24"/>
            </w:rPr>
            <w:t>––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перемещение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фрагмента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хромосомы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с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одно</w:t>
          </w:r>
          <w:r>
            <w:rPr>
              <w:spacing w:val="-3"/>
              <w:sz w:val="24"/>
            </w:rPr>
            <w:t>го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места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на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другое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без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изменения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количества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генетической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информации.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свою очередь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они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делятся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на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реципрокные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(взаимный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обмен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участками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между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негомологичными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хромосомами)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25"/>
              <w:sz w:val="24"/>
            </w:rPr>
            <w:t xml:space="preserve"> </w:t>
          </w:r>
          <w:r>
            <w:rPr>
              <w:sz w:val="24"/>
            </w:rPr>
            <w:t>Робертсоновские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(слияние</w:t>
          </w:r>
          <w:r>
            <w:rPr>
              <w:spacing w:val="-25"/>
              <w:sz w:val="24"/>
            </w:rPr>
            <w:t xml:space="preserve"> </w:t>
          </w:r>
          <w:r>
            <w:rPr>
              <w:sz w:val="24"/>
            </w:rPr>
            <w:t>акроцентрических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хромосом с образованием метацентрической или субметацентрической). Сбалансированные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транслокации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могут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как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не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проявляться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фенотипе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(сказываясь</w:t>
          </w:r>
          <w:r>
            <w:rPr>
              <w:spacing w:val="-21"/>
              <w:sz w:val="24"/>
            </w:rPr>
            <w:t xml:space="preserve"> </w:t>
          </w:r>
          <w:r>
            <w:rPr>
              <w:spacing w:val="-4"/>
              <w:sz w:val="24"/>
            </w:rPr>
            <w:t>только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на фертильности[</w:t>
          </w:r>
          <w:hyperlink w:anchor="_bookmark50">
            <w:r>
              <w:rPr>
                <w:color w:val="003052"/>
                <w:sz w:val="24"/>
              </w:rPr>
              <w:t>19</w:t>
            </w:r>
          </w:hyperlink>
          <w:r>
            <w:rPr>
              <w:sz w:val="24"/>
            </w:rPr>
            <w:t>]),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так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приводить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к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серьёзным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последствиям</w:t>
          </w:r>
          <w:r>
            <w:rPr>
              <w:spacing w:val="-17"/>
              <w:sz w:val="24"/>
            </w:rPr>
            <w:t xml:space="preserve"> </w:t>
          </w:r>
          <w:r>
            <w:rPr>
              <w:spacing w:val="-24"/>
              <w:sz w:val="24"/>
            </w:rPr>
            <w:t>––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например,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синдрому</w:t>
          </w:r>
          <w:r>
            <w:rPr>
              <w:spacing w:val="-23"/>
              <w:sz w:val="24"/>
            </w:rPr>
            <w:t xml:space="preserve"> </w:t>
          </w:r>
          <w:r>
            <w:rPr>
              <w:spacing w:val="-3"/>
              <w:sz w:val="24"/>
            </w:rPr>
            <w:t>Дауна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(робертсоновская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транслокация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является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причиной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синдрома</w:t>
          </w:r>
          <w:r>
            <w:rPr>
              <w:spacing w:val="-23"/>
              <w:sz w:val="24"/>
            </w:rPr>
            <w:t xml:space="preserve"> </w:t>
          </w:r>
          <w:r>
            <w:rPr>
              <w:spacing w:val="-3"/>
              <w:sz w:val="24"/>
            </w:rPr>
            <w:t xml:space="preserve">Дауна </w:t>
          </w:r>
          <w:r>
            <w:rPr>
              <w:sz w:val="24"/>
            </w:rPr>
            <w:t>в 2–4%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случаев[</w:t>
          </w:r>
          <w:hyperlink w:anchor="_bookmark51">
            <w:r>
              <w:rPr>
                <w:color w:val="003052"/>
                <w:sz w:val="24"/>
              </w:rPr>
              <w:t>20</w:t>
            </w:r>
          </w:hyperlink>
          <w:r>
            <w:rPr>
              <w:sz w:val="24"/>
            </w:rPr>
            <w:t>]).</w:t>
          </w:r>
        </w:p>
        <w:p w14:paraId="1A79A03C" w14:textId="77777777" w:rsidR="001220B7" w:rsidRDefault="001220B7">
          <w:pPr>
            <w:pStyle w:val="a4"/>
            <w:spacing w:before="9"/>
            <w:rPr>
              <w:sz w:val="21"/>
            </w:rPr>
          </w:pPr>
        </w:p>
        <w:p w14:paraId="4704E1C2" w14:textId="77777777" w:rsidR="001220B7" w:rsidRDefault="0068032B">
          <w:pPr>
            <w:pStyle w:val="a4"/>
            <w:spacing w:line="252" w:lineRule="auto"/>
            <w:ind w:left="137" w:right="1517" w:firstLine="358"/>
            <w:jc w:val="both"/>
          </w:pPr>
          <w:r>
            <w:t xml:space="preserve">Самыми небольшими </w:t>
          </w:r>
          <w:r>
            <w:rPr>
              <w:spacing w:val="-24"/>
            </w:rPr>
            <w:t xml:space="preserve">–– </w:t>
          </w:r>
          <w:r>
            <w:t xml:space="preserve">но не менее важными </w:t>
          </w:r>
          <w:r>
            <w:rPr>
              <w:spacing w:val="-24"/>
            </w:rPr>
            <w:t xml:space="preserve">–– </w:t>
          </w:r>
          <w:r>
            <w:t>являются точечные полиморфизмы (</w:t>
          </w:r>
          <w:commentRangeStart w:id="33"/>
          <w:r>
            <w:t>SNV</w:t>
          </w:r>
          <w:commentRangeEnd w:id="33"/>
          <w:r>
            <w:rPr>
              <w:rStyle w:val="ae"/>
            </w:rPr>
            <w:commentReference w:id="33"/>
          </w:r>
          <w:r>
            <w:t>) и короткие инсерции и делеции (indels) размером 20–50bp. Чаще всего эти генетические</w:t>
          </w:r>
          <w:r>
            <w:rPr>
              <w:spacing w:val="-19"/>
            </w:rPr>
            <w:t xml:space="preserve"> </w:t>
          </w:r>
          <w:r>
            <w:t>варианты</w:t>
          </w:r>
          <w:r>
            <w:rPr>
              <w:spacing w:val="-18"/>
            </w:rPr>
            <w:t xml:space="preserve"> </w:t>
          </w:r>
          <w:r>
            <w:t>нейтральные</w:t>
          </w:r>
          <w:r>
            <w:rPr>
              <w:spacing w:val="-18"/>
            </w:rPr>
            <w:t xml:space="preserve"> </w:t>
          </w:r>
          <w:r>
            <w:t>и</w:t>
          </w:r>
          <w:r>
            <w:rPr>
              <w:spacing w:val="-18"/>
            </w:rPr>
            <w:t xml:space="preserve"> </w:t>
          </w:r>
          <w:r>
            <w:t>не</w:t>
          </w:r>
          <w:r>
            <w:rPr>
              <w:spacing w:val="-18"/>
            </w:rPr>
            <w:t xml:space="preserve"> </w:t>
          </w:r>
          <w:r>
            <w:t>имеют</w:t>
          </w:r>
          <w:r>
            <w:rPr>
              <w:spacing w:val="-18"/>
            </w:rPr>
            <w:t xml:space="preserve"> </w:t>
          </w:r>
          <w:r>
            <w:t>фенотипических</w:t>
          </w:r>
          <w:r>
            <w:rPr>
              <w:spacing w:val="-18"/>
            </w:rPr>
            <w:t xml:space="preserve"> </w:t>
          </w:r>
          <w:r>
            <w:t>проявлений,</w:t>
          </w:r>
          <w:r>
            <w:rPr>
              <w:spacing w:val="-18"/>
            </w:rPr>
            <w:t xml:space="preserve"> </w:t>
          </w:r>
          <w:r>
            <w:t>но</w:t>
          </w:r>
          <w:r>
            <w:rPr>
              <w:spacing w:val="-18"/>
            </w:rPr>
            <w:t xml:space="preserve"> </w:t>
          </w:r>
          <w:r>
            <w:rPr>
              <w:spacing w:val="-3"/>
            </w:rPr>
            <w:t>неко</w:t>
          </w:r>
          <w:r>
            <w:t>торые</w:t>
          </w:r>
          <w:r>
            <w:rPr>
              <w:spacing w:val="-13"/>
            </w:rPr>
            <w:t xml:space="preserve"> </w:t>
          </w:r>
          <w:r>
            <w:t>могут</w:t>
          </w:r>
          <w:r>
            <w:rPr>
              <w:spacing w:val="-12"/>
            </w:rPr>
            <w:t xml:space="preserve"> </w:t>
          </w:r>
          <w:r>
            <w:t>приводить</w:t>
          </w:r>
          <w:r>
            <w:rPr>
              <w:spacing w:val="-12"/>
            </w:rPr>
            <w:t xml:space="preserve"> </w:t>
          </w:r>
          <w:r>
            <w:t>как</w:t>
          </w:r>
          <w:r>
            <w:rPr>
              <w:spacing w:val="-12"/>
            </w:rPr>
            <w:t xml:space="preserve"> </w:t>
          </w:r>
          <w:r>
            <w:t>к</w:t>
          </w:r>
          <w:r>
            <w:rPr>
              <w:spacing w:val="-12"/>
            </w:rPr>
            <w:t xml:space="preserve"> </w:t>
          </w:r>
          <w:r>
            <w:t>генетическим,</w:t>
          </w:r>
          <w:r>
            <w:rPr>
              <w:spacing w:val="-12"/>
            </w:rPr>
            <w:t xml:space="preserve"> </w:t>
          </w:r>
          <w:r>
            <w:t>так</w:t>
          </w:r>
          <w:r>
            <w:rPr>
              <w:spacing w:val="-12"/>
            </w:rPr>
            <w:t xml:space="preserve"> </w:t>
          </w:r>
          <w:r>
            <w:t>и</w:t>
          </w:r>
          <w:r>
            <w:rPr>
              <w:spacing w:val="-12"/>
            </w:rPr>
            <w:t xml:space="preserve"> </w:t>
          </w:r>
          <w:r>
            <w:t>к</w:t>
          </w:r>
          <w:r>
            <w:rPr>
              <w:spacing w:val="-13"/>
            </w:rPr>
            <w:t xml:space="preserve"> </w:t>
          </w:r>
          <w:r>
            <w:t>эпигенетическим</w:t>
          </w:r>
          <w:r>
            <w:rPr>
              <w:spacing w:val="-12"/>
            </w:rPr>
            <w:t xml:space="preserve"> </w:t>
          </w:r>
          <w:r>
            <w:t>изменениям.</w:t>
          </w:r>
          <w:r>
            <w:rPr>
              <w:spacing w:val="-12"/>
            </w:rPr>
            <w:t xml:space="preserve"> </w:t>
          </w:r>
          <w:r>
            <w:t>Также</w:t>
          </w:r>
          <w:r>
            <w:rPr>
              <w:spacing w:val="23"/>
            </w:rPr>
            <w:t xml:space="preserve"> </w:t>
          </w:r>
          <w:r>
            <w:t>варианты</w:t>
          </w:r>
          <w:r>
            <w:rPr>
              <w:spacing w:val="23"/>
            </w:rPr>
            <w:t xml:space="preserve"> </w:t>
          </w:r>
          <w:r>
            <w:t>делятся</w:t>
          </w:r>
          <w:r>
            <w:rPr>
              <w:spacing w:val="24"/>
            </w:rPr>
            <w:t xml:space="preserve"> </w:t>
          </w:r>
          <w:r>
            <w:t>на</w:t>
          </w:r>
          <w:r>
            <w:rPr>
              <w:spacing w:val="23"/>
            </w:rPr>
            <w:t xml:space="preserve"> </w:t>
          </w:r>
          <w:r>
            <w:t>наследуемые,</w:t>
          </w:r>
          <w:r>
            <w:rPr>
              <w:spacing w:val="24"/>
            </w:rPr>
            <w:t xml:space="preserve"> </w:t>
          </w:r>
          <w:r>
            <w:rPr>
              <w:spacing w:val="-3"/>
            </w:rPr>
            <w:t>которые</w:t>
          </w:r>
          <w:r>
            <w:rPr>
              <w:spacing w:val="23"/>
            </w:rPr>
            <w:t xml:space="preserve"> </w:t>
          </w:r>
          <w:r>
            <w:t>передаются</w:t>
          </w:r>
          <w:r>
            <w:rPr>
              <w:spacing w:val="24"/>
            </w:rPr>
            <w:t xml:space="preserve"> </w:t>
          </w:r>
          <w:r>
            <w:t>от</w:t>
          </w:r>
          <w:r>
            <w:rPr>
              <w:spacing w:val="23"/>
            </w:rPr>
            <w:t xml:space="preserve"> </w:t>
          </w:r>
          <w:r>
            <w:t>родителей</w:t>
          </w:r>
          <w:r>
            <w:rPr>
              <w:spacing w:val="23"/>
            </w:rPr>
            <w:t xml:space="preserve"> </w:t>
          </w:r>
          <w:r>
            <w:t>к</w:t>
          </w:r>
          <w:r>
            <w:rPr>
              <w:spacing w:val="24"/>
            </w:rPr>
            <w:t xml:space="preserve"> </w:t>
          </w:r>
          <w:r>
            <w:t>детям,</w:t>
          </w:r>
          <w:r>
            <w:rPr>
              <w:spacing w:val="23"/>
            </w:rPr>
            <w:t xml:space="preserve"> </w:t>
          </w:r>
          <w:r>
            <w:t xml:space="preserve">и варианты </w:t>
          </w:r>
          <w:r>
            <w:rPr>
              <w:i/>
            </w:rPr>
            <w:t>de novo</w:t>
          </w:r>
          <w:r>
            <w:t>. Согласно оценкам, предоставленным [</w:t>
          </w:r>
          <w:hyperlink w:anchor="_bookmark52">
            <w:r>
              <w:rPr>
                <w:color w:val="003052"/>
              </w:rPr>
              <w:t>21</w:t>
            </w:r>
          </w:hyperlink>
          <w:r>
            <w:t>], в среднем в каждом по</w:t>
          </w:r>
          <w:r>
            <w:rPr>
              <w:spacing w:val="-3"/>
            </w:rPr>
            <w:t xml:space="preserve">колении </w:t>
          </w:r>
          <w:r>
            <w:t xml:space="preserve">у человека возникают 44–82 SNV </w:t>
          </w:r>
          <w:r>
            <w:rPr>
              <w:i/>
            </w:rPr>
            <w:t>de novo</w:t>
          </w:r>
          <w:r>
            <w:t>, из них 1–2 приходятся на белок-</w:t>
          </w:r>
          <w:r>
            <w:rPr>
              <w:spacing w:val="-3"/>
            </w:rPr>
            <w:t xml:space="preserve">кодирующие </w:t>
          </w:r>
          <w:r>
            <w:t>регионы. Число небольших инсерций и делеций оценивается в 2.9–9 на геном,</w:t>
          </w:r>
          <w:r>
            <w:rPr>
              <w:spacing w:val="-19"/>
            </w:rPr>
            <w:t xml:space="preserve"> </w:t>
          </w:r>
          <w:r>
            <w:t>крупные</w:t>
          </w:r>
          <w:r>
            <w:rPr>
              <w:spacing w:val="-18"/>
            </w:rPr>
            <w:t xml:space="preserve"> </w:t>
          </w:r>
          <w:r>
            <w:t>перестройки</w:t>
          </w:r>
          <w:r>
            <w:rPr>
              <w:spacing w:val="-18"/>
            </w:rPr>
            <w:t xml:space="preserve"> </w:t>
          </w:r>
          <w:r>
            <w:t>встречаются</w:t>
          </w:r>
          <w:r>
            <w:rPr>
              <w:spacing w:val="-18"/>
            </w:rPr>
            <w:t xml:space="preserve"> </w:t>
          </w:r>
          <w:r>
            <w:t>значительно</w:t>
          </w:r>
          <w:r>
            <w:rPr>
              <w:spacing w:val="-18"/>
            </w:rPr>
            <w:t xml:space="preserve"> </w:t>
          </w:r>
          <w:r>
            <w:t>реже.</w:t>
          </w:r>
          <w:r>
            <w:rPr>
              <w:spacing w:val="-18"/>
            </w:rPr>
            <w:t xml:space="preserve"> </w:t>
          </w:r>
          <w:r>
            <w:t>Также</w:t>
          </w:r>
          <w:r>
            <w:rPr>
              <w:spacing w:val="-18"/>
            </w:rPr>
            <w:t xml:space="preserve"> </w:t>
          </w:r>
          <w:r>
            <w:t>известно,</w:t>
          </w:r>
          <w:r>
            <w:rPr>
              <w:spacing w:val="-18"/>
            </w:rPr>
            <w:t xml:space="preserve"> </w:t>
          </w:r>
          <w:r>
            <w:t>что</w:t>
          </w:r>
          <w:r>
            <w:rPr>
              <w:spacing w:val="-18"/>
            </w:rPr>
            <w:t xml:space="preserve"> </w:t>
          </w:r>
          <w:r>
            <w:rPr>
              <w:spacing w:val="-4"/>
            </w:rPr>
            <w:t>коли</w:t>
          </w:r>
          <w:r>
            <w:t>чество</w:t>
          </w:r>
          <w:r>
            <w:rPr>
              <w:spacing w:val="-6"/>
            </w:rPr>
            <w:t xml:space="preserve"> </w:t>
          </w:r>
          <w:r>
            <w:t>генетических</w:t>
          </w:r>
          <w:r>
            <w:rPr>
              <w:spacing w:val="-6"/>
            </w:rPr>
            <w:t xml:space="preserve"> </w:t>
          </w:r>
          <w:r>
            <w:t>вариантов</w:t>
          </w:r>
          <w:r>
            <w:rPr>
              <w:spacing w:val="-6"/>
            </w:rPr>
            <w:t xml:space="preserve"> </w:t>
          </w:r>
          <w:r>
            <w:rPr>
              <w:i/>
            </w:rPr>
            <w:t>de</w:t>
          </w:r>
          <w:r>
            <w:rPr>
              <w:i/>
              <w:spacing w:val="-6"/>
            </w:rPr>
            <w:t xml:space="preserve"> </w:t>
          </w:r>
          <w:r>
            <w:rPr>
              <w:i/>
            </w:rPr>
            <w:t>novo</w:t>
          </w:r>
          <w:r>
            <w:rPr>
              <w:i/>
              <w:spacing w:val="-5"/>
            </w:rPr>
            <w:t xml:space="preserve"> </w:t>
          </w:r>
          <w:r>
            <w:t>непрерывно</w:t>
          </w:r>
          <w:r>
            <w:rPr>
              <w:spacing w:val="-5"/>
            </w:rPr>
            <w:t xml:space="preserve"> </w:t>
          </w:r>
          <w:r>
            <w:t>растёт</w:t>
          </w:r>
          <w:r>
            <w:rPr>
              <w:spacing w:val="-6"/>
            </w:rPr>
            <w:t xml:space="preserve"> </w:t>
          </w:r>
          <w:r>
            <w:t>в</w:t>
          </w:r>
          <w:r>
            <w:rPr>
              <w:spacing w:val="-5"/>
            </w:rPr>
            <w:t xml:space="preserve"> </w:t>
          </w:r>
          <w:r>
            <w:t>течение</w:t>
          </w:r>
          <w:r>
            <w:rPr>
              <w:spacing w:val="-6"/>
            </w:rPr>
            <w:t xml:space="preserve"> </w:t>
          </w:r>
          <w:r>
            <w:t>жизни</w:t>
          </w:r>
          <w:r>
            <w:rPr>
              <w:spacing w:val="-6"/>
            </w:rPr>
            <w:t xml:space="preserve"> </w:t>
          </w:r>
          <w:r>
            <w:t>человека.</w:t>
          </w:r>
        </w:p>
        <w:p w14:paraId="21559FA7" w14:textId="77777777" w:rsidR="001220B7" w:rsidRDefault="001220B7">
          <w:pPr>
            <w:pStyle w:val="a4"/>
            <w:spacing w:before="5"/>
            <w:rPr>
              <w:sz w:val="33"/>
            </w:rPr>
          </w:pPr>
        </w:p>
        <w:p w14:paraId="6CDA8AC7" w14:textId="77777777" w:rsidR="001220B7" w:rsidRDefault="0068032B">
          <w:pPr>
            <w:pStyle w:val="2"/>
            <w:numPr>
              <w:ilvl w:val="1"/>
              <w:numId w:val="18"/>
            </w:numPr>
            <w:tabs>
              <w:tab w:val="left" w:pos="995"/>
            </w:tabs>
            <w:ind w:left="994" w:hanging="575"/>
            <w:rPr>
              <w:sz w:val="24"/>
            </w:rPr>
          </w:pPr>
          <w:bookmarkStart w:id="34" w:name="_bookmark7"/>
          <w:bookmarkStart w:id="35" w:name="Функциональные_классы_генетических_вариа"/>
          <w:bookmarkStart w:id="36" w:name="_bookmark71"/>
          <w:bookmarkEnd w:id="34"/>
          <w:bookmarkEnd w:id="35"/>
          <w:bookmarkEnd w:id="36"/>
          <w:r>
            <w:t>Функциональные классы генетических</w:t>
          </w:r>
          <w:r>
            <w:rPr>
              <w:spacing w:val="11"/>
            </w:rPr>
            <w:t xml:space="preserve"> </w:t>
          </w:r>
          <w:r>
            <w:t>вариантов</w:t>
          </w:r>
        </w:p>
        <w:p w14:paraId="170AEE94" w14:textId="77777777" w:rsidR="001220B7" w:rsidRDefault="0068032B">
          <w:pPr>
            <w:pStyle w:val="a4"/>
            <w:spacing w:before="169" w:line="252" w:lineRule="auto"/>
            <w:ind w:left="420" w:right="1234"/>
            <w:jc w:val="both"/>
          </w:pPr>
          <w:r>
            <w:t xml:space="preserve">Как </w:t>
          </w:r>
          <w:r>
            <w:rPr>
              <w:spacing w:val="-3"/>
            </w:rPr>
            <w:t xml:space="preserve">уже </w:t>
          </w:r>
          <w:r>
            <w:t>было упомянуто выше, значение генетических вариантов напрямую зависит от</w:t>
          </w:r>
          <w:r>
            <w:rPr>
              <w:spacing w:val="-11"/>
            </w:rPr>
            <w:t xml:space="preserve"> </w:t>
          </w:r>
          <w:r>
            <w:t>их</w:t>
          </w:r>
          <w:r>
            <w:rPr>
              <w:spacing w:val="-10"/>
            </w:rPr>
            <w:t xml:space="preserve"> </w:t>
          </w:r>
          <w:r>
            <w:t>положения</w:t>
          </w:r>
          <w:r>
            <w:rPr>
              <w:spacing w:val="-10"/>
            </w:rPr>
            <w:t xml:space="preserve"> </w:t>
          </w:r>
          <w:r>
            <w:t>относительно</w:t>
          </w:r>
          <w:r>
            <w:rPr>
              <w:spacing w:val="-11"/>
            </w:rPr>
            <w:t xml:space="preserve"> </w:t>
          </w:r>
          <w:r>
            <w:t>функциональных</w:t>
          </w:r>
          <w:r>
            <w:rPr>
              <w:spacing w:val="-10"/>
            </w:rPr>
            <w:t xml:space="preserve"> </w:t>
          </w:r>
          <w:r>
            <w:t>частей</w:t>
          </w:r>
          <w:r>
            <w:rPr>
              <w:spacing w:val="-10"/>
            </w:rPr>
            <w:t xml:space="preserve"> </w:t>
          </w:r>
          <w:r>
            <w:t>генома.</w:t>
          </w:r>
          <w:r>
            <w:rPr>
              <w:spacing w:val="-10"/>
            </w:rPr>
            <w:t xml:space="preserve"> </w:t>
          </w:r>
          <w:r>
            <w:t>Варианты</w:t>
          </w:r>
          <w:r>
            <w:rPr>
              <w:spacing w:val="-11"/>
            </w:rPr>
            <w:t xml:space="preserve"> </w:t>
          </w:r>
          <w:r>
            <w:t>могут</w:t>
          </w:r>
          <w:r>
            <w:rPr>
              <w:spacing w:val="-10"/>
            </w:rPr>
            <w:t xml:space="preserve"> </w:t>
          </w:r>
          <w:r>
            <w:rPr>
              <w:spacing w:val="-3"/>
            </w:rPr>
            <w:t>нахо</w:t>
          </w:r>
          <w:r>
            <w:t>диться как внутри генов, так и вне</w:t>
          </w:r>
          <w:r>
            <w:rPr>
              <w:spacing w:val="-9"/>
            </w:rPr>
            <w:t xml:space="preserve"> </w:t>
          </w:r>
          <w:r>
            <w:t>их.</w:t>
          </w:r>
        </w:p>
        <w:p w14:paraId="196F6807" w14:textId="77777777" w:rsidR="001220B7" w:rsidRDefault="0068032B">
          <w:pPr>
            <w:pStyle w:val="a4"/>
            <w:spacing w:line="273" w:lineRule="exact"/>
            <w:ind w:left="779"/>
            <w:jc w:val="both"/>
          </w:pPr>
          <w:r>
            <w:t>Области гена, в которые может попасть генетический вариант:</w:t>
          </w:r>
        </w:p>
        <w:p w14:paraId="61F69A39" w14:textId="77777777" w:rsidR="001220B7" w:rsidRDefault="001220B7">
          <w:pPr>
            <w:pStyle w:val="a4"/>
            <w:spacing w:before="7"/>
            <w:rPr>
              <w:sz w:val="23"/>
            </w:rPr>
          </w:pPr>
        </w:p>
        <w:p w14:paraId="4C877A10" w14:textId="77777777" w:rsidR="001220B7" w:rsidRDefault="0068032B">
          <w:pPr>
            <w:pStyle w:val="a9"/>
            <w:numPr>
              <w:ilvl w:val="2"/>
              <w:numId w:val="18"/>
            </w:numPr>
            <w:tabs>
              <w:tab w:val="left" w:pos="1019"/>
            </w:tabs>
            <w:spacing w:line="252" w:lineRule="auto"/>
            <w:ind w:right="1234"/>
            <w:rPr>
              <w:sz w:val="24"/>
            </w:rPr>
          </w:pPr>
          <w:r>
            <w:rPr>
              <w:sz w:val="24"/>
            </w:rPr>
            <w:t xml:space="preserve">Экзоны, непосредственно отвечающие за последовательность белка. </w:t>
          </w:r>
          <w:r>
            <w:rPr>
              <w:spacing w:val="-3"/>
              <w:sz w:val="24"/>
            </w:rPr>
            <w:t>Генетиче</w:t>
          </w:r>
          <w:r>
            <w:rPr>
              <w:sz w:val="24"/>
            </w:rPr>
            <w:t>ские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варианты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экзонах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могут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быть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синонимичными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(без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замены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 xml:space="preserve">аминокислоты) и несинонимичными </w:t>
          </w:r>
          <w:r>
            <w:rPr>
              <w:spacing w:val="-24"/>
              <w:sz w:val="24"/>
            </w:rPr>
            <w:t xml:space="preserve">–– </w:t>
          </w:r>
          <w:r>
            <w:rPr>
              <w:sz w:val="24"/>
            </w:rPr>
            <w:t>миссенс (замена на другую аминокислоту), нонсенс (замена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на</w:t>
          </w:r>
          <w:r>
            <w:rPr>
              <w:spacing w:val="-21"/>
              <w:sz w:val="24"/>
            </w:rPr>
            <w:t xml:space="preserve"> </w:t>
          </w:r>
          <w:r>
            <w:rPr>
              <w:spacing w:val="-3"/>
              <w:sz w:val="24"/>
            </w:rPr>
            <w:t>стоп-кодон)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либо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сдвиг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рамки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считывания,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приводящий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к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изменению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значительной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части</w:t>
          </w:r>
          <w:r>
            <w:rPr>
              <w:spacing w:val="-21"/>
              <w:sz w:val="24"/>
            </w:rPr>
            <w:t xml:space="preserve"> </w:t>
          </w:r>
          <w:r>
            <w:rPr>
              <w:spacing w:val="-3"/>
              <w:sz w:val="24"/>
            </w:rPr>
            <w:t>белковой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молекулы.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Миссенс-варианты</w:t>
          </w:r>
          <w:r>
            <w:rPr>
              <w:spacing w:val="-21"/>
              <w:sz w:val="24"/>
            </w:rPr>
            <w:t xml:space="preserve"> </w:t>
          </w:r>
          <w:r>
            <w:rPr>
              <w:spacing w:val="-4"/>
              <w:sz w:val="24"/>
            </w:rPr>
            <w:t>редко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приводят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к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утрате функции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белка,</w:t>
          </w:r>
          <w:r>
            <w:rPr>
              <w:spacing w:val="-25"/>
              <w:sz w:val="24"/>
            </w:rPr>
            <w:t xml:space="preserve"> </w:t>
          </w:r>
          <w:r>
            <w:rPr>
              <w:sz w:val="24"/>
            </w:rPr>
            <w:t>но</w:t>
          </w:r>
          <w:r>
            <w:rPr>
              <w:spacing w:val="-25"/>
              <w:sz w:val="24"/>
            </w:rPr>
            <w:t xml:space="preserve"> </w:t>
          </w:r>
          <w:r>
            <w:rPr>
              <w:sz w:val="24"/>
            </w:rPr>
            <w:t>они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могут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повлиять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на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экспрессию</w:t>
          </w:r>
          <w:r>
            <w:rPr>
              <w:spacing w:val="-25"/>
              <w:sz w:val="24"/>
            </w:rPr>
            <w:t xml:space="preserve"> </w:t>
          </w:r>
          <w:r>
            <w:rPr>
              <w:sz w:val="24"/>
            </w:rPr>
            <w:t>гена,</w:t>
          </w:r>
          <w:r>
            <w:rPr>
              <w:spacing w:val="-25"/>
              <w:sz w:val="24"/>
            </w:rPr>
            <w:t xml:space="preserve"> </w:t>
          </w:r>
          <w:r>
            <w:rPr>
              <w:sz w:val="24"/>
            </w:rPr>
            <w:t>если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замена</w:t>
          </w:r>
          <w:r>
            <w:rPr>
              <w:spacing w:val="-25"/>
              <w:sz w:val="24"/>
            </w:rPr>
            <w:t xml:space="preserve"> </w:t>
          </w:r>
          <w:r>
            <w:rPr>
              <w:sz w:val="24"/>
            </w:rPr>
            <w:t>пришлась на регуляторный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мотив[</w:t>
          </w:r>
          <w:hyperlink w:anchor="_bookmark53">
            <w:r>
              <w:rPr>
                <w:color w:val="003052"/>
                <w:sz w:val="24"/>
              </w:rPr>
              <w:t>22</w:t>
            </w:r>
          </w:hyperlink>
          <w:r>
            <w:rPr>
              <w:sz w:val="24"/>
            </w:rPr>
            <w:t>].</w:t>
          </w:r>
        </w:p>
        <w:p w14:paraId="04628D3C" w14:textId="77777777" w:rsidR="001220B7" w:rsidRDefault="0068032B">
          <w:pPr>
            <w:pStyle w:val="a9"/>
            <w:numPr>
              <w:ilvl w:val="2"/>
              <w:numId w:val="18"/>
            </w:numPr>
            <w:tabs>
              <w:tab w:val="left" w:pos="1019"/>
            </w:tabs>
            <w:spacing w:before="194" w:line="252" w:lineRule="auto"/>
            <w:ind w:right="1113"/>
            <w:jc w:val="left"/>
            <w:rPr>
              <w:sz w:val="24"/>
            </w:rPr>
          </w:pPr>
          <w:r>
            <w:rPr>
              <w:sz w:val="24"/>
            </w:rPr>
            <w:t xml:space="preserve">Интроны, </w:t>
          </w:r>
          <w:r>
            <w:rPr>
              <w:spacing w:val="-3"/>
              <w:sz w:val="24"/>
            </w:rPr>
            <w:t xml:space="preserve">которые </w:t>
          </w:r>
          <w:r>
            <w:rPr>
              <w:sz w:val="24"/>
            </w:rPr>
            <w:t xml:space="preserve">содержат регуляторные области и сплайс-сайты, </w:t>
          </w:r>
          <w:r>
            <w:rPr>
              <w:spacing w:val="-4"/>
              <w:sz w:val="24"/>
            </w:rPr>
            <w:t>необходи</w:t>
          </w:r>
          <w:r>
            <w:rPr>
              <w:sz w:val="24"/>
            </w:rPr>
            <w:t xml:space="preserve">мые для процессинга транскрипта в </w:t>
          </w:r>
          <w:r>
            <w:rPr>
              <w:spacing w:val="-4"/>
              <w:sz w:val="24"/>
            </w:rPr>
            <w:t xml:space="preserve">готовую </w:t>
          </w:r>
          <w:r>
            <w:rPr>
              <w:sz w:val="24"/>
            </w:rPr>
            <w:t xml:space="preserve">мРНК, а также 3’-нетранслируемая область (3’ UTR) и 5’-нетранслируемая область (5’ UTR), вовлечённые в </w:t>
          </w:r>
          <w:r>
            <w:rPr>
              <w:sz w:val="24"/>
            </w:rPr>
            <w:lastRenderedPageBreak/>
            <w:t>регуляцию транскрипции, трансляции и деградации транскрипта. В частности, в 5’UTR находится так называемая консенсусная последовательность Козак, важная для инициации трансляции мРНК[</w:t>
          </w:r>
          <w:hyperlink w:anchor="_bookmark54">
            <w:r>
              <w:rPr>
                <w:color w:val="003052"/>
                <w:sz w:val="24"/>
              </w:rPr>
              <w:t>23</w:t>
            </w:r>
          </w:hyperlink>
          <w:r>
            <w:rPr>
              <w:sz w:val="24"/>
            </w:rPr>
            <w:t xml:space="preserve">]. Также известно, что в 5’UTR могут </w:t>
          </w:r>
          <w:r>
            <w:rPr>
              <w:spacing w:val="-3"/>
              <w:sz w:val="24"/>
            </w:rPr>
            <w:t>находить</w:t>
          </w:r>
          <w:r>
            <w:rPr>
              <w:sz w:val="24"/>
            </w:rPr>
            <w:t>ся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открытые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рамки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считывания,</w:t>
          </w:r>
          <w:r>
            <w:rPr>
              <w:spacing w:val="-22"/>
              <w:sz w:val="24"/>
            </w:rPr>
            <w:t xml:space="preserve"> </w:t>
          </w:r>
          <w:r>
            <w:rPr>
              <w:spacing w:val="-3"/>
              <w:sz w:val="24"/>
            </w:rPr>
            <w:t>которые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влияют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на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поведение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рибосомы</w:t>
          </w:r>
          <w:r>
            <w:rPr>
              <w:spacing w:val="-17"/>
              <w:sz w:val="24"/>
            </w:rPr>
            <w:t xml:space="preserve"> </w:t>
          </w:r>
          <w:r>
            <w:rPr>
              <w:spacing w:val="-24"/>
              <w:sz w:val="24"/>
            </w:rPr>
            <w:t>––</w:t>
          </w:r>
          <w:r>
            <w:rPr>
              <w:spacing w:val="-18"/>
              <w:sz w:val="24"/>
            </w:rPr>
            <w:t xml:space="preserve"> </w:t>
          </w:r>
          <w:r>
            <w:rPr>
              <w:sz w:val="24"/>
            </w:rPr>
            <w:t>могут вызывать её торможение, диссоциацию, либо перекрывать основной старт-кодон гена[</w:t>
          </w:r>
          <w:hyperlink w:anchor="_bookmark55">
            <w:r>
              <w:rPr>
                <w:color w:val="003052"/>
                <w:sz w:val="24"/>
              </w:rPr>
              <w:t>24</w:t>
            </w:r>
          </w:hyperlink>
          <w:r>
            <w:rPr>
              <w:sz w:val="24"/>
            </w:rPr>
            <w:t>].</w:t>
          </w:r>
          <w:r>
            <w:rPr>
              <w:spacing w:val="-30"/>
              <w:sz w:val="24"/>
            </w:rPr>
            <w:t xml:space="preserve"> </w:t>
          </w:r>
          <w:r>
            <w:rPr>
              <w:sz w:val="24"/>
            </w:rPr>
            <w:t>Генетические</w:t>
          </w:r>
          <w:r>
            <w:rPr>
              <w:spacing w:val="-29"/>
              <w:sz w:val="24"/>
            </w:rPr>
            <w:t xml:space="preserve"> </w:t>
          </w:r>
          <w:r>
            <w:rPr>
              <w:sz w:val="24"/>
            </w:rPr>
            <w:t>варианты</w:t>
          </w:r>
          <w:r>
            <w:rPr>
              <w:spacing w:val="-30"/>
              <w:sz w:val="24"/>
            </w:rPr>
            <w:t xml:space="preserve"> </w:t>
          </w:r>
          <w:r>
            <w:rPr>
              <w:sz w:val="24"/>
            </w:rPr>
            <w:t>могут</w:t>
          </w:r>
          <w:r>
            <w:rPr>
              <w:spacing w:val="-29"/>
              <w:sz w:val="24"/>
            </w:rPr>
            <w:t xml:space="preserve"> </w:t>
          </w:r>
          <w:r>
            <w:rPr>
              <w:sz w:val="24"/>
            </w:rPr>
            <w:t>как</w:t>
          </w:r>
          <w:r>
            <w:rPr>
              <w:spacing w:val="-29"/>
              <w:sz w:val="24"/>
            </w:rPr>
            <w:t xml:space="preserve"> </w:t>
          </w:r>
          <w:r>
            <w:rPr>
              <w:sz w:val="24"/>
            </w:rPr>
            <w:t>разрушать</w:t>
          </w:r>
          <w:r>
            <w:rPr>
              <w:spacing w:val="-30"/>
              <w:sz w:val="24"/>
            </w:rPr>
            <w:t xml:space="preserve"> </w:t>
          </w:r>
          <w:r>
            <w:rPr>
              <w:sz w:val="24"/>
            </w:rPr>
            <w:t>канонические</w:t>
          </w:r>
          <w:r>
            <w:rPr>
              <w:spacing w:val="-29"/>
              <w:sz w:val="24"/>
            </w:rPr>
            <w:t xml:space="preserve"> </w:t>
          </w:r>
          <w:r>
            <w:rPr>
              <w:sz w:val="24"/>
            </w:rPr>
            <w:t>сплайс-сайты, так и способствовать образованию новых внутри интронных участков[</w:t>
          </w:r>
          <w:hyperlink w:anchor="_bookmark56">
            <w:r>
              <w:rPr>
                <w:color w:val="003052"/>
                <w:sz w:val="24"/>
              </w:rPr>
              <w:t>25</w:t>
            </w:r>
          </w:hyperlink>
          <w:r>
            <w:rPr>
              <w:sz w:val="24"/>
            </w:rPr>
            <w:t>]. Влияние генетических вариантов в этих областях недостаточно изучено, и их связь с конкретной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патологией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у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пациента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порой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достаточно</w:t>
          </w:r>
          <w:r>
            <w:rPr>
              <w:spacing w:val="-16"/>
              <w:sz w:val="24"/>
            </w:rPr>
            <w:t xml:space="preserve"> </w:t>
          </w:r>
          <w:r>
            <w:rPr>
              <w:spacing w:val="-3"/>
              <w:sz w:val="24"/>
            </w:rPr>
            <w:t>трудно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доказать.</w:t>
          </w:r>
          <w:r>
            <w:rPr>
              <w:spacing w:val="-17"/>
              <w:sz w:val="24"/>
            </w:rPr>
            <w:t xml:space="preserve"> </w:t>
          </w:r>
          <w:r>
            <w:rPr>
              <w:spacing w:val="-3"/>
              <w:sz w:val="24"/>
            </w:rPr>
            <w:t>Тем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не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менее, существуют специальные инструменты, позволяющие оценить патогенность таких вариантов. Интронные и UTR генетические варианты обычно рассматриваются</w:t>
          </w:r>
          <w:r>
            <w:rPr>
              <w:spacing w:val="-5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5"/>
              <w:sz w:val="24"/>
            </w:rPr>
            <w:t xml:space="preserve"> </w:t>
          </w:r>
          <w:r>
            <w:rPr>
              <w:sz w:val="24"/>
            </w:rPr>
            <w:t>случае,</w:t>
          </w:r>
          <w:r>
            <w:rPr>
              <w:spacing w:val="-5"/>
              <w:sz w:val="24"/>
            </w:rPr>
            <w:t xml:space="preserve"> </w:t>
          </w:r>
          <w:r>
            <w:rPr>
              <w:sz w:val="24"/>
            </w:rPr>
            <w:t>если</w:t>
          </w:r>
          <w:r>
            <w:rPr>
              <w:spacing w:val="-5"/>
              <w:sz w:val="24"/>
            </w:rPr>
            <w:t xml:space="preserve"> </w:t>
          </w:r>
          <w:r>
            <w:rPr>
              <w:sz w:val="24"/>
            </w:rPr>
            <w:t>иного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объяснения</w:t>
          </w:r>
          <w:r>
            <w:rPr>
              <w:spacing w:val="-5"/>
              <w:sz w:val="24"/>
            </w:rPr>
            <w:t xml:space="preserve"> </w:t>
          </w:r>
          <w:r>
            <w:rPr>
              <w:sz w:val="24"/>
            </w:rPr>
            <w:t>фенотипу</w:t>
          </w:r>
          <w:r>
            <w:rPr>
              <w:spacing w:val="-5"/>
              <w:sz w:val="24"/>
            </w:rPr>
            <w:t xml:space="preserve"> </w:t>
          </w:r>
          <w:r>
            <w:rPr>
              <w:sz w:val="24"/>
            </w:rPr>
            <w:t>пациента</w:t>
          </w:r>
          <w:r>
            <w:rPr>
              <w:spacing w:val="-5"/>
              <w:sz w:val="24"/>
            </w:rPr>
            <w:t xml:space="preserve"> </w:t>
          </w:r>
          <w:r>
            <w:rPr>
              <w:sz w:val="24"/>
            </w:rPr>
            <w:t>не</w:t>
          </w:r>
          <w:r>
            <w:rPr>
              <w:spacing w:val="-5"/>
              <w:sz w:val="24"/>
            </w:rPr>
            <w:t xml:space="preserve"> </w:t>
          </w:r>
          <w:r>
            <w:rPr>
              <w:sz w:val="24"/>
            </w:rPr>
            <w:t>было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найдено.</w:t>
          </w:r>
        </w:p>
        <w:p w14:paraId="53D0ECF8" w14:textId="77777777" w:rsidR="001220B7" w:rsidRDefault="001220B7">
          <w:pPr>
            <w:pStyle w:val="a4"/>
            <w:spacing w:before="4"/>
            <w:rPr>
              <w:sz w:val="21"/>
            </w:rPr>
          </w:pPr>
        </w:p>
        <w:p w14:paraId="111FCC73" w14:textId="77777777" w:rsidR="001220B7" w:rsidRDefault="0068032B">
          <w:pPr>
            <w:pStyle w:val="a4"/>
            <w:spacing w:line="252" w:lineRule="auto"/>
            <w:ind w:left="420" w:right="1234" w:firstLine="358"/>
            <w:jc w:val="both"/>
          </w:pPr>
          <w:r>
            <w:t>Внегенные варианты могут приходиться на различные регуляторные последовательности, например, энхансеры, сайленсеры, а также сайты связывания белков, отвечающих за процессы метилирования или трёхмерную организацию хроматина.</w:t>
          </w:r>
        </w:p>
        <w:p w14:paraId="0BF30FE7" w14:textId="77777777" w:rsidR="001220B7" w:rsidRDefault="0068032B">
          <w:pPr>
            <w:pStyle w:val="a4"/>
            <w:spacing w:line="252" w:lineRule="auto"/>
            <w:ind w:left="420" w:right="1233" w:firstLine="358"/>
            <w:jc w:val="both"/>
            <w:sectPr w:rsidR="001220B7">
              <w:pgSz w:w="11906" w:h="16838"/>
              <w:pgMar w:top="1540" w:right="140" w:bottom="280" w:left="1280" w:header="953" w:footer="0" w:gutter="0"/>
              <w:cols w:space="720"/>
              <w:formProt w:val="0"/>
              <w:docGrid w:linePitch="100" w:charSpace="4096"/>
            </w:sectPr>
          </w:pPr>
          <w:r>
            <w:t>Как</w:t>
          </w:r>
          <w:r>
            <w:rPr>
              <w:spacing w:val="-25"/>
            </w:rPr>
            <w:t xml:space="preserve"> </w:t>
          </w:r>
          <w:r>
            <w:t>мы</w:t>
          </w:r>
          <w:r>
            <w:rPr>
              <w:spacing w:val="-25"/>
            </w:rPr>
            <w:t xml:space="preserve"> </w:t>
          </w:r>
          <w:r>
            <w:t>видим,</w:t>
          </w:r>
          <w:r>
            <w:rPr>
              <w:spacing w:val="-25"/>
            </w:rPr>
            <w:t xml:space="preserve"> </w:t>
          </w:r>
          <w:r>
            <w:t>типов</w:t>
          </w:r>
          <w:r>
            <w:rPr>
              <w:spacing w:val="-24"/>
            </w:rPr>
            <w:t xml:space="preserve"> </w:t>
          </w:r>
          <w:r>
            <w:t>генетических</w:t>
          </w:r>
          <w:r>
            <w:rPr>
              <w:spacing w:val="-25"/>
            </w:rPr>
            <w:t xml:space="preserve"> </w:t>
          </w:r>
          <w:r>
            <w:t>вариантов</w:t>
          </w:r>
          <w:r>
            <w:rPr>
              <w:spacing w:val="-25"/>
            </w:rPr>
            <w:t xml:space="preserve"> </w:t>
          </w:r>
          <w:r>
            <w:t>существует</w:t>
          </w:r>
          <w:r>
            <w:rPr>
              <w:spacing w:val="-25"/>
            </w:rPr>
            <w:t xml:space="preserve"> </w:t>
          </w:r>
          <w:r>
            <w:t>огромное</w:t>
          </w:r>
          <w:r>
            <w:rPr>
              <w:spacing w:val="-24"/>
            </w:rPr>
            <w:t xml:space="preserve"> </w:t>
          </w:r>
          <w:r>
            <w:t>множество,</w:t>
          </w:r>
          <w:r>
            <w:rPr>
              <w:spacing w:val="-25"/>
            </w:rPr>
            <w:t xml:space="preserve"> </w:t>
          </w:r>
          <w:r>
            <w:t>они в значительной степени различаются между собой, и их определение может</w:t>
          </w:r>
          <w:r>
            <w:rPr>
              <w:spacing w:val="-30"/>
            </w:rPr>
            <w:t xml:space="preserve"> </w:t>
          </w:r>
          <w:r>
            <w:t>представлять</w:t>
          </w:r>
          <w:r>
            <w:rPr>
              <w:spacing w:val="-15"/>
            </w:rPr>
            <w:t xml:space="preserve"> </w:t>
          </w:r>
          <w:r>
            <w:t>трудность</w:t>
          </w:r>
          <w:r>
            <w:rPr>
              <w:spacing w:val="-14"/>
            </w:rPr>
            <w:t xml:space="preserve"> </w:t>
          </w:r>
          <w:r>
            <w:t>для</w:t>
          </w:r>
          <w:r>
            <w:rPr>
              <w:spacing w:val="-14"/>
            </w:rPr>
            <w:t xml:space="preserve"> </w:t>
          </w:r>
          <w:r>
            <w:t>исследователя.</w:t>
          </w:r>
          <w:r>
            <w:rPr>
              <w:spacing w:val="-15"/>
            </w:rPr>
            <w:t xml:space="preserve"> </w:t>
          </w:r>
          <w:r>
            <w:t>На</w:t>
          </w:r>
          <w:r>
            <w:rPr>
              <w:spacing w:val="-15"/>
            </w:rPr>
            <w:t xml:space="preserve"> </w:t>
          </w:r>
          <w:r>
            <w:t>сегодняшний</w:t>
          </w:r>
          <w:r>
            <w:rPr>
              <w:spacing w:val="-15"/>
            </w:rPr>
            <w:t xml:space="preserve"> </w:t>
          </w:r>
          <w:r>
            <w:t>день</w:t>
          </w:r>
          <w:r>
            <w:rPr>
              <w:spacing w:val="-14"/>
            </w:rPr>
            <w:t xml:space="preserve"> </w:t>
          </w:r>
          <w:r>
            <w:t>разработано</w:t>
          </w:r>
          <w:r>
            <w:rPr>
              <w:spacing w:val="-14"/>
            </w:rPr>
            <w:t xml:space="preserve"> </w:t>
          </w:r>
          <w:r>
            <w:t>множество</w:t>
          </w:r>
          <w:r>
            <w:rPr>
              <w:spacing w:val="-14"/>
            </w:rPr>
            <w:t xml:space="preserve"> </w:t>
          </w:r>
          <w:r>
            <w:t xml:space="preserve">методик, облегчающих эту </w:t>
          </w:r>
          <w:r>
            <w:rPr>
              <w:spacing w:val="-5"/>
            </w:rPr>
            <w:t xml:space="preserve">задачу. </w:t>
          </w:r>
          <w:r>
            <w:t>О них речь пойдёт</w:t>
          </w:r>
          <w:r>
            <w:rPr>
              <w:spacing w:val="-10"/>
            </w:rPr>
            <w:t xml:space="preserve"> </w:t>
          </w:r>
          <w:r>
            <w:t>ниже.</w:t>
          </w:r>
        </w:p>
        <w:p w14:paraId="06B5C645" w14:textId="77777777" w:rsidR="001220B7" w:rsidRDefault="0068032B">
          <w:pPr>
            <w:pStyle w:val="2"/>
            <w:numPr>
              <w:ilvl w:val="1"/>
              <w:numId w:val="18"/>
            </w:numPr>
            <w:tabs>
              <w:tab w:val="left" w:pos="712"/>
            </w:tabs>
            <w:spacing w:before="185"/>
            <w:ind w:hanging="575"/>
            <w:rPr>
              <w:sz w:val="24"/>
            </w:rPr>
          </w:pPr>
          <w:bookmarkStart w:id="37" w:name="_bookmark81"/>
          <w:bookmarkStart w:id="38" w:name="_bookmark8"/>
          <w:bookmarkStart w:id="39" w:name="Методы_детекции_генетических_вариантов"/>
          <w:bookmarkEnd w:id="37"/>
          <w:bookmarkEnd w:id="38"/>
          <w:bookmarkEnd w:id="39"/>
          <w:r>
            <w:rPr>
              <w:spacing w:val="-3"/>
            </w:rPr>
            <w:lastRenderedPageBreak/>
            <w:t xml:space="preserve">Методы </w:t>
          </w:r>
          <w:r>
            <w:t>детекции генетических</w:t>
          </w:r>
          <w:r>
            <w:rPr>
              <w:spacing w:val="11"/>
            </w:rPr>
            <w:t xml:space="preserve"> </w:t>
          </w:r>
          <w:r>
            <w:t>вариантов</w:t>
          </w:r>
        </w:p>
        <w:p w14:paraId="06840522" w14:textId="77777777" w:rsidR="001220B7" w:rsidRDefault="0068032B">
          <w:pPr>
            <w:pStyle w:val="a4"/>
            <w:spacing w:before="169" w:line="252" w:lineRule="auto"/>
            <w:ind w:left="137" w:right="1517"/>
            <w:jc w:val="both"/>
          </w:pPr>
          <w:r>
            <w:rPr>
              <w:b/>
            </w:rPr>
            <w:t xml:space="preserve">Кариотипирование. </w:t>
          </w:r>
          <w:r>
            <w:t xml:space="preserve">Данный метод представляет собой микроскопическое исследование клеток, синхронизированных на стадии метафазы митоза. </w:t>
          </w:r>
          <w:r>
            <w:rPr>
              <w:spacing w:val="-3"/>
            </w:rPr>
            <w:t xml:space="preserve">Однако </w:t>
          </w:r>
          <w:r>
            <w:t>простое микроскопическое</w:t>
          </w:r>
          <w:r>
            <w:rPr>
              <w:spacing w:val="-24"/>
            </w:rPr>
            <w:t xml:space="preserve"> </w:t>
          </w:r>
          <w:r>
            <w:t>исследование</w:t>
          </w:r>
          <w:r>
            <w:rPr>
              <w:spacing w:val="-23"/>
            </w:rPr>
            <w:t xml:space="preserve"> </w:t>
          </w:r>
          <w:r>
            <w:t>хромосом</w:t>
          </w:r>
          <w:r>
            <w:rPr>
              <w:spacing w:val="-24"/>
            </w:rPr>
            <w:t xml:space="preserve"> </w:t>
          </w:r>
          <w:r>
            <w:rPr>
              <w:spacing w:val="-4"/>
            </w:rPr>
            <w:t>плохо</w:t>
          </w:r>
          <w:r>
            <w:rPr>
              <w:spacing w:val="-24"/>
            </w:rPr>
            <w:t xml:space="preserve"> </w:t>
          </w:r>
          <w:r>
            <w:rPr>
              <w:spacing w:val="-4"/>
            </w:rPr>
            <w:t>подходит</w:t>
          </w:r>
          <w:r>
            <w:rPr>
              <w:spacing w:val="-24"/>
            </w:rPr>
            <w:t xml:space="preserve"> </w:t>
          </w:r>
          <w:r>
            <w:t>для</w:t>
          </w:r>
          <w:r>
            <w:rPr>
              <w:spacing w:val="-23"/>
            </w:rPr>
            <w:t xml:space="preserve"> </w:t>
          </w:r>
          <w:r>
            <w:t>обнаружения</w:t>
          </w:r>
          <w:r>
            <w:rPr>
              <w:spacing w:val="-24"/>
            </w:rPr>
            <w:t xml:space="preserve"> </w:t>
          </w:r>
          <w:r>
            <w:t>генетических вариантов,</w:t>
          </w:r>
          <w:r>
            <w:rPr>
              <w:spacing w:val="-19"/>
            </w:rPr>
            <w:t xml:space="preserve"> </w:t>
          </w:r>
          <w:r>
            <w:t>поэтому</w:t>
          </w:r>
          <w:r>
            <w:rPr>
              <w:spacing w:val="-18"/>
            </w:rPr>
            <w:t xml:space="preserve"> </w:t>
          </w:r>
          <w:r>
            <w:t>были</w:t>
          </w:r>
          <w:r>
            <w:rPr>
              <w:spacing w:val="-19"/>
            </w:rPr>
            <w:t xml:space="preserve"> </w:t>
          </w:r>
          <w:r>
            <w:t>разработаны</w:t>
          </w:r>
          <w:r>
            <w:rPr>
              <w:spacing w:val="-18"/>
            </w:rPr>
            <w:t xml:space="preserve"> </w:t>
          </w:r>
          <w:r>
            <w:t>различные</w:t>
          </w:r>
          <w:r>
            <w:rPr>
              <w:spacing w:val="-18"/>
            </w:rPr>
            <w:t xml:space="preserve"> </w:t>
          </w:r>
          <w:r>
            <w:t>методы</w:t>
          </w:r>
          <w:r>
            <w:rPr>
              <w:spacing w:val="-19"/>
            </w:rPr>
            <w:t xml:space="preserve"> </w:t>
          </w:r>
          <w:r>
            <w:t>окраски</w:t>
          </w:r>
          <w:r>
            <w:rPr>
              <w:spacing w:val="-18"/>
            </w:rPr>
            <w:t xml:space="preserve"> </w:t>
          </w:r>
          <w:r>
            <w:t>(бэндинга),</w:t>
          </w:r>
          <w:r>
            <w:rPr>
              <w:spacing w:val="-18"/>
            </w:rPr>
            <w:t xml:space="preserve"> </w:t>
          </w:r>
          <w:r>
            <w:t>позволяющие отдифференцировать отдельные хромосомы и хромосомные</w:t>
          </w:r>
          <w:r>
            <w:rPr>
              <w:spacing w:val="-31"/>
            </w:rPr>
            <w:t xml:space="preserve"> </w:t>
          </w:r>
          <w:r>
            <w:t>регионы[</w:t>
          </w:r>
          <w:hyperlink w:anchor="_bookmark57">
            <w:r>
              <w:rPr>
                <w:color w:val="003052"/>
              </w:rPr>
              <w:t>26</w:t>
            </w:r>
          </w:hyperlink>
          <w:r>
            <w:t>]:</w:t>
          </w:r>
        </w:p>
        <w:p w14:paraId="11C5A872" w14:textId="77777777" w:rsidR="001220B7" w:rsidRDefault="001220B7">
          <w:pPr>
            <w:pStyle w:val="a4"/>
            <w:spacing w:before="4"/>
            <w:rPr>
              <w:sz w:val="21"/>
            </w:rPr>
          </w:pPr>
        </w:p>
        <w:p w14:paraId="66DBCEA4" w14:textId="77777777" w:rsidR="001220B7" w:rsidRDefault="0068032B">
          <w:pPr>
            <w:pStyle w:val="a9"/>
            <w:numPr>
              <w:ilvl w:val="0"/>
              <w:numId w:val="16"/>
            </w:numPr>
            <w:tabs>
              <w:tab w:val="left" w:pos="736"/>
            </w:tabs>
            <w:spacing w:before="1" w:line="252" w:lineRule="auto"/>
            <w:ind w:right="1517"/>
            <w:rPr>
              <w:sz w:val="24"/>
            </w:rPr>
          </w:pPr>
          <w:r>
            <w:rPr>
              <w:sz w:val="24"/>
            </w:rPr>
            <w:t xml:space="preserve">Q-окрашивание </w:t>
          </w:r>
          <w:r>
            <w:rPr>
              <w:spacing w:val="-24"/>
              <w:sz w:val="24"/>
            </w:rPr>
            <w:t xml:space="preserve">–– </w:t>
          </w:r>
          <w:r>
            <w:rPr>
              <w:sz w:val="24"/>
            </w:rPr>
            <w:t xml:space="preserve">позволяет отдифференцировать все хромосомы, применяется для исследования </w:t>
          </w:r>
          <w:r>
            <w:rPr>
              <w:spacing w:val="-3"/>
              <w:sz w:val="24"/>
            </w:rPr>
            <w:t xml:space="preserve">Y-хромосомы </w:t>
          </w:r>
          <w:r>
            <w:rPr>
              <w:sz w:val="24"/>
            </w:rPr>
            <w:t>(быстрое определение генетического пола, выявление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мозаицизма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по</w:t>
          </w:r>
          <w:r>
            <w:rPr>
              <w:spacing w:val="-7"/>
              <w:sz w:val="24"/>
            </w:rPr>
            <w:t xml:space="preserve"> </w:t>
          </w:r>
          <w:r>
            <w:rPr>
              <w:spacing w:val="-3"/>
              <w:sz w:val="24"/>
            </w:rPr>
            <w:t>Y-хромосоме,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транслокаций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между</w:t>
          </w:r>
          <w:r>
            <w:rPr>
              <w:spacing w:val="-7"/>
              <w:sz w:val="24"/>
            </w:rPr>
            <w:t xml:space="preserve"> </w:t>
          </w:r>
          <w:r>
            <w:rPr>
              <w:spacing w:val="-3"/>
              <w:sz w:val="24"/>
            </w:rPr>
            <w:t>Y-хромосомой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другими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хромосомами).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Окрашивание</w:t>
          </w:r>
          <w:r>
            <w:rPr>
              <w:spacing w:val="-12"/>
              <w:sz w:val="24"/>
            </w:rPr>
            <w:t xml:space="preserve"> </w:t>
          </w:r>
          <w:r>
            <w:rPr>
              <w:spacing w:val="-3"/>
              <w:sz w:val="24"/>
            </w:rPr>
            <w:t>легко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снимается,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что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позволяет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 xml:space="preserve">использовать </w:t>
          </w:r>
          <w:r>
            <w:rPr>
              <w:spacing w:val="-3"/>
              <w:sz w:val="24"/>
            </w:rPr>
            <w:t xml:space="preserve">этот </w:t>
          </w:r>
          <w:r>
            <w:rPr>
              <w:sz w:val="24"/>
            </w:rPr>
            <w:t>метод для последовательной окраски и изучения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хромосом;</w:t>
          </w:r>
        </w:p>
        <w:p w14:paraId="19935062" w14:textId="77777777" w:rsidR="001220B7" w:rsidRDefault="0068032B">
          <w:pPr>
            <w:pStyle w:val="a9"/>
            <w:numPr>
              <w:ilvl w:val="0"/>
              <w:numId w:val="16"/>
            </w:numPr>
            <w:tabs>
              <w:tab w:val="left" w:pos="736"/>
            </w:tabs>
            <w:spacing w:before="192" w:line="252" w:lineRule="auto"/>
            <w:ind w:right="1518"/>
            <w:rPr>
              <w:sz w:val="24"/>
            </w:rPr>
          </w:pPr>
          <w:r>
            <w:rPr>
              <w:sz w:val="24"/>
            </w:rPr>
            <w:t xml:space="preserve">G-окрашивание </w:t>
          </w:r>
          <w:r>
            <w:rPr>
              <w:spacing w:val="-24"/>
              <w:sz w:val="24"/>
            </w:rPr>
            <w:t xml:space="preserve">–– </w:t>
          </w:r>
          <w:r>
            <w:rPr>
              <w:sz w:val="24"/>
            </w:rPr>
            <w:t>наиболее часто используемый метод. Позволяет отдифференцировать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все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хромосомы,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гарантирует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стойкое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окрашивание,</w:t>
          </w:r>
          <w:r>
            <w:rPr>
              <w:spacing w:val="-20"/>
              <w:sz w:val="24"/>
            </w:rPr>
            <w:t xml:space="preserve"> </w:t>
          </w:r>
          <w:r>
            <w:rPr>
              <w:spacing w:val="-3"/>
              <w:sz w:val="24"/>
            </w:rPr>
            <w:t>легко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поддаётся</w:t>
          </w:r>
          <w:r>
            <w:rPr>
              <w:spacing w:val="-18"/>
              <w:sz w:val="24"/>
            </w:rPr>
            <w:t xml:space="preserve"> </w:t>
          </w:r>
          <w:r>
            <w:rPr>
              <w:sz w:val="24"/>
            </w:rPr>
            <w:t>фотографированию.</w:t>
          </w:r>
        </w:p>
        <w:p w14:paraId="437F7B2B" w14:textId="77777777" w:rsidR="001220B7" w:rsidRDefault="0068032B">
          <w:pPr>
            <w:pStyle w:val="a9"/>
            <w:numPr>
              <w:ilvl w:val="0"/>
              <w:numId w:val="16"/>
            </w:numPr>
            <w:tabs>
              <w:tab w:val="left" w:pos="736"/>
            </w:tabs>
            <w:spacing w:before="195" w:line="252" w:lineRule="auto"/>
            <w:ind w:right="1518"/>
            <w:rPr>
              <w:sz w:val="24"/>
            </w:rPr>
          </w:pPr>
          <w:r>
            <w:rPr>
              <w:sz w:val="24"/>
            </w:rPr>
            <w:t>R-окрашивание</w:t>
          </w:r>
          <w:r>
            <w:rPr>
              <w:spacing w:val="-19"/>
              <w:sz w:val="24"/>
            </w:rPr>
            <w:t xml:space="preserve"> </w:t>
          </w:r>
          <w:r>
            <w:rPr>
              <w:spacing w:val="-24"/>
              <w:sz w:val="24"/>
            </w:rPr>
            <w:t>––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визуализирует</w:t>
          </w:r>
          <w:r>
            <w:rPr>
              <w:spacing w:val="-14"/>
              <w:sz w:val="24"/>
            </w:rPr>
            <w:t xml:space="preserve"> </w:t>
          </w:r>
          <w:r>
            <w:rPr>
              <w:spacing w:val="-3"/>
              <w:sz w:val="24"/>
            </w:rPr>
            <w:t>концы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хромосом,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а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также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специфические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 xml:space="preserve">именно для </w:t>
          </w:r>
          <w:r>
            <w:rPr>
              <w:spacing w:val="-3"/>
              <w:sz w:val="24"/>
            </w:rPr>
            <w:t xml:space="preserve">этого </w:t>
          </w:r>
          <w:r>
            <w:rPr>
              <w:sz w:val="24"/>
            </w:rPr>
            <w:t>окрашивания бэнды (так называемые R-позитивные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бэнды).</w:t>
          </w:r>
        </w:p>
        <w:p w14:paraId="0CA509F9" w14:textId="77777777" w:rsidR="001220B7" w:rsidRDefault="0068032B">
          <w:pPr>
            <w:pStyle w:val="a9"/>
            <w:numPr>
              <w:ilvl w:val="0"/>
              <w:numId w:val="16"/>
            </w:numPr>
            <w:tabs>
              <w:tab w:val="left" w:pos="736"/>
            </w:tabs>
            <w:spacing w:before="195" w:line="252" w:lineRule="auto"/>
            <w:ind w:right="1517"/>
            <w:rPr>
              <w:sz w:val="24"/>
            </w:rPr>
          </w:pPr>
          <w:r>
            <w:rPr>
              <w:sz w:val="24"/>
            </w:rPr>
            <w:t xml:space="preserve">C-окрашивание </w:t>
          </w:r>
          <w:r>
            <w:rPr>
              <w:spacing w:val="-24"/>
              <w:sz w:val="24"/>
            </w:rPr>
            <w:t xml:space="preserve">–– </w:t>
          </w:r>
          <w:r>
            <w:rPr>
              <w:sz w:val="24"/>
            </w:rPr>
            <w:t xml:space="preserve">применяется для анализа вариабельной дистальной части </w:t>
          </w:r>
          <w:r>
            <w:rPr>
              <w:spacing w:val="-14"/>
              <w:sz w:val="24"/>
            </w:rPr>
            <w:t>Y</w:t>
          </w:r>
          <w:r>
            <w:rPr>
              <w:sz w:val="24"/>
            </w:rPr>
            <w:t>хромосомы,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а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также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центромерных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регионов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прочих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хромосом,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содержащих</w:t>
          </w:r>
          <w:r>
            <w:rPr>
              <w:spacing w:val="-19"/>
              <w:sz w:val="24"/>
            </w:rPr>
            <w:t xml:space="preserve"> </w:t>
          </w:r>
          <w:r>
            <w:rPr>
              <w:spacing w:val="-3"/>
              <w:sz w:val="24"/>
            </w:rPr>
            <w:t>кон</w:t>
          </w:r>
          <w:r>
            <w:rPr>
              <w:sz w:val="24"/>
            </w:rPr>
            <w:t xml:space="preserve">ститутивный гетерохроматин. </w:t>
          </w:r>
          <w:r>
            <w:rPr>
              <w:spacing w:val="-3"/>
              <w:sz w:val="24"/>
            </w:rPr>
            <w:t xml:space="preserve">Хорошо </w:t>
          </w:r>
          <w:r>
            <w:rPr>
              <w:spacing w:val="-4"/>
              <w:sz w:val="24"/>
            </w:rPr>
            <w:t xml:space="preserve">подходит </w:t>
          </w:r>
          <w:r>
            <w:rPr>
              <w:sz w:val="24"/>
            </w:rPr>
            <w:t>для выявления перестроек, затрагивающих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гетерохроматиновые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регионы.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Кроме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того,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C-окрашиванием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хорошо определяются кольцевые и дицентрические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хромосомы;</w:t>
          </w:r>
        </w:p>
        <w:p w14:paraId="327C57C5" w14:textId="77777777" w:rsidR="001220B7" w:rsidRDefault="0068032B">
          <w:pPr>
            <w:pStyle w:val="a9"/>
            <w:numPr>
              <w:ilvl w:val="0"/>
              <w:numId w:val="16"/>
            </w:numPr>
            <w:tabs>
              <w:tab w:val="left" w:pos="736"/>
            </w:tabs>
            <w:spacing w:before="193" w:line="252" w:lineRule="auto"/>
            <w:ind w:right="1558"/>
            <w:rPr>
              <w:sz w:val="24"/>
            </w:rPr>
          </w:pPr>
          <w:r>
            <w:rPr>
              <w:sz w:val="24"/>
            </w:rPr>
            <w:t>NOR-окрашивание</w:t>
          </w:r>
          <w:r>
            <w:rPr>
              <w:spacing w:val="-24"/>
              <w:sz w:val="24"/>
            </w:rPr>
            <w:t xml:space="preserve"> –– </w:t>
          </w:r>
          <w:r>
            <w:rPr>
              <w:sz w:val="24"/>
            </w:rPr>
            <w:t>визуализирует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ядрышковые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организаторы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(NOR),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богатые рибосомальными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генами;</w:t>
          </w:r>
        </w:p>
        <w:p w14:paraId="673FF0E3" w14:textId="77777777" w:rsidR="001220B7" w:rsidRDefault="0068032B">
          <w:pPr>
            <w:pStyle w:val="a9"/>
            <w:numPr>
              <w:ilvl w:val="0"/>
              <w:numId w:val="16"/>
            </w:numPr>
            <w:tabs>
              <w:tab w:val="left" w:pos="736"/>
            </w:tabs>
            <w:spacing w:before="196" w:line="252" w:lineRule="auto"/>
            <w:ind w:right="1519"/>
            <w:rPr>
              <w:sz w:val="24"/>
            </w:rPr>
          </w:pPr>
          <w:r>
            <w:rPr>
              <w:sz w:val="24"/>
            </w:rPr>
            <w:t>DA–DAPI-окрашивание</w:t>
          </w:r>
          <w:r>
            <w:rPr>
              <w:spacing w:val="-22"/>
              <w:sz w:val="24"/>
            </w:rPr>
            <w:t xml:space="preserve"> </w:t>
          </w:r>
          <w:r>
            <w:rPr>
              <w:spacing w:val="-24"/>
              <w:sz w:val="24"/>
            </w:rPr>
            <w:t>––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применяется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для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идентификации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центромерных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гетерохроматизированных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районов.</w:t>
          </w:r>
        </w:p>
        <w:p w14:paraId="1B0929E1" w14:textId="77777777" w:rsidR="001220B7" w:rsidRDefault="001220B7">
          <w:pPr>
            <w:pStyle w:val="a4"/>
            <w:spacing w:before="7"/>
            <w:rPr>
              <w:sz w:val="21"/>
            </w:rPr>
          </w:pPr>
        </w:p>
        <w:p w14:paraId="4998686A" w14:textId="77777777" w:rsidR="001220B7" w:rsidRDefault="0068032B">
          <w:pPr>
            <w:pStyle w:val="a4"/>
            <w:spacing w:line="252" w:lineRule="auto"/>
            <w:ind w:left="137" w:right="1558" w:firstLine="358"/>
            <w:jc w:val="both"/>
          </w:pPr>
          <w:r>
            <w:t>Окрашенные</w:t>
          </w:r>
          <w:r>
            <w:rPr>
              <w:spacing w:val="-26"/>
            </w:rPr>
            <w:t xml:space="preserve"> </w:t>
          </w:r>
          <w:r>
            <w:t>хромосомы</w:t>
          </w:r>
          <w:r>
            <w:rPr>
              <w:spacing w:val="-25"/>
            </w:rPr>
            <w:t xml:space="preserve"> </w:t>
          </w:r>
          <w:r>
            <w:t>далее</w:t>
          </w:r>
          <w:r>
            <w:rPr>
              <w:spacing w:val="-25"/>
            </w:rPr>
            <w:t xml:space="preserve"> </w:t>
          </w:r>
          <w:r>
            <w:t>изучаются</w:t>
          </w:r>
          <w:r>
            <w:rPr>
              <w:spacing w:val="-25"/>
            </w:rPr>
            <w:t xml:space="preserve"> </w:t>
          </w:r>
          <w:r>
            <w:t>на</w:t>
          </w:r>
          <w:r>
            <w:rPr>
              <w:spacing w:val="-24"/>
            </w:rPr>
            <w:t xml:space="preserve"> </w:t>
          </w:r>
          <w:r>
            <w:t>предмет</w:t>
          </w:r>
          <w:r>
            <w:rPr>
              <w:spacing w:val="-26"/>
            </w:rPr>
            <w:t xml:space="preserve"> </w:t>
          </w:r>
          <w:r>
            <w:t>формы,</w:t>
          </w:r>
          <w:r>
            <w:rPr>
              <w:spacing w:val="-25"/>
            </w:rPr>
            <w:t xml:space="preserve"> </w:t>
          </w:r>
          <w:r>
            <w:t>количества</w:t>
          </w:r>
          <w:r>
            <w:rPr>
              <w:spacing w:val="-26"/>
            </w:rPr>
            <w:t xml:space="preserve"> </w:t>
          </w:r>
          <w:r>
            <w:t>и</w:t>
          </w:r>
          <w:r>
            <w:rPr>
              <w:spacing w:val="-25"/>
            </w:rPr>
            <w:t xml:space="preserve"> </w:t>
          </w:r>
          <w:r>
            <w:t>наличия перестроек.</w:t>
          </w:r>
        </w:p>
        <w:p w14:paraId="76EA95E1" w14:textId="77777777" w:rsidR="001220B7" w:rsidRDefault="0068032B">
          <w:pPr>
            <w:pStyle w:val="a4"/>
            <w:spacing w:line="252" w:lineRule="auto"/>
            <w:ind w:left="137" w:right="1518" w:firstLine="358"/>
            <w:jc w:val="both"/>
          </w:pPr>
          <w:r>
            <w:t xml:space="preserve">Кариотипирование </w:t>
          </w:r>
          <w:r>
            <w:rPr>
              <w:spacing w:val="-24"/>
            </w:rPr>
            <w:t xml:space="preserve">–– </w:t>
          </w:r>
          <w:r>
            <w:t>рутинная методика при диагностике врождённых</w:t>
          </w:r>
          <w:r>
            <w:rPr>
              <w:spacing w:val="-36"/>
            </w:rPr>
            <w:t xml:space="preserve"> </w:t>
          </w:r>
          <w:r>
            <w:t>патологий, аутопсии</w:t>
          </w:r>
          <w:r>
            <w:rPr>
              <w:spacing w:val="-16"/>
            </w:rPr>
            <w:t xml:space="preserve"> </w:t>
          </w:r>
          <w:r>
            <w:t>мертворожденных</w:t>
          </w:r>
          <w:r>
            <w:rPr>
              <w:spacing w:val="-15"/>
            </w:rPr>
            <w:t xml:space="preserve"> </w:t>
          </w:r>
          <w:r>
            <w:t>и</w:t>
          </w:r>
          <w:r>
            <w:rPr>
              <w:spacing w:val="-15"/>
            </w:rPr>
            <w:t xml:space="preserve"> </w:t>
          </w:r>
          <w:r>
            <w:t>злокачественных</w:t>
          </w:r>
          <w:r>
            <w:rPr>
              <w:spacing w:val="-15"/>
            </w:rPr>
            <w:t xml:space="preserve"> </w:t>
          </w:r>
          <w:r>
            <w:t>образований</w:t>
          </w:r>
          <w:r>
            <w:rPr>
              <w:spacing w:val="-15"/>
            </w:rPr>
            <w:t xml:space="preserve"> </w:t>
          </w:r>
          <w:r>
            <w:t>кроветворного</w:t>
          </w:r>
          <w:r>
            <w:rPr>
              <w:spacing w:val="-15"/>
            </w:rPr>
            <w:t xml:space="preserve"> </w:t>
          </w:r>
          <w:r>
            <w:t>ряда.</w:t>
          </w:r>
          <w:r>
            <w:rPr>
              <w:spacing w:val="-16"/>
            </w:rPr>
            <w:t xml:space="preserve"> </w:t>
          </w:r>
          <w:r>
            <w:t xml:space="preserve">Преимущества кариотипирования в </w:t>
          </w:r>
          <w:r>
            <w:rPr>
              <w:spacing w:val="-3"/>
            </w:rPr>
            <w:t xml:space="preserve">том, </w:t>
          </w:r>
          <w:r>
            <w:t xml:space="preserve">что данным </w:t>
          </w:r>
          <w:r>
            <w:rPr>
              <w:spacing w:val="-3"/>
            </w:rPr>
            <w:t xml:space="preserve">методом </w:t>
          </w:r>
          <w:r>
            <w:t xml:space="preserve">можно </w:t>
          </w:r>
          <w:r>
            <w:rPr>
              <w:spacing w:val="-3"/>
            </w:rPr>
            <w:t xml:space="preserve">охватить </w:t>
          </w:r>
          <w:r>
            <w:t xml:space="preserve">весь геном, визуализации поддаются отдельные клетки и отдельные хромосомы. Ограничения </w:t>
          </w:r>
          <w:r>
            <w:rPr>
              <w:spacing w:val="-24"/>
            </w:rPr>
            <w:t xml:space="preserve">–– </w:t>
          </w:r>
          <w:r>
            <w:t>обязательно</w:t>
          </w:r>
          <w:r>
            <w:rPr>
              <w:spacing w:val="-27"/>
            </w:rPr>
            <w:t xml:space="preserve"> </w:t>
          </w:r>
          <w:r>
            <w:t>требуются</w:t>
          </w:r>
          <w:r>
            <w:rPr>
              <w:spacing w:val="-26"/>
            </w:rPr>
            <w:t xml:space="preserve"> </w:t>
          </w:r>
          <w:r>
            <w:t>живые</w:t>
          </w:r>
          <w:r>
            <w:rPr>
              <w:spacing w:val="-26"/>
            </w:rPr>
            <w:t xml:space="preserve"> </w:t>
          </w:r>
          <w:r>
            <w:t>клетки,</w:t>
          </w:r>
          <w:r>
            <w:rPr>
              <w:spacing w:val="-27"/>
            </w:rPr>
            <w:t xml:space="preserve"> </w:t>
          </w:r>
          <w:r>
            <w:t>также</w:t>
          </w:r>
          <w:r>
            <w:rPr>
              <w:spacing w:val="-26"/>
            </w:rPr>
            <w:t xml:space="preserve"> </w:t>
          </w:r>
          <w:r>
            <w:t>на</w:t>
          </w:r>
          <w:r>
            <w:rPr>
              <w:spacing w:val="-26"/>
            </w:rPr>
            <w:t xml:space="preserve"> </w:t>
          </w:r>
          <w:r>
            <w:t>эффективность</w:t>
          </w:r>
          <w:r>
            <w:rPr>
              <w:spacing w:val="-27"/>
            </w:rPr>
            <w:t xml:space="preserve"> </w:t>
          </w:r>
          <w:r>
            <w:t>влияет</w:t>
          </w:r>
          <w:r>
            <w:rPr>
              <w:spacing w:val="-26"/>
            </w:rPr>
            <w:t xml:space="preserve"> </w:t>
          </w:r>
          <w:r>
            <w:t>размер</w:t>
          </w:r>
          <w:r>
            <w:rPr>
              <w:spacing w:val="-26"/>
            </w:rPr>
            <w:t xml:space="preserve"> </w:t>
          </w:r>
          <w:r>
            <w:t>перестроек (не менее 1–5 миллионов п.о.) и процент поражённых клеток в образце (минимум 5–10%)[</w:t>
          </w:r>
          <w:hyperlink w:anchor="_bookmark58">
            <w:r>
              <w:rPr>
                <w:color w:val="003052"/>
              </w:rPr>
              <w:t>27</w:t>
            </w:r>
          </w:hyperlink>
          <w:r>
            <w:t>].</w:t>
          </w:r>
        </w:p>
        <w:p w14:paraId="2084BDBE" w14:textId="77777777" w:rsidR="001220B7" w:rsidRDefault="0068032B">
          <w:pPr>
            <w:pStyle w:val="a4"/>
            <w:spacing w:line="252" w:lineRule="auto"/>
            <w:ind w:left="137" w:right="1557" w:firstLine="358"/>
            <w:jc w:val="both"/>
            <w:sectPr w:rsidR="001220B7">
              <w:pgSz w:w="11906" w:h="16838"/>
              <w:pgMar w:top="1540" w:right="140" w:bottom="280" w:left="1280" w:header="953" w:footer="0" w:gutter="0"/>
              <w:cols w:space="720"/>
              <w:formProt w:val="0"/>
              <w:docGrid w:linePitch="100" w:charSpace="4096"/>
            </w:sectPr>
          </w:pPr>
          <w:r>
            <w:t>В целом классический метод кариотипирования, достаточно дешёвый и простой</w:t>
          </w:r>
          <w:r>
            <w:rPr>
              <w:spacing w:val="-24"/>
            </w:rPr>
            <w:t xml:space="preserve"> </w:t>
          </w:r>
          <w:r>
            <w:t>в исполнении,</w:t>
          </w:r>
          <w:r>
            <w:rPr>
              <w:spacing w:val="-20"/>
            </w:rPr>
            <w:t xml:space="preserve"> </w:t>
          </w:r>
          <w:r>
            <w:t>требует</w:t>
          </w:r>
          <w:r>
            <w:rPr>
              <w:spacing w:val="-19"/>
            </w:rPr>
            <w:t xml:space="preserve"> </w:t>
          </w:r>
          <w:r>
            <w:t>от</w:t>
          </w:r>
          <w:r>
            <w:rPr>
              <w:spacing w:val="-19"/>
            </w:rPr>
            <w:t xml:space="preserve"> </w:t>
          </w:r>
          <w:r>
            <w:t>исследователя</w:t>
          </w:r>
          <w:r>
            <w:rPr>
              <w:spacing w:val="-19"/>
            </w:rPr>
            <w:t xml:space="preserve"> </w:t>
          </w:r>
          <w:r>
            <w:t>значительного</w:t>
          </w:r>
          <w:r>
            <w:rPr>
              <w:spacing w:val="-19"/>
            </w:rPr>
            <w:t xml:space="preserve"> </w:t>
          </w:r>
          <w:r>
            <w:t>опыта</w:t>
          </w:r>
          <w:r>
            <w:rPr>
              <w:spacing w:val="-19"/>
            </w:rPr>
            <w:t xml:space="preserve"> </w:t>
          </w:r>
          <w:r>
            <w:t>при</w:t>
          </w:r>
          <w:r>
            <w:rPr>
              <w:spacing w:val="-19"/>
            </w:rPr>
            <w:t xml:space="preserve"> </w:t>
          </w:r>
          <w:r>
            <w:t>интерпретации.</w:t>
          </w:r>
          <w:r>
            <w:rPr>
              <w:spacing w:val="-19"/>
            </w:rPr>
            <w:t xml:space="preserve"> </w:t>
          </w:r>
          <w:r>
            <w:t>Более поздние</w:t>
          </w:r>
          <w:r>
            <w:rPr>
              <w:spacing w:val="-17"/>
            </w:rPr>
            <w:t xml:space="preserve"> </w:t>
          </w:r>
          <w:r>
            <w:t>методы</w:t>
          </w:r>
          <w:r>
            <w:rPr>
              <w:spacing w:val="-17"/>
            </w:rPr>
            <w:t xml:space="preserve"> </w:t>
          </w:r>
          <w:r>
            <w:t>изучения</w:t>
          </w:r>
          <w:r>
            <w:rPr>
              <w:spacing w:val="-17"/>
            </w:rPr>
            <w:t xml:space="preserve"> </w:t>
          </w:r>
          <w:r>
            <w:t>хромосом,</w:t>
          </w:r>
          <w:r>
            <w:rPr>
              <w:spacing w:val="-17"/>
            </w:rPr>
            <w:t xml:space="preserve"> </w:t>
          </w:r>
          <w:r>
            <w:t>как</w:t>
          </w:r>
          <w:r>
            <w:rPr>
              <w:spacing w:val="-17"/>
            </w:rPr>
            <w:t xml:space="preserve"> </w:t>
          </w:r>
          <w:r>
            <w:rPr>
              <w:spacing w:val="-5"/>
            </w:rPr>
            <w:t>будет</w:t>
          </w:r>
          <w:r>
            <w:rPr>
              <w:spacing w:val="-16"/>
            </w:rPr>
            <w:t xml:space="preserve"> </w:t>
          </w:r>
          <w:r>
            <w:t>показано</w:t>
          </w:r>
          <w:r>
            <w:rPr>
              <w:spacing w:val="-17"/>
            </w:rPr>
            <w:t xml:space="preserve"> </w:t>
          </w:r>
          <w:r>
            <w:t>далее,</w:t>
          </w:r>
          <w:r>
            <w:rPr>
              <w:spacing w:val="-17"/>
            </w:rPr>
            <w:t xml:space="preserve"> </w:t>
          </w:r>
          <w:r>
            <w:t>развивались</w:t>
          </w:r>
          <w:r>
            <w:rPr>
              <w:spacing w:val="-17"/>
            </w:rPr>
            <w:t xml:space="preserve"> </w:t>
          </w:r>
          <w:r>
            <w:t>не</w:t>
          </w:r>
          <w:r>
            <w:rPr>
              <w:spacing w:val="-17"/>
            </w:rPr>
            <w:t xml:space="preserve"> </w:t>
          </w:r>
          <w:r>
            <w:rPr>
              <w:spacing w:val="-4"/>
            </w:rPr>
            <w:t>только</w:t>
          </w:r>
          <w:r>
            <w:rPr>
              <w:spacing w:val="-17"/>
            </w:rPr>
            <w:t xml:space="preserve"> </w:t>
          </w:r>
          <w:r>
            <w:t>в направлении увеличения разрешающей способности, но и облегчения интерпретации полученных</w:t>
          </w:r>
          <w:r>
            <w:rPr>
              <w:spacing w:val="-2"/>
            </w:rPr>
            <w:t xml:space="preserve"> </w:t>
          </w:r>
          <w:r>
            <w:t>данных.</w:t>
          </w:r>
        </w:p>
        <w:p w14:paraId="1F6FF62C" w14:textId="77777777" w:rsidR="001220B7" w:rsidRDefault="001220B7">
          <w:pPr>
            <w:pStyle w:val="a4"/>
            <w:spacing w:before="7"/>
            <w:rPr>
              <w:sz w:val="11"/>
            </w:rPr>
          </w:pPr>
        </w:p>
        <w:p w14:paraId="2543A8CA" w14:textId="77777777" w:rsidR="001220B7" w:rsidRDefault="0068032B">
          <w:pPr>
            <w:pStyle w:val="a4"/>
            <w:spacing w:before="89" w:line="252" w:lineRule="auto"/>
            <w:ind w:left="412" w:right="1235" w:firstLine="7"/>
            <w:jc w:val="both"/>
          </w:pPr>
          <w:r>
            <w:rPr>
              <w:b/>
            </w:rPr>
            <w:t xml:space="preserve">Флуоресцентная </w:t>
          </w:r>
          <w:r>
            <w:rPr>
              <w:b/>
              <w:i/>
            </w:rPr>
            <w:t xml:space="preserve">in situ </w:t>
          </w:r>
          <w:r>
            <w:rPr>
              <w:b/>
            </w:rPr>
            <w:t>гибридизация (FISH).</w:t>
          </w:r>
          <w:r>
            <w:rPr>
              <w:b/>
              <w:spacing w:val="3"/>
            </w:rPr>
            <w:t xml:space="preserve"> </w:t>
          </w:r>
          <w:r>
            <w:t xml:space="preserve">Основой является гибридизация нуклеиновых кислот образца и комплементарных им проб, содержащих флуоресцентную </w:t>
          </w:r>
          <w:r>
            <w:rPr>
              <w:spacing w:val="-5"/>
            </w:rPr>
            <w:t>метку.</w:t>
          </w:r>
          <w:r>
            <w:rPr>
              <w:spacing w:val="-6"/>
            </w:rPr>
            <w:t xml:space="preserve"> </w:t>
          </w:r>
          <w:r>
            <w:t>Гибридизация</w:t>
          </w:r>
          <w:r>
            <w:rPr>
              <w:spacing w:val="-6"/>
            </w:rPr>
            <w:t xml:space="preserve"> </w:t>
          </w:r>
          <w:r>
            <w:t>может</w:t>
          </w:r>
          <w:r>
            <w:rPr>
              <w:spacing w:val="-5"/>
            </w:rPr>
            <w:t xml:space="preserve"> </w:t>
          </w:r>
          <w:r>
            <w:t>производиться</w:t>
          </w:r>
          <w:r>
            <w:rPr>
              <w:spacing w:val="-6"/>
            </w:rPr>
            <w:t xml:space="preserve"> </w:t>
          </w:r>
          <w:r>
            <w:t>с</w:t>
          </w:r>
          <w:r>
            <w:rPr>
              <w:spacing w:val="-5"/>
            </w:rPr>
            <w:t xml:space="preserve"> </w:t>
          </w:r>
          <w:r>
            <w:t>ДНК</w:t>
          </w:r>
          <w:r>
            <w:rPr>
              <w:spacing w:val="-6"/>
            </w:rPr>
            <w:t xml:space="preserve"> </w:t>
          </w:r>
          <w:r>
            <w:t>(метафазные</w:t>
          </w:r>
          <w:r>
            <w:rPr>
              <w:spacing w:val="-5"/>
            </w:rPr>
            <w:t xml:space="preserve"> </w:t>
          </w:r>
          <w:r>
            <w:t>или</w:t>
          </w:r>
          <w:r>
            <w:rPr>
              <w:spacing w:val="-6"/>
            </w:rPr>
            <w:t xml:space="preserve"> </w:t>
          </w:r>
          <w:r>
            <w:t>интерфазные</w:t>
          </w:r>
          <w:r>
            <w:rPr>
              <w:spacing w:val="-5"/>
            </w:rPr>
            <w:t xml:space="preserve"> </w:t>
          </w:r>
          <w:r>
            <w:t>хромосомы)</w:t>
          </w:r>
          <w:r>
            <w:rPr>
              <w:spacing w:val="-8"/>
            </w:rPr>
            <w:t xml:space="preserve"> </w:t>
          </w:r>
          <w:r>
            <w:t>или</w:t>
          </w:r>
          <w:r>
            <w:rPr>
              <w:spacing w:val="-8"/>
            </w:rPr>
            <w:t xml:space="preserve"> </w:t>
          </w:r>
          <w:r>
            <w:t>с</w:t>
          </w:r>
          <w:r>
            <w:rPr>
              <w:spacing w:val="-7"/>
            </w:rPr>
            <w:t xml:space="preserve"> </w:t>
          </w:r>
          <w:r>
            <w:t>РНК.</w:t>
          </w:r>
          <w:r>
            <w:rPr>
              <w:spacing w:val="-7"/>
            </w:rPr>
            <w:t xml:space="preserve"> </w:t>
          </w:r>
          <w:r>
            <w:t>FISH</w:t>
          </w:r>
          <w:r>
            <w:rPr>
              <w:spacing w:val="-7"/>
            </w:rPr>
            <w:t xml:space="preserve"> </w:t>
          </w:r>
          <w:r>
            <w:t>позволяет</w:t>
          </w:r>
          <w:r>
            <w:rPr>
              <w:spacing w:val="-8"/>
            </w:rPr>
            <w:t xml:space="preserve"> </w:t>
          </w:r>
          <w:r>
            <w:t>определить</w:t>
          </w:r>
          <w:r>
            <w:rPr>
              <w:spacing w:val="-8"/>
            </w:rPr>
            <w:t xml:space="preserve"> </w:t>
          </w:r>
          <w:r>
            <w:t>число</w:t>
          </w:r>
          <w:r>
            <w:rPr>
              <w:spacing w:val="-7"/>
            </w:rPr>
            <w:t xml:space="preserve"> </w:t>
          </w:r>
          <w:r>
            <w:t>исследуемых</w:t>
          </w:r>
          <w:r>
            <w:rPr>
              <w:spacing w:val="-8"/>
            </w:rPr>
            <w:t xml:space="preserve"> </w:t>
          </w:r>
          <w:r>
            <w:t>локусов</w:t>
          </w:r>
          <w:r>
            <w:rPr>
              <w:spacing w:val="-8"/>
            </w:rPr>
            <w:t xml:space="preserve"> </w:t>
          </w:r>
          <w:r>
            <w:t>в</w:t>
          </w:r>
          <w:r>
            <w:rPr>
              <w:spacing w:val="-7"/>
            </w:rPr>
            <w:t xml:space="preserve"> </w:t>
          </w:r>
          <w:r>
            <w:t xml:space="preserve">геноме (при использовании метода 3D-FISH) или последовательность расположения на метафазной хромосоме. </w:t>
          </w:r>
          <w:r>
            <w:rPr>
              <w:spacing w:val="-3"/>
            </w:rPr>
            <w:t xml:space="preserve">Метод </w:t>
          </w:r>
          <w:r>
            <w:t>является «золотым стандартом» в определении хромосомных</w:t>
          </w:r>
          <w:r>
            <w:rPr>
              <w:spacing w:val="-4"/>
            </w:rPr>
            <w:t xml:space="preserve"> </w:t>
          </w:r>
          <w:r>
            <w:t>патологий</w:t>
          </w:r>
          <w:r>
            <w:rPr>
              <w:spacing w:val="-18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17"/>
            </w:rPr>
            <w:t xml:space="preserve"> </w:t>
          </w:r>
          <w:r>
            <w:t>как</w:t>
          </w:r>
          <w:r>
            <w:rPr>
              <w:spacing w:val="-5"/>
            </w:rPr>
            <w:t xml:space="preserve"> </w:t>
          </w:r>
          <w:r>
            <w:t>в</w:t>
          </w:r>
          <w:r>
            <w:rPr>
              <w:spacing w:val="-3"/>
            </w:rPr>
            <w:t xml:space="preserve"> </w:t>
          </w:r>
          <w:r>
            <w:t>клетках</w:t>
          </w:r>
          <w:r>
            <w:rPr>
              <w:spacing w:val="-4"/>
            </w:rPr>
            <w:t xml:space="preserve"> </w:t>
          </w:r>
          <w:r>
            <w:t>с</w:t>
          </w:r>
          <w:r>
            <w:rPr>
              <w:spacing w:val="-4"/>
            </w:rPr>
            <w:t xml:space="preserve"> </w:t>
          </w:r>
          <w:r>
            <w:t>врождёнными</w:t>
          </w:r>
          <w:r>
            <w:rPr>
              <w:spacing w:val="-5"/>
            </w:rPr>
            <w:t xml:space="preserve"> </w:t>
          </w:r>
          <w:r>
            <w:t>перестройками,</w:t>
          </w:r>
          <w:r>
            <w:rPr>
              <w:spacing w:val="-3"/>
            </w:rPr>
            <w:t xml:space="preserve"> </w:t>
          </w:r>
          <w:r>
            <w:t>так</w:t>
          </w:r>
          <w:r>
            <w:rPr>
              <w:spacing w:val="-4"/>
            </w:rPr>
            <w:t xml:space="preserve"> </w:t>
          </w:r>
          <w:r>
            <w:t>и</w:t>
          </w:r>
          <w:r>
            <w:rPr>
              <w:spacing w:val="-4"/>
            </w:rPr>
            <w:t xml:space="preserve"> </w:t>
          </w:r>
          <w:r>
            <w:t>в</w:t>
          </w:r>
          <w:r>
            <w:rPr>
              <w:spacing w:val="-4"/>
            </w:rPr>
            <w:t xml:space="preserve"> </w:t>
          </w:r>
          <w:r>
            <w:t>клетках</w:t>
          </w:r>
          <w:r>
            <w:rPr>
              <w:spacing w:val="-3"/>
            </w:rPr>
            <w:t xml:space="preserve"> </w:t>
          </w:r>
          <w:r>
            <w:t>опухолей.</w:t>
          </w:r>
        </w:p>
        <w:p w14:paraId="2FAF06B4" w14:textId="77777777" w:rsidR="001220B7" w:rsidRDefault="0068032B">
          <w:pPr>
            <w:pStyle w:val="a4"/>
            <w:spacing w:line="242" w:lineRule="auto"/>
            <w:ind w:left="420" w:right="1234" w:firstLine="358"/>
            <w:jc w:val="both"/>
          </w:pPr>
          <w:r>
            <w:t>Данные</w:t>
          </w:r>
          <w:r>
            <w:rPr>
              <w:spacing w:val="-20"/>
            </w:rPr>
            <w:t xml:space="preserve"> </w:t>
          </w:r>
          <w:r>
            <w:t>при</w:t>
          </w:r>
          <w:r>
            <w:rPr>
              <w:spacing w:val="-20"/>
            </w:rPr>
            <w:t xml:space="preserve"> </w:t>
          </w:r>
          <w:r>
            <w:t>помощи</w:t>
          </w:r>
          <w:r>
            <w:rPr>
              <w:spacing w:val="-21"/>
            </w:rPr>
            <w:t xml:space="preserve"> </w:t>
          </w:r>
          <w:r>
            <w:t>метода</w:t>
          </w:r>
          <w:r>
            <w:rPr>
              <w:spacing w:val="-19"/>
            </w:rPr>
            <w:t xml:space="preserve"> </w:t>
          </w:r>
          <w:r>
            <w:t>FISH</w:t>
          </w:r>
          <w:r>
            <w:rPr>
              <w:spacing w:val="-20"/>
            </w:rPr>
            <w:t xml:space="preserve"> </w:t>
          </w:r>
          <w:r>
            <w:t>можно</w:t>
          </w:r>
          <w:r>
            <w:rPr>
              <w:spacing w:val="-20"/>
            </w:rPr>
            <w:t xml:space="preserve"> </w:t>
          </w:r>
          <w:r>
            <w:t>получить,</w:t>
          </w:r>
          <w:r>
            <w:rPr>
              <w:spacing w:val="-21"/>
            </w:rPr>
            <w:t xml:space="preserve"> </w:t>
          </w:r>
          <w:r>
            <w:t>анализируя</w:t>
          </w:r>
          <w:r>
            <w:rPr>
              <w:spacing w:val="-19"/>
            </w:rPr>
            <w:t xml:space="preserve"> </w:t>
          </w:r>
          <w:r>
            <w:t>отсутствие</w:t>
          </w:r>
          <w:r>
            <w:rPr>
              <w:spacing w:val="-20"/>
            </w:rPr>
            <w:t xml:space="preserve"> </w:t>
          </w:r>
          <w:r>
            <w:t>или</w:t>
          </w:r>
          <w:r>
            <w:rPr>
              <w:spacing w:val="-20"/>
            </w:rPr>
            <w:t xml:space="preserve"> </w:t>
          </w:r>
          <w:r>
            <w:t xml:space="preserve">присутствие сигналов от использованных флюорофоров. Количество различимых цветовых меток равно </w:t>
          </w:r>
          <w:r>
            <w:rPr>
              <w:rFonts w:ascii="Tahoma" w:hAnsi="Tahoma"/>
            </w:rPr>
            <w:t>(2</w:t>
          </w:r>
          <w:r>
            <w:rPr>
              <w:rFonts w:ascii="Bookman Old Style" w:hAnsi="Bookman Old Style"/>
              <w:i/>
              <w:vertAlign w:val="superscript"/>
            </w:rPr>
            <w:t>x</w:t>
          </w:r>
          <w:r>
            <w:rPr>
              <w:rFonts w:ascii="Bookman Old Style" w:hAnsi="Bookman Old Style"/>
              <w:i/>
            </w:rPr>
            <w:t xml:space="preserve"> </w:t>
          </w:r>
          <w:r>
            <w:rPr>
              <w:rFonts w:ascii="Tahoma" w:hAnsi="Tahoma"/>
            </w:rPr>
            <w:t>1)</w:t>
          </w:r>
          <w:r>
            <w:t xml:space="preserve">, </w:t>
          </w:r>
          <w:r>
            <w:rPr>
              <w:spacing w:val="-4"/>
            </w:rPr>
            <w:t xml:space="preserve">где </w:t>
          </w:r>
          <w:r>
            <w:rPr>
              <w:rFonts w:ascii="Palatino Linotype" w:hAnsi="Palatino Linotype"/>
              <w:i/>
            </w:rPr>
            <w:t xml:space="preserve">x </w:t>
          </w:r>
          <w:r>
            <w:rPr>
              <w:spacing w:val="-24"/>
            </w:rPr>
            <w:t xml:space="preserve">–– </w:t>
          </w:r>
          <w:r>
            <w:t>количество флюорофоров. Это позволяет реализо</w:t>
          </w:r>
          <w:r>
            <w:rPr>
              <w:spacing w:val="-3"/>
            </w:rPr>
            <w:t xml:space="preserve">вать, </w:t>
          </w:r>
          <w:r>
            <w:t xml:space="preserve">например, спектральное кариотипирование (SKY), при </w:t>
          </w:r>
          <w:r>
            <w:rPr>
              <w:spacing w:val="-4"/>
            </w:rPr>
            <w:t xml:space="preserve">котором </w:t>
          </w:r>
          <w:r>
            <w:t>каждая хромосома окрашивается в свой собственный цвет и межхромосомные перестройки видны даже</w:t>
          </w:r>
          <w:r>
            <w:rPr>
              <w:spacing w:val="-9"/>
            </w:rPr>
            <w:t xml:space="preserve"> </w:t>
          </w:r>
          <w:r>
            <w:t>начинающему</w:t>
          </w:r>
          <w:r>
            <w:rPr>
              <w:spacing w:val="-8"/>
            </w:rPr>
            <w:t xml:space="preserve"> </w:t>
          </w:r>
          <w:r>
            <w:t>специалисту[</w:t>
          </w:r>
          <w:hyperlink w:anchor="_bookmark59">
            <w:r>
              <w:rPr>
                <w:color w:val="003052"/>
              </w:rPr>
              <w:t>28</w:t>
            </w:r>
          </w:hyperlink>
          <w:r>
            <w:t>].</w:t>
          </w:r>
          <w:r>
            <w:rPr>
              <w:spacing w:val="-8"/>
            </w:rPr>
            <w:t xml:space="preserve"> </w:t>
          </w:r>
          <w:commentRangeStart w:id="40"/>
          <w:r>
            <w:rPr>
              <w:spacing w:val="-3"/>
            </w:rPr>
            <w:t>Тем</w:t>
          </w:r>
          <w:r>
            <w:rPr>
              <w:spacing w:val="-8"/>
            </w:rPr>
            <w:t xml:space="preserve"> </w:t>
          </w:r>
          <w:r>
            <w:t>не</w:t>
          </w:r>
          <w:r>
            <w:rPr>
              <w:spacing w:val="-7"/>
            </w:rPr>
            <w:t xml:space="preserve"> </w:t>
          </w:r>
          <w:r>
            <w:t>менее,</w:t>
          </w:r>
          <w:r>
            <w:rPr>
              <w:spacing w:val="-8"/>
            </w:rPr>
            <w:t xml:space="preserve"> </w:t>
          </w:r>
          <w:r>
            <w:t>лимитирующими</w:t>
          </w:r>
          <w:r>
            <w:rPr>
              <w:spacing w:val="-8"/>
            </w:rPr>
            <w:t xml:space="preserve"> </w:t>
          </w:r>
          <w:r>
            <w:t>факторами</w:t>
          </w:r>
          <w:r>
            <w:rPr>
              <w:spacing w:val="-8"/>
            </w:rPr>
            <w:t xml:space="preserve"> </w:t>
          </w:r>
          <w:r>
            <w:t>остаются:</w: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" behindDoc="1" locked="0" layoutInCell="1" allowOverlap="1" wp14:anchorId="3E336CA2" wp14:editId="55DB6A1A">
                    <wp:simplePos x="0" y="0"/>
                    <wp:positionH relativeFrom="page">
                      <wp:posOffset>2473960</wp:posOffset>
                    </wp:positionH>
                    <wp:positionV relativeFrom="paragraph">
                      <wp:posOffset>391795</wp:posOffset>
                    </wp:positionV>
                    <wp:extent cx="118110" cy="263525"/>
                    <wp:effectExtent l="0" t="0" r="0" b="0"/>
                    <wp:wrapNone/>
                    <wp:docPr id="37" name="Надпись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8110" cy="26352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631067DE" w14:textId="77777777" w:rsidR="0068032B" w:rsidRDefault="0068032B">
                                <w:pPr>
                                  <w:pStyle w:val="ac"/>
                                  <w:spacing w:line="238" w:lineRule="exact"/>
                                  <w:rPr>
                                    <w:rFonts w:ascii="Georgia" w:hAnsi="Georgia"/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i/>
                                    <w:w w:val="120"/>
                                    <w:sz w:val="24"/>
                                  </w:rPr>
                                  <w:t>−</w:t>
                                </w:r>
                              </w:p>
                            </w:txbxContent>
                          </wps:txbx>
                          <wps:bodyPr lIns="0" tIns="0" rIns="0" bIns="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E336CA2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7" o:spid="_x0000_s1026" type="#_x0000_t202" style="position:absolute;left:0;text-align:left;margin-left:194.8pt;margin-top:30.85pt;width:9.3pt;height:20.75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" filled="f" stroked="f">
                    <v:textbox inset="0,0,0,0">
                      <w:txbxContent>
                        <w:p w14:paraId="631067DE" w14:textId="77777777" w:rsidR="0068032B" w:rsidRDefault="0068032B">
                          <w:pPr>
                            <w:pStyle w:val="ac"/>
                            <w:spacing w:line="238" w:lineRule="exact"/>
                            <w:rPr>
                              <w:rFonts w:ascii="Georgia" w:hAnsi="Georgia"/>
                              <w:i/>
                              <w:sz w:val="24"/>
                            </w:rPr>
                          </w:pPr>
                          <w:r>
                            <w:rPr>
                              <w:rFonts w:ascii="Georgia" w:hAnsi="Georgia"/>
                              <w:i/>
                              <w:w w:val="120"/>
                              <w:sz w:val="24"/>
                            </w:rPr>
                            <w:t>−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commentRangeEnd w:id="40"/>
          <w:r w:rsidR="00B70693">
            <w:rPr>
              <w:rStyle w:val="ae"/>
            </w:rPr>
            <w:commentReference w:id="40"/>
          </w:r>
        </w:p>
        <w:p w14:paraId="68A0FF81" w14:textId="77777777" w:rsidR="001220B7" w:rsidRDefault="001220B7">
          <w:pPr>
            <w:pStyle w:val="a4"/>
            <w:spacing w:before="2"/>
            <w:rPr>
              <w:sz w:val="22"/>
            </w:rPr>
          </w:pPr>
        </w:p>
        <w:p w14:paraId="0376E915" w14:textId="77777777" w:rsidR="001220B7" w:rsidRDefault="0068032B">
          <w:pPr>
            <w:pStyle w:val="a9"/>
            <w:numPr>
              <w:ilvl w:val="1"/>
              <w:numId w:val="16"/>
            </w:numPr>
            <w:tabs>
              <w:tab w:val="left" w:pos="1019"/>
            </w:tabs>
            <w:spacing w:line="252" w:lineRule="auto"/>
            <w:ind w:right="1234"/>
            <w:rPr>
              <w:sz w:val="24"/>
            </w:rPr>
          </w:pPr>
          <w:r>
            <w:rPr>
              <w:sz w:val="24"/>
            </w:rPr>
            <w:t>потребность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хорошо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обученном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персонале.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Относительная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простота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 xml:space="preserve">интерпретации </w:t>
          </w:r>
          <w:r>
            <w:rPr>
              <w:spacing w:val="-3"/>
              <w:sz w:val="24"/>
            </w:rPr>
            <w:t xml:space="preserve">результатов </w:t>
          </w:r>
          <w:r>
            <w:rPr>
              <w:sz w:val="24"/>
            </w:rPr>
            <w:t xml:space="preserve">сочетается со сложностью </w:t>
          </w:r>
          <w:r>
            <w:rPr>
              <w:spacing w:val="-3"/>
              <w:sz w:val="24"/>
            </w:rPr>
            <w:t xml:space="preserve">протокола </w:t>
          </w:r>
          <w:r>
            <w:rPr>
              <w:sz w:val="24"/>
            </w:rPr>
            <w:t xml:space="preserve">приготовления образца, </w:t>
          </w:r>
          <w:r>
            <w:rPr>
              <w:spacing w:val="-3"/>
              <w:sz w:val="24"/>
            </w:rPr>
            <w:t>который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зависит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от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характера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пробы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образца,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должен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быть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настроен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эмпирически;</w:t>
          </w:r>
        </w:p>
        <w:p w14:paraId="03D88FB7" w14:textId="77777777" w:rsidR="001220B7" w:rsidRDefault="0068032B">
          <w:pPr>
            <w:pStyle w:val="a9"/>
            <w:numPr>
              <w:ilvl w:val="1"/>
              <w:numId w:val="16"/>
            </w:numPr>
            <w:tabs>
              <w:tab w:val="left" w:pos="1019"/>
            </w:tabs>
            <w:spacing w:before="196"/>
            <w:jc w:val="left"/>
            <w:rPr>
              <w:sz w:val="24"/>
            </w:rPr>
          </w:pPr>
          <w:r>
            <w:rPr>
              <w:sz w:val="24"/>
            </w:rPr>
            <w:t>цена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реактивов;</w:t>
          </w:r>
        </w:p>
        <w:p w14:paraId="260E2517" w14:textId="77777777" w:rsidR="001220B7" w:rsidRDefault="0068032B">
          <w:pPr>
            <w:pStyle w:val="a9"/>
            <w:numPr>
              <w:ilvl w:val="1"/>
              <w:numId w:val="16"/>
            </w:numPr>
            <w:tabs>
              <w:tab w:val="left" w:pos="1019"/>
            </w:tabs>
            <w:spacing w:before="212" w:line="252" w:lineRule="auto"/>
            <w:ind w:right="1236"/>
            <w:rPr>
              <w:sz w:val="24"/>
            </w:rPr>
          </w:pPr>
          <w:r>
            <w:rPr>
              <w:sz w:val="24"/>
            </w:rPr>
            <w:t xml:space="preserve">время гибридизации. Кинетика реакций гибридизации в ядре изучена недостаточно, и требуется достаточно долгое время, чтобы получить сигналы, </w:t>
          </w:r>
          <w:r>
            <w:rPr>
              <w:spacing w:val="-3"/>
              <w:sz w:val="24"/>
            </w:rPr>
            <w:t xml:space="preserve">которые </w:t>
          </w:r>
          <w:r>
            <w:rPr>
              <w:sz w:val="24"/>
            </w:rPr>
            <w:t>можно измерить и сравнить между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собой.</w:t>
          </w:r>
        </w:p>
        <w:p w14:paraId="07B1B362" w14:textId="77777777" w:rsidR="001220B7" w:rsidRDefault="001220B7">
          <w:pPr>
            <w:pStyle w:val="a4"/>
            <w:spacing w:before="3"/>
            <w:rPr>
              <w:sz w:val="22"/>
            </w:rPr>
          </w:pPr>
        </w:p>
        <w:p w14:paraId="473B69C7" w14:textId="77777777" w:rsidR="001220B7" w:rsidRDefault="0068032B">
          <w:pPr>
            <w:pStyle w:val="a4"/>
            <w:spacing w:before="1" w:line="247" w:lineRule="auto"/>
            <w:ind w:left="420" w:right="1234" w:firstLine="358"/>
            <w:jc w:val="both"/>
          </w:pPr>
          <w:r>
            <w:t>В</w:t>
          </w:r>
          <w:r>
            <w:rPr>
              <w:spacing w:val="-13"/>
            </w:rPr>
            <w:t xml:space="preserve"> </w:t>
          </w:r>
          <w:r>
            <w:t>настоящее</w:t>
          </w:r>
          <w:r>
            <w:rPr>
              <w:spacing w:val="-13"/>
            </w:rPr>
            <w:t xml:space="preserve"> </w:t>
          </w:r>
          <w:r>
            <w:t>время</w:t>
          </w:r>
          <w:r>
            <w:rPr>
              <w:spacing w:val="-12"/>
            </w:rPr>
            <w:t xml:space="preserve"> </w:t>
          </w:r>
          <w:r>
            <w:t>методика</w:t>
          </w:r>
          <w:r>
            <w:rPr>
              <w:spacing w:val="-13"/>
            </w:rPr>
            <w:t xml:space="preserve"> </w:t>
          </w:r>
          <w:r>
            <w:t>FISH</w:t>
          </w:r>
          <w:r>
            <w:rPr>
              <w:spacing w:val="-12"/>
            </w:rPr>
            <w:t xml:space="preserve"> </w:t>
          </w:r>
          <w:r>
            <w:t>значительно</w:t>
          </w:r>
          <w:r>
            <w:rPr>
              <w:spacing w:val="-13"/>
            </w:rPr>
            <w:t xml:space="preserve"> </w:t>
          </w:r>
          <w:r>
            <w:t>усложнилась.</w:t>
          </w:r>
          <w:r>
            <w:rPr>
              <w:spacing w:val="-12"/>
            </w:rPr>
            <w:t xml:space="preserve"> </w:t>
          </w:r>
          <w:r>
            <w:t xml:space="preserve">Биотехнологические </w:t>
          </w:r>
          <w:r>
            <w:rPr>
              <w:spacing w:val="-3"/>
            </w:rPr>
            <w:t>компании</w:t>
          </w:r>
          <w:r>
            <w:rPr>
              <w:spacing w:val="-21"/>
            </w:rPr>
            <w:t xml:space="preserve"> </w:t>
          </w:r>
          <w:r>
            <w:t>предлагают</w:t>
          </w:r>
          <w:r>
            <w:rPr>
              <w:spacing w:val="-21"/>
            </w:rPr>
            <w:t xml:space="preserve"> </w:t>
          </w:r>
          <w:r>
            <w:t>панели</w:t>
          </w:r>
          <w:r>
            <w:rPr>
              <w:spacing w:val="-21"/>
            </w:rPr>
            <w:t xml:space="preserve"> </w:t>
          </w:r>
          <w:r>
            <w:t>олигонуклеотидов,</w:t>
          </w:r>
          <w:r>
            <w:rPr>
              <w:spacing w:val="-20"/>
            </w:rPr>
            <w:t xml:space="preserve"> </w:t>
          </w:r>
          <w:r>
            <w:t>определяющие</w:t>
          </w:r>
          <w:r>
            <w:rPr>
              <w:spacing w:val="-21"/>
            </w:rPr>
            <w:t xml:space="preserve"> </w:t>
          </w:r>
          <w:r>
            <w:t>специфические</w:t>
          </w:r>
          <w:r>
            <w:rPr>
              <w:spacing w:val="-21"/>
            </w:rPr>
            <w:t xml:space="preserve"> </w:t>
          </w:r>
          <w:r>
            <w:t xml:space="preserve">участки размером от десятков тысяч до миллиона пар оснований, а также олигонуклеотиды с </w:t>
          </w:r>
          <w:r>
            <w:rPr>
              <w:spacing w:val="-3"/>
            </w:rPr>
            <w:t xml:space="preserve">высокой </w:t>
          </w:r>
          <w:r>
            <w:t xml:space="preserve">чувствительностью, позволяющие определить сплайс-варианты и даже </w:t>
          </w:r>
          <w:r>
            <w:rPr>
              <w:spacing w:val="-9"/>
            </w:rPr>
            <w:t xml:space="preserve">SNV. </w:t>
          </w:r>
          <w:r>
            <w:t>Разрабатываются технологии micro-FISH (</w:t>
          </w:r>
          <w:r>
            <w:rPr>
              <w:rFonts w:ascii="Palatino Linotype" w:hAnsi="Palatino Linotype"/>
              <w:i/>
            </w:rPr>
            <w:t>µ</w:t>
          </w:r>
          <w:r>
            <w:t>FISH), сочетающие FISH с микрофлюидными технологиями (проведение реакций в микроскопических объёмах</w:t>
          </w:r>
          <w:r>
            <w:rPr>
              <w:spacing w:val="-41"/>
            </w:rPr>
            <w:t xml:space="preserve"> </w:t>
          </w:r>
          <w:r>
            <w:t>жидкости).</w:t>
          </w:r>
          <w:r>
            <w:rPr>
              <w:spacing w:val="-12"/>
            </w:rPr>
            <w:t xml:space="preserve"> </w:t>
          </w:r>
          <w:r>
            <w:t>При</w:t>
          </w:r>
          <w:r>
            <w:rPr>
              <w:spacing w:val="-11"/>
            </w:rPr>
            <w:t xml:space="preserve"> </w:t>
          </w:r>
          <w:r>
            <w:rPr>
              <w:spacing w:val="-3"/>
            </w:rPr>
            <w:t>этом</w:t>
          </w:r>
          <w:r>
            <w:rPr>
              <w:spacing w:val="-12"/>
            </w:rPr>
            <w:t xml:space="preserve"> </w:t>
          </w:r>
          <w:r>
            <w:t>процесс</w:t>
          </w:r>
          <w:r>
            <w:rPr>
              <w:spacing w:val="-11"/>
            </w:rPr>
            <w:t xml:space="preserve"> </w:t>
          </w:r>
          <w:r>
            <w:t>удешевляется,</w:t>
          </w:r>
          <w:r>
            <w:rPr>
              <w:spacing w:val="-11"/>
            </w:rPr>
            <w:t xml:space="preserve"> </w:t>
          </w:r>
          <w:r>
            <w:t>автоматизируется,</w:t>
          </w:r>
          <w:r>
            <w:rPr>
              <w:spacing w:val="-11"/>
            </w:rPr>
            <w:t xml:space="preserve"> </w:t>
          </w:r>
          <w:r>
            <w:t>ускоряется</w:t>
          </w:r>
          <w:r>
            <w:rPr>
              <w:spacing w:val="-11"/>
            </w:rPr>
            <w:t xml:space="preserve"> </w:t>
          </w:r>
          <w:r>
            <w:t>(за</w:t>
          </w:r>
          <w:r>
            <w:rPr>
              <w:spacing w:val="-11"/>
            </w:rPr>
            <w:t xml:space="preserve"> </w:t>
          </w:r>
          <w:r>
            <w:t>счёт</w:t>
          </w:r>
          <w:r>
            <w:rPr>
              <w:spacing w:val="-12"/>
            </w:rPr>
            <w:t xml:space="preserve"> </w:t>
          </w:r>
          <w:r>
            <w:t>уменьшения объёмов, а соответственно, и времени гибридизации) и упрощается для использования в обширных исследованиях и для внедрения в</w:t>
          </w:r>
          <w:r>
            <w:rPr>
              <w:spacing w:val="-17"/>
            </w:rPr>
            <w:t xml:space="preserve"> </w:t>
          </w:r>
          <w:r>
            <w:t>клинику[</w:t>
          </w:r>
          <w:hyperlink w:anchor="_bookmark60">
            <w:r>
              <w:rPr>
                <w:color w:val="003052"/>
              </w:rPr>
              <w:t>29</w:t>
            </w:r>
          </w:hyperlink>
          <w:r>
            <w:t>].</w:t>
          </w:r>
        </w:p>
        <w:p w14:paraId="4D55D374" w14:textId="77777777" w:rsidR="001220B7" w:rsidRDefault="001220B7">
          <w:pPr>
            <w:pStyle w:val="a4"/>
            <w:spacing w:before="4"/>
            <w:rPr>
              <w:sz w:val="30"/>
            </w:rPr>
          </w:pPr>
        </w:p>
        <w:p w14:paraId="709DF303" w14:textId="77777777" w:rsidR="001220B7" w:rsidRDefault="0068032B">
          <w:pPr>
            <w:pStyle w:val="a4"/>
            <w:spacing w:line="252" w:lineRule="auto"/>
            <w:ind w:left="420" w:right="1234"/>
            <w:jc w:val="both"/>
          </w:pPr>
          <w:r>
            <w:rPr>
              <w:b/>
            </w:rPr>
            <w:t xml:space="preserve">Сравнительная геномная гибридизация (CGH). </w:t>
          </w:r>
          <w:r>
            <w:t xml:space="preserve">Как и в случае с </w:t>
          </w:r>
          <w:r>
            <w:rPr>
              <w:spacing w:val="-3"/>
            </w:rPr>
            <w:t xml:space="preserve">методом </w:t>
          </w:r>
          <w:r>
            <w:t>FISH, основой</w:t>
          </w:r>
          <w:r>
            <w:rPr>
              <w:spacing w:val="-14"/>
            </w:rPr>
            <w:t xml:space="preserve"> </w:t>
          </w:r>
          <w:r>
            <w:t>данного</w:t>
          </w:r>
          <w:r>
            <w:rPr>
              <w:spacing w:val="-14"/>
            </w:rPr>
            <w:t xml:space="preserve"> </w:t>
          </w:r>
          <w:r>
            <w:t>метода</w:t>
          </w:r>
          <w:r>
            <w:rPr>
              <w:spacing w:val="-14"/>
            </w:rPr>
            <w:t xml:space="preserve"> </w:t>
          </w:r>
          <w:r>
            <w:t>является</w:t>
          </w:r>
          <w:r>
            <w:rPr>
              <w:spacing w:val="-14"/>
            </w:rPr>
            <w:t xml:space="preserve"> </w:t>
          </w:r>
          <w:r>
            <w:t>флуоресцентная</w:t>
          </w:r>
          <w:r>
            <w:rPr>
              <w:spacing w:val="-14"/>
            </w:rPr>
            <w:t xml:space="preserve"> </w:t>
          </w:r>
          <w:r>
            <w:t>гибридизация.</w:t>
          </w:r>
          <w:r>
            <w:rPr>
              <w:spacing w:val="-14"/>
            </w:rPr>
            <w:t xml:space="preserve"> </w:t>
          </w:r>
          <w:r>
            <w:rPr>
              <w:spacing w:val="-3"/>
            </w:rPr>
            <w:t>Однако</w:t>
          </w:r>
          <w:r>
            <w:rPr>
              <w:spacing w:val="-14"/>
            </w:rPr>
            <w:t xml:space="preserve"> </w:t>
          </w:r>
          <w:r>
            <w:t>CGH</w:t>
          </w:r>
          <w:r>
            <w:rPr>
              <w:spacing w:val="-14"/>
            </w:rPr>
            <w:t xml:space="preserve"> </w:t>
          </w:r>
          <w:r>
            <w:t>исполь</w:t>
          </w:r>
          <w:r>
            <w:rPr>
              <w:spacing w:val="-3"/>
            </w:rPr>
            <w:t>зует</w:t>
          </w:r>
          <w:r>
            <w:rPr>
              <w:spacing w:val="-15"/>
            </w:rPr>
            <w:t xml:space="preserve"> </w:t>
          </w:r>
          <w:r>
            <w:t>два</w:t>
          </w:r>
          <w:r>
            <w:rPr>
              <w:spacing w:val="-15"/>
            </w:rPr>
            <w:t xml:space="preserve"> </w:t>
          </w:r>
          <w:r>
            <w:t>образца</w:t>
          </w:r>
          <w:r>
            <w:rPr>
              <w:spacing w:val="-16"/>
            </w:rPr>
            <w:t xml:space="preserve"> </w:t>
          </w:r>
          <w:r>
            <w:t>генома</w:t>
          </w:r>
          <w:r>
            <w:rPr>
              <w:spacing w:val="-17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18"/>
            </w:rPr>
            <w:t xml:space="preserve"> </w:t>
          </w:r>
          <w:r>
            <w:t>тестовый</w:t>
          </w:r>
          <w:r>
            <w:rPr>
              <w:spacing w:val="-16"/>
            </w:rPr>
            <w:t xml:space="preserve"> </w:t>
          </w:r>
          <w:r>
            <w:t>и</w:t>
          </w:r>
          <w:r>
            <w:rPr>
              <w:spacing w:val="-15"/>
            </w:rPr>
            <w:t xml:space="preserve"> </w:t>
          </w:r>
          <w:r>
            <w:t>контрольный,</w:t>
          </w:r>
          <w:r>
            <w:rPr>
              <w:spacing w:val="-16"/>
            </w:rPr>
            <w:t xml:space="preserve"> </w:t>
          </w:r>
          <w:r>
            <w:t>каждый</w:t>
          </w:r>
          <w:r>
            <w:rPr>
              <w:spacing w:val="-15"/>
            </w:rPr>
            <w:t xml:space="preserve"> </w:t>
          </w:r>
          <w:r>
            <w:t>из</w:t>
          </w:r>
          <w:r>
            <w:rPr>
              <w:spacing w:val="-15"/>
            </w:rPr>
            <w:t xml:space="preserve"> </w:t>
          </w:r>
          <w:r>
            <w:rPr>
              <w:spacing w:val="-3"/>
            </w:rPr>
            <w:t>которых</w:t>
          </w:r>
          <w:r>
            <w:rPr>
              <w:spacing w:val="-16"/>
            </w:rPr>
            <w:t xml:space="preserve"> </w:t>
          </w:r>
          <w:r>
            <w:t>метится</w:t>
          </w:r>
          <w:r>
            <w:rPr>
              <w:spacing w:val="-15"/>
            </w:rPr>
            <w:t xml:space="preserve"> </w:t>
          </w:r>
          <w:r>
            <w:t>флюорофором,</w:t>
          </w:r>
          <w:r>
            <w:rPr>
              <w:spacing w:val="-25"/>
            </w:rPr>
            <w:t xml:space="preserve"> </w:t>
          </w:r>
          <w:r>
            <w:t>а</w:t>
          </w:r>
          <w:r>
            <w:rPr>
              <w:spacing w:val="-24"/>
            </w:rPr>
            <w:t xml:space="preserve"> </w:t>
          </w:r>
          <w:r>
            <w:t>затем</w:t>
          </w:r>
          <w:r>
            <w:rPr>
              <w:spacing w:val="-24"/>
            </w:rPr>
            <w:t xml:space="preserve"> </w:t>
          </w:r>
          <w:r>
            <w:t>гибридизуется</w:t>
          </w:r>
          <w:r>
            <w:rPr>
              <w:spacing w:val="-24"/>
            </w:rPr>
            <w:t xml:space="preserve"> </w:t>
          </w:r>
          <w:r>
            <w:t>в</w:t>
          </w:r>
          <w:r>
            <w:rPr>
              <w:spacing w:val="-25"/>
            </w:rPr>
            <w:t xml:space="preserve"> </w:t>
          </w:r>
          <w:r>
            <w:t>соотношении</w:t>
          </w:r>
          <w:r>
            <w:rPr>
              <w:spacing w:val="-24"/>
            </w:rPr>
            <w:t xml:space="preserve"> </w:t>
          </w:r>
          <w:r>
            <w:t>1</w:t>
          </w:r>
          <w:r>
            <w:rPr>
              <w:spacing w:val="-24"/>
            </w:rPr>
            <w:t xml:space="preserve"> </w:t>
          </w:r>
          <w:r>
            <w:t>:</w:t>
          </w:r>
          <w:r>
            <w:rPr>
              <w:spacing w:val="-24"/>
            </w:rPr>
            <w:t xml:space="preserve"> </w:t>
          </w:r>
          <w:r>
            <w:t>1.</w:t>
          </w:r>
          <w:r>
            <w:rPr>
              <w:spacing w:val="-25"/>
            </w:rPr>
            <w:t xml:space="preserve"> </w:t>
          </w:r>
          <w:r>
            <w:t>Таким</w:t>
          </w:r>
          <w:r>
            <w:rPr>
              <w:spacing w:val="-24"/>
            </w:rPr>
            <w:t xml:space="preserve"> </w:t>
          </w:r>
          <w:r>
            <w:t>образом</w:t>
          </w:r>
          <w:r>
            <w:rPr>
              <w:spacing w:val="-24"/>
            </w:rPr>
            <w:t xml:space="preserve"> </w:t>
          </w:r>
          <w:r>
            <w:t>в</w:t>
          </w:r>
          <w:r>
            <w:rPr>
              <w:spacing w:val="-24"/>
            </w:rPr>
            <w:t xml:space="preserve"> </w:t>
          </w:r>
          <w:r>
            <w:t>тестовом</w:t>
          </w:r>
          <w:r>
            <w:rPr>
              <w:spacing w:val="-25"/>
            </w:rPr>
            <w:t xml:space="preserve"> </w:t>
          </w:r>
          <w:r>
            <w:t>образце можно обнаружить CNV и</w:t>
          </w:r>
          <w:r>
            <w:rPr>
              <w:spacing w:val="-6"/>
            </w:rPr>
            <w:t xml:space="preserve"> </w:t>
          </w:r>
          <w:r>
            <w:t>перестройки.</w:t>
          </w:r>
        </w:p>
        <w:p w14:paraId="7680AD2D" w14:textId="77777777" w:rsidR="001220B7" w:rsidRDefault="0068032B">
          <w:pPr>
            <w:pStyle w:val="a4"/>
            <w:spacing w:line="252" w:lineRule="auto"/>
            <w:ind w:left="420" w:right="1235" w:firstLine="358"/>
            <w:jc w:val="both"/>
            <w:sectPr w:rsidR="001220B7">
              <w:pgSz w:w="11906" w:h="16838"/>
              <w:pgMar w:top="1540" w:right="140" w:bottom="280" w:left="1280" w:header="953" w:footer="0" w:gutter="0"/>
              <w:cols w:space="720"/>
              <w:formProt w:val="0"/>
              <w:docGrid w:linePitch="100" w:charSpace="4096"/>
            </w:sectPr>
          </w:pPr>
          <w:r>
            <w:t>В</w:t>
          </w:r>
          <w:r>
            <w:rPr>
              <w:spacing w:val="-9"/>
            </w:rPr>
            <w:t xml:space="preserve"> </w:t>
          </w:r>
          <w:r>
            <w:t>отличие</w:t>
          </w:r>
          <w:r>
            <w:rPr>
              <w:spacing w:val="-8"/>
            </w:rPr>
            <w:t xml:space="preserve"> </w:t>
          </w:r>
          <w:r>
            <w:t>от</w:t>
          </w:r>
          <w:r>
            <w:rPr>
              <w:spacing w:val="-9"/>
            </w:rPr>
            <w:t xml:space="preserve"> </w:t>
          </w:r>
          <w:r>
            <w:t>FISH,</w:t>
          </w:r>
          <w:r>
            <w:rPr>
              <w:spacing w:val="-8"/>
            </w:rPr>
            <w:t xml:space="preserve"> </w:t>
          </w:r>
          <w:r>
            <w:t>CGH</w:t>
          </w:r>
          <w:r>
            <w:rPr>
              <w:spacing w:val="-7"/>
            </w:rPr>
            <w:t xml:space="preserve"> </w:t>
          </w:r>
          <w:r>
            <w:t>проверяет</w:t>
          </w:r>
          <w:r>
            <w:rPr>
              <w:spacing w:val="-9"/>
            </w:rPr>
            <w:t xml:space="preserve"> </w:t>
          </w:r>
          <w:r>
            <w:t>весь</w:t>
          </w:r>
          <w:r>
            <w:rPr>
              <w:spacing w:val="-8"/>
            </w:rPr>
            <w:t xml:space="preserve"> </w:t>
          </w:r>
          <w:r>
            <w:t>геном</w:t>
          </w:r>
          <w:r>
            <w:rPr>
              <w:spacing w:val="-8"/>
            </w:rPr>
            <w:t xml:space="preserve"> </w:t>
          </w:r>
          <w:r>
            <w:t>на</w:t>
          </w:r>
          <w:r>
            <w:rPr>
              <w:spacing w:val="-9"/>
            </w:rPr>
            <w:t xml:space="preserve"> </w:t>
          </w:r>
          <w:r>
            <w:t>наличие</w:t>
          </w:r>
          <w:r>
            <w:rPr>
              <w:spacing w:val="-7"/>
            </w:rPr>
            <w:t xml:space="preserve"> </w:t>
          </w:r>
          <w:r>
            <w:t>перестроек</w:t>
          </w:r>
          <w:r>
            <w:rPr>
              <w:spacing w:val="-8"/>
            </w:rPr>
            <w:t xml:space="preserve"> </w:t>
          </w:r>
          <w:r>
            <w:t>и</w:t>
          </w:r>
          <w:r>
            <w:rPr>
              <w:spacing w:val="-9"/>
            </w:rPr>
            <w:t xml:space="preserve"> </w:t>
          </w:r>
          <w:r>
            <w:t>не</w:t>
          </w:r>
          <w:r>
            <w:rPr>
              <w:spacing w:val="-8"/>
            </w:rPr>
            <w:t xml:space="preserve"> </w:t>
          </w:r>
          <w:r>
            <w:t>требует знаний</w:t>
          </w:r>
          <w:r>
            <w:rPr>
              <w:spacing w:val="-10"/>
            </w:rPr>
            <w:t xml:space="preserve"> </w:t>
          </w:r>
          <w:r>
            <w:t>о</w:t>
          </w:r>
          <w:r>
            <w:rPr>
              <w:spacing w:val="-10"/>
            </w:rPr>
            <w:t xml:space="preserve"> </w:t>
          </w:r>
          <w:r>
            <w:t>целевом</w:t>
          </w:r>
          <w:r>
            <w:rPr>
              <w:spacing w:val="-9"/>
            </w:rPr>
            <w:t xml:space="preserve"> </w:t>
          </w:r>
          <w:r>
            <w:t>регионе.</w:t>
          </w:r>
          <w:r>
            <w:rPr>
              <w:spacing w:val="-10"/>
            </w:rPr>
            <w:t xml:space="preserve"> </w:t>
          </w:r>
          <w:r>
            <w:t>К</w:t>
          </w:r>
          <w:r>
            <w:rPr>
              <w:spacing w:val="-9"/>
            </w:rPr>
            <w:t xml:space="preserve"> </w:t>
          </w:r>
          <w:r>
            <w:t>ограничениям</w:t>
          </w:r>
          <w:r>
            <w:rPr>
              <w:spacing w:val="-10"/>
            </w:rPr>
            <w:t xml:space="preserve"> </w:t>
          </w:r>
          <w:r>
            <w:t>анализа</w:t>
          </w:r>
          <w:r>
            <w:rPr>
              <w:spacing w:val="-9"/>
            </w:rPr>
            <w:t xml:space="preserve"> </w:t>
          </w:r>
          <w:r>
            <w:t>относится</w:t>
          </w:r>
          <w:r>
            <w:rPr>
              <w:spacing w:val="-10"/>
            </w:rPr>
            <w:t xml:space="preserve"> </w:t>
          </w:r>
          <w:r>
            <w:t>невозможность</w:t>
          </w:r>
          <w:r>
            <w:rPr>
              <w:spacing w:val="-10"/>
            </w:rPr>
            <w:t xml:space="preserve"> </w:t>
          </w:r>
          <w:r>
            <w:t>выявления полиплоидии, мозаицизма и сбалансированных</w:t>
          </w:r>
          <w:r>
            <w:rPr>
              <w:spacing w:val="-10"/>
            </w:rPr>
            <w:t xml:space="preserve"> </w:t>
          </w:r>
          <w:r>
            <w:t>транслокаций.</w:t>
          </w:r>
        </w:p>
        <w:p w14:paraId="4180978D" w14:textId="77777777" w:rsidR="001220B7" w:rsidRDefault="001220B7">
          <w:pPr>
            <w:pStyle w:val="a4"/>
            <w:spacing w:before="7"/>
            <w:rPr>
              <w:sz w:val="11"/>
            </w:rPr>
          </w:pPr>
        </w:p>
        <w:p w14:paraId="7D42CDF7" w14:textId="77777777" w:rsidR="001220B7" w:rsidRDefault="0068032B">
          <w:pPr>
            <w:pStyle w:val="a4"/>
            <w:spacing w:before="89" w:line="252" w:lineRule="auto"/>
            <w:ind w:left="137" w:right="1517" w:firstLine="358"/>
            <w:jc w:val="both"/>
          </w:pPr>
          <w:r>
            <w:t>В</w:t>
          </w:r>
          <w:r>
            <w:rPr>
              <w:spacing w:val="-24"/>
            </w:rPr>
            <w:t xml:space="preserve"> </w:t>
          </w:r>
          <w:r>
            <w:t>настоящее</w:t>
          </w:r>
          <w:r>
            <w:rPr>
              <w:spacing w:val="-23"/>
            </w:rPr>
            <w:t xml:space="preserve"> </w:t>
          </w:r>
          <w:r>
            <w:t>время</w:t>
          </w:r>
          <w:r>
            <w:rPr>
              <w:spacing w:val="-24"/>
            </w:rPr>
            <w:t xml:space="preserve"> </w:t>
          </w:r>
          <w:r>
            <w:t>CGH</w:t>
          </w:r>
          <w:r>
            <w:rPr>
              <w:spacing w:val="-23"/>
            </w:rPr>
            <w:t xml:space="preserve"> </w:t>
          </w:r>
          <w:r>
            <w:t>используется</w:t>
          </w:r>
          <w:r>
            <w:rPr>
              <w:spacing w:val="-24"/>
            </w:rPr>
            <w:t xml:space="preserve"> </w:t>
          </w:r>
          <w:r>
            <w:t>в</w:t>
          </w:r>
          <w:r>
            <w:rPr>
              <w:spacing w:val="-23"/>
            </w:rPr>
            <w:t xml:space="preserve"> </w:t>
          </w:r>
          <w:r>
            <w:t>виде</w:t>
          </w:r>
          <w:r>
            <w:rPr>
              <w:spacing w:val="-23"/>
            </w:rPr>
            <w:t xml:space="preserve"> </w:t>
          </w:r>
          <w:r>
            <w:t>array-CGH</w:t>
          </w:r>
          <w:r>
            <w:rPr>
              <w:spacing w:val="-24"/>
            </w:rPr>
            <w:t xml:space="preserve"> </w:t>
          </w:r>
          <w:r>
            <w:t>(aCGH),</w:t>
          </w:r>
          <w:r>
            <w:rPr>
              <w:spacing w:val="-23"/>
            </w:rPr>
            <w:t xml:space="preserve"> </w:t>
          </w:r>
          <w:r>
            <w:t>или</w:t>
          </w:r>
          <w:r>
            <w:rPr>
              <w:spacing w:val="-24"/>
            </w:rPr>
            <w:t xml:space="preserve"> </w:t>
          </w:r>
          <w:r>
            <w:t xml:space="preserve">хромосомного микроматричного анализа (ХМА), при </w:t>
          </w:r>
          <w:r>
            <w:rPr>
              <w:spacing w:val="-4"/>
            </w:rPr>
            <w:t xml:space="preserve">котором </w:t>
          </w:r>
          <w:r>
            <w:t>CGH комбинируется с микрочиповой гибридизацией[</w:t>
          </w:r>
          <w:hyperlink w:anchor="_bookmark61">
            <w:r>
              <w:rPr>
                <w:color w:val="003052"/>
              </w:rPr>
              <w:t>30</w:t>
            </w:r>
          </w:hyperlink>
          <w:r>
            <w:t>]. ДНК-микрочипы, или микроматрицы, представляют собой сотни тысяч</w:t>
          </w:r>
          <w:r>
            <w:rPr>
              <w:spacing w:val="-22"/>
            </w:rPr>
            <w:t xml:space="preserve"> </w:t>
          </w:r>
          <w:r>
            <w:t>или</w:t>
          </w:r>
          <w:r>
            <w:rPr>
              <w:spacing w:val="-21"/>
            </w:rPr>
            <w:t xml:space="preserve"> </w:t>
          </w:r>
          <w:r>
            <w:t>миллионы</w:t>
          </w:r>
          <w:r>
            <w:rPr>
              <w:spacing w:val="-21"/>
            </w:rPr>
            <w:t xml:space="preserve"> </w:t>
          </w:r>
          <w:r>
            <w:t>однонитевых</w:t>
          </w:r>
          <w:r>
            <w:rPr>
              <w:spacing w:val="-21"/>
            </w:rPr>
            <w:t xml:space="preserve"> </w:t>
          </w:r>
          <w:r>
            <w:t>фрагментов</w:t>
          </w:r>
          <w:r>
            <w:rPr>
              <w:spacing w:val="-21"/>
            </w:rPr>
            <w:t xml:space="preserve"> </w:t>
          </w:r>
          <w:r>
            <w:t>ДНК</w:t>
          </w:r>
          <w:r>
            <w:rPr>
              <w:spacing w:val="-21"/>
            </w:rPr>
            <w:t xml:space="preserve"> </w:t>
          </w:r>
          <w:r>
            <w:t>(зондов),</w:t>
          </w:r>
          <w:r>
            <w:rPr>
              <w:spacing w:val="-21"/>
            </w:rPr>
            <w:t xml:space="preserve"> </w:t>
          </w:r>
          <w:r>
            <w:rPr>
              <w:spacing w:val="-3"/>
            </w:rPr>
            <w:t>которые</w:t>
          </w:r>
          <w:r>
            <w:rPr>
              <w:spacing w:val="-22"/>
            </w:rPr>
            <w:t xml:space="preserve"> </w:t>
          </w:r>
          <w:r>
            <w:t>ковалентно</w:t>
          </w:r>
          <w:r>
            <w:rPr>
              <w:spacing w:val="-21"/>
            </w:rPr>
            <w:t xml:space="preserve"> </w:t>
          </w:r>
          <w:r>
            <w:t>пришиты</w:t>
          </w:r>
          <w:r>
            <w:rPr>
              <w:spacing w:val="-12"/>
            </w:rPr>
            <w:t xml:space="preserve"> </w:t>
          </w:r>
          <w:r>
            <w:t>к</w:t>
          </w:r>
          <w:r>
            <w:rPr>
              <w:spacing w:val="-11"/>
            </w:rPr>
            <w:t xml:space="preserve"> </w:t>
          </w:r>
          <w:r>
            <w:t>основанию</w:t>
          </w:r>
          <w:r>
            <w:rPr>
              <w:spacing w:val="-12"/>
            </w:rPr>
            <w:t xml:space="preserve"> </w:t>
          </w:r>
          <w:r>
            <w:t>(микрочипу).</w:t>
          </w:r>
          <w:r>
            <w:rPr>
              <w:spacing w:val="-12"/>
            </w:rPr>
            <w:t xml:space="preserve"> </w:t>
          </w:r>
          <w:r>
            <w:t>При</w:t>
          </w:r>
          <w:r>
            <w:rPr>
              <w:spacing w:val="-11"/>
            </w:rPr>
            <w:t xml:space="preserve"> </w:t>
          </w:r>
          <w:r>
            <w:t>ХМА</w:t>
          </w:r>
          <w:r>
            <w:rPr>
              <w:spacing w:val="-11"/>
            </w:rPr>
            <w:t xml:space="preserve"> </w:t>
          </w:r>
          <w:r>
            <w:t>на</w:t>
          </w:r>
          <w:r>
            <w:rPr>
              <w:spacing w:val="-12"/>
            </w:rPr>
            <w:t xml:space="preserve"> </w:t>
          </w:r>
          <w:r>
            <w:t>микрочип</w:t>
          </w:r>
          <w:r>
            <w:rPr>
              <w:spacing w:val="-12"/>
            </w:rPr>
            <w:t xml:space="preserve"> </w:t>
          </w:r>
          <w:r>
            <w:t>наносятся</w:t>
          </w:r>
          <w:r>
            <w:rPr>
              <w:spacing w:val="-11"/>
            </w:rPr>
            <w:t xml:space="preserve"> </w:t>
          </w:r>
          <w:r>
            <w:t>контрольные</w:t>
          </w:r>
          <w:r>
            <w:rPr>
              <w:spacing w:val="-12"/>
            </w:rPr>
            <w:t xml:space="preserve"> </w:t>
          </w:r>
          <w:r>
            <w:t>фрагменты</w:t>
          </w:r>
          <w:r>
            <w:rPr>
              <w:spacing w:val="-16"/>
            </w:rPr>
            <w:t xml:space="preserve"> </w:t>
          </w:r>
          <w:r>
            <w:t>генома</w:t>
          </w:r>
          <w:r>
            <w:rPr>
              <w:spacing w:val="-16"/>
            </w:rPr>
            <w:t xml:space="preserve"> </w:t>
          </w:r>
          <w:r>
            <w:t>либо</w:t>
          </w:r>
          <w:r>
            <w:rPr>
              <w:spacing w:val="-16"/>
            </w:rPr>
            <w:t xml:space="preserve"> </w:t>
          </w:r>
          <w:r>
            <w:t>контрольные</w:t>
          </w:r>
          <w:r>
            <w:rPr>
              <w:spacing w:val="-16"/>
            </w:rPr>
            <w:t xml:space="preserve"> </w:t>
          </w:r>
          <w:r>
            <w:t>последовательности</w:t>
          </w:r>
          <w:r>
            <w:rPr>
              <w:spacing w:val="-16"/>
            </w:rPr>
            <w:t xml:space="preserve"> </w:t>
          </w:r>
          <w:r>
            <w:t>генов,</w:t>
          </w:r>
          <w:r>
            <w:rPr>
              <w:spacing w:val="-16"/>
            </w:rPr>
            <w:t xml:space="preserve"> </w:t>
          </w:r>
          <w:r>
            <w:rPr>
              <w:spacing w:val="-3"/>
            </w:rPr>
            <w:t>которые</w:t>
          </w:r>
          <w:r>
            <w:rPr>
              <w:spacing w:val="-16"/>
            </w:rPr>
            <w:t xml:space="preserve"> </w:t>
          </w:r>
          <w:r>
            <w:t>могут</w:t>
          </w:r>
          <w:r>
            <w:rPr>
              <w:spacing w:val="-16"/>
            </w:rPr>
            <w:t xml:space="preserve"> </w:t>
          </w:r>
          <w:r>
            <w:t>быть</w:t>
          </w:r>
          <w:r>
            <w:rPr>
              <w:spacing w:val="-16"/>
            </w:rPr>
            <w:t xml:space="preserve"> </w:t>
          </w:r>
          <w:r>
            <w:t>связаны</w:t>
          </w:r>
          <w:r>
            <w:rPr>
              <w:spacing w:val="-11"/>
            </w:rPr>
            <w:t xml:space="preserve"> </w:t>
          </w:r>
          <w:r>
            <w:t>с</w:t>
          </w:r>
          <w:r>
            <w:rPr>
              <w:spacing w:val="-11"/>
            </w:rPr>
            <w:t xml:space="preserve"> </w:t>
          </w:r>
          <w:r>
            <w:t>конкретной</w:t>
          </w:r>
          <w:r>
            <w:rPr>
              <w:spacing w:val="-10"/>
            </w:rPr>
            <w:t xml:space="preserve"> </w:t>
          </w:r>
          <w:r>
            <w:t>патологией.</w:t>
          </w:r>
          <w:r>
            <w:rPr>
              <w:spacing w:val="-11"/>
            </w:rPr>
            <w:t xml:space="preserve"> </w:t>
          </w:r>
          <w:r>
            <w:t>Порядок</w:t>
          </w:r>
          <w:r>
            <w:rPr>
              <w:spacing w:val="-10"/>
            </w:rPr>
            <w:t xml:space="preserve"> </w:t>
          </w:r>
          <w:r>
            <w:t>зондов</w:t>
          </w:r>
          <w:r>
            <w:rPr>
              <w:spacing w:val="-11"/>
            </w:rPr>
            <w:t xml:space="preserve"> </w:t>
          </w:r>
          <w:r>
            <w:t>на</w:t>
          </w:r>
          <w:r>
            <w:rPr>
              <w:spacing w:val="-10"/>
            </w:rPr>
            <w:t xml:space="preserve"> </w:t>
          </w:r>
          <w:r>
            <w:t>чипе</w:t>
          </w:r>
          <w:r>
            <w:rPr>
              <w:spacing w:val="-11"/>
            </w:rPr>
            <w:t xml:space="preserve"> </w:t>
          </w:r>
          <w:r>
            <w:t>строго</w:t>
          </w:r>
          <w:r>
            <w:rPr>
              <w:spacing w:val="-10"/>
            </w:rPr>
            <w:t xml:space="preserve"> </w:t>
          </w:r>
          <w:r>
            <w:t>определён,</w:t>
          </w:r>
          <w:r>
            <w:rPr>
              <w:spacing w:val="-11"/>
            </w:rPr>
            <w:t xml:space="preserve"> </w:t>
          </w:r>
          <w:r>
            <w:t>что</w:t>
          </w:r>
          <w:r>
            <w:rPr>
              <w:spacing w:val="-10"/>
            </w:rPr>
            <w:t xml:space="preserve"> </w:t>
          </w:r>
          <w:r>
            <w:t>упрощает локализацию и определение характера</w:t>
          </w:r>
          <w:r>
            <w:rPr>
              <w:spacing w:val="-6"/>
            </w:rPr>
            <w:t xml:space="preserve"> </w:t>
          </w:r>
          <w:r>
            <w:t>перестройки.</w:t>
          </w:r>
        </w:p>
        <w:p w14:paraId="06E48375" w14:textId="77777777" w:rsidR="001220B7" w:rsidRDefault="0068032B">
          <w:pPr>
            <w:pStyle w:val="a4"/>
            <w:spacing w:line="252" w:lineRule="auto"/>
            <w:ind w:left="137" w:right="1518" w:firstLine="358"/>
            <w:jc w:val="both"/>
          </w:pPr>
          <w:r>
            <w:t xml:space="preserve">С помощью сравнительной гибридизации геномов могут быть обнаружены самые разные структурные вариации </w:t>
          </w:r>
          <w:r>
            <w:rPr>
              <w:spacing w:val="-24"/>
            </w:rPr>
            <w:t xml:space="preserve">–– </w:t>
          </w:r>
          <w:r>
            <w:rPr>
              <w:spacing w:val="-8"/>
            </w:rPr>
            <w:t xml:space="preserve">CNV, </w:t>
          </w:r>
          <w:r>
            <w:t>инверсии, хромосомные транслокации и</w:t>
          </w:r>
          <w:r>
            <w:rPr>
              <w:spacing w:val="-44"/>
            </w:rPr>
            <w:t xml:space="preserve"> </w:t>
          </w:r>
          <w:r>
            <w:t xml:space="preserve">анэуплоидии. Для этого используются длинные зонды, </w:t>
          </w:r>
          <w:r>
            <w:rPr>
              <w:spacing w:val="-3"/>
            </w:rPr>
            <w:t xml:space="preserve">которые </w:t>
          </w:r>
          <w:r>
            <w:t xml:space="preserve">позволяют проводить гибридизацию последовательностей, имеющих </w:t>
          </w:r>
          <w:r>
            <w:rPr>
              <w:spacing w:val="-3"/>
            </w:rPr>
            <w:t xml:space="preserve">некоторые </w:t>
          </w:r>
          <w:r>
            <w:t xml:space="preserve">различия. </w:t>
          </w:r>
          <w:r>
            <w:rPr>
              <w:spacing w:val="-5"/>
            </w:rPr>
            <w:t xml:space="preserve">Когда </w:t>
          </w:r>
          <w:r>
            <w:t>пробы ДНК короткие, эффективность гибридизации очень чувствительна к несовпадениям; такие зонды облегчают сравнение геномов на нуклеотидном уровне (поиск</w:t>
          </w:r>
          <w:r>
            <w:rPr>
              <w:spacing w:val="-28"/>
            </w:rPr>
            <w:t xml:space="preserve"> </w:t>
          </w:r>
          <w:r>
            <w:t>SNV).</w:t>
          </w:r>
        </w:p>
        <w:p w14:paraId="0793C366" w14:textId="77777777" w:rsidR="001220B7" w:rsidRDefault="0068032B">
          <w:pPr>
            <w:pStyle w:val="a4"/>
            <w:spacing w:line="252" w:lineRule="auto"/>
            <w:ind w:left="137" w:right="1517" w:firstLine="358"/>
            <w:jc w:val="both"/>
          </w:pPr>
          <w:r>
            <w:t>Микроматрицы</w:t>
          </w:r>
          <w:r>
            <w:rPr>
              <w:spacing w:val="-18"/>
            </w:rPr>
            <w:t xml:space="preserve"> </w:t>
          </w:r>
          <w:r>
            <w:t>предлагают</w:t>
          </w:r>
          <w:r>
            <w:rPr>
              <w:spacing w:val="-18"/>
            </w:rPr>
            <w:t xml:space="preserve"> </w:t>
          </w:r>
          <w:r>
            <w:t>относительно</w:t>
          </w:r>
          <w:r>
            <w:rPr>
              <w:spacing w:val="-18"/>
            </w:rPr>
            <w:t xml:space="preserve"> </w:t>
          </w:r>
          <w:r>
            <w:t>недорогие</w:t>
          </w:r>
          <w:r>
            <w:rPr>
              <w:spacing w:val="-18"/>
            </w:rPr>
            <w:t xml:space="preserve"> </w:t>
          </w:r>
          <w:r>
            <w:t>и</w:t>
          </w:r>
          <w:r>
            <w:rPr>
              <w:spacing w:val="-18"/>
            </w:rPr>
            <w:t xml:space="preserve"> </w:t>
          </w:r>
          <w:r>
            <w:t>эффективные</w:t>
          </w:r>
          <w:r>
            <w:rPr>
              <w:spacing w:val="-17"/>
            </w:rPr>
            <w:t xml:space="preserve"> </w:t>
          </w:r>
          <w:r>
            <w:t>средства</w:t>
          </w:r>
          <w:r>
            <w:rPr>
              <w:spacing w:val="-18"/>
            </w:rPr>
            <w:t xml:space="preserve"> </w:t>
          </w:r>
          <w:r>
            <w:t xml:space="preserve">сравнения всех известных типов генетических вариаций. </w:t>
          </w:r>
          <w:r>
            <w:rPr>
              <w:spacing w:val="-3"/>
            </w:rPr>
            <w:t xml:space="preserve">Однако </w:t>
          </w:r>
          <w:r>
            <w:t>для таких целей, как обнаружение неизвестных или часто повторяющихся последовательностей, эти методы не</w:t>
          </w:r>
          <w:r>
            <w:rPr>
              <w:spacing w:val="-2"/>
            </w:rPr>
            <w:t xml:space="preserve"> </w:t>
          </w:r>
          <w:r>
            <w:t>подходят[</w:t>
          </w:r>
          <w:hyperlink w:anchor="_bookmark62">
            <w:r>
              <w:rPr>
                <w:color w:val="003052"/>
              </w:rPr>
              <w:t>31</w:t>
            </w:r>
          </w:hyperlink>
          <w:r>
            <w:t>].</w:t>
          </w:r>
        </w:p>
        <w:p w14:paraId="4ABBD3C1" w14:textId="77777777" w:rsidR="001220B7" w:rsidRDefault="001220B7">
          <w:pPr>
            <w:pStyle w:val="a4"/>
            <w:spacing w:before="7"/>
            <w:rPr>
              <w:sz w:val="29"/>
            </w:rPr>
          </w:pPr>
        </w:p>
        <w:p w14:paraId="22B779B1" w14:textId="77777777" w:rsidR="001220B7" w:rsidRDefault="0068032B">
          <w:pPr>
            <w:pStyle w:val="a4"/>
            <w:tabs>
              <w:tab w:val="left" w:pos="7464"/>
            </w:tabs>
            <w:spacing w:before="1" w:line="252" w:lineRule="auto"/>
            <w:ind w:left="137" w:right="1451"/>
          </w:pPr>
          <w:r>
            <w:rPr>
              <w:b/>
              <w:spacing w:val="-3"/>
            </w:rPr>
            <w:t>Мультиплексная</w:t>
          </w:r>
          <w:r>
            <w:rPr>
              <w:b/>
              <w:spacing w:val="-24"/>
            </w:rPr>
            <w:t xml:space="preserve"> </w:t>
          </w:r>
          <w:r>
            <w:rPr>
              <w:b/>
            </w:rPr>
            <w:t>лигаза-зависимая</w:t>
          </w:r>
          <w:r>
            <w:rPr>
              <w:b/>
              <w:spacing w:val="-24"/>
            </w:rPr>
            <w:t xml:space="preserve"> </w:t>
          </w:r>
          <w:r>
            <w:rPr>
              <w:b/>
            </w:rPr>
            <w:t>амплификация</w:t>
          </w:r>
          <w:r>
            <w:rPr>
              <w:b/>
              <w:spacing w:val="-24"/>
            </w:rPr>
            <w:t xml:space="preserve"> </w:t>
          </w:r>
          <w:r>
            <w:rPr>
              <w:b/>
            </w:rPr>
            <w:t>зонда</w:t>
          </w:r>
          <w:r>
            <w:rPr>
              <w:b/>
              <w:spacing w:val="-24"/>
            </w:rPr>
            <w:t xml:space="preserve"> </w:t>
          </w:r>
          <w:r>
            <w:rPr>
              <w:b/>
              <w:spacing w:val="-3"/>
            </w:rPr>
            <w:t>(MLPA).</w:t>
          </w:r>
          <w:r>
            <w:rPr>
              <w:b/>
              <w:spacing w:val="-3"/>
            </w:rPr>
            <w:tab/>
          </w:r>
          <w:r>
            <w:t>Основой</w:t>
          </w:r>
          <w:r>
            <w:rPr>
              <w:spacing w:val="-30"/>
            </w:rPr>
            <w:t xml:space="preserve"> </w:t>
          </w:r>
          <w:r>
            <w:rPr>
              <w:spacing w:val="-6"/>
            </w:rPr>
            <w:t xml:space="preserve">MLPA </w:t>
          </w:r>
          <w:r>
            <w:t xml:space="preserve">является ПЦР-амплификация специальных проб, гибридизующихся с целевыми районами ДНК. Каждая проба представляет собой пару полу-проб; каждая полу-проба имеет комплементарную геному часть и технические последовательности </w:t>
          </w:r>
          <w:r>
            <w:rPr>
              <w:spacing w:val="-24"/>
            </w:rPr>
            <w:t xml:space="preserve">–– </w:t>
          </w:r>
          <w:r>
            <w:t>праймер для ПЦР и вставки, обеспечивающие большой размер продукта амплификации. Если полу-пробы гибридизуются с геномом без зазора, они лигируются и впоследствии амплифицируются;</w:t>
          </w:r>
          <w:r>
            <w:rPr>
              <w:spacing w:val="-23"/>
            </w:rPr>
            <w:t xml:space="preserve"> </w:t>
          </w:r>
          <w:r>
            <w:t>лигированные</w:t>
          </w:r>
          <w:r>
            <w:rPr>
              <w:spacing w:val="-22"/>
            </w:rPr>
            <w:t xml:space="preserve"> </w:t>
          </w:r>
          <w:r>
            <w:t>пробы</w:t>
          </w:r>
          <w:r>
            <w:rPr>
              <w:spacing w:val="-23"/>
            </w:rPr>
            <w:t xml:space="preserve"> </w:t>
          </w:r>
          <w:r>
            <w:t>отличаются</w:t>
          </w:r>
          <w:r>
            <w:rPr>
              <w:spacing w:val="-22"/>
            </w:rPr>
            <w:t xml:space="preserve"> </w:t>
          </w:r>
          <w:r>
            <w:t>от</w:t>
          </w:r>
          <w:r>
            <w:rPr>
              <w:spacing w:val="-22"/>
            </w:rPr>
            <w:t xml:space="preserve"> </w:t>
          </w:r>
          <w:r>
            <w:t>полу-проб</w:t>
          </w:r>
          <w:r>
            <w:rPr>
              <w:spacing w:val="-23"/>
            </w:rPr>
            <w:t xml:space="preserve"> </w:t>
          </w:r>
          <w:r>
            <w:t>с</w:t>
          </w:r>
          <w:r>
            <w:rPr>
              <w:spacing w:val="-22"/>
            </w:rPr>
            <w:t xml:space="preserve"> </w:t>
          </w:r>
          <w:r>
            <w:t>праймером</w:t>
          </w:r>
          <w:r>
            <w:rPr>
              <w:spacing w:val="-22"/>
            </w:rPr>
            <w:t xml:space="preserve"> </w:t>
          </w:r>
          <w:r>
            <w:t>по</w:t>
          </w:r>
          <w:r>
            <w:rPr>
              <w:spacing w:val="-23"/>
            </w:rPr>
            <w:t xml:space="preserve"> </w:t>
          </w:r>
          <w:r>
            <w:t xml:space="preserve">длине. Длину </w:t>
          </w:r>
          <w:r>
            <w:rPr>
              <w:spacing w:val="-3"/>
            </w:rPr>
            <w:t xml:space="preserve">готового </w:t>
          </w:r>
          <w:r>
            <w:t xml:space="preserve">ПЦР-продукта определяют </w:t>
          </w:r>
          <w:r>
            <w:rPr>
              <w:spacing w:val="-3"/>
            </w:rPr>
            <w:t>методом</w:t>
          </w:r>
          <w:r>
            <w:rPr>
              <w:spacing w:val="-9"/>
            </w:rPr>
            <w:t xml:space="preserve"> </w:t>
          </w:r>
          <w:r>
            <w:t>электрофореза.</w:t>
          </w:r>
        </w:p>
        <w:p w14:paraId="73C44853" w14:textId="77777777" w:rsidR="001220B7" w:rsidRDefault="0068032B">
          <w:pPr>
            <w:pStyle w:val="a4"/>
            <w:spacing w:line="252" w:lineRule="auto"/>
            <w:ind w:left="137" w:right="1457" w:firstLine="358"/>
            <w:jc w:val="both"/>
          </w:pPr>
          <w:r>
            <w:t xml:space="preserve">Данная методика </w:t>
          </w:r>
          <w:r>
            <w:rPr>
              <w:spacing w:val="-4"/>
            </w:rPr>
            <w:t xml:space="preserve">подходит </w:t>
          </w:r>
          <w:r>
            <w:t xml:space="preserve">для определения </w:t>
          </w:r>
          <w:r>
            <w:rPr>
              <w:spacing w:val="-8"/>
            </w:rPr>
            <w:t xml:space="preserve">CNV, </w:t>
          </w:r>
          <w:r>
            <w:t>включающих целые гены, а также</w:t>
          </w:r>
          <w:r>
            <w:rPr>
              <w:spacing w:val="-29"/>
            </w:rPr>
            <w:t xml:space="preserve"> </w:t>
          </w:r>
          <w:r>
            <w:t>аномалий</w:t>
          </w:r>
          <w:r>
            <w:rPr>
              <w:spacing w:val="-28"/>
            </w:rPr>
            <w:t xml:space="preserve"> </w:t>
          </w:r>
          <w:r>
            <w:t>метилирования</w:t>
          </w:r>
          <w:r>
            <w:rPr>
              <w:spacing w:val="-28"/>
            </w:rPr>
            <w:t xml:space="preserve"> </w:t>
          </w:r>
          <w:r>
            <w:t>ДНК.</w:t>
          </w:r>
          <w:r>
            <w:rPr>
              <w:spacing w:val="-28"/>
            </w:rPr>
            <w:t xml:space="preserve"> </w:t>
          </w:r>
          <w:r>
            <w:t>Во</w:t>
          </w:r>
          <w:r>
            <w:rPr>
              <w:spacing w:val="-28"/>
            </w:rPr>
            <w:t xml:space="preserve"> </w:t>
          </w:r>
          <w:r>
            <w:rPr>
              <w:spacing w:val="-3"/>
            </w:rPr>
            <w:t>втором</w:t>
          </w:r>
          <w:r>
            <w:rPr>
              <w:spacing w:val="-28"/>
            </w:rPr>
            <w:t xml:space="preserve"> </w:t>
          </w:r>
          <w:r>
            <w:t>случае</w:t>
          </w:r>
          <w:r>
            <w:rPr>
              <w:spacing w:val="-29"/>
            </w:rPr>
            <w:t xml:space="preserve"> </w:t>
          </w:r>
          <w:r>
            <w:t>используют</w:t>
          </w:r>
          <w:r>
            <w:rPr>
              <w:spacing w:val="-28"/>
            </w:rPr>
            <w:t xml:space="preserve"> </w:t>
          </w:r>
          <w:r>
            <w:t>метил-чувствительные рестриктазы</w:t>
          </w:r>
          <w:r>
            <w:rPr>
              <w:spacing w:val="-21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21"/>
            </w:rPr>
            <w:t xml:space="preserve"> </w:t>
          </w:r>
          <w:r>
            <w:t>ферменты,</w:t>
          </w:r>
          <w:r>
            <w:rPr>
              <w:spacing w:val="-27"/>
            </w:rPr>
            <w:t xml:space="preserve"> </w:t>
          </w:r>
          <w:r>
            <w:rPr>
              <w:spacing w:val="-3"/>
            </w:rPr>
            <w:t>которые</w:t>
          </w:r>
          <w:r>
            <w:rPr>
              <w:spacing w:val="-28"/>
            </w:rPr>
            <w:t xml:space="preserve"> </w:t>
          </w:r>
          <w:r>
            <w:t>по</w:t>
          </w:r>
          <w:r>
            <w:rPr>
              <w:spacing w:val="-27"/>
            </w:rPr>
            <w:t xml:space="preserve"> </w:t>
          </w:r>
          <w:r>
            <w:t>определённым</w:t>
          </w:r>
          <w:r>
            <w:rPr>
              <w:spacing w:val="-28"/>
            </w:rPr>
            <w:t xml:space="preserve"> </w:t>
          </w:r>
          <w:r>
            <w:t>сайтам</w:t>
          </w:r>
          <w:r>
            <w:rPr>
              <w:spacing w:val="-27"/>
            </w:rPr>
            <w:t xml:space="preserve"> </w:t>
          </w:r>
          <w:r>
            <w:t>гидролизуют</w:t>
          </w:r>
          <w:r>
            <w:rPr>
              <w:spacing w:val="-28"/>
            </w:rPr>
            <w:t xml:space="preserve"> </w:t>
          </w:r>
          <w:r>
            <w:t xml:space="preserve">исключительно метилированную ДНК. Для определения этих участков также применяют электрофорез, </w:t>
          </w:r>
          <w:r>
            <w:rPr>
              <w:spacing w:val="-5"/>
            </w:rPr>
            <w:t xml:space="preserve">т.к. </w:t>
          </w:r>
          <w:r>
            <w:t>не подвергшаяся гидролизу ДНК по длине значительно превосходит фрагменты гидролизованных рестриктазой метилированных</w:t>
          </w:r>
          <w:r>
            <w:rPr>
              <w:spacing w:val="-8"/>
            </w:rPr>
            <w:t xml:space="preserve"> </w:t>
          </w:r>
          <w:r>
            <w:t>регионов.</w:t>
          </w:r>
        </w:p>
        <w:p w14:paraId="4C178DDD" w14:textId="77777777" w:rsidR="001220B7" w:rsidRDefault="0068032B">
          <w:pPr>
            <w:pStyle w:val="a4"/>
            <w:spacing w:line="252" w:lineRule="auto"/>
            <w:ind w:left="137" w:right="1518" w:firstLine="358"/>
            <w:jc w:val="both"/>
          </w:pPr>
          <w:r>
            <w:t xml:space="preserve">Слабым местом </w:t>
          </w:r>
          <w:r>
            <w:rPr>
              <w:spacing w:val="-6"/>
            </w:rPr>
            <w:t xml:space="preserve">MLPA </w:t>
          </w:r>
          <w:r>
            <w:t xml:space="preserve">остаётся интерпретация </w:t>
          </w:r>
          <w:r>
            <w:rPr>
              <w:spacing w:val="-3"/>
            </w:rPr>
            <w:t xml:space="preserve">результатов. </w:t>
          </w:r>
          <w:r>
            <w:t xml:space="preserve">Определение гомозиготных CNV не представляет </w:t>
          </w:r>
          <w:r>
            <w:rPr>
              <w:spacing w:val="-4"/>
            </w:rPr>
            <w:t xml:space="preserve">труда </w:t>
          </w:r>
          <w:r>
            <w:rPr>
              <w:spacing w:val="-24"/>
            </w:rPr>
            <w:t xml:space="preserve">–– </w:t>
          </w:r>
          <w:r>
            <w:t>их распознают по наличию/отсутствию пика в сравнении с контрольным образцом. Гетерозиготные CNV видны как пики отличающейся</w:t>
          </w:r>
          <w:r>
            <w:rPr>
              <w:spacing w:val="-22"/>
            </w:rPr>
            <w:t xml:space="preserve"> </w:t>
          </w:r>
          <w:r>
            <w:t>высоты,</w:t>
          </w:r>
          <w:r>
            <w:rPr>
              <w:spacing w:val="-21"/>
            </w:rPr>
            <w:t xml:space="preserve"> </w:t>
          </w:r>
          <w:r>
            <w:t>и</w:t>
          </w:r>
          <w:r>
            <w:rPr>
              <w:spacing w:val="-22"/>
            </w:rPr>
            <w:t xml:space="preserve"> </w:t>
          </w:r>
          <w:r>
            <w:t>их</w:t>
          </w:r>
          <w:r>
            <w:rPr>
              <w:spacing w:val="-21"/>
            </w:rPr>
            <w:t xml:space="preserve"> </w:t>
          </w:r>
          <w:r>
            <w:t>поиск</w:t>
          </w:r>
          <w:r>
            <w:rPr>
              <w:spacing w:val="-22"/>
            </w:rPr>
            <w:t xml:space="preserve"> </w:t>
          </w:r>
          <w:r>
            <w:t>требует</w:t>
          </w:r>
          <w:r>
            <w:rPr>
              <w:spacing w:val="-22"/>
            </w:rPr>
            <w:t xml:space="preserve"> </w:t>
          </w:r>
          <w:r>
            <w:t>серьёзную</w:t>
          </w:r>
          <w:r>
            <w:rPr>
              <w:spacing w:val="-21"/>
            </w:rPr>
            <w:t xml:space="preserve"> </w:t>
          </w:r>
          <w:r>
            <w:t>биоинформационную</w:t>
          </w:r>
          <w:r>
            <w:rPr>
              <w:spacing w:val="-22"/>
            </w:rPr>
            <w:t xml:space="preserve"> </w:t>
          </w:r>
          <w:r>
            <w:t>обработку</w:t>
          </w:r>
          <w:r>
            <w:rPr>
              <w:spacing w:val="-21"/>
            </w:rPr>
            <w:t xml:space="preserve"> </w:t>
          </w:r>
          <w:r>
            <w:t>с</w:t>
          </w:r>
          <w:r>
            <w:rPr>
              <w:spacing w:val="-22"/>
            </w:rPr>
            <w:t xml:space="preserve"> </w:t>
          </w:r>
          <w:r>
            <w:t>учётом особенностей конкретной ПЦР-реакции и различий между</w:t>
          </w:r>
          <w:r>
            <w:rPr>
              <w:spacing w:val="-14"/>
            </w:rPr>
            <w:t xml:space="preserve"> </w:t>
          </w:r>
          <w:r>
            <w:t>образцами[</w:t>
          </w:r>
          <w:hyperlink w:anchor="_bookmark63">
            <w:r>
              <w:rPr>
                <w:color w:val="003052"/>
              </w:rPr>
              <w:t>32</w:t>
            </w:r>
          </w:hyperlink>
          <w:r>
            <w:t>].</w:t>
          </w:r>
        </w:p>
        <w:p w14:paraId="3EAA3EE9" w14:textId="77777777" w:rsidR="001220B7" w:rsidRDefault="001220B7">
          <w:pPr>
            <w:pStyle w:val="a4"/>
            <w:spacing w:before="7"/>
            <w:rPr>
              <w:sz w:val="23"/>
            </w:rPr>
          </w:pPr>
        </w:p>
        <w:p w14:paraId="243C5281" w14:textId="77777777" w:rsidR="001220B7" w:rsidRDefault="0068032B">
          <w:pPr>
            <w:pStyle w:val="a4"/>
            <w:spacing w:before="1" w:line="252" w:lineRule="auto"/>
            <w:ind w:left="137" w:right="1518" w:firstLine="358"/>
            <w:jc w:val="both"/>
            <w:sectPr w:rsidR="001220B7">
              <w:pgSz w:w="11906" w:h="16838"/>
              <w:pgMar w:top="1540" w:right="140" w:bottom="280" w:left="1280" w:header="953" w:footer="0" w:gutter="0"/>
              <w:cols w:space="720"/>
              <w:formProt w:val="0"/>
              <w:docGrid w:linePitch="100" w:charSpace="4096"/>
            </w:sectPr>
          </w:pPr>
          <w:r>
            <w:t>Как</w:t>
          </w:r>
          <w:r>
            <w:rPr>
              <w:spacing w:val="-22"/>
            </w:rPr>
            <w:t xml:space="preserve"> </w:t>
          </w:r>
          <w:r>
            <w:t>мы</w:t>
          </w:r>
          <w:r>
            <w:rPr>
              <w:spacing w:val="-21"/>
            </w:rPr>
            <w:t xml:space="preserve"> </w:t>
          </w:r>
          <w:r>
            <w:t>видим,</w:t>
          </w:r>
          <w:r>
            <w:rPr>
              <w:spacing w:val="-22"/>
            </w:rPr>
            <w:t xml:space="preserve"> </w:t>
          </w:r>
          <w:r>
            <w:t>перечисленные</w:t>
          </w:r>
          <w:r>
            <w:rPr>
              <w:spacing w:val="-21"/>
            </w:rPr>
            <w:t xml:space="preserve"> </w:t>
          </w:r>
          <w:r>
            <w:t>методы</w:t>
          </w:r>
          <w:r>
            <w:rPr>
              <w:spacing w:val="-22"/>
            </w:rPr>
            <w:t xml:space="preserve"> </w:t>
          </w:r>
          <w:r>
            <w:t>имеют</w:t>
          </w:r>
          <w:r>
            <w:rPr>
              <w:spacing w:val="-22"/>
            </w:rPr>
            <w:t xml:space="preserve"> </w:t>
          </w:r>
          <w:r>
            <w:t>один</w:t>
          </w:r>
          <w:r>
            <w:rPr>
              <w:spacing w:val="-21"/>
            </w:rPr>
            <w:t xml:space="preserve"> </w:t>
          </w:r>
          <w:r>
            <w:t>серьёзный</w:t>
          </w:r>
          <w:r>
            <w:rPr>
              <w:spacing w:val="-22"/>
            </w:rPr>
            <w:t xml:space="preserve"> </w:t>
          </w:r>
          <w:r>
            <w:t>недостаток</w:t>
          </w:r>
          <w:r>
            <w:rPr>
              <w:spacing w:val="-19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20"/>
            </w:rPr>
            <w:t xml:space="preserve"> </w:t>
          </w:r>
          <w:r>
            <w:t>они</w:t>
          </w:r>
          <w:r>
            <w:rPr>
              <w:spacing w:val="-21"/>
            </w:rPr>
            <w:t xml:space="preserve"> </w:t>
          </w:r>
          <w:r>
            <w:t>могут</w:t>
          </w:r>
          <w:r>
            <w:rPr>
              <w:spacing w:val="-19"/>
            </w:rPr>
            <w:t xml:space="preserve"> </w:t>
          </w:r>
          <w:r>
            <w:t>определить</w:t>
          </w:r>
          <w:r>
            <w:rPr>
              <w:spacing w:val="-19"/>
            </w:rPr>
            <w:t xml:space="preserve"> </w:t>
          </w:r>
          <w:r>
            <w:t>наличие</w:t>
          </w:r>
          <w:r>
            <w:rPr>
              <w:spacing w:val="-19"/>
            </w:rPr>
            <w:t xml:space="preserve"> </w:t>
          </w:r>
          <w:r>
            <w:t>или</w:t>
          </w:r>
          <w:r>
            <w:rPr>
              <w:spacing w:val="-19"/>
            </w:rPr>
            <w:t xml:space="preserve"> </w:t>
          </w:r>
          <w:r>
            <w:t>отсутствие,</w:t>
          </w:r>
          <w:r>
            <w:rPr>
              <w:spacing w:val="-19"/>
            </w:rPr>
            <w:t xml:space="preserve"> </w:t>
          </w:r>
          <w:r>
            <w:t>совпадение</w:t>
          </w:r>
          <w:r>
            <w:rPr>
              <w:spacing w:val="-19"/>
            </w:rPr>
            <w:t xml:space="preserve"> </w:t>
          </w:r>
          <w:r>
            <w:t>или</w:t>
          </w:r>
          <w:r>
            <w:rPr>
              <w:spacing w:val="-19"/>
            </w:rPr>
            <w:t xml:space="preserve"> </w:t>
          </w:r>
          <w:r>
            <w:t>несовпадение,</w:t>
          </w:r>
          <w:r>
            <w:rPr>
              <w:spacing w:val="-19"/>
            </w:rPr>
            <w:t xml:space="preserve"> </w:t>
          </w:r>
          <w:r>
            <w:t>но</w:t>
          </w:r>
          <w:r>
            <w:rPr>
              <w:spacing w:val="-19"/>
            </w:rPr>
            <w:t xml:space="preserve"> </w:t>
          </w:r>
          <w:r>
            <w:t>не</w:t>
          </w:r>
          <w:r>
            <w:rPr>
              <w:spacing w:val="-18"/>
            </w:rPr>
            <w:t xml:space="preserve"> </w:t>
          </w:r>
          <w:r>
            <w:t>способны прочитать</w:t>
          </w:r>
          <w:r>
            <w:rPr>
              <w:spacing w:val="-25"/>
            </w:rPr>
            <w:t xml:space="preserve"> </w:t>
          </w:r>
          <w:r>
            <w:t>априори</w:t>
          </w:r>
          <w:r>
            <w:rPr>
              <w:spacing w:val="-25"/>
            </w:rPr>
            <w:t xml:space="preserve"> </w:t>
          </w:r>
          <w:r>
            <w:t>неизвестную</w:t>
          </w:r>
          <w:r>
            <w:rPr>
              <w:spacing w:val="-24"/>
            </w:rPr>
            <w:t xml:space="preserve"> </w:t>
          </w:r>
          <w:r>
            <w:t>последовательность</w:t>
          </w:r>
          <w:r>
            <w:rPr>
              <w:spacing w:val="-24"/>
            </w:rPr>
            <w:t xml:space="preserve"> </w:t>
          </w:r>
          <w:r>
            <w:t>ДНК.</w:t>
          </w:r>
          <w:r>
            <w:rPr>
              <w:spacing w:val="-24"/>
            </w:rPr>
            <w:t xml:space="preserve"> </w:t>
          </w:r>
          <w:r>
            <w:t>Специально</w:t>
          </w:r>
          <w:r>
            <w:rPr>
              <w:spacing w:val="-25"/>
            </w:rPr>
            <w:t xml:space="preserve"> </w:t>
          </w:r>
          <w:r>
            <w:t>для</w:t>
          </w:r>
          <w:r>
            <w:rPr>
              <w:spacing w:val="-24"/>
            </w:rPr>
            <w:t xml:space="preserve"> </w:t>
          </w:r>
          <w:r>
            <w:t>этого</w:t>
          </w:r>
          <w:r>
            <w:rPr>
              <w:spacing w:val="-24"/>
            </w:rPr>
            <w:t xml:space="preserve"> </w:t>
          </w:r>
          <w:r>
            <w:t>были разработаны методы</w:t>
          </w:r>
          <w:r>
            <w:rPr>
              <w:spacing w:val="-3"/>
            </w:rPr>
            <w:t xml:space="preserve"> </w:t>
          </w:r>
          <w:r>
            <w:t>секвенирования.</w:t>
          </w:r>
        </w:p>
        <w:p w14:paraId="3935DAE2" w14:textId="77777777" w:rsidR="001220B7" w:rsidRDefault="001220B7">
          <w:pPr>
            <w:pStyle w:val="a4"/>
            <w:spacing w:before="7"/>
            <w:rPr>
              <w:sz w:val="11"/>
            </w:rPr>
          </w:pPr>
        </w:p>
        <w:p w14:paraId="621AD688" w14:textId="77777777" w:rsidR="001220B7" w:rsidRDefault="0068032B">
          <w:pPr>
            <w:pStyle w:val="a4"/>
            <w:spacing w:before="89" w:line="252" w:lineRule="auto"/>
            <w:ind w:left="420" w:right="1234"/>
            <w:jc w:val="both"/>
          </w:pPr>
          <w:r>
            <w:rPr>
              <w:b/>
            </w:rPr>
            <w:t xml:space="preserve">Секвенирование по </w:t>
          </w:r>
          <w:r>
            <w:rPr>
              <w:b/>
              <w:spacing w:val="-4"/>
            </w:rPr>
            <w:t xml:space="preserve">Сэнгеру. </w:t>
          </w:r>
          <w:r>
            <w:t xml:space="preserve">Исторический метод, позволяющий с </w:t>
          </w:r>
          <w:r>
            <w:rPr>
              <w:spacing w:val="-3"/>
            </w:rPr>
            <w:t xml:space="preserve">высокой </w:t>
          </w:r>
          <w:r>
            <w:t>точностью</w:t>
          </w:r>
          <w:r>
            <w:rPr>
              <w:spacing w:val="-12"/>
            </w:rPr>
            <w:t xml:space="preserve"> </w:t>
          </w:r>
          <w:r>
            <w:t>анализировать</w:t>
          </w:r>
          <w:r>
            <w:rPr>
              <w:spacing w:val="-11"/>
            </w:rPr>
            <w:t xml:space="preserve"> </w:t>
          </w:r>
          <w:r>
            <w:t>короткие</w:t>
          </w:r>
          <w:r>
            <w:rPr>
              <w:spacing w:val="-11"/>
            </w:rPr>
            <w:t xml:space="preserve"> </w:t>
          </w:r>
          <w:r>
            <w:t>(до</w:t>
          </w:r>
          <w:r>
            <w:rPr>
              <w:spacing w:val="-11"/>
            </w:rPr>
            <w:t xml:space="preserve"> </w:t>
          </w:r>
          <w:r>
            <w:t>1</w:t>
          </w:r>
          <w:r>
            <w:rPr>
              <w:spacing w:val="-11"/>
            </w:rPr>
            <w:t xml:space="preserve"> </w:t>
          </w:r>
          <w:r>
            <w:t>тысячи</w:t>
          </w:r>
          <w:r>
            <w:rPr>
              <w:spacing w:val="-11"/>
            </w:rPr>
            <w:t xml:space="preserve"> </w:t>
          </w:r>
          <w:r>
            <w:t>п.о.)</w:t>
          </w:r>
          <w:r>
            <w:rPr>
              <w:spacing w:val="-12"/>
            </w:rPr>
            <w:t xml:space="preserve"> </w:t>
          </w:r>
          <w:r>
            <w:t>фрагменты</w:t>
          </w:r>
          <w:r>
            <w:rPr>
              <w:spacing w:val="-11"/>
            </w:rPr>
            <w:t xml:space="preserve"> </w:t>
          </w:r>
          <w:r>
            <w:t>ДНК[</w:t>
          </w:r>
          <w:hyperlink w:anchor="_bookmark64">
            <w:r>
              <w:rPr>
                <w:color w:val="003052"/>
              </w:rPr>
              <w:t>33</w:t>
            </w:r>
          </w:hyperlink>
          <w:r>
            <w:t>].</w:t>
          </w:r>
          <w:r>
            <w:rPr>
              <w:spacing w:val="-11"/>
            </w:rPr>
            <w:t xml:space="preserve"> </w:t>
          </w:r>
          <w:r>
            <w:t>Суть</w:t>
          </w:r>
          <w:r>
            <w:rPr>
              <w:spacing w:val="-11"/>
            </w:rPr>
            <w:t xml:space="preserve"> </w:t>
          </w:r>
          <w:r>
            <w:t>его</w:t>
          </w:r>
          <w:r>
            <w:rPr>
              <w:spacing w:val="-11"/>
            </w:rPr>
            <w:t xml:space="preserve"> </w:t>
          </w:r>
          <w:r>
            <w:t xml:space="preserve">состоит в проведении обычной реакции амплификации ДНК, </w:t>
          </w:r>
          <w:r>
            <w:rPr>
              <w:spacing w:val="-4"/>
            </w:rPr>
            <w:t xml:space="preserve">только </w:t>
          </w:r>
          <w:r>
            <w:t xml:space="preserve">в смесь дезоксирибонуклеотидов (dNTP) добавлены дидезоксирибонуклеотиды (ddNTP), </w:t>
          </w:r>
          <w:r>
            <w:rPr>
              <w:spacing w:val="-3"/>
            </w:rPr>
            <w:t xml:space="preserve">которые </w:t>
          </w:r>
          <w:r>
            <w:t xml:space="preserve">при присоединении к ДНК обрывают синтез и имеют флуоресцентную или радиоактивную метку (соотношение примерно 100 : 1 соответственно). Таким образом, в процессе амплификации в пробирках образуется смесь из меченых цепей разной длины. При разделении этой смеси на электрофорезе проявляется характерная «лестница», последовательность флуоресцентных сигналов в </w:t>
          </w:r>
          <w:r>
            <w:rPr>
              <w:spacing w:val="-3"/>
            </w:rPr>
            <w:t xml:space="preserve">которой </w:t>
          </w:r>
          <w:r>
            <w:t>совпадает с последовательностью исследуемой</w:t>
          </w:r>
          <w:r>
            <w:rPr>
              <w:spacing w:val="-2"/>
            </w:rPr>
            <w:t xml:space="preserve"> </w:t>
          </w:r>
          <w:r>
            <w:t>ДНК.</w:t>
          </w:r>
        </w:p>
        <w:p w14:paraId="3AA515B8" w14:textId="77777777" w:rsidR="001220B7" w:rsidRDefault="0068032B">
          <w:pPr>
            <w:pStyle w:val="a4"/>
            <w:spacing w:line="252" w:lineRule="auto"/>
            <w:ind w:left="420" w:right="1274" w:firstLine="358"/>
            <w:jc w:val="both"/>
          </w:pPr>
          <w:r>
            <w:t>Основным недостатком секвенирования по Сэнгеру является ограничение длины исследуемого фрагмента ДНК.</w:t>
          </w:r>
        </w:p>
        <w:p w14:paraId="6A3F066A" w14:textId="77777777" w:rsidR="001220B7" w:rsidRDefault="0068032B">
          <w:pPr>
            <w:pStyle w:val="a4"/>
            <w:spacing w:line="252" w:lineRule="auto"/>
            <w:ind w:left="420" w:right="1235" w:firstLine="358"/>
            <w:jc w:val="both"/>
          </w:pPr>
          <w:r>
            <w:t>В</w:t>
          </w:r>
          <w:r>
            <w:rPr>
              <w:spacing w:val="-20"/>
            </w:rPr>
            <w:t xml:space="preserve"> </w:t>
          </w:r>
          <w:r>
            <w:t>настоящее</w:t>
          </w:r>
          <w:r>
            <w:rPr>
              <w:spacing w:val="-19"/>
            </w:rPr>
            <w:t xml:space="preserve"> </w:t>
          </w:r>
          <w:r>
            <w:t>время</w:t>
          </w:r>
          <w:r>
            <w:rPr>
              <w:spacing w:val="-19"/>
            </w:rPr>
            <w:t xml:space="preserve"> </w:t>
          </w:r>
          <w:r>
            <w:rPr>
              <w:spacing w:val="-3"/>
            </w:rPr>
            <w:t>метод</w:t>
          </w:r>
          <w:r>
            <w:rPr>
              <w:spacing w:val="-19"/>
            </w:rPr>
            <w:t xml:space="preserve"> </w:t>
          </w:r>
          <w:r>
            <w:t>Сэнгера</w:t>
          </w:r>
          <w:r>
            <w:rPr>
              <w:spacing w:val="-20"/>
            </w:rPr>
            <w:t xml:space="preserve"> </w:t>
          </w:r>
          <w:r>
            <w:t>используется</w:t>
          </w:r>
          <w:r>
            <w:rPr>
              <w:spacing w:val="-19"/>
            </w:rPr>
            <w:t xml:space="preserve"> </w:t>
          </w:r>
          <w:r>
            <w:t>для</w:t>
          </w:r>
          <w:r>
            <w:rPr>
              <w:spacing w:val="-19"/>
            </w:rPr>
            <w:t xml:space="preserve"> </w:t>
          </w:r>
          <w:r>
            <w:t>подтверждения</w:t>
          </w:r>
          <w:r>
            <w:rPr>
              <w:spacing w:val="-19"/>
            </w:rPr>
            <w:t xml:space="preserve"> </w:t>
          </w:r>
          <w:r>
            <w:t>вариантов,</w:t>
          </w:r>
          <w:r>
            <w:rPr>
              <w:spacing w:val="-20"/>
            </w:rPr>
            <w:t xml:space="preserve"> </w:t>
          </w:r>
          <w:r>
            <w:t>найденных с помощью методов секвенирования нового поколения</w:t>
          </w:r>
          <w:r>
            <w:rPr>
              <w:spacing w:val="-22"/>
            </w:rPr>
            <w:t xml:space="preserve"> </w:t>
          </w:r>
          <w:r>
            <w:t>(NGS).</w:t>
          </w:r>
        </w:p>
        <w:p w14:paraId="0EE5F0CB" w14:textId="77777777" w:rsidR="001220B7" w:rsidRDefault="001220B7">
          <w:pPr>
            <w:pStyle w:val="a4"/>
            <w:spacing w:before="11"/>
            <w:rPr>
              <w:sz w:val="29"/>
            </w:rPr>
          </w:pPr>
        </w:p>
        <w:p w14:paraId="26535EE2" w14:textId="77777777" w:rsidR="001220B7" w:rsidRDefault="0068032B">
          <w:pPr>
            <w:pStyle w:val="a4"/>
            <w:tabs>
              <w:tab w:val="left" w:pos="5349"/>
            </w:tabs>
            <w:spacing w:line="252" w:lineRule="auto"/>
            <w:ind w:left="420" w:right="1202"/>
          </w:pPr>
          <w:r>
            <w:rPr>
              <w:b/>
            </w:rPr>
            <w:t xml:space="preserve">Секвенирование  </w:t>
          </w:r>
          <w:r>
            <w:rPr>
              <w:b/>
              <w:spacing w:val="-3"/>
            </w:rPr>
            <w:t>нового</w:t>
          </w:r>
          <w:r>
            <w:rPr>
              <w:b/>
              <w:spacing w:val="5"/>
            </w:rPr>
            <w:t xml:space="preserve"> </w:t>
          </w:r>
          <w:r>
            <w:rPr>
              <w:b/>
            </w:rPr>
            <w:t>поколения</w:t>
          </w:r>
          <w:r>
            <w:rPr>
              <w:b/>
              <w:spacing w:val="33"/>
            </w:rPr>
            <w:t xml:space="preserve"> </w:t>
          </w:r>
          <w:r>
            <w:rPr>
              <w:b/>
            </w:rPr>
            <w:t>(NGS).</w:t>
          </w:r>
          <w:r>
            <w:rPr>
              <w:b/>
            </w:rPr>
            <w:tab/>
          </w:r>
          <w:r>
            <w:t xml:space="preserve">Это </w:t>
          </w:r>
          <w:r>
            <w:rPr>
              <w:spacing w:val="-3"/>
            </w:rPr>
            <w:t xml:space="preserve">комплекс </w:t>
          </w:r>
          <w:r>
            <w:t>технологий, позволяющих</w:t>
          </w:r>
          <w:r>
            <w:rPr>
              <w:spacing w:val="-29"/>
            </w:rPr>
            <w:t xml:space="preserve"> </w:t>
          </w:r>
          <w:r>
            <w:t>прочитать</w:t>
          </w:r>
          <w:r>
            <w:rPr>
              <w:spacing w:val="-28"/>
            </w:rPr>
            <w:t xml:space="preserve"> </w:t>
          </w:r>
          <w:r>
            <w:t>за</w:t>
          </w:r>
          <w:r>
            <w:rPr>
              <w:spacing w:val="-28"/>
            </w:rPr>
            <w:t xml:space="preserve"> </w:t>
          </w:r>
          <w:r>
            <w:t>сравнительно</w:t>
          </w:r>
          <w:r>
            <w:rPr>
              <w:spacing w:val="-28"/>
            </w:rPr>
            <w:t xml:space="preserve"> </w:t>
          </w:r>
          <w:r>
            <w:t>небольшое</w:t>
          </w:r>
          <w:r>
            <w:rPr>
              <w:spacing w:val="-28"/>
            </w:rPr>
            <w:t xml:space="preserve"> </w:t>
          </w:r>
          <w:r>
            <w:t>время</w:t>
          </w:r>
          <w:r>
            <w:rPr>
              <w:spacing w:val="-28"/>
            </w:rPr>
            <w:t xml:space="preserve"> </w:t>
          </w:r>
          <w:r>
            <w:t>миллионы</w:t>
          </w:r>
          <w:r>
            <w:rPr>
              <w:spacing w:val="-29"/>
            </w:rPr>
            <w:t xml:space="preserve"> </w:t>
          </w:r>
          <w:r>
            <w:t>последовательностей</w:t>
          </w:r>
          <w:r>
            <w:rPr>
              <w:spacing w:val="-28"/>
            </w:rPr>
            <w:t xml:space="preserve"> </w:t>
          </w:r>
          <w:r>
            <w:t xml:space="preserve">ДНК. Благодаря этому единовременно можно проанализировать </w:t>
          </w:r>
          <w:r>
            <w:rPr>
              <w:spacing w:val="-3"/>
            </w:rPr>
            <w:t xml:space="preserve">несколько </w:t>
          </w:r>
          <w:r>
            <w:t>генов, либо весь геном.</w:t>
          </w:r>
        </w:p>
        <w:p w14:paraId="676BD459" w14:textId="77777777" w:rsidR="001220B7" w:rsidRDefault="0068032B">
          <w:pPr>
            <w:pStyle w:val="a4"/>
            <w:spacing w:line="252" w:lineRule="auto"/>
            <w:ind w:left="412" w:right="1233" w:firstLine="366"/>
            <w:jc w:val="both"/>
          </w:pPr>
          <w:r>
            <w:t>В</w:t>
          </w:r>
          <w:r>
            <w:rPr>
              <w:spacing w:val="-20"/>
            </w:rPr>
            <w:t xml:space="preserve"> </w:t>
          </w:r>
          <w:r>
            <w:t>методах</w:t>
          </w:r>
          <w:r>
            <w:rPr>
              <w:spacing w:val="-20"/>
            </w:rPr>
            <w:t xml:space="preserve"> </w:t>
          </w:r>
          <w:r>
            <w:t>NGS</w:t>
          </w:r>
          <w:r>
            <w:rPr>
              <w:spacing w:val="-20"/>
            </w:rPr>
            <w:t xml:space="preserve"> </w:t>
          </w:r>
          <w:r>
            <w:t>наблюдается</w:t>
          </w:r>
          <w:r>
            <w:rPr>
              <w:spacing w:val="-20"/>
            </w:rPr>
            <w:t xml:space="preserve"> </w:t>
          </w:r>
          <w:r>
            <w:t>развитие</w:t>
          </w:r>
          <w:r>
            <w:rPr>
              <w:spacing w:val="-20"/>
            </w:rPr>
            <w:t xml:space="preserve"> </w:t>
          </w:r>
          <w:r>
            <w:t>двух</w:t>
          </w:r>
          <w:r>
            <w:rPr>
              <w:spacing w:val="-20"/>
            </w:rPr>
            <w:t xml:space="preserve"> </w:t>
          </w:r>
          <w:r>
            <w:t>основных</w:t>
          </w:r>
          <w:r>
            <w:rPr>
              <w:spacing w:val="-19"/>
            </w:rPr>
            <w:t xml:space="preserve"> </w:t>
          </w:r>
          <w:r>
            <w:t>парадигм,</w:t>
          </w:r>
          <w:r>
            <w:rPr>
              <w:spacing w:val="-20"/>
            </w:rPr>
            <w:t xml:space="preserve"> </w:t>
          </w:r>
          <w:r>
            <w:t>различающихся</w:t>
          </w:r>
          <w:r>
            <w:rPr>
              <w:spacing w:val="-20"/>
            </w:rPr>
            <w:t xml:space="preserve"> </w:t>
          </w:r>
          <w:r>
            <w:t>по длине прочтений. Секвенирование короткими прочтениями характеризуется меньшей ценой</w:t>
          </w:r>
          <w:r>
            <w:rPr>
              <w:spacing w:val="-14"/>
            </w:rPr>
            <w:t xml:space="preserve"> </w:t>
          </w:r>
          <w:r>
            <w:t>и</w:t>
          </w:r>
          <w:r>
            <w:rPr>
              <w:spacing w:val="-14"/>
            </w:rPr>
            <w:t xml:space="preserve"> </w:t>
          </w:r>
          <w:r>
            <w:t>более</w:t>
          </w:r>
          <w:r>
            <w:rPr>
              <w:spacing w:val="-14"/>
            </w:rPr>
            <w:t xml:space="preserve"> </w:t>
          </w:r>
          <w:r>
            <w:t>качественными</w:t>
          </w:r>
          <w:r>
            <w:rPr>
              <w:spacing w:val="-14"/>
            </w:rPr>
            <w:t xml:space="preserve"> </w:t>
          </w:r>
          <w:r>
            <w:t>данными,</w:t>
          </w:r>
          <w:r>
            <w:rPr>
              <w:spacing w:val="-14"/>
            </w:rPr>
            <w:t xml:space="preserve"> </w:t>
          </w:r>
          <w:r>
            <w:t>что</w:t>
          </w:r>
          <w:r>
            <w:rPr>
              <w:spacing w:val="-13"/>
            </w:rPr>
            <w:t xml:space="preserve"> </w:t>
          </w:r>
          <w:r>
            <w:t>позволяет</w:t>
          </w:r>
          <w:r>
            <w:rPr>
              <w:spacing w:val="-14"/>
            </w:rPr>
            <w:t xml:space="preserve"> </w:t>
          </w:r>
          <w:r>
            <w:t>применять</w:t>
          </w:r>
          <w:r>
            <w:rPr>
              <w:spacing w:val="-14"/>
            </w:rPr>
            <w:t xml:space="preserve"> </w:t>
          </w:r>
          <w:r>
            <w:t>данные</w:t>
          </w:r>
          <w:r>
            <w:rPr>
              <w:spacing w:val="-14"/>
            </w:rPr>
            <w:t xml:space="preserve"> </w:t>
          </w:r>
          <w:r>
            <w:t>методы</w:t>
          </w:r>
          <w:r>
            <w:rPr>
              <w:spacing w:val="-14"/>
            </w:rPr>
            <w:t xml:space="preserve"> </w:t>
          </w:r>
          <w:r>
            <w:t>в</w:t>
          </w:r>
          <w:r>
            <w:rPr>
              <w:spacing w:val="-13"/>
            </w:rPr>
            <w:t xml:space="preserve"> </w:t>
          </w:r>
          <w:r>
            <w:t>популяционных</w:t>
          </w:r>
          <w:r>
            <w:rPr>
              <w:spacing w:val="-26"/>
            </w:rPr>
            <w:t xml:space="preserve"> </w:t>
          </w:r>
          <w:r>
            <w:t>исследованиях</w:t>
          </w:r>
          <w:r>
            <w:rPr>
              <w:spacing w:val="-25"/>
            </w:rPr>
            <w:t xml:space="preserve"> </w:t>
          </w:r>
          <w:r>
            <w:t>и</w:t>
          </w:r>
          <w:r>
            <w:rPr>
              <w:spacing w:val="-25"/>
            </w:rPr>
            <w:t xml:space="preserve"> </w:t>
          </w:r>
          <w:r>
            <w:t>клинической</w:t>
          </w:r>
          <w:r>
            <w:rPr>
              <w:spacing w:val="-25"/>
            </w:rPr>
            <w:t xml:space="preserve"> </w:t>
          </w:r>
          <w:r>
            <w:t>практике</w:t>
          </w:r>
          <w:r>
            <w:rPr>
              <w:spacing w:val="-25"/>
            </w:rPr>
            <w:t xml:space="preserve"> </w:t>
          </w:r>
          <w:r>
            <w:t>(поиск</w:t>
          </w:r>
          <w:r>
            <w:rPr>
              <w:spacing w:val="-25"/>
            </w:rPr>
            <w:t xml:space="preserve"> </w:t>
          </w:r>
          <w:r>
            <w:t>патогенных</w:t>
          </w:r>
          <w:r>
            <w:rPr>
              <w:spacing w:val="-25"/>
            </w:rPr>
            <w:t xml:space="preserve"> </w:t>
          </w:r>
          <w:r>
            <w:t>генетических вариантов).</w:t>
          </w:r>
          <w:r>
            <w:rPr>
              <w:spacing w:val="-8"/>
            </w:rPr>
            <w:t xml:space="preserve"> </w:t>
          </w:r>
          <w:r>
            <w:t>Секвенирование</w:t>
          </w:r>
          <w:r>
            <w:rPr>
              <w:spacing w:val="-7"/>
            </w:rPr>
            <w:t xml:space="preserve"> </w:t>
          </w:r>
          <w:r>
            <w:t>длинными</w:t>
          </w:r>
          <w:r>
            <w:rPr>
              <w:spacing w:val="-8"/>
            </w:rPr>
            <w:t xml:space="preserve"> </w:t>
          </w:r>
          <w:r>
            <w:t>прочтениями</w:t>
          </w:r>
          <w:r>
            <w:rPr>
              <w:spacing w:val="-7"/>
            </w:rPr>
            <w:t xml:space="preserve"> </w:t>
          </w:r>
          <w:r>
            <w:t>хорошо</w:t>
          </w:r>
          <w:r>
            <w:rPr>
              <w:spacing w:val="-8"/>
            </w:rPr>
            <w:t xml:space="preserve"> </w:t>
          </w:r>
          <w:r>
            <w:rPr>
              <w:spacing w:val="-4"/>
            </w:rPr>
            <w:t>подходит</w:t>
          </w:r>
          <w:r>
            <w:rPr>
              <w:spacing w:val="-7"/>
            </w:rPr>
            <w:t xml:space="preserve"> </w:t>
          </w:r>
          <w:r>
            <w:t>для</w:t>
          </w:r>
          <w:r>
            <w:rPr>
              <w:spacing w:val="-8"/>
            </w:rPr>
            <w:t xml:space="preserve"> </w:t>
          </w:r>
          <w:r>
            <w:t>сборки</w:t>
          </w:r>
          <w:r>
            <w:rPr>
              <w:spacing w:val="-7"/>
            </w:rPr>
            <w:t xml:space="preserve"> </w:t>
          </w:r>
          <w:r>
            <w:t>новых</w:t>
          </w:r>
          <w:r>
            <w:rPr>
              <w:spacing w:val="-23"/>
            </w:rPr>
            <w:t xml:space="preserve"> </w:t>
          </w:r>
          <w:r>
            <w:t>геномов</w:t>
          </w:r>
          <w:r>
            <w:rPr>
              <w:spacing w:val="-22"/>
            </w:rPr>
            <w:t xml:space="preserve"> </w:t>
          </w:r>
          <w:r>
            <w:t>и</w:t>
          </w:r>
          <w:r>
            <w:rPr>
              <w:spacing w:val="-23"/>
            </w:rPr>
            <w:t xml:space="preserve"> </w:t>
          </w:r>
          <w:r>
            <w:t>изучения</w:t>
          </w:r>
          <w:r>
            <w:rPr>
              <w:spacing w:val="-22"/>
            </w:rPr>
            <w:t xml:space="preserve"> </w:t>
          </w:r>
          <w:r>
            <w:t>отдельных</w:t>
          </w:r>
          <w:r>
            <w:rPr>
              <w:spacing w:val="-22"/>
            </w:rPr>
            <w:t xml:space="preserve"> </w:t>
          </w:r>
          <w:r>
            <w:t>изоформ</w:t>
          </w:r>
          <w:r>
            <w:rPr>
              <w:spacing w:val="-23"/>
            </w:rPr>
            <w:t xml:space="preserve"> </w:t>
          </w:r>
          <w:r>
            <w:t>генов[</w:t>
          </w:r>
          <w:hyperlink w:anchor="_bookmark65">
            <w:r>
              <w:rPr>
                <w:color w:val="003052"/>
              </w:rPr>
              <w:t>34</w:t>
            </w:r>
          </w:hyperlink>
          <w:r>
            <w:t>].</w:t>
          </w:r>
          <w:r>
            <w:rPr>
              <w:spacing w:val="-22"/>
            </w:rPr>
            <w:t xml:space="preserve"> </w:t>
          </w:r>
          <w:r>
            <w:t>Количество</w:t>
          </w:r>
          <w:r>
            <w:rPr>
              <w:spacing w:val="-23"/>
            </w:rPr>
            <w:t xml:space="preserve"> </w:t>
          </w:r>
          <w:r>
            <w:t>различных</w:t>
          </w:r>
          <w:r>
            <w:rPr>
              <w:spacing w:val="-22"/>
            </w:rPr>
            <w:t xml:space="preserve"> </w:t>
          </w:r>
          <w:r>
            <w:t>методов в</w:t>
          </w:r>
          <w:r>
            <w:rPr>
              <w:spacing w:val="-23"/>
            </w:rPr>
            <w:t xml:space="preserve"> </w:t>
          </w:r>
          <w:r>
            <w:t>настоящее</w:t>
          </w:r>
          <w:r>
            <w:rPr>
              <w:spacing w:val="-22"/>
            </w:rPr>
            <w:t xml:space="preserve"> </w:t>
          </w:r>
          <w:r>
            <w:t>время</w:t>
          </w:r>
          <w:r>
            <w:rPr>
              <w:spacing w:val="-23"/>
            </w:rPr>
            <w:t xml:space="preserve"> </w:t>
          </w:r>
          <w:r>
            <w:t>значительно,</w:t>
          </w:r>
          <w:r>
            <w:rPr>
              <w:spacing w:val="-22"/>
            </w:rPr>
            <w:t xml:space="preserve"> </w:t>
          </w:r>
          <w:r>
            <w:t>но</w:t>
          </w:r>
          <w:r>
            <w:rPr>
              <w:spacing w:val="-23"/>
            </w:rPr>
            <w:t xml:space="preserve"> </w:t>
          </w:r>
          <w:r>
            <w:t>самым</w:t>
          </w:r>
          <w:r>
            <w:rPr>
              <w:spacing w:val="-22"/>
            </w:rPr>
            <w:t xml:space="preserve"> </w:t>
          </w:r>
          <w:r>
            <w:t>часто</w:t>
          </w:r>
          <w:r>
            <w:rPr>
              <w:spacing w:val="-22"/>
            </w:rPr>
            <w:t xml:space="preserve"> </w:t>
          </w:r>
          <w:r>
            <w:t>используемым</w:t>
          </w:r>
          <w:r>
            <w:rPr>
              <w:spacing w:val="-23"/>
            </w:rPr>
            <w:t xml:space="preserve"> </w:t>
          </w:r>
          <w:r>
            <w:t>является</w:t>
          </w:r>
          <w:r>
            <w:rPr>
              <w:spacing w:val="-22"/>
            </w:rPr>
            <w:t xml:space="preserve"> </w:t>
          </w:r>
          <w:r>
            <w:t>метод</w:t>
          </w:r>
          <w:r>
            <w:rPr>
              <w:spacing w:val="-23"/>
            </w:rPr>
            <w:t xml:space="preserve"> </w:t>
          </w:r>
          <w:r>
            <w:t>Illumina (короткие</w:t>
          </w:r>
          <w:r>
            <w:rPr>
              <w:spacing w:val="-2"/>
            </w:rPr>
            <w:t xml:space="preserve"> </w:t>
          </w:r>
          <w:r>
            <w:t>прочтения).</w:t>
          </w:r>
        </w:p>
        <w:p w14:paraId="2EBE48C7" w14:textId="77777777" w:rsidR="001220B7" w:rsidRDefault="0068032B">
          <w:pPr>
            <w:pStyle w:val="a4"/>
            <w:spacing w:line="269" w:lineRule="exact"/>
            <w:ind w:left="779"/>
            <w:jc w:val="both"/>
          </w:pPr>
          <w:r>
            <w:t>Основные проблемы данных NGS:</w:t>
          </w:r>
        </w:p>
        <w:p w14:paraId="54FACA17" w14:textId="77777777" w:rsidR="001220B7" w:rsidRDefault="001220B7">
          <w:pPr>
            <w:pStyle w:val="a4"/>
            <w:spacing w:before="4"/>
            <w:rPr>
              <w:sz w:val="23"/>
            </w:rPr>
          </w:pPr>
        </w:p>
        <w:p w14:paraId="3427BF5B" w14:textId="77777777" w:rsidR="001220B7" w:rsidRDefault="0068032B">
          <w:pPr>
            <w:pStyle w:val="a9"/>
            <w:numPr>
              <w:ilvl w:val="1"/>
              <w:numId w:val="16"/>
            </w:numPr>
            <w:tabs>
              <w:tab w:val="left" w:pos="1019"/>
            </w:tabs>
            <w:spacing w:line="252" w:lineRule="auto"/>
            <w:ind w:right="1233"/>
            <w:rPr>
              <w:sz w:val="24"/>
            </w:rPr>
          </w:pPr>
          <w:r>
            <w:rPr>
              <w:sz w:val="24"/>
            </w:rPr>
            <w:t>Финансовые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вложения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время,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затраченные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на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секвенирование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анализ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данных. По-прежнему остаются лимитирующим фактором применения NGS в клиниче</w:t>
          </w:r>
          <w:r>
            <w:rPr>
              <w:spacing w:val="-3"/>
              <w:sz w:val="24"/>
            </w:rPr>
            <w:t>ской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практике;</w:t>
          </w:r>
        </w:p>
        <w:p w14:paraId="73E4C838" w14:textId="77777777" w:rsidR="001220B7" w:rsidRDefault="0068032B">
          <w:pPr>
            <w:pStyle w:val="a9"/>
            <w:numPr>
              <w:ilvl w:val="1"/>
              <w:numId w:val="16"/>
            </w:numPr>
            <w:tabs>
              <w:tab w:val="left" w:pos="1019"/>
            </w:tabs>
            <w:spacing w:before="197" w:line="252" w:lineRule="auto"/>
            <w:ind w:right="1234"/>
            <w:rPr>
              <w:sz w:val="24"/>
            </w:rPr>
          </w:pPr>
          <w:r>
            <w:rPr>
              <w:sz w:val="24"/>
            </w:rPr>
            <w:t xml:space="preserve">Ошибки секвенирования и </w:t>
          </w:r>
          <w:r>
            <w:rPr>
              <w:spacing w:val="-8"/>
              <w:sz w:val="24"/>
            </w:rPr>
            <w:t xml:space="preserve">ПЦР. </w:t>
          </w:r>
          <w:r>
            <w:rPr>
              <w:sz w:val="24"/>
            </w:rPr>
            <w:t>Их значимость уменьшается с увеличением покрытия, но не исчезает</w:t>
          </w:r>
          <w:r>
            <w:rPr>
              <w:spacing w:val="-5"/>
              <w:sz w:val="24"/>
            </w:rPr>
            <w:t xml:space="preserve"> </w:t>
          </w:r>
          <w:r>
            <w:rPr>
              <w:sz w:val="24"/>
            </w:rPr>
            <w:t>полностью;</w:t>
          </w:r>
        </w:p>
        <w:p w14:paraId="2AE1F518" w14:textId="77777777" w:rsidR="001220B7" w:rsidRDefault="0068032B">
          <w:pPr>
            <w:pStyle w:val="a9"/>
            <w:numPr>
              <w:ilvl w:val="1"/>
              <w:numId w:val="16"/>
            </w:numPr>
            <w:tabs>
              <w:tab w:val="left" w:pos="1019"/>
            </w:tabs>
            <w:spacing w:before="197" w:line="252" w:lineRule="auto"/>
            <w:ind w:right="1234"/>
            <w:rPr>
              <w:sz w:val="24"/>
            </w:rPr>
          </w:pPr>
          <w:r>
            <w:rPr>
              <w:sz w:val="24"/>
            </w:rPr>
            <w:t>Неоднородность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покрытия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генома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или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таргетных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регионов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прочтениями.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Это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может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быть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связано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как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с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недостатками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приготовления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библиотеки,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так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с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проблемами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картирования.</w:t>
          </w:r>
        </w:p>
        <w:p w14:paraId="39847129" w14:textId="77777777" w:rsidR="001220B7" w:rsidRDefault="001220B7">
          <w:pPr>
            <w:pStyle w:val="a4"/>
            <w:spacing w:before="7"/>
            <w:rPr>
              <w:sz w:val="33"/>
            </w:rPr>
          </w:pPr>
        </w:p>
        <w:p w14:paraId="28F60AC3" w14:textId="77777777" w:rsidR="001220B7" w:rsidRDefault="0068032B">
          <w:pPr>
            <w:pStyle w:val="2"/>
            <w:numPr>
              <w:ilvl w:val="1"/>
              <w:numId w:val="18"/>
            </w:numPr>
            <w:tabs>
              <w:tab w:val="left" w:pos="995"/>
            </w:tabs>
            <w:ind w:left="994" w:hanging="575"/>
            <w:rPr>
              <w:sz w:val="24"/>
            </w:rPr>
          </w:pPr>
          <w:bookmarkStart w:id="41" w:name="_bookmark91"/>
          <w:bookmarkStart w:id="42" w:name="_bookmark9"/>
          <w:bookmarkStart w:id="43" w:name="Виды_NGS"/>
          <w:bookmarkEnd w:id="41"/>
          <w:bookmarkEnd w:id="42"/>
          <w:bookmarkEnd w:id="43"/>
          <w:r>
            <w:t>Виды</w:t>
          </w:r>
          <w:r>
            <w:rPr>
              <w:spacing w:val="1"/>
            </w:rPr>
            <w:t xml:space="preserve"> </w:t>
          </w:r>
          <w:r>
            <w:t>NGS</w:t>
          </w:r>
        </w:p>
        <w:p w14:paraId="02079EA7" w14:textId="77777777" w:rsidR="001220B7" w:rsidRDefault="0068032B">
          <w:pPr>
            <w:tabs>
              <w:tab w:val="left" w:pos="4941"/>
            </w:tabs>
            <w:spacing w:before="169" w:line="252" w:lineRule="auto"/>
            <w:ind w:left="420" w:right="1157"/>
            <w:rPr>
              <w:sz w:val="24"/>
            </w:rPr>
            <w:sectPr w:rsidR="001220B7">
              <w:pgSz w:w="11906" w:h="16838"/>
              <w:pgMar w:top="1540" w:right="140" w:bottom="280" w:left="1280" w:header="953" w:footer="0" w:gutter="0"/>
              <w:cols w:space="720"/>
              <w:formProt w:val="0"/>
              <w:docGrid w:linePitch="100" w:charSpace="4096"/>
            </w:sectPr>
          </w:pPr>
          <w:r>
            <w:rPr>
              <w:b/>
              <w:sz w:val="24"/>
            </w:rPr>
            <w:t>Полногеномное</w:t>
          </w:r>
          <w:r>
            <w:rPr>
              <w:b/>
              <w:spacing w:val="-28"/>
              <w:sz w:val="24"/>
            </w:rPr>
            <w:t xml:space="preserve"> </w:t>
          </w:r>
          <w:r>
            <w:rPr>
              <w:b/>
              <w:sz w:val="24"/>
            </w:rPr>
            <w:t>секвенирование</w:t>
          </w:r>
          <w:r>
            <w:rPr>
              <w:b/>
              <w:spacing w:val="-27"/>
              <w:sz w:val="24"/>
            </w:rPr>
            <w:t xml:space="preserve"> </w:t>
          </w:r>
          <w:r>
            <w:rPr>
              <w:b/>
              <w:sz w:val="24"/>
            </w:rPr>
            <w:t>(WGS).</w:t>
          </w:r>
          <w:r>
            <w:rPr>
              <w:b/>
              <w:sz w:val="24"/>
            </w:rPr>
            <w:tab/>
          </w:r>
          <w:r>
            <w:rPr>
              <w:sz w:val="24"/>
            </w:rPr>
            <w:t>Приготовление</w:t>
          </w:r>
          <w:r>
            <w:rPr>
              <w:spacing w:val="-39"/>
              <w:sz w:val="24"/>
            </w:rPr>
            <w:t xml:space="preserve"> </w:t>
          </w:r>
          <w:r>
            <w:rPr>
              <w:sz w:val="24"/>
            </w:rPr>
            <w:t>библиотек</w:t>
          </w:r>
          <w:r>
            <w:rPr>
              <w:spacing w:val="-38"/>
              <w:sz w:val="24"/>
            </w:rPr>
            <w:t xml:space="preserve"> </w:t>
          </w:r>
          <w:r>
            <w:rPr>
              <w:sz w:val="24"/>
            </w:rPr>
            <w:t>при</w:t>
          </w:r>
          <w:r>
            <w:rPr>
              <w:spacing w:val="-39"/>
              <w:sz w:val="24"/>
            </w:rPr>
            <w:t xml:space="preserve"> </w:t>
          </w:r>
          <w:r>
            <w:rPr>
              <w:sz w:val="24"/>
            </w:rPr>
            <w:t>полногеномном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секвенировании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производится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из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всего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клеточного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материала,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либо</w:t>
          </w:r>
          <w:r>
            <w:rPr>
              <w:spacing w:val="-16"/>
              <w:sz w:val="24"/>
            </w:rPr>
            <w:t xml:space="preserve"> </w:t>
          </w:r>
          <w:r>
            <w:rPr>
              <w:spacing w:val="-4"/>
              <w:sz w:val="24"/>
            </w:rPr>
            <w:t>только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из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ядер.</w:t>
          </w:r>
        </w:p>
        <w:p w14:paraId="795E2EE7" w14:textId="77777777" w:rsidR="001220B7" w:rsidRDefault="001220B7">
          <w:pPr>
            <w:pStyle w:val="a4"/>
            <w:spacing w:before="7"/>
            <w:rPr>
              <w:sz w:val="11"/>
            </w:rPr>
          </w:pPr>
        </w:p>
        <w:p w14:paraId="2D3A43A4" w14:textId="77777777" w:rsidR="001220B7" w:rsidRDefault="0068032B">
          <w:pPr>
            <w:pStyle w:val="a4"/>
            <w:spacing w:before="89" w:line="252" w:lineRule="auto"/>
            <w:ind w:left="137" w:right="1557"/>
            <w:jc w:val="both"/>
          </w:pPr>
          <w:r>
            <w:t>ДНК</w:t>
          </w:r>
          <w:r>
            <w:rPr>
              <w:spacing w:val="-17"/>
            </w:rPr>
            <w:t xml:space="preserve"> </w:t>
          </w:r>
          <w:r>
            <w:t>фрагментируется</w:t>
          </w:r>
          <w:r>
            <w:rPr>
              <w:spacing w:val="-16"/>
            </w:rPr>
            <w:t xml:space="preserve"> </w:t>
          </w:r>
          <w:r>
            <w:t>таким</w:t>
          </w:r>
          <w:r>
            <w:rPr>
              <w:spacing w:val="-17"/>
            </w:rPr>
            <w:t xml:space="preserve"> </w:t>
          </w:r>
          <w:r>
            <w:t>образом,</w:t>
          </w:r>
          <w:r>
            <w:rPr>
              <w:spacing w:val="-16"/>
            </w:rPr>
            <w:t xml:space="preserve"> </w:t>
          </w:r>
          <w:r>
            <w:t>что</w:t>
          </w:r>
          <w:r>
            <w:rPr>
              <w:spacing w:val="-17"/>
            </w:rPr>
            <w:t xml:space="preserve"> </w:t>
          </w:r>
          <w:r>
            <w:t>достигается</w:t>
          </w:r>
          <w:r>
            <w:rPr>
              <w:spacing w:val="-16"/>
            </w:rPr>
            <w:t xml:space="preserve"> </w:t>
          </w:r>
          <w:r>
            <w:t>относительно</w:t>
          </w:r>
          <w:r>
            <w:rPr>
              <w:spacing w:val="-16"/>
            </w:rPr>
            <w:t xml:space="preserve"> </w:t>
          </w:r>
          <w:r>
            <w:t>ровное</w:t>
          </w:r>
          <w:r>
            <w:rPr>
              <w:spacing w:val="-17"/>
            </w:rPr>
            <w:t xml:space="preserve"> </w:t>
          </w:r>
          <w:r>
            <w:t>покрытие генома.</w:t>
          </w:r>
        </w:p>
        <w:p w14:paraId="2F41AE64" w14:textId="77777777" w:rsidR="001220B7" w:rsidRDefault="0068032B">
          <w:pPr>
            <w:pStyle w:val="a4"/>
            <w:spacing w:line="252" w:lineRule="auto"/>
            <w:ind w:left="137" w:right="1517" w:firstLine="358"/>
            <w:jc w:val="both"/>
          </w:pPr>
          <w:r>
            <w:t>WGS</w:t>
          </w:r>
          <w:r>
            <w:rPr>
              <w:spacing w:val="-17"/>
            </w:rPr>
            <w:t xml:space="preserve"> </w:t>
          </w:r>
          <w:r>
            <w:t>при</w:t>
          </w:r>
          <w:r>
            <w:rPr>
              <w:spacing w:val="-18"/>
            </w:rPr>
            <w:t xml:space="preserve"> </w:t>
          </w:r>
          <w:r>
            <w:t>достаточной</w:t>
          </w:r>
          <w:r>
            <w:rPr>
              <w:spacing w:val="-18"/>
            </w:rPr>
            <w:t xml:space="preserve"> </w:t>
          </w:r>
          <w:r>
            <w:rPr>
              <w:spacing w:val="-3"/>
            </w:rPr>
            <w:t>глубине</w:t>
          </w:r>
          <w:r>
            <w:rPr>
              <w:spacing w:val="-18"/>
            </w:rPr>
            <w:t xml:space="preserve"> </w:t>
          </w:r>
          <w:r>
            <w:t>покрытия</w:t>
          </w:r>
          <w:r>
            <w:rPr>
              <w:spacing w:val="-18"/>
            </w:rPr>
            <w:t xml:space="preserve"> </w:t>
          </w:r>
          <w:r>
            <w:t>вполне</w:t>
          </w:r>
          <w:r>
            <w:rPr>
              <w:spacing w:val="-18"/>
            </w:rPr>
            <w:t xml:space="preserve"> </w:t>
          </w:r>
          <w:r>
            <w:t>пригодно</w:t>
          </w:r>
          <w:r>
            <w:rPr>
              <w:spacing w:val="-18"/>
            </w:rPr>
            <w:t xml:space="preserve"> </w:t>
          </w:r>
          <w:r>
            <w:t>для</w:t>
          </w:r>
          <w:r>
            <w:rPr>
              <w:spacing w:val="-17"/>
            </w:rPr>
            <w:t xml:space="preserve"> </w:t>
          </w:r>
          <w:r>
            <w:t>поиска</w:t>
          </w:r>
          <w:r>
            <w:rPr>
              <w:spacing w:val="-17"/>
            </w:rPr>
            <w:t xml:space="preserve"> </w:t>
          </w:r>
          <w:r>
            <w:rPr>
              <w:spacing w:val="-9"/>
            </w:rPr>
            <w:t>SNV,</w:t>
          </w:r>
          <w:r>
            <w:rPr>
              <w:spacing w:val="-18"/>
            </w:rPr>
            <w:t xml:space="preserve"> </w:t>
          </w:r>
          <w:r>
            <w:t xml:space="preserve">небольших делеций и инсерций. Полногеномное секвенирование со слабым покрытием может быть использовано для определения CNV </w:t>
          </w:r>
          <w:r>
            <w:rPr>
              <w:spacing w:val="-24"/>
            </w:rPr>
            <w:t xml:space="preserve">–– </w:t>
          </w:r>
          <w:r>
            <w:t>например, при неинвазивном пренатальном</w:t>
          </w:r>
          <w:r>
            <w:rPr>
              <w:spacing w:val="-25"/>
            </w:rPr>
            <w:t xml:space="preserve"> </w:t>
          </w:r>
          <w:r>
            <w:t>тестировании</w:t>
          </w:r>
          <w:r>
            <w:rPr>
              <w:spacing w:val="-24"/>
            </w:rPr>
            <w:t xml:space="preserve"> </w:t>
          </w:r>
          <w:r>
            <w:t>(</w:t>
          </w:r>
          <w:commentRangeStart w:id="44"/>
          <w:r>
            <w:t>NIPT</w:t>
          </w:r>
          <w:commentRangeEnd w:id="44"/>
          <w:r w:rsidR="00B70693">
            <w:rPr>
              <w:rStyle w:val="ae"/>
            </w:rPr>
            <w:commentReference w:id="44"/>
          </w:r>
          <w:r>
            <w:t>),</w:t>
          </w:r>
          <w:r>
            <w:rPr>
              <w:spacing w:val="-25"/>
            </w:rPr>
            <w:t xml:space="preserve"> </w:t>
          </w:r>
          <w:r>
            <w:rPr>
              <w:spacing w:val="-5"/>
            </w:rPr>
            <w:t>когда</w:t>
          </w:r>
          <w:r>
            <w:rPr>
              <w:spacing w:val="-24"/>
            </w:rPr>
            <w:t xml:space="preserve"> </w:t>
          </w:r>
          <w:r>
            <w:t>используется</w:t>
          </w:r>
          <w:r>
            <w:rPr>
              <w:spacing w:val="-25"/>
            </w:rPr>
            <w:t xml:space="preserve"> </w:t>
          </w:r>
          <w:r>
            <w:t>свободная</w:t>
          </w:r>
          <w:r>
            <w:rPr>
              <w:spacing w:val="-24"/>
            </w:rPr>
            <w:t xml:space="preserve"> </w:t>
          </w:r>
          <w:r>
            <w:t>ДНК</w:t>
          </w:r>
          <w:r>
            <w:rPr>
              <w:spacing w:val="-25"/>
            </w:rPr>
            <w:t xml:space="preserve"> </w:t>
          </w:r>
          <w:r>
            <w:t>плода</w:t>
          </w:r>
          <w:r>
            <w:rPr>
              <w:spacing w:val="-24"/>
            </w:rPr>
            <w:t xml:space="preserve"> </w:t>
          </w:r>
          <w:r>
            <w:t>(cffDNA),</w:t>
          </w:r>
          <w:r>
            <w:rPr>
              <w:spacing w:val="-25"/>
            </w:rPr>
            <w:t xml:space="preserve"> </w:t>
          </w:r>
          <w:r>
            <w:t>циркулирующая в крови</w:t>
          </w:r>
          <w:r>
            <w:rPr>
              <w:spacing w:val="-5"/>
            </w:rPr>
            <w:t xml:space="preserve"> </w:t>
          </w:r>
          <w:r>
            <w:t>матери[</w:t>
          </w:r>
          <w:hyperlink w:anchor="_bookmark66">
            <w:r>
              <w:rPr>
                <w:color w:val="003052"/>
              </w:rPr>
              <w:t>35</w:t>
            </w:r>
          </w:hyperlink>
          <w:r>
            <w:t>].</w:t>
          </w:r>
        </w:p>
        <w:p w14:paraId="05CBF492" w14:textId="77777777" w:rsidR="001220B7" w:rsidRDefault="001220B7">
          <w:pPr>
            <w:pStyle w:val="a4"/>
            <w:rPr>
              <w:sz w:val="30"/>
            </w:rPr>
          </w:pPr>
        </w:p>
        <w:p w14:paraId="7C722807" w14:textId="77777777" w:rsidR="001220B7" w:rsidRDefault="0068032B">
          <w:pPr>
            <w:pStyle w:val="a4"/>
            <w:spacing w:line="252" w:lineRule="auto"/>
            <w:ind w:left="131" w:right="1518" w:firstLine="5"/>
            <w:jc w:val="both"/>
          </w:pPr>
          <w:r>
            <w:rPr>
              <w:b/>
            </w:rPr>
            <w:t xml:space="preserve">Таргетные панели. </w:t>
          </w:r>
          <w:r>
            <w:t>Основой данных методов является обогащение целевых регионов</w:t>
          </w:r>
          <w:r>
            <w:rPr>
              <w:spacing w:val="-11"/>
            </w:rPr>
            <w:t xml:space="preserve"> </w:t>
          </w:r>
          <w:r>
            <w:t>генома.</w:t>
          </w:r>
          <w:r>
            <w:rPr>
              <w:spacing w:val="-11"/>
            </w:rPr>
            <w:t xml:space="preserve"> </w:t>
          </w:r>
          <w:r>
            <w:t>Методов</w:t>
          </w:r>
          <w:r>
            <w:rPr>
              <w:spacing w:val="-10"/>
            </w:rPr>
            <w:t xml:space="preserve"> </w:t>
          </w:r>
          <w:r>
            <w:t>обогащения</w:t>
          </w:r>
          <w:r>
            <w:rPr>
              <w:spacing w:val="-11"/>
            </w:rPr>
            <w:t xml:space="preserve"> </w:t>
          </w:r>
          <w:r>
            <w:t>существует</w:t>
          </w:r>
          <w:r>
            <w:rPr>
              <w:spacing w:val="-11"/>
            </w:rPr>
            <w:t xml:space="preserve"> </w:t>
          </w:r>
          <w:r>
            <w:t>достаточно</w:t>
          </w:r>
          <w:r>
            <w:rPr>
              <w:spacing w:val="-10"/>
            </w:rPr>
            <w:t xml:space="preserve"> </w:t>
          </w:r>
          <w:r>
            <w:t>много,</w:t>
          </w:r>
          <w:r>
            <w:rPr>
              <w:spacing w:val="-11"/>
            </w:rPr>
            <w:t xml:space="preserve"> </w:t>
          </w:r>
          <w:r>
            <w:t>но</w:t>
          </w:r>
          <w:r>
            <w:rPr>
              <w:spacing w:val="-11"/>
            </w:rPr>
            <w:t xml:space="preserve"> </w:t>
          </w:r>
          <w:r>
            <w:t>все</w:t>
          </w:r>
          <w:r>
            <w:rPr>
              <w:spacing w:val="-10"/>
            </w:rPr>
            <w:t xml:space="preserve"> </w:t>
          </w:r>
          <w:r>
            <w:t>они</w:t>
          </w:r>
          <w:r>
            <w:rPr>
              <w:spacing w:val="-11"/>
            </w:rPr>
            <w:t xml:space="preserve"> </w:t>
          </w:r>
          <w:r>
            <w:t>делятся</w:t>
          </w:r>
          <w:r>
            <w:rPr>
              <w:spacing w:val="-11"/>
            </w:rPr>
            <w:t xml:space="preserve"> </w:t>
          </w:r>
          <w:r>
            <w:t>на 4 основные</w:t>
          </w:r>
          <w:r>
            <w:rPr>
              <w:spacing w:val="-3"/>
            </w:rPr>
            <w:t xml:space="preserve"> </w:t>
          </w:r>
          <w:r>
            <w:t>категории[</w:t>
          </w:r>
          <w:hyperlink w:anchor="_bookmark67">
            <w:r>
              <w:rPr>
                <w:color w:val="003052"/>
              </w:rPr>
              <w:t>36</w:t>
            </w:r>
          </w:hyperlink>
          <w:r>
            <w:t>]:</w:t>
          </w:r>
        </w:p>
        <w:p w14:paraId="42768E14" w14:textId="77777777" w:rsidR="001220B7" w:rsidRDefault="0068032B">
          <w:pPr>
            <w:pStyle w:val="a9"/>
            <w:numPr>
              <w:ilvl w:val="0"/>
              <w:numId w:val="15"/>
            </w:numPr>
            <w:tabs>
              <w:tab w:val="left" w:pos="736"/>
            </w:tabs>
            <w:spacing w:before="219" w:line="252" w:lineRule="auto"/>
            <w:ind w:right="1518"/>
            <w:rPr>
              <w:sz w:val="24"/>
            </w:rPr>
          </w:pPr>
          <w:r>
            <w:rPr>
              <w:sz w:val="24"/>
            </w:rPr>
            <w:t xml:space="preserve">Твердофазная гибридизация. Для этого используют комплементарные целевым регионам короткие ДНК-пробы, зафиксированные на твёрдом основании (микрочипе). После гибридизации нецелевую ДНК </w:t>
          </w:r>
          <w:r>
            <w:rPr>
              <w:spacing w:val="-4"/>
              <w:sz w:val="24"/>
            </w:rPr>
            <w:t xml:space="preserve">вымывают, </w:t>
          </w:r>
          <w:r>
            <w:rPr>
              <w:sz w:val="24"/>
            </w:rPr>
            <w:t>а целевые фрагменты остаются на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чипе.</w:t>
          </w:r>
        </w:p>
        <w:p w14:paraId="593560B8" w14:textId="77777777" w:rsidR="001220B7" w:rsidRDefault="0068032B">
          <w:pPr>
            <w:pStyle w:val="a9"/>
            <w:numPr>
              <w:ilvl w:val="0"/>
              <w:numId w:val="15"/>
            </w:numPr>
            <w:tabs>
              <w:tab w:val="left" w:pos="736"/>
            </w:tabs>
            <w:spacing w:before="186" w:line="252" w:lineRule="auto"/>
            <w:ind w:right="1516"/>
            <w:rPr>
              <w:sz w:val="24"/>
            </w:rPr>
          </w:pPr>
          <w:r>
            <w:rPr>
              <w:sz w:val="24"/>
            </w:rPr>
            <w:t>Жидкофазная гибридизация. Эти методы характеризуются тем, что ДНК-пробы находятся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растворе</w:t>
          </w:r>
          <w:r>
            <w:rPr>
              <w:spacing w:val="-18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помечены</w:t>
          </w:r>
          <w:r>
            <w:rPr>
              <w:spacing w:val="-18"/>
              <w:sz w:val="24"/>
            </w:rPr>
            <w:t xml:space="preserve"> </w:t>
          </w:r>
          <w:r>
            <w:rPr>
              <w:sz w:val="24"/>
            </w:rPr>
            <w:t>специальной</w:t>
          </w:r>
          <w:r>
            <w:rPr>
              <w:spacing w:val="-18"/>
              <w:sz w:val="24"/>
            </w:rPr>
            <w:t xml:space="preserve"> </w:t>
          </w:r>
          <w:r>
            <w:rPr>
              <w:sz w:val="24"/>
            </w:rPr>
            <w:t>молекулой</w:t>
          </w:r>
          <w:r>
            <w:rPr>
              <w:spacing w:val="-18"/>
              <w:sz w:val="24"/>
            </w:rPr>
            <w:t xml:space="preserve"> </w:t>
          </w:r>
          <w:r>
            <w:rPr>
              <w:sz w:val="24"/>
            </w:rPr>
            <w:t>(например,</w:t>
          </w:r>
          <w:r>
            <w:rPr>
              <w:spacing w:val="-18"/>
              <w:sz w:val="24"/>
            </w:rPr>
            <w:t xml:space="preserve"> </w:t>
          </w:r>
          <w:r>
            <w:rPr>
              <w:sz w:val="24"/>
            </w:rPr>
            <w:t>биотином). После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гибридизации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с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целевой</w:t>
          </w:r>
          <w:r>
            <w:rPr>
              <w:spacing w:val="-18"/>
              <w:sz w:val="24"/>
            </w:rPr>
            <w:t xml:space="preserve"> </w:t>
          </w:r>
          <w:r>
            <w:rPr>
              <w:sz w:val="24"/>
            </w:rPr>
            <w:t>ДНК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пробы</w:t>
          </w:r>
          <w:r>
            <w:rPr>
              <w:spacing w:val="-18"/>
              <w:sz w:val="24"/>
            </w:rPr>
            <w:t xml:space="preserve"> </w:t>
          </w:r>
          <w:r>
            <w:rPr>
              <w:sz w:val="24"/>
            </w:rPr>
            <w:t>вылавливают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бусинами,</w:t>
          </w:r>
          <w:r>
            <w:rPr>
              <w:spacing w:val="-18"/>
              <w:sz w:val="24"/>
            </w:rPr>
            <w:t xml:space="preserve"> </w:t>
          </w:r>
          <w:r>
            <w:rPr>
              <w:sz w:val="24"/>
            </w:rPr>
            <w:t xml:space="preserve">поверхность </w:t>
          </w:r>
          <w:r>
            <w:rPr>
              <w:spacing w:val="-3"/>
              <w:sz w:val="24"/>
            </w:rPr>
            <w:t xml:space="preserve">которых </w:t>
          </w:r>
          <w:r>
            <w:rPr>
              <w:sz w:val="24"/>
            </w:rPr>
            <w:t xml:space="preserve">способна связывать </w:t>
          </w:r>
          <w:r>
            <w:rPr>
              <w:spacing w:val="-3"/>
              <w:sz w:val="24"/>
            </w:rPr>
            <w:t xml:space="preserve">молекулы </w:t>
          </w:r>
          <w:r>
            <w:rPr>
              <w:sz w:val="24"/>
            </w:rPr>
            <w:t>биотина.</w:t>
          </w:r>
        </w:p>
        <w:p w14:paraId="6FCC494F" w14:textId="77777777" w:rsidR="001220B7" w:rsidRDefault="0068032B">
          <w:pPr>
            <w:pStyle w:val="a9"/>
            <w:numPr>
              <w:ilvl w:val="0"/>
              <w:numId w:val="15"/>
            </w:numPr>
            <w:tabs>
              <w:tab w:val="left" w:pos="736"/>
            </w:tabs>
            <w:spacing w:before="186" w:line="252" w:lineRule="auto"/>
            <w:ind w:left="727" w:right="1518" w:hanging="291"/>
            <w:rPr>
              <w:sz w:val="24"/>
            </w:rPr>
          </w:pPr>
          <w:r>
            <w:rPr>
              <w:sz w:val="24"/>
            </w:rPr>
            <w:t xml:space="preserve">Полимеразно-опосредованный </w:t>
          </w:r>
          <w:r>
            <w:rPr>
              <w:spacing w:val="-5"/>
              <w:sz w:val="24"/>
            </w:rPr>
            <w:t xml:space="preserve">захват. </w:t>
          </w:r>
          <w:r>
            <w:rPr>
              <w:sz w:val="24"/>
            </w:rPr>
            <w:t>В этих методах ПЦР производят на стадии</w:t>
          </w:r>
          <w:r>
            <w:rPr>
              <w:spacing w:val="-27"/>
              <w:sz w:val="24"/>
            </w:rPr>
            <w:t xml:space="preserve"> </w:t>
          </w:r>
          <w:r>
            <w:rPr>
              <w:sz w:val="24"/>
            </w:rPr>
            <w:t>обогащения.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Например,</w:t>
          </w:r>
          <w:r>
            <w:rPr>
              <w:spacing w:val="-27"/>
              <w:sz w:val="24"/>
            </w:rPr>
            <w:t xml:space="preserve"> </w:t>
          </w:r>
          <w:r>
            <w:rPr>
              <w:sz w:val="24"/>
            </w:rPr>
            <w:t>методы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молекулярно</w:t>
          </w:r>
          <w:r>
            <w:rPr>
              <w:spacing w:val="-27"/>
              <w:sz w:val="24"/>
            </w:rPr>
            <w:t xml:space="preserve"> </w:t>
          </w:r>
          <w:r>
            <w:rPr>
              <w:sz w:val="24"/>
            </w:rPr>
            <w:t>импринтированных</w:t>
          </w:r>
          <w:r>
            <w:rPr>
              <w:spacing w:val="-27"/>
              <w:sz w:val="24"/>
            </w:rPr>
            <w:t xml:space="preserve"> </w:t>
          </w:r>
          <w:r>
            <w:rPr>
              <w:sz w:val="24"/>
            </w:rPr>
            <w:t>полимеров (MIP)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анализа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транскриптома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одной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клетки</w:t>
          </w:r>
          <w:r>
            <w:rPr>
              <w:spacing w:val="-22"/>
              <w:sz w:val="24"/>
            </w:rPr>
            <w:t xml:space="preserve"> </w:t>
          </w:r>
          <w:r>
            <w:rPr>
              <w:spacing w:val="-3"/>
              <w:sz w:val="24"/>
            </w:rPr>
            <w:t>(SMART)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используют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длинные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пробы, содержащие как праймер, так и регион для остановки элонгации и инициации лигирования. После элонгации и лигирования получаются кольцевые моле</w:t>
          </w:r>
          <w:r>
            <w:rPr>
              <w:spacing w:val="-3"/>
              <w:sz w:val="24"/>
            </w:rPr>
            <w:t>кулы,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содержащие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целевой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регион;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линейные</w:t>
          </w:r>
          <w:r>
            <w:rPr>
              <w:spacing w:val="-16"/>
              <w:sz w:val="24"/>
            </w:rPr>
            <w:t xml:space="preserve"> </w:t>
          </w:r>
          <w:r>
            <w:rPr>
              <w:spacing w:val="-3"/>
              <w:sz w:val="24"/>
            </w:rPr>
            <w:t>молекулы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последующем</w:t>
          </w:r>
          <w:r>
            <w:rPr>
              <w:spacing w:val="-16"/>
              <w:sz w:val="24"/>
            </w:rPr>
            <w:t xml:space="preserve"> </w:t>
          </w:r>
          <w:r>
            <w:rPr>
              <w:spacing w:val="-3"/>
              <w:sz w:val="24"/>
            </w:rPr>
            <w:t xml:space="preserve">удаляют </w:t>
          </w:r>
          <w:r>
            <w:rPr>
              <w:sz w:val="24"/>
            </w:rPr>
            <w:t xml:space="preserve">из раствора. </w:t>
          </w:r>
          <w:r>
            <w:rPr>
              <w:spacing w:val="-3"/>
              <w:sz w:val="24"/>
            </w:rPr>
            <w:t xml:space="preserve">Метод </w:t>
          </w:r>
          <w:r>
            <w:rPr>
              <w:sz w:val="24"/>
            </w:rPr>
            <w:t xml:space="preserve">захвата с помощью расширения праймера (PEC) использует биотинилированные праймеры, </w:t>
          </w:r>
          <w:r>
            <w:rPr>
              <w:spacing w:val="-3"/>
              <w:sz w:val="24"/>
            </w:rPr>
            <w:t xml:space="preserve">которые </w:t>
          </w:r>
          <w:r>
            <w:rPr>
              <w:sz w:val="24"/>
            </w:rPr>
            <w:t>гибридизуются с целевыми регионами и элонгируются; далее их вылавливают бусинами, как в методах жидкофазной гибридизации.</w:t>
          </w:r>
        </w:p>
        <w:p w14:paraId="0B254D12" w14:textId="77777777" w:rsidR="001220B7" w:rsidRDefault="0068032B">
          <w:pPr>
            <w:pStyle w:val="a9"/>
            <w:numPr>
              <w:ilvl w:val="0"/>
              <w:numId w:val="15"/>
            </w:numPr>
            <w:tabs>
              <w:tab w:val="left" w:pos="736"/>
            </w:tabs>
            <w:spacing w:before="181" w:line="252" w:lineRule="auto"/>
            <w:ind w:right="1517"/>
            <w:rPr>
              <w:sz w:val="24"/>
            </w:rPr>
          </w:pPr>
          <w:r>
            <w:rPr>
              <w:sz w:val="24"/>
            </w:rPr>
            <w:t>Захват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регионов.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Включает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себя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сортировку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микродиссекцию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хромосом,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бла</w:t>
          </w:r>
          <w:r>
            <w:rPr>
              <w:spacing w:val="-3"/>
              <w:sz w:val="24"/>
            </w:rPr>
            <w:t>годаря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чему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можно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обогатить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библиотеку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фрагментов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последовательностями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отдельной хромосомы или даже её части. Это методы, требующие чрезвычайно сложных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техник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хорошо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обученный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персонал,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но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очень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полезные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отдельных ситуациях.</w:t>
          </w:r>
        </w:p>
        <w:p w14:paraId="310A5846" w14:textId="77777777" w:rsidR="001220B7" w:rsidRDefault="0068032B">
          <w:pPr>
            <w:pStyle w:val="a4"/>
            <w:spacing w:before="217" w:line="252" w:lineRule="auto"/>
            <w:ind w:left="137" w:right="1245" w:firstLine="358"/>
            <w:sectPr w:rsidR="001220B7">
              <w:pgSz w:w="11906" w:h="16838"/>
              <w:pgMar w:top="1540" w:right="140" w:bottom="280" w:left="1280" w:header="953" w:footer="0" w:gutter="0"/>
              <w:cols w:space="720"/>
              <w:formProt w:val="0"/>
              <w:docGrid w:linePitch="100" w:charSpace="4096"/>
            </w:sectPr>
          </w:pPr>
          <w:r>
            <w:t>Данный</w:t>
          </w:r>
          <w:r>
            <w:rPr>
              <w:spacing w:val="-29"/>
            </w:rPr>
            <w:t xml:space="preserve"> </w:t>
          </w:r>
          <w:r>
            <w:t>вид</w:t>
          </w:r>
          <w:r>
            <w:rPr>
              <w:spacing w:val="-28"/>
            </w:rPr>
            <w:t xml:space="preserve"> </w:t>
          </w:r>
          <w:r>
            <w:t>тестов</w:t>
          </w:r>
          <w:r>
            <w:rPr>
              <w:spacing w:val="-28"/>
            </w:rPr>
            <w:t xml:space="preserve"> </w:t>
          </w:r>
          <w:r>
            <w:t>позволяет</w:t>
          </w:r>
          <w:r>
            <w:rPr>
              <w:spacing w:val="-29"/>
            </w:rPr>
            <w:t xml:space="preserve"> </w:t>
          </w:r>
          <w:r>
            <w:t>анализировать</w:t>
          </w:r>
          <w:r>
            <w:rPr>
              <w:spacing w:val="-28"/>
            </w:rPr>
            <w:t xml:space="preserve"> </w:t>
          </w:r>
          <w:r>
            <w:t>гены,</w:t>
          </w:r>
          <w:r>
            <w:rPr>
              <w:spacing w:val="-28"/>
            </w:rPr>
            <w:t xml:space="preserve"> </w:t>
          </w:r>
          <w:r>
            <w:t>ответственные</w:t>
          </w:r>
          <w:r>
            <w:rPr>
              <w:spacing w:val="-29"/>
            </w:rPr>
            <w:t xml:space="preserve"> </w:t>
          </w:r>
          <w:r>
            <w:t>за</w:t>
          </w:r>
          <w:r>
            <w:rPr>
              <w:spacing w:val="-28"/>
            </w:rPr>
            <w:t xml:space="preserve"> </w:t>
          </w:r>
          <w:r>
            <w:t>отдельные</w:t>
          </w:r>
          <w:r>
            <w:rPr>
              <w:spacing w:val="-28"/>
            </w:rPr>
            <w:t xml:space="preserve"> </w:t>
          </w:r>
          <w:r>
            <w:t>группы</w:t>
          </w:r>
          <w:r>
            <w:rPr>
              <w:spacing w:val="-21"/>
            </w:rPr>
            <w:t xml:space="preserve"> </w:t>
          </w:r>
          <w:r>
            <w:t>заболеваний</w:t>
          </w:r>
          <w:r>
            <w:rPr>
              <w:spacing w:val="-20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21"/>
            </w:rPr>
            <w:t xml:space="preserve"> </w:t>
          </w:r>
          <w:r>
            <w:t>например,</w:t>
          </w:r>
          <w:r>
            <w:rPr>
              <w:spacing w:val="-20"/>
            </w:rPr>
            <w:t xml:space="preserve"> </w:t>
          </w:r>
          <w:r>
            <w:t>существуют</w:t>
          </w:r>
          <w:r>
            <w:rPr>
              <w:spacing w:val="-21"/>
            </w:rPr>
            <w:t xml:space="preserve"> </w:t>
          </w:r>
          <w:r>
            <w:t>таргетные</w:t>
          </w:r>
          <w:r>
            <w:rPr>
              <w:spacing w:val="-21"/>
            </w:rPr>
            <w:t xml:space="preserve"> </w:t>
          </w:r>
          <w:r>
            <w:t>панели</w:t>
          </w:r>
          <w:r>
            <w:rPr>
              <w:spacing w:val="-20"/>
            </w:rPr>
            <w:t xml:space="preserve"> </w:t>
          </w:r>
          <w:r>
            <w:t>для</w:t>
          </w:r>
          <w:r>
            <w:rPr>
              <w:spacing w:val="-21"/>
            </w:rPr>
            <w:t xml:space="preserve"> </w:t>
          </w:r>
          <w:r>
            <w:t>иммунодефицитов,</w:t>
          </w:r>
          <w:r>
            <w:rPr>
              <w:spacing w:val="-21"/>
            </w:rPr>
            <w:t xml:space="preserve"> </w:t>
          </w:r>
          <w:r>
            <w:t>почечных,</w:t>
          </w:r>
          <w:r>
            <w:rPr>
              <w:spacing w:val="-18"/>
            </w:rPr>
            <w:t xml:space="preserve"> </w:t>
          </w:r>
          <w:r>
            <w:t>неврологических</w:t>
          </w:r>
          <w:r>
            <w:rPr>
              <w:spacing w:val="-18"/>
            </w:rPr>
            <w:t xml:space="preserve"> </w:t>
          </w:r>
          <w:r>
            <w:t>болезней,</w:t>
          </w:r>
          <w:r>
            <w:rPr>
              <w:spacing w:val="-18"/>
            </w:rPr>
            <w:t xml:space="preserve"> </w:t>
          </w:r>
          <w:r>
            <w:t>болезней</w:t>
          </w:r>
          <w:r>
            <w:rPr>
              <w:spacing w:val="-18"/>
            </w:rPr>
            <w:t xml:space="preserve"> </w:t>
          </w:r>
          <w:r>
            <w:t>соединительной</w:t>
          </w:r>
          <w:r>
            <w:rPr>
              <w:spacing w:val="-18"/>
            </w:rPr>
            <w:t xml:space="preserve"> </w:t>
          </w:r>
          <w:r>
            <w:t>ткани,</w:t>
          </w:r>
          <w:r>
            <w:rPr>
              <w:spacing w:val="-18"/>
            </w:rPr>
            <w:t xml:space="preserve"> </w:t>
          </w:r>
          <w:r>
            <w:t>сетчатки,</w:t>
          </w:r>
          <w:r>
            <w:rPr>
              <w:spacing w:val="-18"/>
            </w:rPr>
            <w:t xml:space="preserve"> </w:t>
          </w:r>
          <w:r>
            <w:t>а</w:t>
          </w:r>
          <w:r>
            <w:rPr>
              <w:spacing w:val="-18"/>
            </w:rPr>
            <w:t xml:space="preserve"> </w:t>
          </w:r>
          <w:r>
            <w:t>также предрасположенности</w:t>
          </w:r>
          <w:r>
            <w:rPr>
              <w:spacing w:val="-19"/>
            </w:rPr>
            <w:t xml:space="preserve"> </w:t>
          </w:r>
          <w:r>
            <w:t>к</w:t>
          </w:r>
          <w:r>
            <w:rPr>
              <w:spacing w:val="-18"/>
            </w:rPr>
            <w:t xml:space="preserve"> </w:t>
          </w:r>
          <w:r>
            <w:t>отдельным</w:t>
          </w:r>
          <w:r>
            <w:rPr>
              <w:spacing w:val="-18"/>
            </w:rPr>
            <w:t xml:space="preserve"> </w:t>
          </w:r>
          <w:r>
            <w:t>видам</w:t>
          </w:r>
          <w:r>
            <w:rPr>
              <w:spacing w:val="-18"/>
            </w:rPr>
            <w:t xml:space="preserve"> </w:t>
          </w:r>
          <w:r>
            <w:t>онкологических</w:t>
          </w:r>
          <w:r>
            <w:rPr>
              <w:spacing w:val="-18"/>
            </w:rPr>
            <w:t xml:space="preserve"> </w:t>
          </w:r>
          <w:r>
            <w:t>заболеваний.</w:t>
          </w:r>
          <w:r>
            <w:rPr>
              <w:spacing w:val="-18"/>
            </w:rPr>
            <w:t xml:space="preserve"> </w:t>
          </w:r>
          <w:r>
            <w:t>Таргетные</w:t>
          </w:r>
          <w:r>
            <w:rPr>
              <w:spacing w:val="-18"/>
            </w:rPr>
            <w:t xml:space="preserve"> </w:t>
          </w:r>
          <w:r>
            <w:t>панели</w:t>
          </w:r>
          <w:r>
            <w:rPr>
              <w:spacing w:val="-18"/>
            </w:rPr>
            <w:t xml:space="preserve"> </w:t>
          </w:r>
          <w:r>
            <w:t>позволяют</w:t>
          </w:r>
          <w:r>
            <w:rPr>
              <w:spacing w:val="-17"/>
            </w:rPr>
            <w:t xml:space="preserve"> </w:t>
          </w:r>
          <w:r>
            <w:t>анализировать</w:t>
          </w:r>
          <w:r>
            <w:rPr>
              <w:spacing w:val="-17"/>
            </w:rPr>
            <w:t xml:space="preserve"> </w:t>
          </w:r>
          <w:r>
            <w:t>и</w:t>
          </w:r>
          <w:r>
            <w:rPr>
              <w:spacing w:val="-17"/>
            </w:rPr>
            <w:t xml:space="preserve"> </w:t>
          </w:r>
          <w:r>
            <w:t>клетки</w:t>
          </w:r>
          <w:r>
            <w:rPr>
              <w:spacing w:val="-18"/>
            </w:rPr>
            <w:t xml:space="preserve"> </w:t>
          </w:r>
          <w:r>
            <w:t>опухолей</w:t>
          </w:r>
          <w:r>
            <w:rPr>
              <w:spacing w:val="-19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19"/>
            </w:rPr>
            <w:t xml:space="preserve"> </w:t>
          </w:r>
          <w:r>
            <w:rPr>
              <w:spacing w:val="-3"/>
            </w:rPr>
            <w:t>некоторые</w:t>
          </w:r>
          <w:r>
            <w:rPr>
              <w:spacing w:val="-17"/>
            </w:rPr>
            <w:t xml:space="preserve"> </w:t>
          </w:r>
          <w:r>
            <w:t>приспособлены</w:t>
          </w:r>
          <w:r>
            <w:rPr>
              <w:spacing w:val="-17"/>
            </w:rPr>
            <w:t xml:space="preserve"> </w:t>
          </w:r>
          <w:r>
            <w:t>к</w:t>
          </w:r>
          <w:r>
            <w:rPr>
              <w:spacing w:val="-17"/>
            </w:rPr>
            <w:t xml:space="preserve"> </w:t>
          </w:r>
          <w:r>
            <w:t>выявлению общих для многих раковых линий мутаций, другие же разработаны для специфического типа</w:t>
          </w:r>
          <w:r>
            <w:rPr>
              <w:spacing w:val="-3"/>
            </w:rPr>
            <w:t xml:space="preserve"> </w:t>
          </w:r>
          <w:r>
            <w:t>опухолей[</w:t>
          </w:r>
          <w:hyperlink w:anchor="_bookmark68">
            <w:r>
              <w:rPr>
                <w:color w:val="003052"/>
              </w:rPr>
              <w:t>37</w:t>
            </w:r>
          </w:hyperlink>
          <w:r>
            <w:t>].</w:t>
          </w:r>
        </w:p>
        <w:p w14:paraId="74E939C3" w14:textId="77777777" w:rsidR="001220B7" w:rsidRDefault="001220B7">
          <w:pPr>
            <w:pStyle w:val="a4"/>
            <w:spacing w:before="7"/>
            <w:rPr>
              <w:sz w:val="11"/>
            </w:rPr>
          </w:pPr>
        </w:p>
        <w:p w14:paraId="3259E0DB" w14:textId="77777777" w:rsidR="001220B7" w:rsidRDefault="0068032B">
          <w:pPr>
            <w:pStyle w:val="a4"/>
            <w:tabs>
              <w:tab w:val="left" w:pos="4901"/>
            </w:tabs>
            <w:spacing w:before="89" w:line="252" w:lineRule="auto"/>
            <w:ind w:left="420" w:right="1121"/>
          </w:pPr>
          <w:r>
            <w:rPr>
              <w:b/>
            </w:rPr>
            <w:t>Полноэкзомное</w:t>
          </w:r>
          <w:r>
            <w:rPr>
              <w:b/>
              <w:spacing w:val="-28"/>
            </w:rPr>
            <w:t xml:space="preserve"> </w:t>
          </w:r>
          <w:r>
            <w:rPr>
              <w:b/>
            </w:rPr>
            <w:t>секвенирование</w:t>
          </w:r>
          <w:r>
            <w:rPr>
              <w:b/>
              <w:spacing w:val="-28"/>
            </w:rPr>
            <w:t xml:space="preserve"> </w:t>
          </w:r>
          <w:r>
            <w:rPr>
              <w:b/>
            </w:rPr>
            <w:t>(WES).</w:t>
          </w:r>
          <w:r>
            <w:rPr>
              <w:b/>
            </w:rPr>
            <w:tab/>
          </w:r>
          <w:r>
            <w:rPr>
              <w:spacing w:val="-3"/>
            </w:rPr>
            <w:t>Техника</w:t>
          </w:r>
          <w:r>
            <w:rPr>
              <w:spacing w:val="-26"/>
            </w:rPr>
            <w:t xml:space="preserve"> </w:t>
          </w:r>
          <w:r>
            <w:t>заключается</w:t>
          </w:r>
          <w:r>
            <w:rPr>
              <w:spacing w:val="-26"/>
            </w:rPr>
            <w:t xml:space="preserve"> </w:t>
          </w:r>
          <w:r>
            <w:t>в</w:t>
          </w:r>
          <w:r>
            <w:rPr>
              <w:spacing w:val="-26"/>
            </w:rPr>
            <w:t xml:space="preserve"> </w:t>
          </w:r>
          <w:r>
            <w:t>секвенировании</w:t>
          </w:r>
          <w:r>
            <w:rPr>
              <w:spacing w:val="-26"/>
            </w:rPr>
            <w:t xml:space="preserve"> </w:t>
          </w:r>
          <w:r>
            <w:t>обогащённого</w:t>
          </w:r>
          <w:r>
            <w:rPr>
              <w:spacing w:val="-31"/>
            </w:rPr>
            <w:t xml:space="preserve"> </w:t>
          </w:r>
          <w:r>
            <w:rPr>
              <w:spacing w:val="-3"/>
            </w:rPr>
            <w:t>экзома</w:t>
          </w:r>
          <w:r>
            <w:rPr>
              <w:spacing w:val="-24"/>
            </w:rPr>
            <w:t xml:space="preserve"> –– </w:t>
          </w:r>
          <w:r>
            <w:t>совокупности</w:t>
          </w:r>
          <w:r>
            <w:rPr>
              <w:spacing w:val="-31"/>
            </w:rPr>
            <w:t xml:space="preserve"> </w:t>
          </w:r>
          <w:r>
            <w:t>белок-кодирующих</w:t>
          </w:r>
          <w:r>
            <w:rPr>
              <w:spacing w:val="-30"/>
            </w:rPr>
            <w:t xml:space="preserve"> </w:t>
          </w:r>
          <w:r>
            <w:t>последовательностей</w:t>
          </w:r>
          <w:r>
            <w:rPr>
              <w:spacing w:val="-30"/>
            </w:rPr>
            <w:t xml:space="preserve"> </w:t>
          </w:r>
          <w:r>
            <w:t>клетки.</w:t>
          </w:r>
          <w:r>
            <w:rPr>
              <w:spacing w:val="-31"/>
            </w:rPr>
            <w:t xml:space="preserve"> </w:t>
          </w:r>
          <w:r>
            <w:t xml:space="preserve">Для </w:t>
          </w:r>
          <w:r>
            <w:rPr>
              <w:spacing w:val="-3"/>
            </w:rPr>
            <w:t xml:space="preserve">этого </w:t>
          </w:r>
          <w:r>
            <w:t>используют специальные экзомные таргетные панели. Несмотря на то, что суще</w:t>
          </w:r>
          <w:r>
            <w:rPr>
              <w:spacing w:val="-3"/>
            </w:rPr>
            <w:t>ствует</w:t>
          </w:r>
          <w:r>
            <w:rPr>
              <w:spacing w:val="-10"/>
            </w:rPr>
            <w:t xml:space="preserve"> </w:t>
          </w:r>
          <w:r>
            <w:t>множество</w:t>
          </w:r>
          <w:r>
            <w:rPr>
              <w:spacing w:val="-9"/>
            </w:rPr>
            <w:t xml:space="preserve"> </w:t>
          </w:r>
          <w:r>
            <w:t>методов</w:t>
          </w:r>
          <w:r>
            <w:rPr>
              <w:spacing w:val="-9"/>
            </w:rPr>
            <w:t xml:space="preserve"> </w:t>
          </w:r>
          <w:r>
            <w:t>таргетного</w:t>
          </w:r>
          <w:r>
            <w:rPr>
              <w:spacing w:val="-9"/>
            </w:rPr>
            <w:t xml:space="preserve"> </w:t>
          </w:r>
          <w:r>
            <w:t>обогащения,</w:t>
          </w:r>
          <w:r>
            <w:rPr>
              <w:spacing w:val="-10"/>
            </w:rPr>
            <w:t xml:space="preserve"> </w:t>
          </w:r>
          <w:r>
            <w:t>конкретно</w:t>
          </w:r>
          <w:r>
            <w:rPr>
              <w:spacing w:val="-9"/>
            </w:rPr>
            <w:t xml:space="preserve"> </w:t>
          </w:r>
          <w:r>
            <w:t>для</w:t>
          </w:r>
          <w:r>
            <w:rPr>
              <w:spacing w:val="-9"/>
            </w:rPr>
            <w:t xml:space="preserve"> </w:t>
          </w:r>
          <w:r>
            <w:t>WES</w:t>
          </w:r>
          <w:r>
            <w:rPr>
              <w:spacing w:val="-9"/>
            </w:rPr>
            <w:t xml:space="preserve"> </w:t>
          </w:r>
          <w:r>
            <w:t>могут</w:t>
          </w:r>
          <w:r>
            <w:rPr>
              <w:spacing w:val="-9"/>
            </w:rPr>
            <w:t xml:space="preserve"> </w:t>
          </w:r>
          <w:r>
            <w:t>быть</w:t>
          </w:r>
          <w:r>
            <w:rPr>
              <w:spacing w:val="-10"/>
            </w:rPr>
            <w:t xml:space="preserve"> </w:t>
          </w:r>
          <w:r>
            <w:t>использованы лишь немногие из них, а именно –– твердофазная и жидкофазная гибридизация[</w:t>
          </w:r>
          <w:hyperlink w:anchor="_bookmark67">
            <w:r>
              <w:rPr>
                <w:color w:val="003052"/>
              </w:rPr>
              <w:t>36</w:t>
            </w:r>
          </w:hyperlink>
          <w:r>
            <w:t>].</w:t>
          </w:r>
        </w:p>
        <w:p w14:paraId="3D140481" w14:textId="77777777" w:rsidR="001220B7" w:rsidRDefault="0068032B">
          <w:pPr>
            <w:pStyle w:val="a4"/>
            <w:spacing w:before="13" w:line="252" w:lineRule="auto"/>
            <w:ind w:left="420" w:right="1234" w:firstLine="358"/>
            <w:jc w:val="both"/>
          </w:pPr>
          <w:r>
            <w:t>У</w:t>
          </w:r>
          <w:r>
            <w:rPr>
              <w:spacing w:val="-7"/>
            </w:rPr>
            <w:t xml:space="preserve"> </w:t>
          </w:r>
          <w:r>
            <w:t>человека</w:t>
          </w:r>
          <w:r>
            <w:rPr>
              <w:spacing w:val="-7"/>
            </w:rPr>
            <w:t xml:space="preserve"> </w:t>
          </w:r>
          <w:r>
            <w:rPr>
              <w:spacing w:val="-3"/>
            </w:rPr>
            <w:t>экзом</w:t>
          </w:r>
          <w:r>
            <w:rPr>
              <w:spacing w:val="-6"/>
            </w:rPr>
            <w:t xml:space="preserve"> </w:t>
          </w:r>
          <w:r>
            <w:t>составляет</w:t>
          </w:r>
          <w:r>
            <w:rPr>
              <w:spacing w:val="-7"/>
            </w:rPr>
            <w:t xml:space="preserve"> </w:t>
          </w:r>
          <w:r>
            <w:t>примерно</w:t>
          </w:r>
          <w:r>
            <w:rPr>
              <w:spacing w:val="-7"/>
            </w:rPr>
            <w:t xml:space="preserve"> </w:t>
          </w:r>
          <w:r>
            <w:t>1%</w:t>
          </w:r>
          <w:r>
            <w:rPr>
              <w:spacing w:val="-6"/>
            </w:rPr>
            <w:t xml:space="preserve"> </w:t>
          </w:r>
          <w:r>
            <w:t>от</w:t>
          </w:r>
          <w:r>
            <w:rPr>
              <w:spacing w:val="-7"/>
            </w:rPr>
            <w:t xml:space="preserve"> </w:t>
          </w:r>
          <w:r>
            <w:t>генома,</w:t>
          </w:r>
          <w:r>
            <w:rPr>
              <w:spacing w:val="-7"/>
            </w:rPr>
            <w:t xml:space="preserve"> </w:t>
          </w:r>
          <w:r>
            <w:t>или</w:t>
          </w:r>
          <w:r>
            <w:rPr>
              <w:spacing w:val="-6"/>
            </w:rPr>
            <w:t xml:space="preserve"> </w:t>
          </w:r>
          <w:r>
            <w:t>примерно</w:t>
          </w:r>
          <w:r>
            <w:rPr>
              <w:spacing w:val="-7"/>
            </w:rPr>
            <w:t xml:space="preserve"> </w:t>
          </w:r>
          <w:r>
            <w:t>30</w:t>
          </w:r>
          <w:r>
            <w:rPr>
              <w:spacing w:val="-7"/>
            </w:rPr>
            <w:t xml:space="preserve"> </w:t>
          </w:r>
          <w:r>
            <w:t xml:space="preserve">миллионов п.о. (суммарно). При </w:t>
          </w:r>
          <w:r>
            <w:rPr>
              <w:spacing w:val="-3"/>
            </w:rPr>
            <w:t xml:space="preserve">этом </w:t>
          </w:r>
          <w:r>
            <w:t xml:space="preserve">более 80% генетических вариантов, </w:t>
          </w:r>
          <w:r>
            <w:rPr>
              <w:spacing w:val="-3"/>
            </w:rPr>
            <w:t xml:space="preserve">которые </w:t>
          </w:r>
          <w:r>
            <w:t xml:space="preserve">представлены в базе данных известных геномных вариантов </w:t>
          </w:r>
          <w:r>
            <w:rPr>
              <w:spacing w:val="-3"/>
            </w:rPr>
            <w:t>CLINVAR[</w:t>
          </w:r>
          <w:hyperlink w:anchor="_bookmark69">
            <w:r>
              <w:rPr>
                <w:color w:val="003052"/>
                <w:spacing w:val="-3"/>
              </w:rPr>
              <w:t>38</w:t>
            </w:r>
          </w:hyperlink>
          <w:r>
            <w:rPr>
              <w:spacing w:val="-3"/>
            </w:rPr>
            <w:t xml:space="preserve">], </w:t>
          </w:r>
          <w:r>
            <w:t xml:space="preserve">и из них более 89% вариантов, </w:t>
          </w:r>
          <w:r>
            <w:rPr>
              <w:spacing w:val="-3"/>
            </w:rPr>
            <w:t xml:space="preserve">которые </w:t>
          </w:r>
          <w:r>
            <w:t>отмечены как «патогенные», относятся к белок-кодирующим областям генома; эта цифра приближается к 99%, если учитывать ближайшие окрестности экзонов[</w:t>
          </w:r>
          <w:hyperlink w:anchor="_bookmark70">
            <w:r>
              <w:rPr>
                <w:color w:val="003052"/>
              </w:rPr>
              <w:t>39</w:t>
            </w:r>
          </w:hyperlink>
          <w:r>
            <w:t>]. Таким образом, полноэкзомное секвенирование намного лучше под</w:t>
          </w:r>
          <w:r>
            <w:rPr>
              <w:spacing w:val="-4"/>
            </w:rPr>
            <w:t xml:space="preserve">ходит </w:t>
          </w:r>
          <w:r>
            <w:t xml:space="preserve">для обычной клинической практики, нежели полногеномное. Кроме того, полноэкзомное секвенирование значительно дешевле, что увеличивает его доступность и </w:t>
          </w:r>
          <w:r>
            <w:rPr>
              <w:spacing w:val="-3"/>
            </w:rPr>
            <w:t xml:space="preserve">позволяет, </w:t>
          </w:r>
          <w:r>
            <w:t>например, произвести тестирование ребёнка и родителей (так называемый трио-тест) и, как следствие, улучшить интерпретацию</w:t>
          </w:r>
          <w:r>
            <w:rPr>
              <w:spacing w:val="-15"/>
            </w:rPr>
            <w:t xml:space="preserve"> </w:t>
          </w:r>
          <w:r>
            <w:t>вариантов[</w:t>
          </w:r>
          <w:hyperlink w:anchor="_bookmark68">
            <w:r>
              <w:rPr>
                <w:color w:val="003052"/>
              </w:rPr>
              <w:t>37</w:t>
            </w:r>
          </w:hyperlink>
          <w:r>
            <w:t>].</w:t>
          </w:r>
        </w:p>
        <w:p w14:paraId="43FDA5A0" w14:textId="77777777" w:rsidR="001220B7" w:rsidRDefault="001220B7">
          <w:pPr>
            <w:pStyle w:val="a4"/>
            <w:spacing w:before="3"/>
            <w:rPr>
              <w:sz w:val="30"/>
            </w:rPr>
          </w:pPr>
        </w:p>
        <w:p w14:paraId="74C7C004" w14:textId="77777777" w:rsidR="001220B7" w:rsidRDefault="0068032B">
          <w:pPr>
            <w:pStyle w:val="a4"/>
            <w:spacing w:line="252" w:lineRule="auto"/>
            <w:ind w:left="420" w:right="1234"/>
            <w:jc w:val="both"/>
          </w:pPr>
          <w:r>
            <w:rPr>
              <w:b/>
            </w:rPr>
            <w:t xml:space="preserve">Технологии захвата конформации хромосом (3C). </w:t>
          </w:r>
          <w:r>
            <w:t xml:space="preserve">Данные методики позволяют определить расстояние в 3D-пространстве ядра между </w:t>
          </w:r>
          <w:r>
            <w:rPr>
              <w:spacing w:val="-3"/>
            </w:rPr>
            <w:t xml:space="preserve">двумя </w:t>
          </w:r>
          <w:r>
            <w:t>точками генома. Принцип состоит в том, что интактное ядро фиксируют формальдегидом, ДНК гидролизу</w:t>
          </w:r>
          <w:r>
            <w:rPr>
              <w:spacing w:val="-8"/>
            </w:rPr>
            <w:t xml:space="preserve">ют, </w:t>
          </w:r>
          <w:r>
            <w:rPr>
              <w:spacing w:val="-3"/>
            </w:rPr>
            <w:t xml:space="preserve">лигируют, </w:t>
          </w:r>
          <w:r>
            <w:t xml:space="preserve">затем продукты лигазной реакции секвенируют при помощи NGS. Во время лигирования ковалентно связанными могут оказаться </w:t>
          </w:r>
          <w:r>
            <w:rPr>
              <w:spacing w:val="-4"/>
            </w:rPr>
            <w:t xml:space="preserve">только </w:t>
          </w:r>
          <w:r>
            <w:t xml:space="preserve">те участки, </w:t>
          </w:r>
          <w:r>
            <w:rPr>
              <w:spacing w:val="-4"/>
            </w:rPr>
            <w:t>кото</w:t>
          </w:r>
          <w:r>
            <w:t xml:space="preserve">рые физически находятся </w:t>
          </w:r>
          <w:r>
            <w:rPr>
              <w:spacing w:val="-4"/>
            </w:rPr>
            <w:t xml:space="preserve">близко </w:t>
          </w:r>
          <w:r>
            <w:t>друг от друга. Картирование химерных прочтений с помощью</w:t>
          </w:r>
          <w:r>
            <w:rPr>
              <w:spacing w:val="-9"/>
            </w:rPr>
            <w:t xml:space="preserve"> </w:t>
          </w:r>
          <w:r>
            <w:t>специальных</w:t>
          </w:r>
          <w:r>
            <w:rPr>
              <w:spacing w:val="-9"/>
            </w:rPr>
            <w:t xml:space="preserve"> </w:t>
          </w:r>
          <w:r>
            <w:t>инструментов</w:t>
          </w:r>
          <w:r>
            <w:rPr>
              <w:spacing w:val="-9"/>
            </w:rPr>
            <w:t xml:space="preserve"> </w:t>
          </w:r>
          <w:r>
            <w:t>позволяет</w:t>
          </w:r>
          <w:r>
            <w:rPr>
              <w:spacing w:val="-9"/>
            </w:rPr>
            <w:t xml:space="preserve"> </w:t>
          </w:r>
          <w:r>
            <w:t>узнать,</w:t>
          </w:r>
          <w:r>
            <w:rPr>
              <w:spacing w:val="-9"/>
            </w:rPr>
            <w:t xml:space="preserve"> </w:t>
          </w:r>
          <w:r>
            <w:t>какие</w:t>
          </w:r>
          <w:r>
            <w:rPr>
              <w:spacing w:val="-9"/>
            </w:rPr>
            <w:t xml:space="preserve"> </w:t>
          </w:r>
          <w:r>
            <w:t>именно</w:t>
          </w:r>
          <w:r>
            <w:rPr>
              <w:spacing w:val="-8"/>
            </w:rPr>
            <w:t xml:space="preserve"> </w:t>
          </w:r>
          <w:r>
            <w:t>участки</w:t>
          </w:r>
          <w:r>
            <w:rPr>
              <w:spacing w:val="-9"/>
            </w:rPr>
            <w:t xml:space="preserve"> </w:t>
          </w:r>
          <w:r>
            <w:t xml:space="preserve">генома были </w:t>
          </w:r>
          <w:commentRangeStart w:id="45"/>
          <w:r>
            <w:t>связаны</w:t>
          </w:r>
          <w:commentRangeEnd w:id="45"/>
          <w:r w:rsidR="00B70693">
            <w:rPr>
              <w:rStyle w:val="ae"/>
            </w:rPr>
            <w:commentReference w:id="45"/>
          </w:r>
          <w:r>
            <w:t>[</w:t>
          </w:r>
          <w:hyperlink w:anchor="_bookmark71">
            <w:r>
              <w:rPr>
                <w:color w:val="003052"/>
              </w:rPr>
              <w:t>40</w:t>
            </w:r>
          </w:hyperlink>
          <w:r>
            <w:t xml:space="preserve">]. При обработке большого количества 3C данных геном разделяют на районы фиксированной длины, называемые бинами. Длина бинов называется разрешением; чем меньше длина, тем более высоким считается разрешение. Прочтение, части </w:t>
          </w:r>
          <w:r>
            <w:rPr>
              <w:spacing w:val="-4"/>
            </w:rPr>
            <w:t xml:space="preserve">которого </w:t>
          </w:r>
          <w:r>
            <w:t xml:space="preserve">были картированы на два разных бина, называется </w:t>
          </w:r>
          <w:r>
            <w:rPr>
              <w:spacing w:val="-3"/>
            </w:rPr>
            <w:t xml:space="preserve">контактом </w:t>
          </w:r>
          <w:r>
            <w:t>между этими</w:t>
          </w:r>
          <w:r>
            <w:rPr>
              <w:spacing w:val="-17"/>
            </w:rPr>
            <w:t xml:space="preserve"> </w:t>
          </w:r>
          <w:r>
            <w:t>районами.</w:t>
          </w:r>
          <w:r>
            <w:rPr>
              <w:spacing w:val="-17"/>
            </w:rPr>
            <w:t xml:space="preserve"> </w:t>
          </w:r>
          <w:r>
            <w:t>Практическое</w:t>
          </w:r>
          <w:r>
            <w:rPr>
              <w:spacing w:val="-17"/>
            </w:rPr>
            <w:t xml:space="preserve"> </w:t>
          </w:r>
          <w:r>
            <w:t>значение</w:t>
          </w:r>
          <w:r>
            <w:rPr>
              <w:spacing w:val="-17"/>
            </w:rPr>
            <w:t xml:space="preserve"> </w:t>
          </w:r>
          <w:r>
            <w:t>имеет</w:t>
          </w:r>
          <w:r>
            <w:rPr>
              <w:spacing w:val="-17"/>
            </w:rPr>
            <w:t xml:space="preserve"> </w:t>
          </w:r>
          <w:r>
            <w:t>информация</w:t>
          </w:r>
          <w:r>
            <w:rPr>
              <w:spacing w:val="-17"/>
            </w:rPr>
            <w:t xml:space="preserve"> </w:t>
          </w:r>
          <w:r>
            <w:t>об</w:t>
          </w:r>
          <w:r>
            <w:rPr>
              <w:spacing w:val="-17"/>
            </w:rPr>
            <w:t xml:space="preserve"> </w:t>
          </w:r>
          <w:r>
            <w:t>относительной</w:t>
          </w:r>
          <w:r>
            <w:rPr>
              <w:spacing w:val="-17"/>
            </w:rPr>
            <w:t xml:space="preserve"> </w:t>
          </w:r>
          <w:r>
            <w:t>частоте контактов между</w:t>
          </w:r>
          <w:r>
            <w:rPr>
              <w:spacing w:val="-3"/>
            </w:rPr>
            <w:t xml:space="preserve"> </w:t>
          </w:r>
          <w:r>
            <w:t>бинами.</w:t>
          </w:r>
        </w:p>
        <w:p w14:paraId="2E1E51F0" w14:textId="77777777" w:rsidR="001220B7" w:rsidRDefault="0068032B">
          <w:pPr>
            <w:pStyle w:val="a4"/>
            <w:spacing w:line="252" w:lineRule="auto"/>
            <w:ind w:left="420" w:right="1234" w:firstLine="358"/>
            <w:jc w:val="both"/>
          </w:pPr>
          <w:r>
            <w:t>В</w:t>
          </w:r>
          <w:r>
            <w:rPr>
              <w:spacing w:val="-12"/>
            </w:rPr>
            <w:t xml:space="preserve"> </w:t>
          </w:r>
          <w:r>
            <w:t>настоящее</w:t>
          </w:r>
          <w:r>
            <w:rPr>
              <w:spacing w:val="-11"/>
            </w:rPr>
            <w:t xml:space="preserve"> </w:t>
          </w:r>
          <w:r>
            <w:t>время</w:t>
          </w:r>
          <w:r>
            <w:rPr>
              <w:spacing w:val="-11"/>
            </w:rPr>
            <w:t xml:space="preserve"> </w:t>
          </w:r>
          <w:r>
            <w:t>существует</w:t>
          </w:r>
          <w:r>
            <w:rPr>
              <w:spacing w:val="-11"/>
            </w:rPr>
            <w:t xml:space="preserve"> </w:t>
          </w:r>
          <w:r>
            <w:t>множество</w:t>
          </w:r>
          <w:r>
            <w:rPr>
              <w:spacing w:val="-11"/>
            </w:rPr>
            <w:t xml:space="preserve"> </w:t>
          </w:r>
          <w:r>
            <w:t>вариантов</w:t>
          </w:r>
          <w:r>
            <w:rPr>
              <w:spacing w:val="-11"/>
            </w:rPr>
            <w:t xml:space="preserve"> </w:t>
          </w:r>
          <w:r>
            <w:rPr>
              <w:spacing w:val="-3"/>
            </w:rPr>
            <w:t>протокола</w:t>
          </w:r>
          <w:r>
            <w:rPr>
              <w:spacing w:val="-11"/>
            </w:rPr>
            <w:t xml:space="preserve"> </w:t>
          </w:r>
          <w:r>
            <w:t>3C.</w:t>
          </w:r>
          <w:r>
            <w:rPr>
              <w:spacing w:val="-11"/>
            </w:rPr>
            <w:t xml:space="preserve"> </w:t>
          </w:r>
          <w:r>
            <w:t>Самым</w:t>
          </w:r>
          <w:r>
            <w:rPr>
              <w:spacing w:val="-11"/>
            </w:rPr>
            <w:t xml:space="preserve"> </w:t>
          </w:r>
          <w:r>
            <w:t xml:space="preserve">известным и широко применяемым является метод Hi-C, сочетающий 3C с методами массового параллельного секвенирования. С его помощью можно подсчитать количество контактов во всём геноме </w:t>
          </w:r>
          <w:r>
            <w:rPr>
              <w:spacing w:val="-24"/>
            </w:rPr>
            <w:t xml:space="preserve">–– </w:t>
          </w:r>
          <w:r>
            <w:t>как внутри-, так и межхромосомные</w:t>
          </w:r>
          <w:r>
            <w:rPr>
              <w:spacing w:val="-44"/>
            </w:rPr>
            <w:t xml:space="preserve"> </w:t>
          </w:r>
          <w:r>
            <w:t>контакты[</w:t>
          </w:r>
          <w:hyperlink w:anchor="_bookmark72">
            <w:r>
              <w:rPr>
                <w:color w:val="003052"/>
              </w:rPr>
              <w:t>41</w:t>
            </w:r>
          </w:hyperlink>
          <w:r>
            <w:t>].</w:t>
          </w:r>
        </w:p>
        <w:p w14:paraId="5C3A4106" w14:textId="77777777" w:rsidR="001220B7" w:rsidRDefault="001220B7">
          <w:pPr>
            <w:pStyle w:val="a4"/>
            <w:spacing w:before="9"/>
            <w:rPr>
              <w:sz w:val="23"/>
            </w:rPr>
          </w:pPr>
        </w:p>
        <w:p w14:paraId="41DD5F0B" w14:textId="77777777" w:rsidR="001220B7" w:rsidRDefault="0068032B">
          <w:pPr>
            <w:pStyle w:val="a4"/>
            <w:spacing w:before="1" w:line="252" w:lineRule="auto"/>
            <w:ind w:left="420" w:right="1234" w:firstLine="358"/>
            <w:jc w:val="both"/>
            <w:sectPr w:rsidR="001220B7">
              <w:pgSz w:w="11906" w:h="16838"/>
              <w:pgMar w:top="1540" w:right="140" w:bottom="280" w:left="1280" w:header="953" w:footer="0" w:gutter="0"/>
              <w:cols w:space="720"/>
              <w:formProt w:val="0"/>
              <w:docGrid w:linePitch="100" w:charSpace="4096"/>
            </w:sectPr>
          </w:pPr>
          <w:r>
            <w:t>Результаты NGS представляют собой гигантские блоки данных, содержащие всевозможные ошибки. Обработка данных секвенирования –– это высокотехнологичная отрасль, которая позволяет получить из этих данных практически значимую информацию и минимизировать влияние ошибок на эту информацию.</w:t>
          </w:r>
        </w:p>
        <w:p w14:paraId="6493F6FF" w14:textId="77777777" w:rsidR="001220B7" w:rsidRDefault="0068032B">
          <w:pPr>
            <w:pStyle w:val="2"/>
            <w:numPr>
              <w:ilvl w:val="1"/>
              <w:numId w:val="18"/>
            </w:numPr>
            <w:tabs>
              <w:tab w:val="left" w:pos="712"/>
            </w:tabs>
            <w:spacing w:before="185" w:line="264" w:lineRule="auto"/>
            <w:ind w:right="1510"/>
            <w:jc w:val="both"/>
            <w:rPr>
              <w:sz w:val="24"/>
            </w:rPr>
          </w:pPr>
          <w:bookmarkStart w:id="46" w:name="_bookmark101"/>
          <w:bookmarkStart w:id="47" w:name="_bookmark10"/>
          <w:bookmarkStart w:id="48" w:name="Базовая_схема_обработки_результатов_высо"/>
          <w:bookmarkEnd w:id="46"/>
          <w:bookmarkEnd w:id="47"/>
          <w:bookmarkEnd w:id="48"/>
          <w:r>
            <w:lastRenderedPageBreak/>
            <w:t xml:space="preserve">Базовая </w:t>
          </w:r>
          <w:r>
            <w:rPr>
              <w:spacing w:val="-3"/>
            </w:rPr>
            <w:t xml:space="preserve">схема </w:t>
          </w:r>
          <w:r>
            <w:t xml:space="preserve">обработки </w:t>
          </w:r>
          <w:r>
            <w:rPr>
              <w:spacing w:val="-5"/>
            </w:rPr>
            <w:t xml:space="preserve">результатов </w:t>
          </w:r>
          <w:r>
            <w:t>высокопроизводительно</w:t>
          </w:r>
          <w:r>
            <w:rPr>
              <w:spacing w:val="-4"/>
            </w:rPr>
            <w:t xml:space="preserve">го </w:t>
          </w:r>
          <w:r>
            <w:t>секвенирования для поиска и клинической интерпретации однонуклеотидных</w:t>
          </w:r>
          <w:r>
            <w:rPr>
              <w:spacing w:val="2"/>
            </w:rPr>
            <w:t xml:space="preserve"> </w:t>
          </w:r>
          <w:r>
            <w:rPr>
              <w:spacing w:val="-3"/>
            </w:rPr>
            <w:t>полиморфизмов</w:t>
          </w:r>
        </w:p>
        <w:p w14:paraId="1B7771DA" w14:textId="77777777" w:rsidR="001220B7" w:rsidRDefault="0068032B">
          <w:pPr>
            <w:pStyle w:val="a4"/>
            <w:tabs>
              <w:tab w:val="left" w:pos="2905"/>
            </w:tabs>
            <w:spacing w:before="136" w:line="252" w:lineRule="auto"/>
            <w:ind w:left="137" w:right="1445"/>
          </w:pPr>
          <w:r>
            <w:rPr>
              <w:b/>
            </w:rPr>
            <w:t>Демультиплексикация.</w:t>
          </w:r>
          <w:r>
            <w:rPr>
              <w:b/>
            </w:rPr>
            <w:tab/>
          </w:r>
          <w:r>
            <w:t>В</w:t>
          </w:r>
          <w:r>
            <w:rPr>
              <w:spacing w:val="-30"/>
            </w:rPr>
            <w:t xml:space="preserve"> </w:t>
          </w:r>
          <w:r>
            <w:t>процессе</w:t>
          </w:r>
          <w:r>
            <w:rPr>
              <w:spacing w:val="-30"/>
            </w:rPr>
            <w:t xml:space="preserve"> </w:t>
          </w:r>
          <w:r>
            <w:t>приготовления</w:t>
          </w:r>
          <w:r>
            <w:rPr>
              <w:spacing w:val="-30"/>
            </w:rPr>
            <w:t xml:space="preserve"> </w:t>
          </w:r>
          <w:r>
            <w:t>NGS-библиотеки</w:t>
          </w:r>
          <w:r>
            <w:rPr>
              <w:spacing w:val="-30"/>
            </w:rPr>
            <w:t xml:space="preserve"> </w:t>
          </w:r>
          <w:r>
            <w:t>к</w:t>
          </w:r>
          <w:r>
            <w:rPr>
              <w:spacing w:val="-30"/>
            </w:rPr>
            <w:t xml:space="preserve"> </w:t>
          </w:r>
          <w:r>
            <w:t>целевым</w:t>
          </w:r>
          <w:r>
            <w:rPr>
              <w:spacing w:val="-30"/>
            </w:rPr>
            <w:t xml:space="preserve"> </w:t>
          </w:r>
          <w:r>
            <w:t>фрагментам</w:t>
          </w:r>
          <w:r>
            <w:rPr>
              <w:spacing w:val="-25"/>
            </w:rPr>
            <w:t xml:space="preserve"> </w:t>
          </w:r>
          <w:r>
            <w:t>ДНК</w:t>
          </w:r>
          <w:r>
            <w:rPr>
              <w:spacing w:val="-24"/>
            </w:rPr>
            <w:t xml:space="preserve"> </w:t>
          </w:r>
          <w:r>
            <w:t>лигируют</w:t>
          </w:r>
          <w:r>
            <w:rPr>
              <w:spacing w:val="-24"/>
            </w:rPr>
            <w:t xml:space="preserve"> </w:t>
          </w:r>
          <w:r>
            <w:t>так</w:t>
          </w:r>
          <w:r>
            <w:rPr>
              <w:spacing w:val="-24"/>
            </w:rPr>
            <w:t xml:space="preserve"> </w:t>
          </w:r>
          <w:r>
            <w:t>называемые</w:t>
          </w:r>
          <w:r>
            <w:rPr>
              <w:spacing w:val="-25"/>
            </w:rPr>
            <w:t xml:space="preserve"> </w:t>
          </w:r>
          <w:r>
            <w:t>адаптерные</w:t>
          </w:r>
          <w:r>
            <w:rPr>
              <w:spacing w:val="-24"/>
            </w:rPr>
            <w:t xml:space="preserve"> </w:t>
          </w:r>
          <w:r>
            <w:t>последовательности,</w:t>
          </w:r>
          <w:r>
            <w:rPr>
              <w:spacing w:val="-24"/>
            </w:rPr>
            <w:t xml:space="preserve"> </w:t>
          </w:r>
          <w:r>
            <w:t>или</w:t>
          </w:r>
          <w:r>
            <w:rPr>
              <w:spacing w:val="-24"/>
            </w:rPr>
            <w:t xml:space="preserve"> </w:t>
          </w:r>
          <w:r>
            <w:t xml:space="preserve">адаптеры. Очень часто потенциальное количество прочтений, </w:t>
          </w:r>
          <w:r>
            <w:rPr>
              <w:spacing w:val="-3"/>
            </w:rPr>
            <w:t xml:space="preserve">которое </w:t>
          </w:r>
          <w:r>
            <w:t xml:space="preserve">способен выдать секвенатор за один запуск, значительно превышает требуемое количество прочтений для отдельной библиотеки, поэтому из соображений </w:t>
          </w:r>
          <w:r>
            <w:rPr>
              <w:spacing w:val="-3"/>
            </w:rPr>
            <w:t xml:space="preserve">экономии </w:t>
          </w:r>
          <w:r>
            <w:t xml:space="preserve">и повышения производительности на </w:t>
          </w:r>
          <w:r>
            <w:rPr>
              <w:spacing w:val="-3"/>
            </w:rPr>
            <w:t xml:space="preserve">одном </w:t>
          </w:r>
          <w:r>
            <w:t xml:space="preserve">чипе секвенируют сразу </w:t>
          </w:r>
          <w:r>
            <w:rPr>
              <w:spacing w:val="-3"/>
            </w:rPr>
            <w:t xml:space="preserve">несколько </w:t>
          </w:r>
          <w:r>
            <w:t xml:space="preserve">библиотек. Для этого в адаптеры вставляют </w:t>
          </w:r>
          <w:r>
            <w:rPr>
              <w:spacing w:val="-3"/>
            </w:rPr>
            <w:t xml:space="preserve">баркоды </w:t>
          </w:r>
          <w:r>
            <w:rPr>
              <w:spacing w:val="-24"/>
            </w:rPr>
            <w:t xml:space="preserve">–– </w:t>
          </w:r>
          <w:r>
            <w:t xml:space="preserve">последовательности, с помощью </w:t>
          </w:r>
          <w:r>
            <w:rPr>
              <w:spacing w:val="-3"/>
            </w:rPr>
            <w:t xml:space="preserve">которых </w:t>
          </w:r>
          <w:r>
            <w:t xml:space="preserve">можно отличить прочтения, относящиеся к разным библиотекам или образцам. Процесс сортировки данных секвенирования по </w:t>
          </w:r>
          <w:r>
            <w:rPr>
              <w:spacing w:val="-3"/>
            </w:rPr>
            <w:t xml:space="preserve">баркодам </w:t>
          </w:r>
          <w:r>
            <w:t>называется</w:t>
          </w:r>
          <w:r>
            <w:rPr>
              <w:spacing w:val="-11"/>
            </w:rPr>
            <w:t xml:space="preserve"> </w:t>
          </w:r>
          <w:r>
            <w:t>демультиплексикацией.</w:t>
          </w:r>
        </w:p>
        <w:p w14:paraId="50576A2C" w14:textId="77777777" w:rsidR="001220B7" w:rsidRDefault="001220B7">
          <w:pPr>
            <w:pStyle w:val="a4"/>
            <w:spacing w:before="7"/>
            <w:rPr>
              <w:sz w:val="22"/>
            </w:rPr>
          </w:pPr>
        </w:p>
        <w:p w14:paraId="4490F9BE" w14:textId="77777777" w:rsidR="001220B7" w:rsidRDefault="0068032B">
          <w:pPr>
            <w:pStyle w:val="a4"/>
            <w:spacing w:before="89" w:line="252" w:lineRule="auto"/>
            <w:ind w:left="4730" w:right="1517"/>
            <w:jc w:val="both"/>
          </w:pP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99" behindDoc="1" locked="0" layoutInCell="1" allowOverlap="1" wp14:anchorId="427D04A9" wp14:editId="5128ACEC">
                    <wp:simplePos x="0" y="0"/>
                    <wp:positionH relativeFrom="page">
                      <wp:posOffset>996315</wp:posOffset>
                    </wp:positionH>
                    <wp:positionV relativeFrom="paragraph">
                      <wp:posOffset>1708150</wp:posOffset>
                    </wp:positionV>
                    <wp:extent cx="2694305" cy="1246505"/>
                    <wp:effectExtent l="0" t="0" r="0" b="0"/>
                    <wp:wrapNone/>
                    <wp:docPr id="68" name="Группа 6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693520" cy="1245960"/>
                              <a:chOff x="0" y="0"/>
                              <a:chExt cx="0" cy="0"/>
                            </a:xfrm>
                          </wpg:grpSpPr>
                          <pic:pic xmlns:pic="http://schemas.openxmlformats.org/drawingml/2006/picture">
                            <pic:nvPicPr>
                              <pic:cNvPr id="69" name="Рисунок 69"/>
                              <pic:cNvPicPr/>
                            </pic:nvPicPr>
                            <pic:blipFill>
                              <a:blip r:embed="rId32"/>
                              <a:stretch/>
                            </pic:blipFill>
                            <pic:spPr>
                              <a:xfrm>
                                <a:off x="721440" y="454680"/>
                                <a:ext cx="746280" cy="126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wps:wsp>
                            <wps:cNvPr id="70" name="Полилиния 70"/>
                            <wps:cNvSpPr/>
                            <wps:spPr>
                              <a:xfrm>
                                <a:off x="6483240" y="179825760"/>
                                <a:ext cx="746640" cy="126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2074" h="352">
                                    <a:moveTo>
                                      <a:pt x="21" y="349"/>
                                    </a:moveTo>
                                    <a:lnTo>
                                      <a:pt x="0" y="349"/>
                                    </a:lnTo>
                                    <a:lnTo>
                                      <a:pt x="0" y="109"/>
                                    </a:lnTo>
                                    <a:lnTo>
                                      <a:pt x="9" y="67"/>
                                    </a:lnTo>
                                    <a:lnTo>
                                      <a:pt x="32" y="3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962" y="0"/>
                                    </a:lnTo>
                                    <a:lnTo>
                                      <a:pt x="2004" y="9"/>
                                    </a:lnTo>
                                    <a:lnTo>
                                      <a:pt x="2039" y="32"/>
                                    </a:lnTo>
                                    <a:lnTo>
                                      <a:pt x="2062" y="67"/>
                                    </a:lnTo>
                                    <a:lnTo>
                                      <a:pt x="2071" y="109"/>
                                    </a:lnTo>
                                    <a:lnTo>
                                      <a:pt x="2071" y="198"/>
                                    </a:lnTo>
                                    <a:lnTo>
                                      <a:pt x="109" y="198"/>
                                    </a:lnTo>
                                    <a:lnTo>
                                      <a:pt x="76" y="205"/>
                                    </a:lnTo>
                                    <a:lnTo>
                                      <a:pt x="48" y="224"/>
                                    </a:lnTo>
                                    <a:lnTo>
                                      <a:pt x="28" y="252"/>
                                    </a:lnTo>
                                    <a:lnTo>
                                      <a:pt x="21" y="288"/>
                                    </a:lnTo>
                                    <a:lnTo>
                                      <a:pt x="21" y="349"/>
                                    </a:lnTo>
                                    <a:moveTo>
                                      <a:pt x="2073" y="351"/>
                                    </a:moveTo>
                                    <a:lnTo>
                                      <a:pt x="2050" y="351"/>
                                    </a:lnTo>
                                    <a:lnTo>
                                      <a:pt x="2052" y="335"/>
                                    </a:lnTo>
                                    <a:lnTo>
                                      <a:pt x="2052" y="288"/>
                                    </a:lnTo>
                                    <a:lnTo>
                                      <a:pt x="2045" y="252"/>
                                    </a:lnTo>
                                    <a:lnTo>
                                      <a:pt x="2025" y="224"/>
                                    </a:lnTo>
                                    <a:lnTo>
                                      <a:pt x="1997" y="205"/>
                                    </a:lnTo>
                                    <a:lnTo>
                                      <a:pt x="1962" y="198"/>
                                    </a:lnTo>
                                    <a:lnTo>
                                      <a:pt x="2071" y="198"/>
                                    </a:lnTo>
                                    <a:lnTo>
                                      <a:pt x="2071" y="335"/>
                                    </a:lnTo>
                                    <a:lnTo>
                                      <a:pt x="2073" y="3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B5252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71" name="Полилиния 71"/>
                            <wps:cNvSpPr/>
                            <wps:spPr>
                              <a:xfrm>
                                <a:off x="6623280" y="179838720"/>
                                <a:ext cx="465840" cy="46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1294" h="130">
                                    <a:moveTo>
                                      <a:pt x="64" y="9"/>
                                    </a:moveTo>
                                    <a:lnTo>
                                      <a:pt x="0" y="9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44" y="25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64" y="101"/>
                                    </a:lnTo>
                                    <a:lnTo>
                                      <a:pt x="64" y="25"/>
                                    </a:lnTo>
                                    <a:lnTo>
                                      <a:pt x="64" y="9"/>
                                    </a:lnTo>
                                    <a:moveTo>
                                      <a:pt x="150" y="51"/>
                                    </a:moveTo>
                                    <a:lnTo>
                                      <a:pt x="148" y="42"/>
                                    </a:lnTo>
                                    <a:lnTo>
                                      <a:pt x="145" y="39"/>
                                    </a:lnTo>
                                    <a:lnTo>
                                      <a:pt x="138" y="28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1" y="53"/>
                                    </a:lnTo>
                                    <a:lnTo>
                                      <a:pt x="129" y="74"/>
                                    </a:lnTo>
                                    <a:lnTo>
                                      <a:pt x="129" y="78"/>
                                    </a:lnTo>
                                    <a:lnTo>
                                      <a:pt x="123" y="87"/>
                                    </a:lnTo>
                                    <a:lnTo>
                                      <a:pt x="120" y="88"/>
                                    </a:lnTo>
                                    <a:lnTo>
                                      <a:pt x="113" y="88"/>
                                    </a:lnTo>
                                    <a:lnTo>
                                      <a:pt x="111" y="8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4" y="81"/>
                                    </a:lnTo>
                                    <a:lnTo>
                                      <a:pt x="102" y="74"/>
                                    </a:lnTo>
                                    <a:lnTo>
                                      <a:pt x="102" y="72"/>
                                    </a:lnTo>
                                    <a:lnTo>
                                      <a:pt x="102" y="58"/>
                                    </a:lnTo>
                                    <a:lnTo>
                                      <a:pt x="102" y="53"/>
                                    </a:lnTo>
                                    <a:lnTo>
                                      <a:pt x="106" y="46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11" y="39"/>
                                    </a:lnTo>
                                    <a:lnTo>
                                      <a:pt x="113" y="39"/>
                                    </a:lnTo>
                                    <a:lnTo>
                                      <a:pt x="113" y="39"/>
                                    </a:lnTo>
                                    <a:lnTo>
                                      <a:pt x="120" y="39"/>
                                    </a:lnTo>
                                    <a:lnTo>
                                      <a:pt x="123" y="41"/>
                                    </a:lnTo>
                                    <a:lnTo>
                                      <a:pt x="129" y="49"/>
                                    </a:lnTo>
                                    <a:lnTo>
                                      <a:pt x="131" y="53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15" y="27"/>
                                    </a:lnTo>
                                    <a:lnTo>
                                      <a:pt x="111" y="28"/>
                                    </a:lnTo>
                                    <a:lnTo>
                                      <a:pt x="108" y="32"/>
                                    </a:lnTo>
                                    <a:lnTo>
                                      <a:pt x="104" y="35"/>
                                    </a:lnTo>
                                    <a:lnTo>
                                      <a:pt x="102" y="39"/>
                                    </a:lnTo>
                                    <a:lnTo>
                                      <a:pt x="102" y="39"/>
                                    </a:lnTo>
                                    <a:lnTo>
                                      <a:pt x="102" y="35"/>
                                    </a:lnTo>
                                    <a:lnTo>
                                      <a:pt x="102" y="28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83" y="27"/>
                                    </a:lnTo>
                                    <a:lnTo>
                                      <a:pt x="83" y="32"/>
                                    </a:lnTo>
                                    <a:lnTo>
                                      <a:pt x="83" y="129"/>
                                    </a:lnTo>
                                    <a:lnTo>
                                      <a:pt x="102" y="129"/>
                                    </a:lnTo>
                                    <a:lnTo>
                                      <a:pt x="102" y="88"/>
                                    </a:lnTo>
                                    <a:lnTo>
                                      <a:pt x="102" y="88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8" y="95"/>
                                    </a:lnTo>
                                    <a:lnTo>
                                      <a:pt x="115" y="101"/>
                                    </a:lnTo>
                                    <a:lnTo>
                                      <a:pt x="118" y="101"/>
                                    </a:lnTo>
                                    <a:lnTo>
                                      <a:pt x="132" y="101"/>
                                    </a:lnTo>
                                    <a:lnTo>
                                      <a:pt x="138" y="97"/>
                                    </a:lnTo>
                                    <a:lnTo>
                                      <a:pt x="148" y="85"/>
                                    </a:lnTo>
                                    <a:lnTo>
                                      <a:pt x="150" y="76"/>
                                    </a:lnTo>
                                    <a:lnTo>
                                      <a:pt x="150" y="51"/>
                                    </a:lnTo>
                                    <a:moveTo>
                                      <a:pt x="234" y="39"/>
                                    </a:moveTo>
                                    <a:lnTo>
                                      <a:pt x="220" y="27"/>
                                    </a:lnTo>
                                    <a:lnTo>
                                      <a:pt x="213" y="27"/>
                                    </a:lnTo>
                                    <a:lnTo>
                                      <a:pt x="213" y="55"/>
                                    </a:lnTo>
                                    <a:lnTo>
                                      <a:pt x="213" y="72"/>
                                    </a:lnTo>
                                    <a:lnTo>
                                      <a:pt x="212" y="78"/>
                                    </a:lnTo>
                                    <a:lnTo>
                                      <a:pt x="206" y="87"/>
                                    </a:lnTo>
                                    <a:lnTo>
                                      <a:pt x="203" y="88"/>
                                    </a:lnTo>
                                    <a:lnTo>
                                      <a:pt x="192" y="88"/>
                                    </a:lnTo>
                                    <a:lnTo>
                                      <a:pt x="189" y="87"/>
                                    </a:lnTo>
                                    <a:lnTo>
                                      <a:pt x="183" y="78"/>
                                    </a:lnTo>
                                    <a:lnTo>
                                      <a:pt x="182" y="72"/>
                                    </a:lnTo>
                                    <a:lnTo>
                                      <a:pt x="182" y="55"/>
                                    </a:lnTo>
                                    <a:lnTo>
                                      <a:pt x="183" y="48"/>
                                    </a:lnTo>
                                    <a:lnTo>
                                      <a:pt x="189" y="41"/>
                                    </a:lnTo>
                                    <a:lnTo>
                                      <a:pt x="192" y="39"/>
                                    </a:lnTo>
                                    <a:lnTo>
                                      <a:pt x="203" y="39"/>
                                    </a:lnTo>
                                    <a:lnTo>
                                      <a:pt x="206" y="41"/>
                                    </a:lnTo>
                                    <a:lnTo>
                                      <a:pt x="212" y="48"/>
                                    </a:lnTo>
                                    <a:lnTo>
                                      <a:pt x="213" y="55"/>
                                    </a:lnTo>
                                    <a:lnTo>
                                      <a:pt x="213" y="27"/>
                                    </a:lnTo>
                                    <a:lnTo>
                                      <a:pt x="187" y="27"/>
                                    </a:lnTo>
                                    <a:lnTo>
                                      <a:pt x="178" y="28"/>
                                    </a:lnTo>
                                    <a:lnTo>
                                      <a:pt x="166" y="42"/>
                                    </a:lnTo>
                                    <a:lnTo>
                                      <a:pt x="162" y="51"/>
                                    </a:lnTo>
                                    <a:lnTo>
                                      <a:pt x="162" y="76"/>
                                    </a:lnTo>
                                    <a:lnTo>
                                      <a:pt x="166" y="85"/>
                                    </a:lnTo>
                                    <a:lnTo>
                                      <a:pt x="178" y="9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208" y="101"/>
                                    </a:lnTo>
                                    <a:lnTo>
                                      <a:pt x="217" y="97"/>
                                    </a:lnTo>
                                    <a:lnTo>
                                      <a:pt x="227" y="88"/>
                                    </a:lnTo>
                                    <a:lnTo>
                                      <a:pt x="230" y="85"/>
                                    </a:lnTo>
                                    <a:lnTo>
                                      <a:pt x="234" y="76"/>
                                    </a:lnTo>
                                    <a:lnTo>
                                      <a:pt x="234" y="39"/>
                                    </a:lnTo>
                                    <a:moveTo>
                                      <a:pt x="313" y="27"/>
                                    </a:moveTo>
                                    <a:lnTo>
                                      <a:pt x="294" y="27"/>
                                    </a:lnTo>
                                    <a:lnTo>
                                      <a:pt x="294" y="60"/>
                                    </a:lnTo>
                                    <a:lnTo>
                                      <a:pt x="290" y="62"/>
                                    </a:lnTo>
                                    <a:lnTo>
                                      <a:pt x="287" y="62"/>
                                    </a:lnTo>
                                    <a:lnTo>
                                      <a:pt x="281" y="64"/>
                                    </a:lnTo>
                                    <a:lnTo>
                                      <a:pt x="280" y="64"/>
                                    </a:lnTo>
                                    <a:lnTo>
                                      <a:pt x="269" y="64"/>
                                    </a:lnTo>
                                    <a:lnTo>
                                      <a:pt x="266" y="60"/>
                                    </a:lnTo>
                                    <a:lnTo>
                                      <a:pt x="266" y="27"/>
                                    </a:lnTo>
                                    <a:lnTo>
                                      <a:pt x="248" y="27"/>
                                    </a:lnTo>
                                    <a:lnTo>
                                      <a:pt x="248" y="64"/>
                                    </a:lnTo>
                                    <a:lnTo>
                                      <a:pt x="250" y="69"/>
                                    </a:lnTo>
                                    <a:lnTo>
                                      <a:pt x="253" y="72"/>
                                    </a:lnTo>
                                    <a:lnTo>
                                      <a:pt x="257" y="76"/>
                                    </a:lnTo>
                                    <a:lnTo>
                                      <a:pt x="262" y="78"/>
                                    </a:lnTo>
                                    <a:lnTo>
                                      <a:pt x="274" y="78"/>
                                    </a:lnTo>
                                    <a:lnTo>
                                      <a:pt x="281" y="76"/>
                                    </a:lnTo>
                                    <a:lnTo>
                                      <a:pt x="289" y="74"/>
                                    </a:lnTo>
                                    <a:lnTo>
                                      <a:pt x="294" y="72"/>
                                    </a:lnTo>
                                    <a:lnTo>
                                      <a:pt x="294" y="101"/>
                                    </a:lnTo>
                                    <a:lnTo>
                                      <a:pt x="313" y="101"/>
                                    </a:lnTo>
                                    <a:lnTo>
                                      <a:pt x="313" y="72"/>
                                    </a:lnTo>
                                    <a:lnTo>
                                      <a:pt x="313" y="64"/>
                                    </a:lnTo>
                                    <a:lnTo>
                                      <a:pt x="313" y="27"/>
                                    </a:lnTo>
                                    <a:moveTo>
                                      <a:pt x="398" y="27"/>
                                    </a:moveTo>
                                    <a:lnTo>
                                      <a:pt x="331" y="27"/>
                                    </a:lnTo>
                                    <a:lnTo>
                                      <a:pt x="331" y="41"/>
                                    </a:lnTo>
                                    <a:lnTo>
                                      <a:pt x="354" y="41"/>
                                    </a:lnTo>
                                    <a:lnTo>
                                      <a:pt x="354" y="101"/>
                                    </a:lnTo>
                                    <a:lnTo>
                                      <a:pt x="373" y="101"/>
                                    </a:lnTo>
                                    <a:lnTo>
                                      <a:pt x="373" y="41"/>
                                    </a:lnTo>
                                    <a:lnTo>
                                      <a:pt x="398" y="41"/>
                                    </a:lnTo>
                                    <a:lnTo>
                                      <a:pt x="398" y="27"/>
                                    </a:lnTo>
                                    <a:moveTo>
                                      <a:pt x="481" y="53"/>
                                    </a:moveTo>
                                    <a:lnTo>
                                      <a:pt x="479" y="44"/>
                                    </a:lnTo>
                                    <a:lnTo>
                                      <a:pt x="474" y="37"/>
                                    </a:lnTo>
                                    <a:lnTo>
                                      <a:pt x="467" y="30"/>
                                    </a:lnTo>
                                    <a:lnTo>
                                      <a:pt x="463" y="28"/>
                                    </a:lnTo>
                                    <a:lnTo>
                                      <a:pt x="463" y="55"/>
                                    </a:lnTo>
                                    <a:lnTo>
                                      <a:pt x="433" y="55"/>
                                    </a:lnTo>
                                    <a:lnTo>
                                      <a:pt x="433" y="49"/>
                                    </a:lnTo>
                                    <a:lnTo>
                                      <a:pt x="433" y="46"/>
                                    </a:lnTo>
                                    <a:lnTo>
                                      <a:pt x="437" y="42"/>
                                    </a:lnTo>
                                    <a:lnTo>
                                      <a:pt x="440" y="39"/>
                                    </a:lnTo>
                                    <a:lnTo>
                                      <a:pt x="444" y="37"/>
                                    </a:lnTo>
                                    <a:lnTo>
                                      <a:pt x="453" y="37"/>
                                    </a:lnTo>
                                    <a:lnTo>
                                      <a:pt x="456" y="39"/>
                                    </a:lnTo>
                                    <a:lnTo>
                                      <a:pt x="461" y="46"/>
                                    </a:lnTo>
                                    <a:lnTo>
                                      <a:pt x="463" y="49"/>
                                    </a:lnTo>
                                    <a:lnTo>
                                      <a:pt x="463" y="55"/>
                                    </a:lnTo>
                                    <a:lnTo>
                                      <a:pt x="463" y="28"/>
                                    </a:lnTo>
                                    <a:lnTo>
                                      <a:pt x="458" y="27"/>
                                    </a:lnTo>
                                    <a:lnTo>
                                      <a:pt x="440" y="27"/>
                                    </a:lnTo>
                                    <a:lnTo>
                                      <a:pt x="435" y="27"/>
                                    </a:lnTo>
                                    <a:lnTo>
                                      <a:pt x="424" y="34"/>
                                    </a:lnTo>
                                    <a:lnTo>
                                      <a:pt x="419" y="37"/>
                                    </a:lnTo>
                                    <a:lnTo>
                                      <a:pt x="414" y="48"/>
                                    </a:lnTo>
                                    <a:lnTo>
                                      <a:pt x="412" y="53"/>
                                    </a:lnTo>
                                    <a:lnTo>
                                      <a:pt x="412" y="76"/>
                                    </a:lnTo>
                                    <a:lnTo>
                                      <a:pt x="416" y="85"/>
                                    </a:lnTo>
                                    <a:lnTo>
                                      <a:pt x="428" y="97"/>
                                    </a:lnTo>
                                    <a:lnTo>
                                      <a:pt x="437" y="101"/>
                                    </a:lnTo>
                                    <a:lnTo>
                                      <a:pt x="456" y="101"/>
                                    </a:lnTo>
                                    <a:lnTo>
                                      <a:pt x="463" y="99"/>
                                    </a:lnTo>
                                    <a:lnTo>
                                      <a:pt x="474" y="94"/>
                                    </a:lnTo>
                                    <a:lnTo>
                                      <a:pt x="477" y="88"/>
                                    </a:lnTo>
                                    <a:lnTo>
                                      <a:pt x="477" y="88"/>
                                    </a:lnTo>
                                    <a:lnTo>
                                      <a:pt x="481" y="81"/>
                                    </a:lnTo>
                                    <a:lnTo>
                                      <a:pt x="463" y="80"/>
                                    </a:lnTo>
                                    <a:lnTo>
                                      <a:pt x="461" y="83"/>
                                    </a:lnTo>
                                    <a:lnTo>
                                      <a:pt x="460" y="85"/>
                                    </a:lnTo>
                                    <a:lnTo>
                                      <a:pt x="454" y="88"/>
                                    </a:lnTo>
                                    <a:lnTo>
                                      <a:pt x="453" y="88"/>
                                    </a:lnTo>
                                    <a:lnTo>
                                      <a:pt x="444" y="88"/>
                                    </a:lnTo>
                                    <a:lnTo>
                                      <a:pt x="440" y="87"/>
                                    </a:lnTo>
                                    <a:lnTo>
                                      <a:pt x="433" y="80"/>
                                    </a:lnTo>
                                    <a:lnTo>
                                      <a:pt x="431" y="74"/>
                                    </a:lnTo>
                                    <a:lnTo>
                                      <a:pt x="431" y="67"/>
                                    </a:lnTo>
                                    <a:lnTo>
                                      <a:pt x="481" y="67"/>
                                    </a:lnTo>
                                    <a:lnTo>
                                      <a:pt x="481" y="55"/>
                                    </a:lnTo>
                                    <a:lnTo>
                                      <a:pt x="481" y="53"/>
                                    </a:lnTo>
                                    <a:moveTo>
                                      <a:pt x="562" y="27"/>
                                    </a:moveTo>
                                    <a:lnTo>
                                      <a:pt x="543" y="27"/>
                                    </a:lnTo>
                                    <a:lnTo>
                                      <a:pt x="543" y="57"/>
                                    </a:lnTo>
                                    <a:lnTo>
                                      <a:pt x="516" y="57"/>
                                    </a:lnTo>
                                    <a:lnTo>
                                      <a:pt x="516" y="27"/>
                                    </a:lnTo>
                                    <a:lnTo>
                                      <a:pt x="498" y="27"/>
                                    </a:lnTo>
                                    <a:lnTo>
                                      <a:pt x="498" y="101"/>
                                    </a:lnTo>
                                    <a:lnTo>
                                      <a:pt x="516" y="101"/>
                                    </a:lnTo>
                                    <a:lnTo>
                                      <a:pt x="516" y="69"/>
                                    </a:lnTo>
                                    <a:lnTo>
                                      <a:pt x="543" y="69"/>
                                    </a:lnTo>
                                    <a:lnTo>
                                      <a:pt x="543" y="101"/>
                                    </a:lnTo>
                                    <a:lnTo>
                                      <a:pt x="562" y="101"/>
                                    </a:lnTo>
                                    <a:lnTo>
                                      <a:pt x="562" y="69"/>
                                    </a:lnTo>
                                    <a:lnTo>
                                      <a:pt x="562" y="57"/>
                                    </a:lnTo>
                                    <a:lnTo>
                                      <a:pt x="562" y="27"/>
                                    </a:lnTo>
                                    <a:moveTo>
                                      <a:pt x="645" y="27"/>
                                    </a:moveTo>
                                    <a:lnTo>
                                      <a:pt x="625" y="27"/>
                                    </a:lnTo>
                                    <a:lnTo>
                                      <a:pt x="597" y="78"/>
                                    </a:lnTo>
                                    <a:lnTo>
                                      <a:pt x="597" y="76"/>
                                    </a:lnTo>
                                    <a:lnTo>
                                      <a:pt x="597" y="74"/>
                                    </a:lnTo>
                                    <a:lnTo>
                                      <a:pt x="597" y="62"/>
                                    </a:lnTo>
                                    <a:lnTo>
                                      <a:pt x="597" y="27"/>
                                    </a:lnTo>
                                    <a:lnTo>
                                      <a:pt x="580" y="27"/>
                                    </a:lnTo>
                                    <a:lnTo>
                                      <a:pt x="580" y="101"/>
                                    </a:lnTo>
                                    <a:lnTo>
                                      <a:pt x="601" y="101"/>
                                    </a:lnTo>
                                    <a:lnTo>
                                      <a:pt x="613" y="78"/>
                                    </a:lnTo>
                                    <a:lnTo>
                                      <a:pt x="629" y="48"/>
                                    </a:lnTo>
                                    <a:lnTo>
                                      <a:pt x="629" y="49"/>
                                    </a:lnTo>
                                    <a:lnTo>
                                      <a:pt x="627" y="58"/>
                                    </a:lnTo>
                                    <a:lnTo>
                                      <a:pt x="627" y="101"/>
                                    </a:lnTo>
                                    <a:lnTo>
                                      <a:pt x="645" y="101"/>
                                    </a:lnTo>
                                    <a:lnTo>
                                      <a:pt x="645" y="48"/>
                                    </a:lnTo>
                                    <a:lnTo>
                                      <a:pt x="645" y="27"/>
                                    </a:lnTo>
                                    <a:moveTo>
                                      <a:pt x="730" y="53"/>
                                    </a:moveTo>
                                    <a:lnTo>
                                      <a:pt x="728" y="44"/>
                                    </a:lnTo>
                                    <a:lnTo>
                                      <a:pt x="722" y="37"/>
                                    </a:lnTo>
                                    <a:lnTo>
                                      <a:pt x="715" y="30"/>
                                    </a:lnTo>
                                    <a:lnTo>
                                      <a:pt x="712" y="28"/>
                                    </a:lnTo>
                                    <a:lnTo>
                                      <a:pt x="712" y="55"/>
                                    </a:lnTo>
                                    <a:lnTo>
                                      <a:pt x="680" y="55"/>
                                    </a:lnTo>
                                    <a:lnTo>
                                      <a:pt x="680" y="49"/>
                                    </a:lnTo>
                                    <a:lnTo>
                                      <a:pt x="682" y="46"/>
                                    </a:lnTo>
                                    <a:lnTo>
                                      <a:pt x="685" y="42"/>
                                    </a:lnTo>
                                    <a:lnTo>
                                      <a:pt x="687" y="39"/>
                                    </a:lnTo>
                                    <a:lnTo>
                                      <a:pt x="691" y="37"/>
                                    </a:lnTo>
                                    <a:lnTo>
                                      <a:pt x="701" y="37"/>
                                    </a:lnTo>
                                    <a:lnTo>
                                      <a:pt x="705" y="39"/>
                                    </a:lnTo>
                                    <a:lnTo>
                                      <a:pt x="710" y="46"/>
                                    </a:lnTo>
                                    <a:lnTo>
                                      <a:pt x="712" y="49"/>
                                    </a:lnTo>
                                    <a:lnTo>
                                      <a:pt x="712" y="55"/>
                                    </a:lnTo>
                                    <a:lnTo>
                                      <a:pt x="712" y="28"/>
                                    </a:lnTo>
                                    <a:lnTo>
                                      <a:pt x="707" y="27"/>
                                    </a:lnTo>
                                    <a:lnTo>
                                      <a:pt x="689" y="27"/>
                                    </a:lnTo>
                                    <a:lnTo>
                                      <a:pt x="682" y="27"/>
                                    </a:lnTo>
                                    <a:lnTo>
                                      <a:pt x="671" y="34"/>
                                    </a:lnTo>
                                    <a:lnTo>
                                      <a:pt x="668" y="37"/>
                                    </a:lnTo>
                                    <a:lnTo>
                                      <a:pt x="662" y="48"/>
                                    </a:lnTo>
                                    <a:lnTo>
                                      <a:pt x="661" y="53"/>
                                    </a:lnTo>
                                    <a:lnTo>
                                      <a:pt x="661" y="76"/>
                                    </a:lnTo>
                                    <a:lnTo>
                                      <a:pt x="664" y="85"/>
                                    </a:lnTo>
                                    <a:lnTo>
                                      <a:pt x="677" y="97"/>
                                    </a:lnTo>
                                    <a:lnTo>
                                      <a:pt x="685" y="101"/>
                                    </a:lnTo>
                                    <a:lnTo>
                                      <a:pt x="705" y="101"/>
                                    </a:lnTo>
                                    <a:lnTo>
                                      <a:pt x="710" y="99"/>
                                    </a:lnTo>
                                    <a:lnTo>
                                      <a:pt x="722" y="94"/>
                                    </a:lnTo>
                                    <a:lnTo>
                                      <a:pt x="726" y="88"/>
                                    </a:lnTo>
                                    <a:lnTo>
                                      <a:pt x="726" y="88"/>
                                    </a:lnTo>
                                    <a:lnTo>
                                      <a:pt x="730" y="81"/>
                                    </a:lnTo>
                                    <a:lnTo>
                                      <a:pt x="712" y="80"/>
                                    </a:lnTo>
                                    <a:lnTo>
                                      <a:pt x="710" y="83"/>
                                    </a:lnTo>
                                    <a:lnTo>
                                      <a:pt x="708" y="85"/>
                                    </a:lnTo>
                                    <a:lnTo>
                                      <a:pt x="703" y="88"/>
                                    </a:lnTo>
                                    <a:lnTo>
                                      <a:pt x="700" y="88"/>
                                    </a:lnTo>
                                    <a:lnTo>
                                      <a:pt x="692" y="88"/>
                                    </a:lnTo>
                                    <a:lnTo>
                                      <a:pt x="687" y="87"/>
                                    </a:lnTo>
                                    <a:lnTo>
                                      <a:pt x="682" y="80"/>
                                    </a:lnTo>
                                    <a:lnTo>
                                      <a:pt x="680" y="74"/>
                                    </a:lnTo>
                                    <a:lnTo>
                                      <a:pt x="680" y="67"/>
                                    </a:lnTo>
                                    <a:lnTo>
                                      <a:pt x="730" y="67"/>
                                    </a:lnTo>
                                    <a:lnTo>
                                      <a:pt x="730" y="55"/>
                                    </a:lnTo>
                                    <a:lnTo>
                                      <a:pt x="730" y="53"/>
                                    </a:lnTo>
                                    <a:moveTo>
                                      <a:pt x="897" y="87"/>
                                    </a:moveTo>
                                    <a:lnTo>
                                      <a:pt x="874" y="87"/>
                                    </a:lnTo>
                                    <a:lnTo>
                                      <a:pt x="874" y="27"/>
                                    </a:lnTo>
                                    <a:lnTo>
                                      <a:pt x="874" y="9"/>
                                    </a:lnTo>
                                    <a:lnTo>
                                      <a:pt x="857" y="9"/>
                                    </a:lnTo>
                                    <a:lnTo>
                                      <a:pt x="855" y="14"/>
                                    </a:lnTo>
                                    <a:lnTo>
                                      <a:pt x="851" y="18"/>
                                    </a:lnTo>
                                    <a:lnTo>
                                      <a:pt x="841" y="23"/>
                                    </a:lnTo>
                                    <a:lnTo>
                                      <a:pt x="835" y="25"/>
                                    </a:lnTo>
                                    <a:lnTo>
                                      <a:pt x="828" y="25"/>
                                    </a:lnTo>
                                    <a:lnTo>
                                      <a:pt x="828" y="39"/>
                                    </a:lnTo>
                                    <a:lnTo>
                                      <a:pt x="835" y="39"/>
                                    </a:lnTo>
                                    <a:lnTo>
                                      <a:pt x="841" y="37"/>
                                    </a:lnTo>
                                    <a:lnTo>
                                      <a:pt x="851" y="32"/>
                                    </a:lnTo>
                                    <a:lnTo>
                                      <a:pt x="855" y="30"/>
                                    </a:lnTo>
                                    <a:lnTo>
                                      <a:pt x="857" y="27"/>
                                    </a:lnTo>
                                    <a:lnTo>
                                      <a:pt x="857" y="87"/>
                                    </a:lnTo>
                                    <a:lnTo>
                                      <a:pt x="830" y="87"/>
                                    </a:lnTo>
                                    <a:lnTo>
                                      <a:pt x="830" y="101"/>
                                    </a:lnTo>
                                    <a:lnTo>
                                      <a:pt x="897" y="101"/>
                                    </a:lnTo>
                                    <a:lnTo>
                                      <a:pt x="897" y="87"/>
                                    </a:lnTo>
                                    <a:moveTo>
                                      <a:pt x="1048" y="0"/>
                                    </a:moveTo>
                                    <a:lnTo>
                                      <a:pt x="1029" y="0"/>
                                    </a:lnTo>
                                    <a:lnTo>
                                      <a:pt x="1022" y="11"/>
                                    </a:lnTo>
                                    <a:lnTo>
                                      <a:pt x="1016" y="19"/>
                                    </a:lnTo>
                                    <a:lnTo>
                                      <a:pt x="1015" y="30"/>
                                    </a:lnTo>
                                    <a:lnTo>
                                      <a:pt x="1011" y="41"/>
                                    </a:lnTo>
                                    <a:lnTo>
                                      <a:pt x="1009" y="51"/>
                                    </a:lnTo>
                                    <a:lnTo>
                                      <a:pt x="1009" y="76"/>
                                    </a:lnTo>
                                    <a:lnTo>
                                      <a:pt x="1011" y="88"/>
                                    </a:lnTo>
                                    <a:lnTo>
                                      <a:pt x="1015" y="99"/>
                                    </a:lnTo>
                                    <a:lnTo>
                                      <a:pt x="1016" y="108"/>
                                    </a:lnTo>
                                    <a:lnTo>
                                      <a:pt x="1022" y="118"/>
                                    </a:lnTo>
                                    <a:lnTo>
                                      <a:pt x="1029" y="129"/>
                                    </a:lnTo>
                                    <a:lnTo>
                                      <a:pt x="1048" y="129"/>
                                    </a:lnTo>
                                    <a:lnTo>
                                      <a:pt x="1041" y="118"/>
                                    </a:lnTo>
                                    <a:lnTo>
                                      <a:pt x="1036" y="108"/>
                                    </a:lnTo>
                                    <a:lnTo>
                                      <a:pt x="1029" y="88"/>
                                    </a:lnTo>
                                    <a:lnTo>
                                      <a:pt x="1029" y="76"/>
                                    </a:lnTo>
                                    <a:lnTo>
                                      <a:pt x="1029" y="51"/>
                                    </a:lnTo>
                                    <a:lnTo>
                                      <a:pt x="1029" y="41"/>
                                    </a:lnTo>
                                    <a:lnTo>
                                      <a:pt x="1036" y="21"/>
                                    </a:lnTo>
                                    <a:lnTo>
                                      <a:pt x="1041" y="11"/>
                                    </a:lnTo>
                                    <a:lnTo>
                                      <a:pt x="1048" y="0"/>
                                    </a:lnTo>
                                    <a:moveTo>
                                      <a:pt x="1152" y="101"/>
                                    </a:moveTo>
                                    <a:lnTo>
                                      <a:pt x="1131" y="65"/>
                                    </a:lnTo>
                                    <a:lnTo>
                                      <a:pt x="1127" y="60"/>
                                    </a:lnTo>
                                    <a:lnTo>
                                      <a:pt x="1134" y="58"/>
                                    </a:lnTo>
                                    <a:lnTo>
                                      <a:pt x="1138" y="57"/>
                                    </a:lnTo>
                                    <a:lnTo>
                                      <a:pt x="1143" y="49"/>
                                    </a:lnTo>
                                    <a:lnTo>
                                      <a:pt x="1145" y="48"/>
                                    </a:lnTo>
                                    <a:lnTo>
                                      <a:pt x="1147" y="42"/>
                                    </a:lnTo>
                                    <a:lnTo>
                                      <a:pt x="1147" y="27"/>
                                    </a:lnTo>
                                    <a:lnTo>
                                      <a:pt x="1145" y="25"/>
                                    </a:lnTo>
                                    <a:lnTo>
                                      <a:pt x="1143" y="21"/>
                                    </a:lnTo>
                                    <a:lnTo>
                                      <a:pt x="1133" y="11"/>
                                    </a:lnTo>
                                    <a:lnTo>
                                      <a:pt x="1127" y="11"/>
                                    </a:lnTo>
                                    <a:lnTo>
                                      <a:pt x="1127" y="32"/>
                                    </a:lnTo>
                                    <a:lnTo>
                                      <a:pt x="1127" y="46"/>
                                    </a:lnTo>
                                    <a:lnTo>
                                      <a:pt x="1120" y="49"/>
                                    </a:lnTo>
                                    <a:lnTo>
                                      <a:pt x="1097" y="49"/>
                                    </a:lnTo>
                                    <a:lnTo>
                                      <a:pt x="1097" y="25"/>
                                    </a:lnTo>
                                    <a:lnTo>
                                      <a:pt x="1115" y="25"/>
                                    </a:lnTo>
                                    <a:lnTo>
                                      <a:pt x="1120" y="25"/>
                                    </a:lnTo>
                                    <a:lnTo>
                                      <a:pt x="1126" y="30"/>
                                    </a:lnTo>
                                    <a:lnTo>
                                      <a:pt x="1127" y="32"/>
                                    </a:lnTo>
                                    <a:lnTo>
                                      <a:pt x="1127" y="11"/>
                                    </a:lnTo>
                                    <a:lnTo>
                                      <a:pt x="1124" y="9"/>
                                    </a:lnTo>
                                    <a:lnTo>
                                      <a:pt x="1078" y="9"/>
                                    </a:lnTo>
                                    <a:lnTo>
                                      <a:pt x="1078" y="101"/>
                                    </a:lnTo>
                                    <a:lnTo>
                                      <a:pt x="1097" y="101"/>
                                    </a:lnTo>
                                    <a:lnTo>
                                      <a:pt x="1097" y="65"/>
                                    </a:lnTo>
                                    <a:lnTo>
                                      <a:pt x="1110" y="65"/>
                                    </a:lnTo>
                                    <a:lnTo>
                                      <a:pt x="1129" y="101"/>
                                    </a:lnTo>
                                    <a:lnTo>
                                      <a:pt x="1152" y="101"/>
                                    </a:lnTo>
                                    <a:moveTo>
                                      <a:pt x="1228" y="87"/>
                                    </a:moveTo>
                                    <a:lnTo>
                                      <a:pt x="1207" y="87"/>
                                    </a:lnTo>
                                    <a:lnTo>
                                      <a:pt x="1207" y="27"/>
                                    </a:lnTo>
                                    <a:lnTo>
                                      <a:pt x="1207" y="9"/>
                                    </a:lnTo>
                                    <a:lnTo>
                                      <a:pt x="1189" y="9"/>
                                    </a:lnTo>
                                    <a:lnTo>
                                      <a:pt x="1186" y="14"/>
                                    </a:lnTo>
                                    <a:lnTo>
                                      <a:pt x="1182" y="18"/>
                                    </a:lnTo>
                                    <a:lnTo>
                                      <a:pt x="1173" y="23"/>
                                    </a:lnTo>
                                    <a:lnTo>
                                      <a:pt x="1166" y="25"/>
                                    </a:lnTo>
                                    <a:lnTo>
                                      <a:pt x="1161" y="25"/>
                                    </a:lnTo>
                                    <a:lnTo>
                                      <a:pt x="1161" y="39"/>
                                    </a:lnTo>
                                    <a:lnTo>
                                      <a:pt x="1166" y="39"/>
                                    </a:lnTo>
                                    <a:lnTo>
                                      <a:pt x="1172" y="37"/>
                                    </a:lnTo>
                                    <a:lnTo>
                                      <a:pt x="1182" y="32"/>
                                    </a:lnTo>
                                    <a:lnTo>
                                      <a:pt x="1186" y="30"/>
                                    </a:lnTo>
                                    <a:lnTo>
                                      <a:pt x="1187" y="27"/>
                                    </a:lnTo>
                                    <a:lnTo>
                                      <a:pt x="1187" y="87"/>
                                    </a:lnTo>
                                    <a:lnTo>
                                      <a:pt x="1161" y="87"/>
                                    </a:lnTo>
                                    <a:lnTo>
                                      <a:pt x="1161" y="101"/>
                                    </a:lnTo>
                                    <a:lnTo>
                                      <a:pt x="1228" y="101"/>
                                    </a:lnTo>
                                    <a:lnTo>
                                      <a:pt x="1228" y="87"/>
                                    </a:lnTo>
                                    <a:moveTo>
                                      <a:pt x="1293" y="51"/>
                                    </a:moveTo>
                                    <a:lnTo>
                                      <a:pt x="1293" y="41"/>
                                    </a:lnTo>
                                    <a:lnTo>
                                      <a:pt x="1286" y="19"/>
                                    </a:lnTo>
                                    <a:lnTo>
                                      <a:pt x="1281" y="11"/>
                                    </a:lnTo>
                                    <a:lnTo>
                                      <a:pt x="1274" y="0"/>
                                    </a:lnTo>
                                    <a:lnTo>
                                      <a:pt x="1254" y="0"/>
                                    </a:lnTo>
                                    <a:lnTo>
                                      <a:pt x="1261" y="11"/>
                                    </a:lnTo>
                                    <a:lnTo>
                                      <a:pt x="1267" y="19"/>
                                    </a:lnTo>
                                    <a:lnTo>
                                      <a:pt x="1274" y="41"/>
                                    </a:lnTo>
                                    <a:lnTo>
                                      <a:pt x="1276" y="51"/>
                                    </a:lnTo>
                                    <a:lnTo>
                                      <a:pt x="1276" y="76"/>
                                    </a:lnTo>
                                    <a:lnTo>
                                      <a:pt x="1274" y="88"/>
                                    </a:lnTo>
                                    <a:lnTo>
                                      <a:pt x="1270" y="97"/>
                                    </a:lnTo>
                                    <a:lnTo>
                                      <a:pt x="1267" y="108"/>
                                    </a:lnTo>
                                    <a:lnTo>
                                      <a:pt x="1261" y="118"/>
                                    </a:lnTo>
                                    <a:lnTo>
                                      <a:pt x="1254" y="129"/>
                                    </a:lnTo>
                                    <a:lnTo>
                                      <a:pt x="1274" y="129"/>
                                    </a:lnTo>
                                    <a:lnTo>
                                      <a:pt x="1281" y="118"/>
                                    </a:lnTo>
                                    <a:lnTo>
                                      <a:pt x="1286" y="108"/>
                                    </a:lnTo>
                                    <a:lnTo>
                                      <a:pt x="1290" y="99"/>
                                    </a:lnTo>
                                    <a:lnTo>
                                      <a:pt x="1293" y="88"/>
                                    </a:lnTo>
                                    <a:lnTo>
                                      <a:pt x="1293" y="76"/>
                                    </a:lnTo>
                                    <a:lnTo>
                                      <a:pt x="1293" y="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pic:pic xmlns:pic="http://schemas.openxmlformats.org/drawingml/2006/picture">
                            <pic:nvPicPr>
                              <pic:cNvPr id="72" name="Рисунок 72"/>
                              <pic:cNvPicPr/>
                            </pic:nvPicPr>
                            <pic:blipFill>
                              <a:blip r:embed="rId33"/>
                              <a:stretch/>
                            </pic:blipFill>
                            <pic:spPr>
                              <a:xfrm>
                                <a:off x="552600" y="293400"/>
                                <a:ext cx="1392480" cy="114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73" name="Рисунок 73"/>
                              <pic:cNvPicPr/>
                            </pic:nvPicPr>
                            <pic:blipFill>
                              <a:blip r:embed="rId34"/>
                              <a:stretch/>
                            </pic:blipFill>
                            <pic:spPr>
                              <a:xfrm>
                                <a:off x="725760" y="792000"/>
                                <a:ext cx="1392480" cy="114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wps:wsp>
                            <wps:cNvPr id="74" name="Полилиния 74"/>
                            <wps:cNvSpPr/>
                            <wps:spPr>
                              <a:xfrm>
                                <a:off x="6159600" y="180477360"/>
                                <a:ext cx="1987200" cy="1540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5520" h="428">
                                    <a:moveTo>
                                      <a:pt x="5519" y="65"/>
                                    </a:moveTo>
                                    <a:lnTo>
                                      <a:pt x="3441" y="65"/>
                                    </a:lnTo>
                                    <a:lnTo>
                                      <a:pt x="3441" y="363"/>
                                    </a:lnTo>
                                    <a:lnTo>
                                      <a:pt x="5519" y="363"/>
                                    </a:lnTo>
                                    <a:lnTo>
                                      <a:pt x="5519" y="65"/>
                                    </a:lnTo>
                                    <a:moveTo>
                                      <a:pt x="551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4"/>
                                    </a:lnTo>
                                    <a:lnTo>
                                      <a:pt x="0" y="363"/>
                                    </a:lnTo>
                                    <a:lnTo>
                                      <a:pt x="0" y="427"/>
                                    </a:lnTo>
                                    <a:lnTo>
                                      <a:pt x="5519" y="427"/>
                                    </a:lnTo>
                                    <a:lnTo>
                                      <a:pt x="5519" y="363"/>
                                    </a:lnTo>
                                    <a:lnTo>
                                      <a:pt x="1390" y="363"/>
                                    </a:lnTo>
                                    <a:lnTo>
                                      <a:pt x="1390" y="64"/>
                                    </a:lnTo>
                                    <a:lnTo>
                                      <a:pt x="5519" y="64"/>
                                    </a:lnTo>
                                    <a:lnTo>
                                      <a:pt x="551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75" name="Прямоугольник 75"/>
                            <wps:cNvSpPr/>
                            <wps:spPr>
                              <a:xfrm>
                                <a:off x="1207080" y="796320"/>
                                <a:ext cx="738360" cy="108000"/>
                              </a:xfrm>
                              <a:prstGeom prst="rect">
                                <a:avLst/>
                              </a:prstGeom>
                              <a:noFill/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pic:pic xmlns:pic="http://schemas.openxmlformats.org/drawingml/2006/picture">
                            <pic:nvPicPr>
                              <pic:cNvPr id="76" name="Рисунок 76"/>
                              <pic:cNvPicPr/>
                            </pic:nvPicPr>
                            <pic:blipFill>
                              <a:blip r:embed="rId35"/>
                              <a:stretch/>
                            </pic:blipFill>
                            <pic:spPr>
                              <a:xfrm>
                                <a:off x="725760" y="988560"/>
                                <a:ext cx="1392480" cy="114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wps:wsp>
                            <wps:cNvPr id="77" name="Полилиния 77"/>
                            <wps:cNvSpPr/>
                            <wps:spPr>
                              <a:xfrm>
                                <a:off x="6159600" y="180674280"/>
                                <a:ext cx="1987200" cy="1540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5520" h="428">
                                    <a:moveTo>
                                      <a:pt x="5519" y="64"/>
                                    </a:moveTo>
                                    <a:lnTo>
                                      <a:pt x="3441" y="64"/>
                                    </a:lnTo>
                                    <a:lnTo>
                                      <a:pt x="3441" y="363"/>
                                    </a:lnTo>
                                    <a:lnTo>
                                      <a:pt x="5519" y="363"/>
                                    </a:lnTo>
                                    <a:lnTo>
                                      <a:pt x="5519" y="64"/>
                                    </a:lnTo>
                                    <a:moveTo>
                                      <a:pt x="551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4"/>
                                    </a:lnTo>
                                    <a:lnTo>
                                      <a:pt x="0" y="363"/>
                                    </a:lnTo>
                                    <a:lnTo>
                                      <a:pt x="0" y="427"/>
                                    </a:lnTo>
                                    <a:lnTo>
                                      <a:pt x="5519" y="427"/>
                                    </a:lnTo>
                                    <a:lnTo>
                                      <a:pt x="5519" y="363"/>
                                    </a:lnTo>
                                    <a:lnTo>
                                      <a:pt x="1390" y="363"/>
                                    </a:lnTo>
                                    <a:lnTo>
                                      <a:pt x="1390" y="64"/>
                                    </a:lnTo>
                                    <a:lnTo>
                                      <a:pt x="5519" y="64"/>
                                    </a:lnTo>
                                    <a:lnTo>
                                      <a:pt x="551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78" name="Прямоугольник 78"/>
                            <wps:cNvSpPr/>
                            <wps:spPr>
                              <a:xfrm>
                                <a:off x="1207080" y="993240"/>
                                <a:ext cx="738360" cy="108000"/>
                              </a:xfrm>
                              <a:prstGeom prst="rect">
                                <a:avLst/>
                              </a:prstGeom>
                              <a:noFill/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9" name="Полилиния 79"/>
                            <wps:cNvSpPr/>
                            <wps:spPr>
                              <a:xfrm>
                                <a:off x="6507720" y="180528120"/>
                                <a:ext cx="85320" cy="2498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237" h="694">
                                    <a:moveTo>
                                      <a:pt x="109" y="693"/>
                                    </a:moveTo>
                                    <a:lnTo>
                                      <a:pt x="67" y="631"/>
                                    </a:lnTo>
                                    <a:lnTo>
                                      <a:pt x="65" y="628"/>
                                    </a:lnTo>
                                    <a:lnTo>
                                      <a:pt x="77" y="626"/>
                                    </a:lnTo>
                                    <a:lnTo>
                                      <a:pt x="86" y="622"/>
                                    </a:lnTo>
                                    <a:lnTo>
                                      <a:pt x="92" y="615"/>
                                    </a:lnTo>
                                    <a:lnTo>
                                      <a:pt x="99" y="607"/>
                                    </a:lnTo>
                                    <a:lnTo>
                                      <a:pt x="102" y="598"/>
                                    </a:lnTo>
                                    <a:lnTo>
                                      <a:pt x="102" y="575"/>
                                    </a:lnTo>
                                    <a:lnTo>
                                      <a:pt x="99" y="564"/>
                                    </a:lnTo>
                                    <a:lnTo>
                                      <a:pt x="97" y="564"/>
                                    </a:lnTo>
                                    <a:lnTo>
                                      <a:pt x="90" y="559"/>
                                    </a:lnTo>
                                    <a:lnTo>
                                      <a:pt x="81" y="552"/>
                                    </a:lnTo>
                                    <a:lnTo>
                                      <a:pt x="81" y="571"/>
                                    </a:lnTo>
                                    <a:lnTo>
                                      <a:pt x="81" y="596"/>
                                    </a:lnTo>
                                    <a:lnTo>
                                      <a:pt x="79" y="603"/>
                                    </a:lnTo>
                                    <a:lnTo>
                                      <a:pt x="74" y="608"/>
                                    </a:lnTo>
                                    <a:lnTo>
                                      <a:pt x="69" y="612"/>
                                    </a:lnTo>
                                    <a:lnTo>
                                      <a:pt x="60" y="615"/>
                                    </a:lnTo>
                                    <a:lnTo>
                                      <a:pt x="19" y="615"/>
                                    </a:lnTo>
                                    <a:lnTo>
                                      <a:pt x="19" y="564"/>
                                    </a:lnTo>
                                    <a:lnTo>
                                      <a:pt x="70" y="564"/>
                                    </a:lnTo>
                                    <a:lnTo>
                                      <a:pt x="81" y="571"/>
                                    </a:lnTo>
                                    <a:lnTo>
                                      <a:pt x="81" y="552"/>
                                    </a:lnTo>
                                    <a:lnTo>
                                      <a:pt x="81" y="552"/>
                                    </a:lnTo>
                                    <a:lnTo>
                                      <a:pt x="67" y="548"/>
                                    </a:lnTo>
                                    <a:lnTo>
                                      <a:pt x="0" y="548"/>
                                    </a:lnTo>
                                    <a:lnTo>
                                      <a:pt x="0" y="693"/>
                                    </a:lnTo>
                                    <a:lnTo>
                                      <a:pt x="19" y="693"/>
                                    </a:lnTo>
                                    <a:lnTo>
                                      <a:pt x="19" y="631"/>
                                    </a:lnTo>
                                    <a:lnTo>
                                      <a:pt x="46" y="631"/>
                                    </a:lnTo>
                                    <a:lnTo>
                                      <a:pt x="85" y="693"/>
                                    </a:lnTo>
                                    <a:lnTo>
                                      <a:pt x="109" y="693"/>
                                    </a:lnTo>
                                    <a:moveTo>
                                      <a:pt x="109" y="145"/>
                                    </a:moveTo>
                                    <a:lnTo>
                                      <a:pt x="67" y="83"/>
                                    </a:lnTo>
                                    <a:lnTo>
                                      <a:pt x="65" y="81"/>
                                    </a:lnTo>
                                    <a:lnTo>
                                      <a:pt x="77" y="79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92" y="67"/>
                                    </a:lnTo>
                                    <a:lnTo>
                                      <a:pt x="99" y="60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102" y="28"/>
                                    </a:lnTo>
                                    <a:lnTo>
                                      <a:pt x="99" y="18"/>
                                    </a:lnTo>
                                    <a:lnTo>
                                      <a:pt x="97" y="18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1" y="25"/>
                                    </a:lnTo>
                                    <a:lnTo>
                                      <a:pt x="81" y="49"/>
                                    </a:lnTo>
                                    <a:lnTo>
                                      <a:pt x="79" y="56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60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9" y="18"/>
                                    </a:lnTo>
                                    <a:lnTo>
                                      <a:pt x="70" y="18"/>
                                    </a:lnTo>
                                    <a:lnTo>
                                      <a:pt x="81" y="25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1" y="4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19" y="83"/>
                                    </a:lnTo>
                                    <a:lnTo>
                                      <a:pt x="46" y="83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109" y="145"/>
                                    </a:lnTo>
                                    <a:moveTo>
                                      <a:pt x="231" y="677"/>
                                    </a:moveTo>
                                    <a:lnTo>
                                      <a:pt x="153" y="677"/>
                                    </a:lnTo>
                                    <a:lnTo>
                                      <a:pt x="155" y="672"/>
                                    </a:lnTo>
                                    <a:lnTo>
                                      <a:pt x="159" y="667"/>
                                    </a:lnTo>
                                    <a:lnTo>
                                      <a:pt x="171" y="656"/>
                                    </a:lnTo>
                                    <a:lnTo>
                                      <a:pt x="181" y="647"/>
                                    </a:lnTo>
                                    <a:lnTo>
                                      <a:pt x="206" y="626"/>
                                    </a:lnTo>
                                    <a:lnTo>
                                      <a:pt x="215" y="617"/>
                                    </a:lnTo>
                                    <a:lnTo>
                                      <a:pt x="225" y="601"/>
                                    </a:lnTo>
                                    <a:lnTo>
                                      <a:pt x="227" y="592"/>
                                    </a:lnTo>
                                    <a:lnTo>
                                      <a:pt x="227" y="571"/>
                                    </a:lnTo>
                                    <a:lnTo>
                                      <a:pt x="224" y="563"/>
                                    </a:lnTo>
                                    <a:lnTo>
                                      <a:pt x="222" y="561"/>
                                    </a:lnTo>
                                    <a:lnTo>
                                      <a:pt x="206" y="548"/>
                                    </a:lnTo>
                                    <a:lnTo>
                                      <a:pt x="195" y="545"/>
                                    </a:lnTo>
                                    <a:lnTo>
                                      <a:pt x="166" y="545"/>
                                    </a:lnTo>
                                    <a:lnTo>
                                      <a:pt x="155" y="548"/>
                                    </a:lnTo>
                                    <a:lnTo>
                                      <a:pt x="137" y="563"/>
                                    </a:lnTo>
                                    <a:lnTo>
                                      <a:pt x="132" y="573"/>
                                    </a:lnTo>
                                    <a:lnTo>
                                      <a:pt x="130" y="585"/>
                                    </a:lnTo>
                                    <a:lnTo>
                                      <a:pt x="151" y="587"/>
                                    </a:lnTo>
                                    <a:lnTo>
                                      <a:pt x="151" y="578"/>
                                    </a:lnTo>
                                    <a:lnTo>
                                      <a:pt x="155" y="573"/>
                                    </a:lnTo>
                                    <a:lnTo>
                                      <a:pt x="166" y="564"/>
                                    </a:lnTo>
                                    <a:lnTo>
                                      <a:pt x="171" y="561"/>
                                    </a:lnTo>
                                    <a:lnTo>
                                      <a:pt x="188" y="561"/>
                                    </a:lnTo>
                                    <a:lnTo>
                                      <a:pt x="195" y="564"/>
                                    </a:lnTo>
                                    <a:lnTo>
                                      <a:pt x="206" y="571"/>
                                    </a:lnTo>
                                    <a:lnTo>
                                      <a:pt x="208" y="578"/>
                                    </a:lnTo>
                                    <a:lnTo>
                                      <a:pt x="208" y="592"/>
                                    </a:lnTo>
                                    <a:lnTo>
                                      <a:pt x="206" y="600"/>
                                    </a:lnTo>
                                    <a:lnTo>
                                      <a:pt x="195" y="612"/>
                                    </a:lnTo>
                                    <a:lnTo>
                                      <a:pt x="187" y="621"/>
                                    </a:lnTo>
                                    <a:lnTo>
                                      <a:pt x="164" y="640"/>
                                    </a:lnTo>
                                    <a:lnTo>
                                      <a:pt x="153" y="649"/>
                                    </a:lnTo>
                                    <a:lnTo>
                                      <a:pt x="139" y="665"/>
                                    </a:lnTo>
                                    <a:lnTo>
                                      <a:pt x="132" y="672"/>
                                    </a:lnTo>
                                    <a:lnTo>
                                      <a:pt x="129" y="681"/>
                                    </a:lnTo>
                                    <a:lnTo>
                                      <a:pt x="129" y="693"/>
                                    </a:lnTo>
                                    <a:lnTo>
                                      <a:pt x="231" y="693"/>
                                    </a:lnTo>
                                    <a:lnTo>
                                      <a:pt x="231" y="677"/>
                                    </a:lnTo>
                                    <a:moveTo>
                                      <a:pt x="236" y="130"/>
                                    </a:moveTo>
                                    <a:lnTo>
                                      <a:pt x="197" y="130"/>
                                    </a:lnTo>
                                    <a:lnTo>
                                      <a:pt x="197" y="19"/>
                                    </a:lnTo>
                                    <a:lnTo>
                                      <a:pt x="197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76" y="7"/>
                                    </a:lnTo>
                                    <a:lnTo>
                                      <a:pt x="169" y="14"/>
                                    </a:lnTo>
                                    <a:lnTo>
                                      <a:pt x="160" y="18"/>
                                    </a:lnTo>
                                    <a:lnTo>
                                      <a:pt x="150" y="23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30" y="25"/>
                                    </a:lnTo>
                                    <a:lnTo>
                                      <a:pt x="130" y="41"/>
                                    </a:lnTo>
                                    <a:lnTo>
                                      <a:pt x="139" y="41"/>
                                    </a:lnTo>
                                    <a:lnTo>
                                      <a:pt x="150" y="39"/>
                                    </a:lnTo>
                                    <a:lnTo>
                                      <a:pt x="169" y="30"/>
                                    </a:lnTo>
                                    <a:lnTo>
                                      <a:pt x="176" y="26"/>
                                    </a:lnTo>
                                    <a:lnTo>
                                      <a:pt x="178" y="19"/>
                                    </a:lnTo>
                                    <a:lnTo>
                                      <a:pt x="178" y="130"/>
                                    </a:lnTo>
                                    <a:lnTo>
                                      <a:pt x="130" y="130"/>
                                    </a:lnTo>
                                    <a:lnTo>
                                      <a:pt x="130" y="145"/>
                                    </a:lnTo>
                                    <a:lnTo>
                                      <a:pt x="236" y="145"/>
                                    </a:lnTo>
                                    <a:lnTo>
                                      <a:pt x="236" y="1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80" name="Полилиния 80"/>
                            <wps:cNvSpPr/>
                            <wps:spPr>
                              <a:xfrm>
                                <a:off x="5452920" y="179704080"/>
                                <a:ext cx="2587320" cy="1246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7187" h="3462">
                                    <a:moveTo>
                                      <a:pt x="6886" y="3461"/>
                                    </a:moveTo>
                                    <a:lnTo>
                                      <a:pt x="298" y="3461"/>
                                    </a:lnTo>
                                    <a:lnTo>
                                      <a:pt x="182" y="3436"/>
                                    </a:lnTo>
                                    <a:lnTo>
                                      <a:pt x="86" y="3373"/>
                                    </a:lnTo>
                                    <a:lnTo>
                                      <a:pt x="23" y="3278"/>
                                    </a:lnTo>
                                    <a:lnTo>
                                      <a:pt x="0" y="3161"/>
                                    </a:lnTo>
                                    <a:lnTo>
                                      <a:pt x="0" y="300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86" y="88"/>
                                    </a:lnTo>
                                    <a:lnTo>
                                      <a:pt x="182" y="25"/>
                                    </a:lnTo>
                                    <a:lnTo>
                                      <a:pt x="298" y="0"/>
                                    </a:lnTo>
                                    <a:lnTo>
                                      <a:pt x="6886" y="0"/>
                                    </a:lnTo>
                                    <a:lnTo>
                                      <a:pt x="7003" y="25"/>
                                    </a:lnTo>
                                    <a:lnTo>
                                      <a:pt x="7098" y="88"/>
                                    </a:lnTo>
                                    <a:lnTo>
                                      <a:pt x="7161" y="183"/>
                                    </a:lnTo>
                                    <a:lnTo>
                                      <a:pt x="7186" y="300"/>
                                    </a:lnTo>
                                    <a:lnTo>
                                      <a:pt x="7186" y="3161"/>
                                    </a:lnTo>
                                    <a:lnTo>
                                      <a:pt x="7161" y="3278"/>
                                    </a:lnTo>
                                    <a:lnTo>
                                      <a:pt x="7098" y="3373"/>
                                    </a:lnTo>
                                    <a:lnTo>
                                      <a:pt x="7003" y="3436"/>
                                    </a:lnTo>
                                    <a:lnTo>
                                      <a:pt x="6886" y="34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83636">
                                  <a:alpha val="8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81" name="Полилиния 81"/>
                            <wps:cNvSpPr/>
                            <wps:spPr>
                              <a:xfrm>
                                <a:off x="5452920" y="179704080"/>
                                <a:ext cx="2587320" cy="1246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7187" h="3462">
                                    <a:moveTo>
                                      <a:pt x="298" y="0"/>
                                    </a:moveTo>
                                    <a:lnTo>
                                      <a:pt x="6886" y="0"/>
                                    </a:lnTo>
                                    <a:lnTo>
                                      <a:pt x="7003" y="25"/>
                                    </a:lnTo>
                                    <a:lnTo>
                                      <a:pt x="7098" y="88"/>
                                    </a:lnTo>
                                    <a:lnTo>
                                      <a:pt x="7161" y="183"/>
                                    </a:lnTo>
                                    <a:lnTo>
                                      <a:pt x="7186" y="300"/>
                                    </a:lnTo>
                                    <a:lnTo>
                                      <a:pt x="7186" y="3161"/>
                                    </a:lnTo>
                                    <a:lnTo>
                                      <a:pt x="7161" y="3278"/>
                                    </a:lnTo>
                                    <a:lnTo>
                                      <a:pt x="7098" y="3373"/>
                                    </a:lnTo>
                                    <a:lnTo>
                                      <a:pt x="7003" y="3436"/>
                                    </a:lnTo>
                                    <a:lnTo>
                                      <a:pt x="6886" y="3461"/>
                                    </a:lnTo>
                                    <a:lnTo>
                                      <a:pt x="298" y="3461"/>
                                    </a:lnTo>
                                    <a:lnTo>
                                      <a:pt x="182" y="3436"/>
                                    </a:lnTo>
                                    <a:lnTo>
                                      <a:pt x="86" y="3373"/>
                                    </a:lnTo>
                                    <a:lnTo>
                                      <a:pt x="23" y="3278"/>
                                    </a:lnTo>
                                    <a:lnTo>
                                      <a:pt x="0" y="3161"/>
                                    </a:lnTo>
                                    <a:lnTo>
                                      <a:pt x="0" y="300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86" y="88"/>
                                    </a:lnTo>
                                    <a:lnTo>
                                      <a:pt x="182" y="25"/>
                                    </a:lnTo>
                                    <a:lnTo>
                                      <a:pt x="298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4040">
                                <a:solidFill>
                                  <a:srgbClr val="501515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8E9926A" id="Группа 68" o:spid="_x0000_s1026" style="position:absolute;margin-left:78.45pt;margin-top:134.5pt;width:212.15pt;height:98.15pt;z-index:-503316381;mso-position-horizontal-relative:page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исунок 69" o:spid="_x0000_s1027" type="#_x0000_t75" style="position:absolute;left:721440;top:454680;width:746280;height:126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yWzzGAAAA2wAAAA8AAABkcnMvZG93bnJldi54bWxEj09rwkAUxO+C32F5Qm+6sVD/RFcJghi8&#10;FLUQentkn0na7Ns0u41pP323IHgcZuY3zHrbm1p01LrKsoLpJAJBnFtdcaHg7bIfL0A4j6yxtkwK&#10;fsjBdjMcrDHW9sYn6s6+EAHCLkYFpfdNLKXLSzLoJrYhDt7VtgZ9kG0hdYu3ADe1fI6imTRYcVgo&#10;saFdSfnn+dsoyOr0lGbvL1nx+vWRHPP54fi7ZKWeRn2yAuGp94/wvZ1qBbMl/H8JP0Bu/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PJbPMYAAADbAAAADwAAAAAAAAAAAAAA&#10;AACfAgAAZHJzL2Rvd25yZXYueG1sUEsFBgAAAAAEAAQA9wAAAJIDAAAAAA==&#10;">
                      <v:imagedata r:id="rId36" o:title=""/>
                    </v:shape>
                    <v:shape id="Полилиния 70" o:spid="_x0000_s1028" style="position:absolute;left:6483240;top:179825760;width:746640;height:126720;visibility:visible;mso-wrap-style:square;v-text-anchor:top" coordsize="2074,3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GVtL8A&#10;AADbAAAADwAAAGRycy9kb3ducmV2LnhtbERPTYvCMBC9L/gfwgheFk0VXLUaRQVh97gqeB2aMS02&#10;k5rEWv/95iDs8fG+V5vO1qIlHyrHCsajDARx4XTFRsH5dBjOQYSIrLF2TApeFGCz7n2sMNfuyb/U&#10;HqMRKYRDjgrKGJtcylCUZDGMXEOcuKvzFmOC3kjt8ZnCbS0nWfYlLVacGkpsaF9ScTs+rIKJbhef&#10;u5e5m2Jqf3xtL7vZnJUa9LvtEkSkLv6L3+5vrWCW1qcv6QfI9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QZW0vwAAANsAAAAPAAAAAAAAAAAAAAAAAJgCAABkcnMvZG93bnJl&#10;di54bWxQSwUGAAAAAAQABAD1AAAAhAMAAAAA&#10;" path="m21,349l,349,,109,9,67,32,32,67,9,109,,1962,r42,9l2039,32r23,35l2071,109r,89l109,198r-33,7l48,224,28,252r-7,36l21,349t2052,2l2050,351r2,-16l2052,288r-7,-36l2025,224r-28,-19l1962,198r109,l2071,335r2,16xe" fillcolor="#6b5252" stroked="f">
                      <v:path arrowok="t"/>
                    </v:shape>
                    <v:shape id="Полилиния 71" o:spid="_x0000_s1029" style="position:absolute;left:6623280;top:179838720;width:465840;height:46800;visibility:visible;mso-wrap-style:square;v-text-anchor:top" coordsize="129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6J8MA&#10;AADbAAAADwAAAGRycy9kb3ducmV2LnhtbESPQWvCQBSE70L/w/KE3nSTQpsSXUUUwauJPfT2mn1m&#10;g9m3YXfV+O/dQqHHYWa+YZbr0fbiRj50jhXk8wwEceN0x62CU72ffYIIEVlj75gUPCjAevUyWWKp&#10;3Z2PdKtiKxKEQ4kKTIxDKWVoDFkMczcQJ+/svMWYpG+l9nhPcNvLtyz7kBY7TgsGB9oaai7V1SrY&#10;NZU5fvvT1y4vrue6evfbn7pQ6nU6bhYgIo3xP/zXPmgFRQ6/X9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u6J8MAAADbAAAADwAAAAAAAAAAAAAAAACYAgAAZHJzL2Rv&#10;d25yZXYueG1sUEsFBgAAAAAEAAQA9QAAAIgDAAAAAA==&#10;" path="m64,9l,9r,92l19,101r,-76l44,25r,76l64,101r,-76l64,9t86,42l148,42r-3,-3l138,28r-6,-3l131,25r,28l129,74r,4l123,87r-3,1l113,88r-2,l106,83r-2,-2l102,74r,-2l102,58r,-5l106,46r,-2l111,39r2,l113,39r7,l123,41r6,8l131,53r,-28l118,25r-3,2l111,28r-3,4l104,35r-2,4l102,39r,-4l102,28r-1,-1l83,27r,5l83,129r19,l102,88r,l104,92r4,3l115,101r3,l132,101r6,-4l148,85r2,-9l150,51m234,39l220,27r-7,l213,55r,17l212,78r-6,9l203,88r-11,l189,87r-6,-9l182,72r,-17l183,48r6,-7l192,39r11,l206,41r6,7l213,55r,-28l187,27r-9,1l166,42r-4,9l162,76r4,9l178,97r9,4l208,101r9,-4l227,88r3,-3l234,76r,-37m313,27r-19,l294,60r-4,2l287,62r-6,2l280,64r-11,l266,60r,-33l248,27r,37l250,69r3,3l257,76r5,2l274,78r7,-2l289,74r5,-2l294,101r19,l313,72r,-8l313,27t85,l331,27r,14l354,41r,60l373,101r,-60l398,41r,-14m481,53r-2,-9l474,37r-7,-7l463,28r,27l433,55r,-6l433,46r4,-4l440,39r4,-2l453,37r3,2l461,46r2,3l463,55r,-27l458,27r-18,l435,27r-11,7l419,37r-5,11l412,53r,23l416,85r12,12l437,101r19,l463,99r11,-5l477,88r,l481,81,463,80r-2,3l460,85r-6,3l453,88r-9,l440,87r-7,-7l431,74r,-7l481,67r,-12l481,53m562,27r-19,l543,57r-27,l516,27r-18,l498,101r18,l516,69r27,l543,101r19,l562,69r,-12l562,27t83,l625,27,597,78r,-2l597,74r,-12l597,27r-17,l580,101r21,l613,78,629,48r,1l627,58r,43l645,101r,-53l645,27t85,26l728,44r-6,-7l715,30r-3,-2l712,55r-32,l680,49r2,-3l685,42r2,-3l691,37r10,l705,39r5,7l712,49r,6l712,28r-5,-1l689,27r-7,l671,34r-3,3l662,48r-1,5l661,76r3,9l677,97r8,4l705,101r5,-2l722,94r4,-6l726,88r4,-7l712,80r-2,3l708,85r-5,3l700,88r-8,l687,87r-5,-7l680,74r,-7l730,67r,-12l730,53m897,87r-23,l874,27r,-18l857,9r-2,5l851,18r-10,5l835,25r-7,l828,39r7,l841,37r10,-5l855,30r2,-3l857,87r-27,l830,101r67,l897,87m1048,r-19,l1022,11r-6,8l1015,30r-4,11l1009,51r,25l1011,88r4,11l1016,108r6,10l1029,129r19,l1041,118r-5,-10l1029,88r,-12l1029,51r,-10l1036,21r5,-10l1048,t104,101l1131,65r-4,-5l1134,58r4,-1l1143,49r2,-1l1147,42r,-15l1145,25r-2,-4l1133,11r-6,l1127,32r,14l1120,49r-23,l1097,25r18,l1120,25r6,5l1127,32r,-21l1124,9r-46,l1078,101r19,l1097,65r13,l1129,101r23,m1228,87r-21,l1207,27r,-18l1189,9r-3,5l1182,18r-9,5l1166,25r-5,l1161,39r5,l1172,37r10,-5l1186,30r1,-3l1187,87r-26,l1161,101r67,l1228,87t65,-36l1293,41r-7,-22l1281,11,1274,r-20,l1261,11r6,8l1274,41r2,10l1276,76r-2,12l1270,97r-3,11l1261,118r-7,11l1274,129r7,-11l1286,108r4,-9l1293,88r,-12l1293,51xe" stroked="f">
                      <v:path arrowok="t"/>
                    </v:shape>
                    <v:shape id="Рисунок 72" o:spid="_x0000_s1030" type="#_x0000_t75" style="position:absolute;left:552600;top:293400;width:1392480;height:114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dN4vFAAAA2wAAAA8AAABkcnMvZG93bnJldi54bWxEj0FrwkAUhO+C/2F5grdmU4VWU1cpgrYe&#10;oq3a+yP7moRm3y7ZrUZ/vVsoeBxm5htmtuhMI07U+tqygsckBUFcWF1zqeB4WD1MQPiArLGxTAou&#10;5GEx7/dmmGl75k867UMpIoR9hgqqEFwmpS8qMugT64ij921bgyHKtpS6xXOEm0aO0vRJGqw5LlTo&#10;aFlR8bP/NQrW3aYYrz8OTX7Np2+5/nI7t3VKDQfd6wuIQF24h//b71rB8wj+vsQfIO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3TeLxQAAANsAAAAPAAAAAAAAAAAAAAAA&#10;AJ8CAABkcnMvZG93bnJldi54bWxQSwUGAAAAAAQABAD3AAAAkQMAAAAA&#10;">
                      <v:imagedata r:id="rId37" o:title=""/>
                    </v:shape>
                    <v:shape id="Рисунок 73" o:spid="_x0000_s1031" type="#_x0000_t75" style="position:absolute;left:725760;top:792000;width:1392480;height:114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26DbHAAAA2wAAAA8AAABkcnMvZG93bnJldi54bWxEj91KAzEUhO8F3yEcwTubdUut3TYtpaCu&#10;oBRbpfTusDn7g5uTJYnd1advBMHLYWa+YRarwbTiRM43lhXcjhIQxIXVDVcK3vcPN/cgfEDW2Fom&#10;Bd/kYbW8vFhgpm3Pb3TahUpECPsMFdQhdJmUvqjJoB/Zjjh6pXUGQ5SuktphH+GmlWmS3EmDDceF&#10;Gjva1FR87r6Mgu3j8ad5KtNJ6j7KlzJ/fj0cxjOlrq+G9RxEoCH8h//auVYwHcPvl/gD5PIM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N26DbHAAAA2wAAAA8AAAAAAAAAAAAA&#10;AAAAnwIAAGRycy9kb3ducmV2LnhtbFBLBQYAAAAABAAEAPcAAACTAwAAAAA=&#10;">
                      <v:imagedata r:id="rId38" o:title=""/>
                    </v:shape>
                    <v:shape id="Полилиния 74" o:spid="_x0000_s1032" style="position:absolute;left:6159600;top:180477360;width:1987200;height:154080;visibility:visible;mso-wrap-style:square;v-text-anchor:top" coordsize="5520,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mIRMUA&#10;AADbAAAADwAAAGRycy9kb3ducmV2LnhtbESPQWvCQBSE7wX/w/IKvUjdtBRto2uQEsGLBaMg3l6z&#10;zyQ0+zbsrib9925B6HGYmW+YRTaYVlzJ+caygpdJAoK4tLrhSsFhv35+B+EDssbWMin4JQ/ZcvSw&#10;wFTbnnd0LUIlIoR9igrqELpUSl/WZNBPbEccvbN1BkOUrpLaYR/hppWvSTKVBhuOCzV29FlT+VNc&#10;jILtxbbHYvqVn/Yfus+78TeSdUo9PQ6rOYhAQ/gP39sbrWD2Bn9f4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YhExQAAANsAAAAPAAAAAAAAAAAAAAAAAJgCAABkcnMv&#10;ZG93bnJldi54bWxQSwUGAAAAAAQABAD1AAAAigMAAAAA&#10;" path="m5519,65r-2078,l3441,363r2078,l5519,65t,-65l,,,64,,363r,64l5519,427r,-64l1390,363r,-299l5519,64r,-64xe" stroked="f">
                      <v:path arrowok="t"/>
                    </v:shape>
                    <v:rect id="Прямоугольник 75" o:spid="_x0000_s1033" style="position:absolute;left:1207080;top:796320;width:738360;height:108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cuAsMA&#10;AADbAAAADwAAAGRycy9kb3ducmV2LnhtbESPQWvCQBSE7wX/w/KEXopuWqhKdBUNtBRv2hSvj+wz&#10;iWbfhuwa13/fFQSPw8w3wyxWwTSip87VlhW8jxMQxIXVNZcK8t+v0QyE88gaG8uk4EYOVsvBywJT&#10;ba+8o37vSxFL2KWooPK+TaV0RUUG3di2xNE72s6gj7Irpe7wGstNIz+SZCIN1hwXKmwpq6g47y9G&#10;wfRtcvn7Ph36PCTnbYb5LUw3mVKvw7Ceg/AU/DP8oH905D7h/i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cuAsMAAADbAAAADwAAAAAAAAAAAAAAAACYAgAAZHJzL2Rv&#10;d25yZXYueG1sUEsFBgAAAAAEAAQA9QAAAIgDAAAAAA==&#10;" filled="f" strokeweight=".19mm">
                      <v:stroke joinstyle="round"/>
                    </v:rect>
                    <v:shape id="Рисунок 76" o:spid="_x0000_s1034" type="#_x0000_t75" style="position:absolute;left:725760;top:988560;width:1392480;height:114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NhMbEAAAA2wAAAA8AAABkcnMvZG93bnJldi54bWxEj8FqwzAQRO+F/oPYQm+NnByc1IkSkkKh&#10;mPYQp5fcFmtjmVgrYam28/dVoZDjMDNvmM1usp0YqA+tYwXzWQaCuHa65UbB9+n9ZQUiRGSNnWNS&#10;cKMAu+3jwwYL7UY+0lDFRiQIhwIVmBh9IWWoDVkMM+eJk3dxvcWYZN9I3eOY4LaTiyzLpcWW04JB&#10;T2+G6mv1YxW8+qu/LfR5WZ7LEx6/Dgc5fRqlnp+m/RpEpCnew//tD61gmcPfl/QD5PY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oNhMbEAAAA2wAAAA8AAAAAAAAAAAAAAAAA&#10;nwIAAGRycy9kb3ducmV2LnhtbFBLBQYAAAAABAAEAPcAAACQAwAAAAA=&#10;">
                      <v:imagedata r:id="rId39" o:title=""/>
                    </v:shape>
                    <v:shape id="Полилиния 77" o:spid="_x0000_s1035" style="position:absolute;left:6159600;top:180674280;width:1987200;height:154080;visibility:visible;mso-wrap-style:square;v-text-anchor:top" coordsize="5520,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sWM8UA&#10;AADbAAAADwAAAGRycy9kb3ducmV2LnhtbESPQWvCQBSE74X+h+UVvBTd6EFrdBNKUejFQpOCeHtm&#10;X5PQ7Nuwu5r037uFgsdhZr5htvloOnEl51vLCuazBARxZXXLtYKvcj99AeEDssbOMin4JQ959viw&#10;xVTbgT/pWoRaRAj7FBU0IfSplL5qyKCf2Z44et/WGQxRulpqh0OEm04ukmQpDbYcFxrs6a2h6qe4&#10;GAWHi+2OxfJjdyrXetj1z2ck65SaPI2vGxCBxnAP/7fftYLVCv6+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yxYzxQAAANsAAAAPAAAAAAAAAAAAAAAAAJgCAABkcnMv&#10;ZG93bnJldi54bWxQSwUGAAAAAAQABAD1AAAAigMAAAAA&#10;" path="m5519,64r-2078,l3441,363r2078,l5519,64t,-64l,,,64,,363r,64l5519,427r,-64l1390,363r,-299l5519,64r,-64xe" stroked="f">
                      <v:path arrowok="t"/>
                    </v:shape>
                    <v:rect id="Прямоугольник 78" o:spid="_x0000_s1036" style="position:absolute;left:1207080;top:993240;width:738360;height:108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aBnMEA&#10;AADbAAAADwAAAGRycy9kb3ducmV2LnhtbERPTWvCQBC9F/wPywi9FN20By3RVWygpfRWTfE6ZMck&#10;mp0N2TWu/75zKPT4eN/rbXKdGmkIrWcDz/MMFHHlbcu1gfLwPnsFFSKyxc4zGbhTgO1m8rDG3Pob&#10;f9O4j7WSEA45Gmhi7HOtQ9WQwzD3PbFwJz84jAKHWtsBbxLuOv2SZQvtsGVpaLCnoqHqsr86A8un&#10;xfXn43wcy5Rdvgos72n5VhjzOE27FahIKf6L/9yfVnwyVr7ID9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2gZzBAAAA2wAAAA8AAAAAAAAAAAAAAAAAmAIAAGRycy9kb3du&#10;cmV2LnhtbFBLBQYAAAAABAAEAPUAAACGAwAAAAA=&#10;" filled="f" strokeweight=".19mm">
                      <v:stroke joinstyle="round"/>
                    </v:rect>
                    <v:shape id="Полилиния 79" o:spid="_x0000_s1037" style="position:absolute;left:6507720;top:180528120;width:85320;height:249840;visibility:visible;mso-wrap-style:square;v-text-anchor:top" coordsize="237,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rPcQA&#10;AADbAAAADwAAAGRycy9kb3ducmV2LnhtbESP0WoCMRRE3wv9h3CFvhTN6oPa1ShFEKUWROsHXDbX&#10;zbKbm7DJ6vbvG0Ho4zAzZ5jlureNuFEbKscKxqMMBHHhdMWlgsvPdjgHESKyxsYxKfilAOvV68sS&#10;c+3ufKLbOZYiQTjkqMDE6HMpQ2HIYhg5T5y8q2stxiTbUuoW7wluGznJsqm0WHFaMOhpY6ioz51V&#10;4N87b7rtd5zV9WY3OeyvX31zVOpt0H8uQETq43/42d5rBbMPeHx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U6z3EAAAA2wAAAA8AAAAAAAAAAAAAAAAAmAIAAGRycy9k&#10;b3ducmV2LnhtbFBLBQYAAAAABAAEAPUAAACJAwAAAAA=&#10;" path="m109,693l67,631r-2,-3l77,626r9,-4l92,615r7,-8l102,598r,-23l99,564r-2,l90,559r-9,-7l81,571r,25l79,603r-5,5l69,612r-9,3l19,615r,-51l70,564r11,7l81,552r,l67,548,,548,,693r19,l19,631r27,l85,693r24,m109,145l67,83,65,81,77,79r9,-5l92,67r7,-7l102,51r,-23l99,18r-2,l81,5r,20l81,49r-2,7l69,65r-9,2l19,67r,-49l70,18r11,7l81,5r,-1l67,,,,,145r19,l19,83r27,l85,145r24,m231,677r-78,l155,672r4,-5l171,656r10,-9l206,626r9,-9l225,601r2,-9l227,571r-3,-8l222,561,206,548r-11,-3l166,545r-11,3l137,563r-5,10l130,585r21,2l151,578r4,-5l166,564r5,-3l188,561r7,3l206,571r2,7l208,592r-2,8l195,612r-8,9l164,640r-11,9l139,665r-7,7l129,681r,12l231,693r,-16m236,130r-39,l197,19,197,,180,r-4,7l169,14r-9,4l150,23r-9,2l130,25r,16l139,41r11,-2l169,30r7,-4l178,19r,111l130,130r,15l236,145r,-15xe" fillcolor="black" stroked="f">
                      <v:path arrowok="t"/>
                    </v:shape>
                    <v:shape id="Полилиния 80" o:spid="_x0000_s1038" style="position:absolute;left:5452920;top:179704080;width:2587320;height:1246320;visibility:visible;mso-wrap-style:square;v-text-anchor:top" coordsize="7187,3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+DB8EA&#10;AADbAAAADwAAAGRycy9kb3ducmV2LnhtbERPy4rCMBTdC/MP4Q64EU11QEptFBlHRlwI1rq/NLcP&#10;bG5KE7Xz92Yx4PJw3ulmMK14UO8aywrmswgEcWF1w5WC/LKfxiCcR9bYWiYFf+Rgs/4YpZho++Qz&#10;PTJfiRDCLkEFtfddIqUrajLoZrYjDlxpe4M+wL6SusdnCDetXETRUhpsODTU2NF3TcUtuxsF5eSY&#10;/37NJ/Fld43v3en0ky12uVLjz2G7AuFp8G/xv/ugFcRhffgSfo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PgwfBAAAA2wAAAA8AAAAAAAAAAAAAAAAAmAIAAGRycy9kb3du&#10;cmV2LnhtbFBLBQYAAAAABAAEAPUAAACGAwAAAAA=&#10;" path="m6886,3461r-6588,l182,3436,86,3373,23,3278,,3161,,300,23,183,86,88,182,25,298,,6886,r117,25l7098,88r63,95l7186,300r,2861l7161,3278r-63,95l7003,3436r-117,25xe" fillcolor="#c83636" stroked="f">
                      <v:fill opacity="5140f"/>
                      <v:path arrowok="t"/>
                    </v:shape>
                    <v:shape id="Полилиния 81" o:spid="_x0000_s1039" style="position:absolute;left:5452920;top:179704080;width:2587320;height:1246320;visibility:visible;mso-wrap-style:square;v-text-anchor:top" coordsize="7187,3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286MIA&#10;AADbAAAADwAAAGRycy9kb3ducmV2LnhtbESP3YrCMBSE74V9h3AWvJE19QeVapRFKAheiN19gENz&#10;tg02J6XJ1vbtjSB4OczMN8zu0NtadNR641jBbJqAIC6cNlwq+P3JvjYgfEDWWDsmBQN5OOw/RjtM&#10;tbvzlbo8lCJC2KeooAqhSaX0RUUW/dQ1xNH7c63FEGVbSt3iPcJtLedJspIWDceFChs6VlTc8n+r&#10;YD1ZLM/rjAfSJrt0cx6cWxmlxp/99xZEoD68w6/2SSvYzOD5Jf4A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TbzowgAAANsAAAAPAAAAAAAAAAAAAAAAAJgCAABkcnMvZG93&#10;bnJldi54bWxQSwUGAAAAAAQABAD1AAAAhwMAAAAA&#10;" path="m298,l6886,r117,25l7098,88r63,95l7186,300r,2861l7161,3278r-63,95l7003,3436r-117,25l298,3461,182,3436,86,3373,23,3278,,3161,,300,23,183,86,88,182,25,298,xe" filled="f" strokecolor="#501515" strokeweight=".39mm">
                      <v:path arrowok="t"/>
                    </v:shape>
                    <w10:wrap anchorx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100" behindDoc="1" locked="0" layoutInCell="1" allowOverlap="1" wp14:anchorId="207EB84C" wp14:editId="3870F7ED">
                    <wp:simplePos x="0" y="0"/>
                    <wp:positionH relativeFrom="page">
                      <wp:posOffset>989330</wp:posOffset>
                    </wp:positionH>
                    <wp:positionV relativeFrom="paragraph">
                      <wp:posOffset>367030</wp:posOffset>
                    </wp:positionV>
                    <wp:extent cx="2705100" cy="1259840"/>
                    <wp:effectExtent l="0" t="0" r="0" b="0"/>
                    <wp:wrapNone/>
                    <wp:docPr id="1" name="Группа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704320" cy="1259280"/>
                              <a:chOff x="0" y="0"/>
                              <a:chExt cx="0" cy="0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Рисунок 2"/>
                              <pic:cNvPicPr/>
                            </pic:nvPicPr>
                            <pic:blipFill>
                              <a:blip r:embed="rId40"/>
                              <a:stretch/>
                            </pic:blipFill>
                            <pic:spPr>
                              <a:xfrm>
                                <a:off x="732960" y="799560"/>
                                <a:ext cx="1971720" cy="114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wps:wsp>
                            <wps:cNvPr id="3" name="Полилиния 3"/>
                            <wps:cNvSpPr/>
                            <wps:spPr>
                              <a:xfrm>
                                <a:off x="6159600" y="179144640"/>
                                <a:ext cx="1987200" cy="1533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5520" h="426">
                                    <a:moveTo>
                                      <a:pt x="5519" y="0"/>
                                    </a:moveTo>
                                    <a:lnTo>
                                      <a:pt x="3441" y="0"/>
                                    </a:lnTo>
                                    <a:lnTo>
                                      <a:pt x="3441" y="63"/>
                                    </a:lnTo>
                                    <a:lnTo>
                                      <a:pt x="3441" y="361"/>
                                    </a:lnTo>
                                    <a:lnTo>
                                      <a:pt x="1390" y="361"/>
                                    </a:lnTo>
                                    <a:lnTo>
                                      <a:pt x="1390" y="63"/>
                                    </a:lnTo>
                                    <a:lnTo>
                                      <a:pt x="3441" y="63"/>
                                    </a:lnTo>
                                    <a:lnTo>
                                      <a:pt x="344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361"/>
                                    </a:lnTo>
                                    <a:lnTo>
                                      <a:pt x="0" y="425"/>
                                    </a:lnTo>
                                    <a:lnTo>
                                      <a:pt x="5519" y="425"/>
                                    </a:lnTo>
                                    <a:lnTo>
                                      <a:pt x="5519" y="362"/>
                                    </a:lnTo>
                                    <a:lnTo>
                                      <a:pt x="5519" y="361"/>
                                    </a:lnTo>
                                    <a:lnTo>
                                      <a:pt x="5519" y="63"/>
                                    </a:lnTo>
                                    <a:lnTo>
                                      <a:pt x="5519" y="63"/>
                                    </a:lnTo>
                                    <a:lnTo>
                                      <a:pt x="551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4" name="Прямоугольник 4"/>
                            <wps:cNvSpPr/>
                            <wps:spPr>
                              <a:xfrm>
                                <a:off x="1214280" y="803160"/>
                                <a:ext cx="738360" cy="108000"/>
                              </a:xfrm>
                              <a:prstGeom prst="rect">
                                <a:avLst/>
                              </a:prstGeom>
                              <a:noFill/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pic:pic xmlns:pic="http://schemas.openxmlformats.org/drawingml/2006/picture">
                            <pic:nvPicPr>
                              <pic:cNvPr id="5" name="Рисунок 5"/>
                              <pic:cNvPicPr/>
                            </pic:nvPicPr>
                            <pic:blipFill>
                              <a:blip r:embed="rId41"/>
                              <a:stretch/>
                            </pic:blipFill>
                            <pic:spPr>
                              <a:xfrm>
                                <a:off x="732960" y="996840"/>
                                <a:ext cx="1971720" cy="114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wps:wsp>
                            <wps:cNvPr id="6" name="Полилиния 6"/>
                            <wps:cNvSpPr/>
                            <wps:spPr>
                              <a:xfrm>
                                <a:off x="6159600" y="179340480"/>
                                <a:ext cx="1987200" cy="1540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5520" h="428">
                                    <a:moveTo>
                                      <a:pt x="551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4"/>
                                    </a:lnTo>
                                    <a:lnTo>
                                      <a:pt x="0" y="363"/>
                                    </a:lnTo>
                                    <a:lnTo>
                                      <a:pt x="0" y="427"/>
                                    </a:lnTo>
                                    <a:lnTo>
                                      <a:pt x="5519" y="427"/>
                                    </a:lnTo>
                                    <a:lnTo>
                                      <a:pt x="5519" y="363"/>
                                    </a:lnTo>
                                    <a:lnTo>
                                      <a:pt x="1390" y="363"/>
                                    </a:lnTo>
                                    <a:lnTo>
                                      <a:pt x="1390" y="64"/>
                                    </a:lnTo>
                                    <a:lnTo>
                                      <a:pt x="5519" y="64"/>
                                    </a:lnTo>
                                    <a:lnTo>
                                      <a:pt x="551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pic:pic xmlns:pic="http://schemas.openxmlformats.org/drawingml/2006/picture">
                            <pic:nvPicPr>
                              <pic:cNvPr id="7" name="Рисунок 7"/>
                              <pic:cNvPicPr/>
                            </pic:nvPicPr>
                            <pic:blipFill>
                              <a:blip r:embed="rId42"/>
                              <a:stretch/>
                            </pic:blipFill>
                            <pic:spPr>
                              <a:xfrm>
                                <a:off x="0" y="0"/>
                                <a:ext cx="2700720" cy="12592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2C7099F" id="Группа 1" o:spid="_x0000_s1026" style="position:absolute;margin-left:77.9pt;margin-top:28.9pt;width:213pt;height:99.2pt;z-index:-503316380;mso-position-horizontal-relative:page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">
                    <v:shape id="Рисунок 2" o:spid="_x0000_s1027" type="#_x0000_t75" style="position:absolute;left:732960;top:799560;width:1971720;height:114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1zs/DAAAA2gAAAA8AAABkcnMvZG93bnJldi54bWxEj0FrwkAUhO8F/8PyhN7qiyJSUlcpBaVS&#10;pFQ99PjIvmSD2bcxu43pv+8WBI/DzHzDLNeDa1TPXai9aJhOMlAshTe1VBpOx83TM6gQSQw1XljD&#10;LwdYr0YPS8qNv8oX94dYqQSRkJMGG2ObI4bCsqMw8S1L8krfOYpJdhWajq4J7hqcZdkCHdWSFiy1&#10;/Ga5OB9+nIbz936Yf9rt9oIffcDdpSxdRK0fx8PrC6jIQ7yHb+13o2EG/1fSDcDV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HXOz8MAAADaAAAADwAAAAAAAAAAAAAAAACf&#10;AgAAZHJzL2Rvd25yZXYueG1sUEsFBgAAAAAEAAQA9wAAAI8DAAAAAA==&#10;">
                      <v:imagedata r:id="rId43" o:title=""/>
                    </v:shape>
                    <v:shape id="Полилиния 3" o:spid="_x0000_s1028" style="position:absolute;left:6159600;top:179144640;width:1987200;height:153360;visibility:visible;mso-wrap-style:square;v-text-anchor:top" coordsize="5520,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D+cQA&#10;AADaAAAADwAAAGRycy9kb3ducmV2LnhtbESPzWrDMBCE74W+g9hCLyWR05Q4uFGCUygNlBzyd1+s&#10;reXWWhlJjZ23jwKFHoeZ+YZZrAbbijP50DhWMBlnIIgrpxuuFRwP76M5iBCRNbaOScGFAqyW93cL&#10;LLTreUfnfaxFgnAoUIGJsSukDJUhi2HsOuLkfTlvMSbpa6k99gluW/mcZTNpseG0YLCjN0PVz/7X&#10;Knj6KE9x0794k+f+sP7+zMtsmyv1+DCUryAiDfE//NfeaAVTuF1JN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Zw/nEAAAA2gAAAA8AAAAAAAAAAAAAAAAAmAIAAGRycy9k&#10;b3ducmV2LnhtbFBLBQYAAAAABAAEAPUAAACJAwAAAAA=&#10;" path="m5519,l3441,r,63l3441,361r-2051,l1390,63r2051,l3441,,,,,63,,361r,64l5519,425r,-63l5519,361r,-298l5519,63r,-63xe" stroked="f">
                      <v:path arrowok="t"/>
                    </v:shape>
                    <v:rect id="Прямоугольник 4" o:spid="_x0000_s1029" style="position:absolute;left:1214280;top:803160;width:738360;height:108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bBdsMA&#10;AADaAAAADwAAAGRycy9kb3ducmV2LnhtbESPQWvCQBSE7wX/w/KEXopuWopKdBUNtBRv2hSvj+wz&#10;iWbfhuwa13/fFQSPw8x8wyxWwTSip87VlhW8jxMQxIXVNZcK8t+v0QyE88gaG8uk4EYOVsvBywJT&#10;ba+8o37vSxEh7FJUUHnfplK6oiKDbmxb4ugdbWfQR9mVUnd4jXDTyI8kmUiDNceFClvKKirO+4tR&#10;MH2bXP6+T4c+D8l5m2F+C9NNptTrMKznIDwF/ww/2j9awSfcr8Qb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bBdsMAAADaAAAADwAAAAAAAAAAAAAAAACYAgAAZHJzL2Rv&#10;d25yZXYueG1sUEsFBgAAAAAEAAQA9QAAAIgDAAAAAA==&#10;" filled="f" strokeweight=".19mm">
                      <v:stroke joinstyle="round"/>
                    </v:rect>
                    <v:shape id="Рисунок 5" o:spid="_x0000_s1030" type="#_x0000_t75" style="position:absolute;left:732960;top:996840;width:1971720;height:114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0Z/DBAAAA2gAAAA8AAABkcnMvZG93bnJldi54bWxEj9GKwjAURN8X/IdwBd/WRMF1qUYRQRH2&#10;abUfcLe5ttXmpiTR1r83C4KPw8ycYZbr3jbiTj7UjjVMxgoEceFMzaWG/LT7/AYRIrLBxjFpeFCA&#10;9WrwscTMuI5/6X6MpUgQDhlqqGJsMylDUZHFMHYtcfLOzluMSfpSGo9dgttGTpX6khZrTgsVtrSt&#10;qLgeb1aDmpcHP7/s82LT/U3D7ueUq+1F69Gw3yxAROrjO/xqH4yGGfxfSTdAr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a0Z/DBAAAA2gAAAA8AAAAAAAAAAAAAAAAAnwIA&#10;AGRycy9kb3ducmV2LnhtbFBLBQYAAAAABAAEAPcAAACNAwAAAAA=&#10;">
                      <v:imagedata r:id="rId44" o:title=""/>
                    </v:shape>
                    <v:shape id="Полилиния 6" o:spid="_x0000_s1031" style="position:absolute;left:6159600;top:179340480;width:1987200;height:154080;visibility:visible;mso-wrap-style:square;v-text-anchor:top" coordsize="5520,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3tv78A&#10;AADaAAAADwAAAGRycy9kb3ducmV2LnhtbERPy4rCMBTdC/MP4Q6403TEx9AxylARfGzUceHy0txp&#10;is1NaaLWvzeC4PJw3tN5aytxpcaXjhV89RMQxLnTJRcKjn/L3jcIH5A1Vo5JwZ08zGcfnSmm2t14&#10;T9dDKEQMYZ+iAhNCnUrpc0MWfd/VxJH7d43FEGFTSN3gLYbbSg6SZCwtlhwbDNaUGcrPh4uNMy6T&#10;7DTaZefFZj3cJGvjV/nWK9X9bH9/QARqw1v8cq+0gjE8r0Q/yN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Le2/vwAAANoAAAAPAAAAAAAAAAAAAAAAAJgCAABkcnMvZG93bnJl&#10;di54bWxQSwUGAAAAAAQABAD1AAAAhAMAAAAA&#10;" path="m5519,l,,,64,,363r,64l5519,427r,-64l1390,363r,-299l5519,64r,-64xe" stroked="f">
                      <v:path arrowok="t"/>
                    </v:shape>
                    <v:shape id="Рисунок 7" o:spid="_x0000_s1032" type="#_x0000_t75" style="position:absolute;width:2700720;height:1259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phDXBAAAA2gAAAA8AAABkcnMvZG93bnJldi54bWxEj0+LwjAUxO/CfofwFvamqQX/0DUtIghe&#10;PFjF8yN5tsXmpdtEW7/9ZmHB4zAzv2E2xWhb8aTeN44VzGcJCGLtTMOVgst5P12D8AHZYOuYFLzI&#10;Q5F/TDaYGTfwiZ5lqESEsM9QQR1Cl0npdU0W/cx1xNG7ud5iiLKvpOlxiHDbyjRJltJiw3Ghxo52&#10;Nel7+bAKzofjdXE/pUOlH8efMfUN6nWp1NfnuP0GEWgM7/B/+2AUrODvSrwBMv8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vphDXBAAAA2gAAAA8AAAAAAAAAAAAAAAAAnwIA&#10;AGRycy9kb3ducmV2LnhtbFBLBQYAAAAABAAEAPcAAACNAwAAAAA=&#10;">
                      <v:imagedata r:id="rId45" o:title=""/>
                    </v:shape>
                    <w10:wrap anchorx="page"/>
                  </v:group>
                </w:pict>
              </mc:Fallback>
            </mc:AlternateContent>
          </w:r>
          <w:r>
            <w:rPr>
              <w:b/>
              <w:spacing w:val="-3"/>
            </w:rPr>
            <w:t xml:space="preserve">Удаление </w:t>
          </w:r>
          <w:r>
            <w:rPr>
              <w:b/>
            </w:rPr>
            <w:t xml:space="preserve">адаптерных последовательностей. </w:t>
          </w:r>
          <w:r>
            <w:t xml:space="preserve">Если целевой фрагмент ДНК </w:t>
          </w:r>
          <w:r>
            <w:rPr>
              <w:spacing w:val="-4"/>
            </w:rPr>
            <w:t>короче</w:t>
          </w:r>
          <w:r>
            <w:rPr>
              <w:spacing w:val="52"/>
            </w:rPr>
            <w:t xml:space="preserve"> </w:t>
          </w:r>
          <w:r>
            <w:t xml:space="preserve">длины прочтения, то фрагменты адаптерной последовательности могут попасть в готовые данные (рис. </w:t>
          </w:r>
          <w:hyperlink w:anchor="_bookmark11">
            <w:r>
              <w:rPr>
                <w:color w:val="003052"/>
              </w:rPr>
              <w:t>1</w:t>
            </w:r>
          </w:hyperlink>
          <w:r>
            <w:t>). Это</w:t>
          </w:r>
          <w:r>
            <w:rPr>
              <w:spacing w:val="-12"/>
            </w:rPr>
            <w:t xml:space="preserve"> </w:t>
          </w:r>
          <w:r>
            <w:t>замедляет</w:t>
          </w:r>
          <w:r>
            <w:rPr>
              <w:spacing w:val="-12"/>
            </w:rPr>
            <w:t xml:space="preserve"> </w:t>
          </w:r>
          <w:r>
            <w:t>работу</w:t>
          </w:r>
          <w:r>
            <w:rPr>
              <w:spacing w:val="-12"/>
            </w:rPr>
            <w:t xml:space="preserve"> </w:t>
          </w:r>
          <w:r>
            <w:t>алгоритма</w:t>
          </w:r>
          <w:r>
            <w:rPr>
              <w:spacing w:val="-12"/>
            </w:rPr>
            <w:t xml:space="preserve"> </w:t>
          </w:r>
          <w:r>
            <w:rPr>
              <w:spacing w:val="-3"/>
            </w:rPr>
            <w:t>картиро</w:t>
          </w:r>
          <w:r>
            <w:t xml:space="preserve">вания, а порой в значительной степени </w:t>
          </w:r>
          <w:r>
            <w:rPr>
              <w:spacing w:val="-4"/>
            </w:rPr>
            <w:t xml:space="preserve">ухудшает </w:t>
          </w:r>
          <w:r>
            <w:t xml:space="preserve">его </w:t>
          </w:r>
          <w:r>
            <w:rPr>
              <w:spacing w:val="-3"/>
            </w:rPr>
            <w:t xml:space="preserve">результаты, </w:t>
          </w:r>
          <w:r>
            <w:t>поэтому встаёт вопрос об удалении адаптерных</w:t>
          </w:r>
          <w:r>
            <w:rPr>
              <w:spacing w:val="-35"/>
            </w:rPr>
            <w:t xml:space="preserve"> </w:t>
          </w:r>
          <w:r>
            <w:t>последовательностей. Также присутствие</w:t>
          </w:r>
          <w:r>
            <w:rPr>
              <w:spacing w:val="-35"/>
            </w:rPr>
            <w:t xml:space="preserve"> </w:t>
          </w:r>
          <w:r>
            <w:t xml:space="preserve">адаптера в прочтениях может быть </w:t>
          </w:r>
          <w:r>
            <w:rPr>
              <w:spacing w:val="-3"/>
            </w:rPr>
            <w:t xml:space="preserve">признаком </w:t>
          </w:r>
          <w:r>
            <w:t>контаминации библиотеки, и такие прочтения следует исключить из</w:t>
          </w:r>
          <w:r>
            <w:rPr>
              <w:spacing w:val="-29"/>
            </w:rPr>
            <w:t xml:space="preserve"> </w:t>
          </w:r>
          <w:r>
            <w:t>дальнейше</w:t>
          </w:r>
          <w:r>
            <w:rPr>
              <w:spacing w:val="-3"/>
            </w:rPr>
            <w:t>го</w:t>
          </w:r>
          <w:r>
            <w:rPr>
              <w:spacing w:val="-2"/>
            </w:rPr>
            <w:t xml:space="preserve"> </w:t>
          </w:r>
          <w:r>
            <w:t>анализа[</w:t>
          </w:r>
          <w:hyperlink w:anchor="_bookmark73">
            <w:r>
              <w:rPr>
                <w:color w:val="003052"/>
              </w:rPr>
              <w:t>42</w:t>
            </w:r>
          </w:hyperlink>
          <w:r>
            <w:t>].</w:t>
          </w:r>
        </w:p>
        <w:p w14:paraId="08C9CD1C" w14:textId="77777777" w:rsidR="001220B7" w:rsidRDefault="001220B7">
          <w:pPr>
            <w:pStyle w:val="a4"/>
            <w:spacing w:before="2"/>
            <w:rPr>
              <w:sz w:val="22"/>
            </w:rPr>
          </w:pPr>
        </w:p>
        <w:p w14:paraId="40CE71E8" w14:textId="77777777" w:rsidR="001220B7" w:rsidRDefault="001220B7">
          <w:pPr>
            <w:sectPr w:rsidR="001220B7">
              <w:pgSz w:w="11906" w:h="16838"/>
              <w:pgMar w:top="1540" w:right="140" w:bottom="280" w:left="1280" w:header="953" w:footer="0" w:gutter="0"/>
              <w:cols w:space="720"/>
              <w:formProt w:val="0"/>
              <w:docGrid w:linePitch="100" w:charSpace="4096"/>
            </w:sectPr>
          </w:pPr>
        </w:p>
        <w:p w14:paraId="4AF496BD" w14:textId="77777777" w:rsidR="001220B7" w:rsidRDefault="001220B7">
          <w:pPr>
            <w:pStyle w:val="a4"/>
            <w:rPr>
              <w:sz w:val="26"/>
            </w:rPr>
          </w:pPr>
        </w:p>
        <w:p w14:paraId="2447B91D" w14:textId="77777777" w:rsidR="001220B7" w:rsidRDefault="001220B7">
          <w:pPr>
            <w:pStyle w:val="a4"/>
            <w:spacing w:before="2"/>
            <w:rPr>
              <w:sz w:val="34"/>
            </w:rPr>
          </w:pPr>
        </w:p>
        <w:p w14:paraId="6E9548F3" w14:textId="77777777" w:rsidR="001220B7" w:rsidRDefault="0068032B">
          <w:pPr>
            <w:pStyle w:val="a4"/>
            <w:spacing w:line="252" w:lineRule="auto"/>
            <w:ind w:left="137"/>
            <w:rPr>
              <w:sz w:val="22"/>
            </w:rPr>
          </w:pPr>
          <w:r>
            <w:t xml:space="preserve">Рис. 1: </w:t>
          </w:r>
          <w:bookmarkStart w:id="49" w:name="_bookmark111"/>
          <w:bookmarkEnd w:id="49"/>
          <w:r>
            <w:t>Фрагменты адаптерных последовательностей в данных секвенирования</w:t>
          </w:r>
        </w:p>
        <w:p w14:paraId="701C940D" w14:textId="77777777" w:rsidR="001220B7" w:rsidRDefault="0068032B">
          <w:pPr>
            <w:pStyle w:val="a4"/>
            <w:tabs>
              <w:tab w:val="left" w:pos="3165"/>
            </w:tabs>
            <w:spacing w:before="90" w:line="252" w:lineRule="auto"/>
            <w:ind w:left="118" w:right="1417"/>
            <w:rPr>
              <w:sz w:val="22"/>
            </w:rPr>
          </w:pPr>
          <w:r>
            <w:br w:type="column"/>
          </w:r>
          <w:r>
            <w:rPr>
              <w:b/>
            </w:rPr>
            <w:lastRenderedPageBreak/>
            <w:t>Картирование</w:t>
          </w:r>
          <w:r>
            <w:rPr>
              <w:b/>
              <w:spacing w:val="-30"/>
            </w:rPr>
            <w:t xml:space="preserve"> </w:t>
          </w:r>
          <w:r>
            <w:rPr>
              <w:b/>
            </w:rPr>
            <w:t>прочтений.</w:t>
          </w:r>
          <w:r>
            <w:rPr>
              <w:b/>
            </w:rPr>
            <w:tab/>
          </w:r>
          <w:r>
            <w:t xml:space="preserve">Как </w:t>
          </w:r>
          <w:r>
            <w:rPr>
              <w:spacing w:val="-3"/>
            </w:rPr>
            <w:t>уже</w:t>
          </w:r>
          <w:r>
            <w:rPr>
              <w:spacing w:val="-45"/>
            </w:rPr>
            <w:t xml:space="preserve"> </w:t>
          </w:r>
          <w:r>
            <w:rPr>
              <w:spacing w:val="-4"/>
            </w:rPr>
            <w:t>упо</w:t>
          </w:r>
          <w:r>
            <w:t xml:space="preserve">миналось выше, </w:t>
          </w:r>
          <w:r>
            <w:rPr>
              <w:spacing w:val="-3"/>
            </w:rPr>
            <w:t xml:space="preserve">результаты </w:t>
          </w:r>
          <w:r>
            <w:t xml:space="preserve">NGS </w:t>
          </w:r>
          <w:r>
            <w:rPr>
              <w:spacing w:val="-24"/>
            </w:rPr>
            <w:t xml:space="preserve">–– </w:t>
          </w:r>
          <w:r>
            <w:t xml:space="preserve">это прочтения, содержащие небольшие (в пределах 200 п.о.) фрагменты генома. Извлечение информации из необработанных </w:t>
          </w:r>
          <w:r>
            <w:rPr>
              <w:spacing w:val="-3"/>
            </w:rPr>
            <w:t xml:space="preserve">результатов </w:t>
          </w:r>
          <w:r>
            <w:t xml:space="preserve">секвенирования </w:t>
          </w:r>
          <w:r>
            <w:rPr>
              <w:spacing w:val="-4"/>
            </w:rPr>
            <w:t>затруд</w:t>
          </w:r>
          <w:r>
            <w:t>нительно,</w:t>
          </w:r>
          <w:r>
            <w:rPr>
              <w:spacing w:val="26"/>
            </w:rPr>
            <w:t xml:space="preserve"> </w:t>
          </w:r>
          <w:r>
            <w:t>так</w:t>
          </w:r>
          <w:r>
            <w:rPr>
              <w:spacing w:val="26"/>
            </w:rPr>
            <w:t xml:space="preserve"> </w:t>
          </w:r>
          <w:r>
            <w:t>как</w:t>
          </w:r>
          <w:r>
            <w:rPr>
              <w:spacing w:val="25"/>
            </w:rPr>
            <w:t xml:space="preserve"> </w:t>
          </w:r>
          <w:r>
            <w:t>эти</w:t>
          </w:r>
          <w:r>
            <w:rPr>
              <w:spacing w:val="27"/>
            </w:rPr>
            <w:t xml:space="preserve"> </w:t>
          </w:r>
          <w:r>
            <w:t>фрагменты</w:t>
          </w:r>
          <w:r>
            <w:rPr>
              <w:spacing w:val="26"/>
            </w:rPr>
            <w:t xml:space="preserve"> </w:t>
          </w:r>
          <w:r>
            <w:t>содер-</w:t>
          </w:r>
        </w:p>
        <w:p w14:paraId="1368A7A5" w14:textId="77777777" w:rsidR="001220B7" w:rsidRDefault="0068032B">
          <w:pPr>
            <w:sectPr w:rsidR="001220B7">
              <w:type w:val="continuous"/>
              <w:pgSz w:w="11906" w:h="16838"/>
              <w:pgMar w:top="1540" w:right="140" w:bottom="280" w:left="1280" w:header="953" w:footer="0" w:gutter="0"/>
              <w:cols w:num="2" w:space="720" w:equalWidth="0">
                <w:col w:w="4570" w:space="40"/>
                <w:col w:w="5875"/>
              </w:cols>
              <w:formProt w:val="0"/>
              <w:docGrid w:linePitch="100" w:charSpace="4096"/>
            </w:sectPr>
          </w:pPr>
        </w:p>
      </w:sdtContent>
    </w:sdt>
    <w:p w14:paraId="30F40E3A" w14:textId="77777777" w:rsidR="001220B7" w:rsidRDefault="0068032B">
      <w:pPr>
        <w:pStyle w:val="a4"/>
        <w:spacing w:line="252" w:lineRule="auto"/>
        <w:ind w:left="137" w:right="1516"/>
        <w:jc w:val="both"/>
        <w:rPr>
          <w:sz w:val="22"/>
        </w:rPr>
      </w:pPr>
      <w:r>
        <w:t xml:space="preserve">жат много ошибок (как в </w:t>
      </w:r>
      <w:r>
        <w:rPr>
          <w:spacing w:val="-3"/>
        </w:rPr>
        <w:t xml:space="preserve">результате </w:t>
      </w:r>
      <w:r>
        <w:t xml:space="preserve">ПЦР-реакции, так и допущенные в процессе секвенирования) и не имеют </w:t>
      </w:r>
      <w:r>
        <w:rPr>
          <w:spacing w:val="-3"/>
        </w:rPr>
        <w:t xml:space="preserve">никакой </w:t>
      </w:r>
      <w:r>
        <w:t xml:space="preserve">информации о регионе, из </w:t>
      </w:r>
      <w:r>
        <w:rPr>
          <w:spacing w:val="-4"/>
        </w:rPr>
        <w:t xml:space="preserve">которого </w:t>
      </w:r>
      <w:r>
        <w:t xml:space="preserve">они произошли. Поэтому прочтения </w:t>
      </w:r>
      <w:r>
        <w:rPr>
          <w:spacing w:val="-3"/>
        </w:rPr>
        <w:t xml:space="preserve">необходимо </w:t>
      </w:r>
      <w:r>
        <w:t>картировать на некую референсную геномную последовательность. Алгоритм картирования представляет собой очень сложную си</w:t>
      </w:r>
      <w:r>
        <w:rPr>
          <w:spacing w:val="-4"/>
        </w:rPr>
        <w:t>стему,</w:t>
      </w:r>
      <w:r>
        <w:rPr>
          <w:spacing w:val="-7"/>
        </w:rPr>
        <w:t xml:space="preserve"> </w:t>
      </w:r>
      <w:r>
        <w:rPr>
          <w:spacing w:val="-3"/>
        </w:rPr>
        <w:t>которая</w:t>
      </w:r>
      <w:r>
        <w:rPr>
          <w:spacing w:val="-7"/>
        </w:rPr>
        <w:t xml:space="preserve"> </w:t>
      </w:r>
      <w:r>
        <w:t>учитывает</w:t>
      </w:r>
      <w:r>
        <w:rPr>
          <w:spacing w:val="-7"/>
        </w:rPr>
        <w:t xml:space="preserve"> </w:t>
      </w:r>
      <w:r>
        <w:t>последовательность</w:t>
      </w:r>
      <w:r>
        <w:rPr>
          <w:spacing w:val="-7"/>
        </w:rPr>
        <w:t xml:space="preserve"> </w:t>
      </w:r>
      <w:r>
        <w:rPr>
          <w:spacing w:val="-3"/>
        </w:rPr>
        <w:t>букв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прочтении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качество</w:t>
      </w:r>
      <w:r>
        <w:rPr>
          <w:spacing w:val="-7"/>
        </w:rPr>
        <w:t xml:space="preserve"> </w:t>
      </w:r>
      <w:r>
        <w:t>прочтения. Качество</w:t>
      </w:r>
      <w:r>
        <w:rPr>
          <w:spacing w:val="-12"/>
        </w:rPr>
        <w:t xml:space="preserve"> </w:t>
      </w:r>
      <w:r>
        <w:t>прочтения</w:t>
      </w:r>
      <w:r>
        <w:rPr>
          <w:spacing w:val="-12"/>
        </w:rPr>
        <w:t xml:space="preserve"> </w:t>
      </w:r>
      <w:r>
        <w:t>отражает</w:t>
      </w:r>
      <w:r>
        <w:rPr>
          <w:spacing w:val="-12"/>
        </w:rPr>
        <w:t xml:space="preserve"> </w:t>
      </w:r>
      <w:r>
        <w:t>вероятность</w:t>
      </w:r>
      <w:r>
        <w:rPr>
          <w:spacing w:val="-12"/>
        </w:rPr>
        <w:t xml:space="preserve"> </w:t>
      </w:r>
      <w:r>
        <w:t>того,</w:t>
      </w:r>
      <w:r>
        <w:rPr>
          <w:spacing w:val="-12"/>
        </w:rPr>
        <w:t xml:space="preserve"> </w:t>
      </w:r>
      <w:r>
        <w:t>что</w:t>
      </w:r>
      <w:r>
        <w:rPr>
          <w:spacing w:val="-12"/>
        </w:rPr>
        <w:t xml:space="preserve"> </w:t>
      </w:r>
      <w:r>
        <w:rPr>
          <w:spacing w:val="-3"/>
        </w:rPr>
        <w:t>буква,</w:t>
      </w:r>
      <w:r>
        <w:rPr>
          <w:spacing w:val="-11"/>
        </w:rPr>
        <w:t xml:space="preserve"> </w:t>
      </w:r>
      <w:r>
        <w:t>прочитанная</w:t>
      </w:r>
      <w:r>
        <w:rPr>
          <w:spacing w:val="-12"/>
        </w:rPr>
        <w:t xml:space="preserve"> </w:t>
      </w:r>
      <w:r>
        <w:t>секвенатором, совпадает</w:t>
      </w:r>
      <w:r>
        <w:rPr>
          <w:spacing w:val="-10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реальным</w:t>
      </w:r>
      <w:r>
        <w:rPr>
          <w:spacing w:val="-10"/>
        </w:rPr>
        <w:t xml:space="preserve"> </w:t>
      </w:r>
      <w:r>
        <w:t>нуклеотидом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данной</w:t>
      </w:r>
      <w:r>
        <w:rPr>
          <w:spacing w:val="-10"/>
        </w:rPr>
        <w:t xml:space="preserve"> </w:t>
      </w:r>
      <w:r>
        <w:t>позиции.</w:t>
      </w:r>
      <w:r>
        <w:rPr>
          <w:spacing w:val="-9"/>
        </w:rPr>
        <w:t xml:space="preserve"> </w:t>
      </w:r>
      <w:r>
        <w:t>Обычно</w:t>
      </w:r>
      <w:r>
        <w:rPr>
          <w:spacing w:val="-10"/>
        </w:rPr>
        <w:t xml:space="preserve"> </w:t>
      </w:r>
      <w:r>
        <w:t>качество</w:t>
      </w:r>
      <w:r>
        <w:rPr>
          <w:spacing w:val="-10"/>
        </w:rPr>
        <w:t xml:space="preserve"> </w:t>
      </w:r>
      <w:r>
        <w:t>прочтения</w:t>
      </w:r>
      <w:r>
        <w:rPr>
          <w:spacing w:val="-10"/>
        </w:rPr>
        <w:t xml:space="preserve"> </w:t>
      </w:r>
      <w:r>
        <w:t>за-</w:t>
      </w:r>
    </w:p>
    <w:p w14:paraId="1DD2A422" w14:textId="77777777" w:rsidR="001220B7" w:rsidRDefault="001220B7">
      <w:pPr>
        <w:sectPr w:rsidR="001220B7">
          <w:type w:val="continuous"/>
          <w:pgSz w:w="11906" w:h="16838"/>
          <w:pgMar w:top="1540" w:right="140" w:bottom="280" w:left="1280" w:header="953" w:footer="0" w:gutter="0"/>
          <w:cols w:space="720"/>
          <w:formProt w:val="0"/>
          <w:docGrid w:linePitch="100" w:charSpace="4096"/>
        </w:sectPr>
      </w:pPr>
    </w:p>
    <w:p w14:paraId="34EF76C2" w14:textId="77777777" w:rsidR="001220B7" w:rsidRDefault="001220B7">
      <w:pPr>
        <w:pStyle w:val="a4"/>
        <w:spacing w:before="7"/>
        <w:rPr>
          <w:sz w:val="11"/>
        </w:rPr>
      </w:pPr>
    </w:p>
    <w:p w14:paraId="61ABB21D" w14:textId="77777777" w:rsidR="001220B7" w:rsidRDefault="0068032B">
      <w:pPr>
        <w:pStyle w:val="a4"/>
        <w:spacing w:before="89"/>
        <w:ind w:left="420"/>
        <w:jc w:val="both"/>
        <w:rPr>
          <w:sz w:val="22"/>
        </w:rPr>
      </w:pPr>
      <w:r>
        <w:t>писывается в шкале Phred, к которой приводится формулой</w:t>
      </w:r>
    </w:p>
    <w:p w14:paraId="12DCE0DF" w14:textId="77777777" w:rsidR="001220B7" w:rsidRDefault="0068032B">
      <w:pPr>
        <w:tabs>
          <w:tab w:val="left" w:pos="8929"/>
        </w:tabs>
        <w:spacing w:before="224"/>
        <w:ind w:left="3960"/>
        <w:rPr>
          <w:sz w:val="24"/>
        </w:rPr>
      </w:pPr>
      <w:bookmarkStart w:id="50" w:name="_bookmark12"/>
      <w:bookmarkEnd w:id="50"/>
      <w:r>
        <w:rPr>
          <w:rFonts w:ascii="Palatino Linotype" w:hAnsi="Palatino Linotype"/>
          <w:i/>
          <w:sz w:val="24"/>
        </w:rPr>
        <w:t xml:space="preserve">Q </w:t>
      </w:r>
      <w:r>
        <w:rPr>
          <w:rFonts w:ascii="Tahoma" w:hAnsi="Tahoma"/>
          <w:sz w:val="24"/>
        </w:rPr>
        <w:t xml:space="preserve">= </w:t>
      </w:r>
      <w:r>
        <w:rPr>
          <w:rFonts w:ascii="Georgia" w:hAnsi="Georgia"/>
          <w:i/>
          <w:sz w:val="24"/>
        </w:rPr>
        <w:t>−</w:t>
      </w:r>
      <w:r>
        <w:rPr>
          <w:rFonts w:ascii="Tahoma" w:hAnsi="Tahoma"/>
          <w:sz w:val="24"/>
        </w:rPr>
        <w:t>10</w:t>
      </w:r>
      <w:r>
        <w:rPr>
          <w:rFonts w:ascii="Tahoma" w:hAnsi="Tahoma"/>
          <w:spacing w:val="-23"/>
          <w:sz w:val="24"/>
        </w:rPr>
        <w:t xml:space="preserve"> </w:t>
      </w:r>
      <w:r>
        <w:rPr>
          <w:sz w:val="24"/>
        </w:rPr>
        <w:t>log</w:t>
      </w:r>
      <w:r>
        <w:rPr>
          <w:rFonts w:ascii="PMingLiU" w:hAnsi="PMingLiU"/>
          <w:position w:val="-5"/>
          <w:sz w:val="16"/>
        </w:rPr>
        <w:t>10</w:t>
      </w:r>
      <w:r>
        <w:rPr>
          <w:rFonts w:ascii="PMingLiU" w:hAnsi="PMingLiU"/>
          <w:spacing w:val="12"/>
          <w:position w:val="-5"/>
          <w:sz w:val="16"/>
        </w:rPr>
        <w:t xml:space="preserve"> </w:t>
      </w:r>
      <w:r>
        <w:rPr>
          <w:rFonts w:ascii="Palatino Linotype" w:hAnsi="Palatino Linotype"/>
          <w:i/>
          <w:spacing w:val="3"/>
          <w:sz w:val="24"/>
        </w:rPr>
        <w:t>P,</w:t>
      </w:r>
      <w:r>
        <w:rPr>
          <w:rFonts w:ascii="Palatino Linotype" w:hAnsi="Palatino Linotype"/>
          <w:i/>
          <w:spacing w:val="3"/>
          <w:sz w:val="24"/>
        </w:rPr>
        <w:tab/>
      </w:r>
      <w:r>
        <w:rPr>
          <w:sz w:val="24"/>
        </w:rPr>
        <w:t>(1)</w:t>
      </w:r>
    </w:p>
    <w:p w14:paraId="3EAB98CA" w14:textId="77777777" w:rsidR="001220B7" w:rsidRDefault="0068032B">
      <w:pPr>
        <w:pStyle w:val="a4"/>
        <w:spacing w:before="152"/>
        <w:ind w:left="420" w:right="1235"/>
        <w:jc w:val="both"/>
        <w:rPr>
          <w:sz w:val="22"/>
        </w:rPr>
      </w:pPr>
      <w:r>
        <w:rPr>
          <w:spacing w:val="-4"/>
        </w:rPr>
        <w:t>где</w:t>
      </w:r>
      <w:r>
        <w:rPr>
          <w:spacing w:val="-19"/>
        </w:rPr>
        <w:t xml:space="preserve"> </w:t>
      </w:r>
      <w:r>
        <w:rPr>
          <w:rFonts w:ascii="Palatino Linotype" w:hAnsi="Palatino Linotype"/>
          <w:i/>
        </w:rPr>
        <w:t>P</w:t>
      </w:r>
      <w:r>
        <w:rPr>
          <w:rFonts w:ascii="Palatino Linotype" w:hAnsi="Palatino Linotype"/>
          <w:i/>
          <w:spacing w:val="9"/>
        </w:rPr>
        <w:t xml:space="preserve"> </w:t>
      </w:r>
      <w:r>
        <w:rPr>
          <w:spacing w:val="-24"/>
        </w:rPr>
        <w:t>––</w:t>
      </w:r>
      <w:r>
        <w:rPr>
          <w:spacing w:val="-19"/>
        </w:rPr>
        <w:t xml:space="preserve"> </w:t>
      </w:r>
      <w:r>
        <w:t>вероятность</w:t>
      </w:r>
      <w:r>
        <w:rPr>
          <w:spacing w:val="-19"/>
        </w:rPr>
        <w:t xml:space="preserve"> </w:t>
      </w:r>
      <w:r>
        <w:t>того,</w:t>
      </w:r>
      <w:r>
        <w:rPr>
          <w:spacing w:val="-18"/>
        </w:rPr>
        <w:t xml:space="preserve"> </w:t>
      </w:r>
      <w:r>
        <w:t>что</w:t>
      </w:r>
      <w:r>
        <w:rPr>
          <w:spacing w:val="-18"/>
        </w:rPr>
        <w:t xml:space="preserve"> </w:t>
      </w:r>
      <w:r>
        <w:t>нуклеотид</w:t>
      </w:r>
      <w:r>
        <w:rPr>
          <w:spacing w:val="-19"/>
        </w:rPr>
        <w:t xml:space="preserve"> </w:t>
      </w:r>
      <w:r>
        <w:t>прочтен</w:t>
      </w:r>
      <w:r>
        <w:rPr>
          <w:spacing w:val="-18"/>
        </w:rPr>
        <w:t xml:space="preserve"> </w:t>
      </w:r>
      <w:r>
        <w:t>правильно.</w:t>
      </w:r>
      <w:r>
        <w:rPr>
          <w:spacing w:val="-19"/>
        </w:rPr>
        <w:t xml:space="preserve"> </w:t>
      </w:r>
      <w:r>
        <w:t>Было</w:t>
      </w:r>
      <w:r>
        <w:rPr>
          <w:spacing w:val="-18"/>
        </w:rPr>
        <w:t xml:space="preserve"> </w:t>
      </w:r>
      <w:r>
        <w:t>разработано</w:t>
      </w:r>
      <w:r>
        <w:rPr>
          <w:spacing w:val="-19"/>
        </w:rPr>
        <w:t xml:space="preserve"> </w:t>
      </w:r>
      <w:r>
        <w:t>множество</w:t>
      </w:r>
      <w:r>
        <w:rPr>
          <w:spacing w:val="-15"/>
        </w:rPr>
        <w:t xml:space="preserve"> </w:t>
      </w:r>
      <w:r>
        <w:t>алгоритмов</w:t>
      </w:r>
      <w:r>
        <w:rPr>
          <w:spacing w:val="-15"/>
        </w:rPr>
        <w:t xml:space="preserve"> </w:t>
      </w:r>
      <w:r>
        <w:t>картирования,</w:t>
      </w:r>
      <w:r>
        <w:rPr>
          <w:spacing w:val="-15"/>
        </w:rPr>
        <w:t xml:space="preserve"> </w:t>
      </w:r>
      <w:r>
        <w:t>но</w:t>
      </w:r>
      <w:r>
        <w:rPr>
          <w:spacing w:val="-15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настоящее</w:t>
      </w:r>
      <w:r>
        <w:rPr>
          <w:spacing w:val="-15"/>
        </w:rPr>
        <w:t xml:space="preserve"> </w:t>
      </w:r>
      <w:r>
        <w:t>время</w:t>
      </w:r>
      <w:r>
        <w:rPr>
          <w:spacing w:val="-15"/>
        </w:rPr>
        <w:t xml:space="preserve"> </w:t>
      </w:r>
      <w:r>
        <w:t>«золотым</w:t>
      </w:r>
      <w:r>
        <w:rPr>
          <w:spacing w:val="-15"/>
        </w:rPr>
        <w:t xml:space="preserve"> </w:t>
      </w:r>
      <w:r>
        <w:t>стандартом»</w:t>
      </w:r>
      <w:r>
        <w:rPr>
          <w:spacing w:val="-14"/>
        </w:rPr>
        <w:t xml:space="preserve"> </w:t>
      </w:r>
      <w:r>
        <w:t>являются утилиты, использующие алгоритм</w:t>
      </w:r>
      <w:r>
        <w:rPr>
          <w:spacing w:val="-8"/>
        </w:rPr>
        <w:t xml:space="preserve"> </w:t>
      </w:r>
      <w:r>
        <w:t>Берроуса–Уиллера[</w:t>
      </w:r>
      <w:hyperlink w:anchor="_bookmark74">
        <w:r>
          <w:rPr>
            <w:color w:val="003052"/>
          </w:rPr>
          <w:t>43</w:t>
        </w:r>
      </w:hyperlink>
      <w:r>
        <w:t>].</w:t>
      </w:r>
    </w:p>
    <w:p w14:paraId="581145B0" w14:textId="77777777" w:rsidR="001220B7" w:rsidRDefault="0068032B">
      <w:pPr>
        <w:pStyle w:val="a4"/>
        <w:spacing w:before="10" w:line="252" w:lineRule="auto"/>
        <w:ind w:left="420" w:right="1234" w:firstLine="358"/>
        <w:jc w:val="both"/>
        <w:rPr>
          <w:sz w:val="22"/>
        </w:rPr>
      </w:pPr>
      <w:r>
        <w:t xml:space="preserve">Обычно алгоритм картирования выставляет выравниванию </w:t>
      </w:r>
      <w:r>
        <w:rPr>
          <w:spacing w:val="-3"/>
        </w:rPr>
        <w:t xml:space="preserve">коэффициент, </w:t>
      </w:r>
      <w:r>
        <w:t xml:space="preserve">называемый качеством выравнивания (MAPQ). MAPQ отражает вероятность правильности картирования и также записывается в шкале Phred (формула </w:t>
      </w:r>
      <w:hyperlink w:anchor="_bookmark12">
        <w:r>
          <w:rPr>
            <w:color w:val="003052"/>
          </w:rPr>
          <w:t>1</w:t>
        </w:r>
      </w:hyperlink>
      <w:r>
        <w:t>). В силу размеров референсной последовательности в ней существует огромное множество повторов и</w:t>
      </w:r>
      <w:r>
        <w:rPr>
          <w:spacing w:val="-35"/>
        </w:rPr>
        <w:t xml:space="preserve"> </w:t>
      </w:r>
      <w:r>
        <w:t>по</w:t>
      </w:r>
      <w:r>
        <w:rPr>
          <w:spacing w:val="-4"/>
        </w:rPr>
        <w:t xml:space="preserve">хожих </w:t>
      </w:r>
      <w:r>
        <w:t xml:space="preserve">регионов. Современные алгоритмы могут </w:t>
      </w:r>
      <w:r>
        <w:rPr>
          <w:spacing w:val="-3"/>
        </w:rPr>
        <w:t xml:space="preserve">находить несколько </w:t>
      </w:r>
      <w:r>
        <w:t xml:space="preserve">потенциальных мест картирования для </w:t>
      </w:r>
      <w:r>
        <w:rPr>
          <w:spacing w:val="-3"/>
        </w:rPr>
        <w:t xml:space="preserve">одного </w:t>
      </w:r>
      <w:r>
        <w:t>прочтения, и их количество влияет на качество выравнивания.</w:t>
      </w:r>
    </w:p>
    <w:p w14:paraId="29AB55A5" w14:textId="77777777" w:rsidR="001220B7" w:rsidRDefault="0068032B">
      <w:pPr>
        <w:pStyle w:val="a4"/>
        <w:spacing w:line="252" w:lineRule="auto"/>
        <w:ind w:left="420" w:right="1235" w:firstLine="358"/>
        <w:jc w:val="both"/>
        <w:rPr>
          <w:sz w:val="22"/>
        </w:rPr>
      </w:pPr>
      <w:r>
        <w:t xml:space="preserve">Также алгоритмы способны разделять прочтение на участки, </w:t>
      </w:r>
      <w:r>
        <w:rPr>
          <w:spacing w:val="-3"/>
        </w:rPr>
        <w:t xml:space="preserve">которые </w:t>
      </w:r>
      <w:r>
        <w:t>могут быть картированы в разные места генома. По этому признаку прочтения делятся на линейные</w:t>
      </w:r>
      <w:r>
        <w:rPr>
          <w:spacing w:val="-23"/>
        </w:rPr>
        <w:t xml:space="preserve"> </w:t>
      </w:r>
      <w:r>
        <w:t>и</w:t>
      </w:r>
      <w:r>
        <w:rPr>
          <w:spacing w:val="-23"/>
        </w:rPr>
        <w:t xml:space="preserve"> </w:t>
      </w:r>
      <w:r>
        <w:t>химерные.</w:t>
      </w:r>
      <w:r>
        <w:rPr>
          <w:spacing w:val="-22"/>
        </w:rPr>
        <w:t xml:space="preserve"> </w:t>
      </w:r>
      <w:r>
        <w:t>В</w:t>
      </w:r>
      <w:r>
        <w:rPr>
          <w:spacing w:val="-23"/>
        </w:rPr>
        <w:t xml:space="preserve"> </w:t>
      </w:r>
      <w:r>
        <w:t>линейных</w:t>
      </w:r>
      <w:r>
        <w:rPr>
          <w:spacing w:val="-23"/>
        </w:rPr>
        <w:t xml:space="preserve"> </w:t>
      </w:r>
      <w:r>
        <w:t>прочтениях</w:t>
      </w:r>
      <w:r>
        <w:rPr>
          <w:spacing w:val="-22"/>
        </w:rPr>
        <w:t xml:space="preserve"> </w:t>
      </w:r>
      <w:r>
        <w:t>не</w:t>
      </w:r>
      <w:r>
        <w:rPr>
          <w:spacing w:val="-23"/>
        </w:rPr>
        <w:t xml:space="preserve"> </w:t>
      </w:r>
      <w:r>
        <w:t>может</w:t>
      </w:r>
      <w:r>
        <w:rPr>
          <w:spacing w:val="-23"/>
        </w:rPr>
        <w:t xml:space="preserve"> </w:t>
      </w:r>
      <w:r>
        <w:t>быть</w:t>
      </w:r>
      <w:r>
        <w:rPr>
          <w:spacing w:val="-22"/>
        </w:rPr>
        <w:t xml:space="preserve"> </w:t>
      </w:r>
      <w:r>
        <w:t>изменения</w:t>
      </w:r>
      <w:r>
        <w:rPr>
          <w:spacing w:val="-22"/>
        </w:rPr>
        <w:t xml:space="preserve"> </w:t>
      </w:r>
      <w:r>
        <w:t>направления</w:t>
      </w:r>
      <w:r>
        <w:rPr>
          <w:spacing w:val="-23"/>
        </w:rPr>
        <w:t xml:space="preserve"> </w:t>
      </w:r>
      <w:r>
        <w:t>картирования,</w:t>
      </w:r>
      <w:r>
        <w:rPr>
          <w:spacing w:val="-9"/>
        </w:rPr>
        <w:t xml:space="preserve"> </w:t>
      </w:r>
      <w:r>
        <w:rPr>
          <w:spacing w:val="-5"/>
        </w:rPr>
        <w:t>т.е.</w:t>
      </w:r>
      <w:r>
        <w:rPr>
          <w:spacing w:val="-8"/>
        </w:rPr>
        <w:t xml:space="preserve"> </w:t>
      </w:r>
      <w:r>
        <w:t>картированная</w:t>
      </w:r>
      <w:r>
        <w:rPr>
          <w:spacing w:val="-8"/>
        </w:rPr>
        <w:t xml:space="preserve"> </w:t>
      </w:r>
      <w:r>
        <w:t>часть</w:t>
      </w:r>
      <w:r>
        <w:rPr>
          <w:spacing w:val="-8"/>
        </w:rPr>
        <w:t xml:space="preserve"> </w:t>
      </w:r>
      <w:r>
        <w:t>может</w:t>
      </w:r>
      <w:r>
        <w:rPr>
          <w:spacing w:val="-8"/>
        </w:rPr>
        <w:t xml:space="preserve"> </w:t>
      </w:r>
      <w:r>
        <w:t>иметь</w:t>
      </w:r>
      <w:r>
        <w:rPr>
          <w:spacing w:val="-8"/>
        </w:rPr>
        <w:t xml:space="preserve"> </w:t>
      </w:r>
      <w:r>
        <w:rPr>
          <w:spacing w:val="-4"/>
        </w:rPr>
        <w:t>только</w:t>
      </w:r>
      <w:r>
        <w:rPr>
          <w:spacing w:val="-8"/>
        </w:rPr>
        <w:t xml:space="preserve"> </w:t>
      </w:r>
      <w:r>
        <w:t>прямое</w:t>
      </w:r>
      <w:r>
        <w:rPr>
          <w:spacing w:val="-8"/>
        </w:rPr>
        <w:t xml:space="preserve"> </w:t>
      </w:r>
      <w:r>
        <w:t>направление,</w:t>
      </w:r>
      <w:r>
        <w:rPr>
          <w:spacing w:val="-9"/>
        </w:rPr>
        <w:t xml:space="preserve"> </w:t>
      </w:r>
      <w:r>
        <w:t>либо</w:t>
      </w:r>
      <w:r>
        <w:rPr>
          <w:spacing w:val="-8"/>
        </w:rPr>
        <w:t xml:space="preserve"> </w:t>
      </w:r>
      <w:r>
        <w:t>толь</w:t>
      </w:r>
      <w:r>
        <w:rPr>
          <w:spacing w:val="-6"/>
        </w:rPr>
        <w:t xml:space="preserve">ко </w:t>
      </w:r>
      <w:r>
        <w:t>обратное направление относительно генома. Химерные прочтения имеют картированные</w:t>
      </w:r>
      <w:r>
        <w:rPr>
          <w:spacing w:val="-16"/>
        </w:rPr>
        <w:t xml:space="preserve"> </w:t>
      </w:r>
      <w:r>
        <w:t>части</w:t>
      </w:r>
      <w:r>
        <w:rPr>
          <w:spacing w:val="-16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разным</w:t>
      </w:r>
      <w:r>
        <w:rPr>
          <w:spacing w:val="-16"/>
        </w:rPr>
        <w:t xml:space="preserve"> </w:t>
      </w:r>
      <w:r>
        <w:t>направлением.</w:t>
      </w:r>
      <w:r>
        <w:rPr>
          <w:spacing w:val="-16"/>
        </w:rPr>
        <w:t xml:space="preserve"> </w:t>
      </w:r>
      <w:r>
        <w:t>Эти</w:t>
      </w:r>
      <w:r>
        <w:rPr>
          <w:spacing w:val="-16"/>
        </w:rPr>
        <w:t xml:space="preserve"> </w:t>
      </w:r>
      <w:r>
        <w:t>участки</w:t>
      </w:r>
      <w:r>
        <w:rPr>
          <w:spacing w:val="-15"/>
        </w:rPr>
        <w:t xml:space="preserve"> </w:t>
      </w:r>
      <w:r>
        <w:t>могут</w:t>
      </w:r>
      <w:r>
        <w:rPr>
          <w:spacing w:val="-16"/>
        </w:rPr>
        <w:t xml:space="preserve"> </w:t>
      </w:r>
      <w:r>
        <w:t>перекрываться,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количество перекрытий также влияет на</w:t>
      </w:r>
      <w:r>
        <w:rPr>
          <w:spacing w:val="-6"/>
        </w:rPr>
        <w:t xml:space="preserve"> </w:t>
      </w:r>
      <w:r>
        <w:t>MAPQ.</w:t>
      </w:r>
    </w:p>
    <w:p w14:paraId="2D015337" w14:textId="77777777" w:rsidR="001220B7" w:rsidRDefault="0068032B">
      <w:pPr>
        <w:pStyle w:val="a4"/>
        <w:spacing w:line="252" w:lineRule="auto"/>
        <w:ind w:left="420" w:right="1234" w:firstLine="358"/>
        <w:jc w:val="both"/>
        <w:rPr>
          <w:sz w:val="22"/>
        </w:rPr>
      </w:pPr>
      <w:r>
        <w:t>Исходя из особенностей алгоритмов картирования, выравнивания делятся на следующие классы:</w:t>
      </w:r>
    </w:p>
    <w:p w14:paraId="26E22845" w14:textId="77777777" w:rsidR="001220B7" w:rsidRDefault="001220B7">
      <w:pPr>
        <w:pStyle w:val="a4"/>
        <w:spacing w:before="4"/>
        <w:rPr>
          <w:sz w:val="21"/>
        </w:rPr>
      </w:pPr>
    </w:p>
    <w:p w14:paraId="4D2F96E3" w14:textId="77777777" w:rsidR="001220B7" w:rsidRDefault="0068032B">
      <w:pPr>
        <w:pStyle w:val="a9"/>
        <w:numPr>
          <w:ilvl w:val="2"/>
          <w:numId w:val="18"/>
        </w:numPr>
        <w:tabs>
          <w:tab w:val="left" w:pos="1019"/>
        </w:tabs>
        <w:spacing w:line="252" w:lineRule="auto"/>
        <w:ind w:right="1133"/>
        <w:jc w:val="left"/>
        <w:rPr>
          <w:sz w:val="24"/>
        </w:rPr>
      </w:pPr>
      <w:r>
        <w:rPr>
          <w:sz w:val="24"/>
        </w:rPr>
        <w:t>Первичное</w:t>
      </w:r>
      <w:r>
        <w:rPr>
          <w:spacing w:val="-19"/>
          <w:sz w:val="24"/>
        </w:rPr>
        <w:t xml:space="preserve"> </w:t>
      </w:r>
      <w:r>
        <w:rPr>
          <w:sz w:val="24"/>
        </w:rPr>
        <w:t>выравнивание</w:t>
      </w:r>
      <w:r>
        <w:rPr>
          <w:spacing w:val="-19"/>
          <w:sz w:val="24"/>
        </w:rPr>
        <w:t xml:space="preserve"> </w:t>
      </w:r>
      <w:r>
        <w:rPr>
          <w:sz w:val="24"/>
        </w:rPr>
        <w:t>(primary)</w:t>
      </w:r>
      <w:r>
        <w:rPr>
          <w:spacing w:val="-20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20"/>
          <w:sz w:val="24"/>
        </w:rPr>
        <w:t xml:space="preserve"> </w:t>
      </w:r>
      <w:r>
        <w:rPr>
          <w:sz w:val="24"/>
        </w:rPr>
        <w:t>выравнивание</w:t>
      </w:r>
      <w:r>
        <w:rPr>
          <w:spacing w:val="-19"/>
          <w:sz w:val="24"/>
        </w:rPr>
        <w:t xml:space="preserve"> </w:t>
      </w:r>
      <w:r>
        <w:rPr>
          <w:sz w:val="24"/>
        </w:rPr>
        <w:t>наиболее</w:t>
      </w:r>
      <w:r>
        <w:rPr>
          <w:spacing w:val="-19"/>
          <w:sz w:val="24"/>
        </w:rPr>
        <w:t xml:space="preserve"> </w:t>
      </w:r>
      <w:r>
        <w:rPr>
          <w:sz w:val="24"/>
        </w:rPr>
        <w:t>крупного</w:t>
      </w:r>
      <w:r>
        <w:rPr>
          <w:spacing w:val="-19"/>
          <w:sz w:val="24"/>
        </w:rPr>
        <w:t xml:space="preserve"> </w:t>
      </w:r>
      <w:r>
        <w:rPr>
          <w:sz w:val="24"/>
        </w:rPr>
        <w:t>(и</w:t>
      </w:r>
      <w:r>
        <w:rPr>
          <w:spacing w:val="-18"/>
          <w:sz w:val="24"/>
        </w:rPr>
        <w:t xml:space="preserve"> </w:t>
      </w:r>
      <w:r>
        <w:rPr>
          <w:sz w:val="24"/>
        </w:rPr>
        <w:t>содержащего</w:t>
      </w:r>
      <w:r>
        <w:rPr>
          <w:spacing w:val="-31"/>
          <w:sz w:val="24"/>
        </w:rPr>
        <w:t xml:space="preserve"> </w:t>
      </w:r>
      <w:r>
        <w:rPr>
          <w:sz w:val="24"/>
        </w:rPr>
        <w:t>наименьшее</w:t>
      </w:r>
      <w:r>
        <w:rPr>
          <w:spacing w:val="-30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30"/>
          <w:sz w:val="24"/>
        </w:rPr>
        <w:t xml:space="preserve"> </w:t>
      </w:r>
      <w:r>
        <w:rPr>
          <w:sz w:val="24"/>
        </w:rPr>
        <w:t>перекрытий,</w:t>
      </w:r>
      <w:r>
        <w:rPr>
          <w:spacing w:val="-31"/>
          <w:sz w:val="24"/>
        </w:rPr>
        <w:t xml:space="preserve"> </w:t>
      </w:r>
      <w:r>
        <w:rPr>
          <w:sz w:val="24"/>
        </w:rPr>
        <w:t>в</w:t>
      </w:r>
      <w:r>
        <w:rPr>
          <w:spacing w:val="-30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30"/>
          <w:sz w:val="24"/>
        </w:rPr>
        <w:t xml:space="preserve"> </w:t>
      </w:r>
      <w:r>
        <w:rPr>
          <w:sz w:val="24"/>
        </w:rPr>
        <w:t>химерного</w:t>
      </w:r>
      <w:r>
        <w:rPr>
          <w:spacing w:val="-30"/>
          <w:sz w:val="24"/>
        </w:rPr>
        <w:t xml:space="preserve"> </w:t>
      </w:r>
      <w:r>
        <w:rPr>
          <w:sz w:val="24"/>
        </w:rPr>
        <w:t>прочтения)</w:t>
      </w:r>
      <w:r>
        <w:rPr>
          <w:spacing w:val="-31"/>
          <w:sz w:val="24"/>
        </w:rPr>
        <w:t xml:space="preserve"> </w:t>
      </w:r>
      <w:r>
        <w:rPr>
          <w:sz w:val="24"/>
        </w:rPr>
        <w:t xml:space="preserve">фрагмента прочтения с наиболее высоким MAPQ. Первичное выравнивание </w:t>
      </w:r>
      <w:r>
        <w:rPr>
          <w:spacing w:val="-4"/>
          <w:sz w:val="24"/>
        </w:rPr>
        <w:t xml:space="preserve">только </w:t>
      </w:r>
      <w:r>
        <w:rPr>
          <w:sz w:val="24"/>
        </w:rPr>
        <w:t>одно. Первичное выравнивание химерного прочтения называется репрезентативным;</w:t>
      </w:r>
    </w:p>
    <w:p w14:paraId="35BC68AB" w14:textId="77777777" w:rsidR="001220B7" w:rsidRDefault="0068032B">
      <w:pPr>
        <w:pStyle w:val="a9"/>
        <w:numPr>
          <w:ilvl w:val="2"/>
          <w:numId w:val="18"/>
        </w:numPr>
        <w:tabs>
          <w:tab w:val="left" w:pos="1019"/>
        </w:tabs>
        <w:spacing w:before="195"/>
        <w:jc w:val="left"/>
        <w:rPr>
          <w:sz w:val="24"/>
        </w:rPr>
      </w:pPr>
      <w:r>
        <w:rPr>
          <w:sz w:val="24"/>
        </w:rPr>
        <w:t xml:space="preserve">Вторичное выравнивание (secondary) </w:t>
      </w:r>
      <w:r>
        <w:rPr>
          <w:spacing w:val="-24"/>
          <w:sz w:val="24"/>
        </w:rPr>
        <w:t xml:space="preserve">–– </w:t>
      </w:r>
      <w:r>
        <w:rPr>
          <w:sz w:val="24"/>
        </w:rPr>
        <w:t>выравнивание наиболее крупного</w:t>
      </w:r>
      <w:r>
        <w:rPr>
          <w:spacing w:val="4"/>
          <w:sz w:val="24"/>
        </w:rPr>
        <w:t xml:space="preserve"> </w:t>
      </w:r>
      <w:r>
        <w:rPr>
          <w:sz w:val="24"/>
        </w:rPr>
        <w:t>фраг-</w:t>
      </w:r>
    </w:p>
    <w:p w14:paraId="180838AC" w14:textId="77777777" w:rsidR="001220B7" w:rsidRDefault="0068032B">
      <w:pPr>
        <w:pStyle w:val="a4"/>
        <w:spacing w:before="13" w:line="252" w:lineRule="auto"/>
        <w:ind w:left="1018" w:right="824"/>
        <w:rPr>
          <w:sz w:val="22"/>
        </w:rPr>
      </w:pPr>
      <w:r>
        <w:t>мента</w:t>
      </w:r>
      <w:r>
        <w:rPr>
          <w:spacing w:val="-29"/>
        </w:rPr>
        <w:t xml:space="preserve"> </w:t>
      </w:r>
      <w:r>
        <w:t>прочтения</w:t>
      </w:r>
      <w:r>
        <w:rPr>
          <w:spacing w:val="-29"/>
        </w:rPr>
        <w:t xml:space="preserve"> </w:t>
      </w:r>
      <w:r>
        <w:t>с</w:t>
      </w:r>
      <w:r>
        <w:rPr>
          <w:spacing w:val="-29"/>
        </w:rPr>
        <w:t xml:space="preserve"> </w:t>
      </w:r>
      <w:r>
        <w:t>меньшим</w:t>
      </w:r>
      <w:r>
        <w:rPr>
          <w:spacing w:val="-28"/>
        </w:rPr>
        <w:t xml:space="preserve"> </w:t>
      </w:r>
      <w:r>
        <w:t>MAPQ.</w:t>
      </w:r>
      <w:r>
        <w:rPr>
          <w:spacing w:val="-29"/>
        </w:rPr>
        <w:t xml:space="preserve"> </w:t>
      </w:r>
      <w:r>
        <w:t>Вторичных</w:t>
      </w:r>
      <w:r>
        <w:rPr>
          <w:spacing w:val="-29"/>
        </w:rPr>
        <w:t xml:space="preserve"> </w:t>
      </w:r>
      <w:r>
        <w:t>выравниваний</w:t>
      </w:r>
      <w:r>
        <w:rPr>
          <w:spacing w:val="-29"/>
        </w:rPr>
        <w:t xml:space="preserve"> </w:t>
      </w:r>
      <w:r>
        <w:t>может</w:t>
      </w:r>
      <w:r>
        <w:rPr>
          <w:spacing w:val="-28"/>
        </w:rPr>
        <w:t xml:space="preserve"> </w:t>
      </w:r>
      <w:r>
        <w:t>быть</w:t>
      </w:r>
      <w:r>
        <w:rPr>
          <w:spacing w:val="-29"/>
        </w:rPr>
        <w:t xml:space="preserve"> </w:t>
      </w:r>
      <w:r>
        <w:t>несколь</w:t>
      </w:r>
      <w:r>
        <w:rPr>
          <w:spacing w:val="-6"/>
        </w:rPr>
        <w:t xml:space="preserve">ко </w:t>
      </w:r>
      <w:r>
        <w:t>(в зависимости от выставленного нижнего порога</w:t>
      </w:r>
      <w:r>
        <w:rPr>
          <w:spacing w:val="-10"/>
        </w:rPr>
        <w:t xml:space="preserve"> </w:t>
      </w:r>
      <w:r>
        <w:t>MAPQ);</w:t>
      </w:r>
    </w:p>
    <w:p w14:paraId="0E72DC14" w14:textId="77777777" w:rsidR="001220B7" w:rsidRDefault="0068032B">
      <w:pPr>
        <w:pStyle w:val="a9"/>
        <w:numPr>
          <w:ilvl w:val="2"/>
          <w:numId w:val="18"/>
        </w:numPr>
        <w:tabs>
          <w:tab w:val="left" w:pos="1019"/>
        </w:tabs>
        <w:spacing w:before="198" w:line="252" w:lineRule="auto"/>
        <w:ind w:right="1235"/>
        <w:rPr>
          <w:sz w:val="24"/>
        </w:rPr>
      </w:pPr>
      <w:r>
        <w:rPr>
          <w:sz w:val="24"/>
        </w:rPr>
        <w:t xml:space="preserve">Добавочное выравнивание (supplementary) </w:t>
      </w:r>
      <w:r>
        <w:rPr>
          <w:spacing w:val="-24"/>
          <w:sz w:val="24"/>
        </w:rPr>
        <w:t xml:space="preserve">–– </w:t>
      </w:r>
      <w:r>
        <w:rPr>
          <w:sz w:val="24"/>
        </w:rPr>
        <w:t xml:space="preserve">выравнивание менее крупных (либо содержащих большее количество перекрытий) фрагментов прочтения. Добавочные выравнивания характерны </w:t>
      </w:r>
      <w:r>
        <w:rPr>
          <w:spacing w:val="-4"/>
          <w:sz w:val="24"/>
        </w:rPr>
        <w:t xml:space="preserve">только </w:t>
      </w:r>
      <w:r>
        <w:rPr>
          <w:sz w:val="24"/>
        </w:rPr>
        <w:t>для химерных</w:t>
      </w:r>
      <w:r>
        <w:rPr>
          <w:spacing w:val="-14"/>
          <w:sz w:val="24"/>
        </w:rPr>
        <w:t xml:space="preserve"> </w:t>
      </w:r>
      <w:r>
        <w:rPr>
          <w:sz w:val="24"/>
        </w:rPr>
        <w:t>прочтений.</w:t>
      </w:r>
    </w:p>
    <w:p w14:paraId="6771AA94" w14:textId="77777777" w:rsidR="001220B7" w:rsidRDefault="001220B7">
      <w:pPr>
        <w:pStyle w:val="a4"/>
        <w:spacing w:before="3"/>
        <w:rPr>
          <w:sz w:val="22"/>
        </w:rPr>
      </w:pPr>
    </w:p>
    <w:p w14:paraId="0EA9DC44" w14:textId="77777777" w:rsidR="001220B7" w:rsidRDefault="0068032B">
      <w:pPr>
        <w:pStyle w:val="a4"/>
        <w:spacing w:line="252" w:lineRule="auto"/>
        <w:ind w:left="420" w:right="1232" w:firstLine="358"/>
        <w:jc w:val="both"/>
        <w:rPr>
          <w:sz w:val="22"/>
        </w:rPr>
        <w:sectPr w:rsidR="001220B7">
          <w:pgSz w:w="11906" w:h="16838"/>
          <w:pgMar w:top="1540" w:right="140" w:bottom="280" w:left="1280" w:header="953" w:footer="0" w:gutter="0"/>
          <w:cols w:space="720"/>
          <w:formProt w:val="0"/>
          <w:docGrid w:linePitch="100" w:charSpace="4096"/>
        </w:sectPr>
      </w:pPr>
      <w:r>
        <w:t>Картированный участок может содержать в себе несовпадения с референсной последовательностью, инсерции и делеции. Это могут быть как ошибки, так и генетические варианты, поэтому данная информация безусловно важна при анализе данных. Также в частично картированных прочтениях могут присутствовать некартируемые участки</w:t>
      </w:r>
      <w:r>
        <w:rPr>
          <w:spacing w:val="-22"/>
        </w:rPr>
        <w:t xml:space="preserve"> </w:t>
      </w:r>
      <w:r>
        <w:t>с</w:t>
      </w:r>
      <w:r>
        <w:rPr>
          <w:spacing w:val="-21"/>
        </w:rPr>
        <w:t xml:space="preserve"> </w:t>
      </w:r>
      <w:r>
        <w:t>3’</w:t>
      </w:r>
      <w:r>
        <w:rPr>
          <w:spacing w:val="-22"/>
        </w:rPr>
        <w:t xml:space="preserve"> </w:t>
      </w:r>
      <w:r>
        <w:t>или</w:t>
      </w:r>
      <w:r>
        <w:rPr>
          <w:spacing w:val="-21"/>
        </w:rPr>
        <w:t xml:space="preserve"> </w:t>
      </w:r>
      <w:r>
        <w:t>5’</w:t>
      </w:r>
      <w:r>
        <w:rPr>
          <w:spacing w:val="-22"/>
        </w:rPr>
        <w:t xml:space="preserve"> </w:t>
      </w:r>
      <w:r>
        <w:t>конца.</w:t>
      </w:r>
      <w:r>
        <w:rPr>
          <w:spacing w:val="-21"/>
        </w:rPr>
        <w:t xml:space="preserve"> </w:t>
      </w:r>
      <w:r>
        <w:t>В</w:t>
      </w:r>
      <w:r>
        <w:rPr>
          <w:spacing w:val="-22"/>
        </w:rPr>
        <w:t xml:space="preserve"> </w:t>
      </w:r>
      <w:r>
        <w:t>отличие</w:t>
      </w:r>
      <w:r>
        <w:rPr>
          <w:spacing w:val="-22"/>
        </w:rPr>
        <w:t xml:space="preserve"> </w:t>
      </w:r>
      <w:r>
        <w:t>от</w:t>
      </w:r>
      <w:r>
        <w:rPr>
          <w:spacing w:val="-22"/>
        </w:rPr>
        <w:t xml:space="preserve"> </w:t>
      </w:r>
      <w:r>
        <w:t>делеций</w:t>
      </w:r>
      <w:r>
        <w:rPr>
          <w:spacing w:val="-21"/>
        </w:rPr>
        <w:t xml:space="preserve"> </w:t>
      </w:r>
      <w:r>
        <w:t>внутри</w:t>
      </w:r>
      <w:r>
        <w:rPr>
          <w:spacing w:val="-22"/>
        </w:rPr>
        <w:t xml:space="preserve"> </w:t>
      </w:r>
      <w:r>
        <w:t>картированных</w:t>
      </w:r>
      <w:r>
        <w:rPr>
          <w:spacing w:val="-21"/>
        </w:rPr>
        <w:t xml:space="preserve"> </w:t>
      </w:r>
      <w:r>
        <w:t>участков,</w:t>
      </w:r>
      <w:r>
        <w:rPr>
          <w:spacing w:val="-23"/>
        </w:rPr>
        <w:t xml:space="preserve"> </w:t>
      </w:r>
      <w:r>
        <w:t>некартированные</w:t>
      </w:r>
      <w:r>
        <w:rPr>
          <w:spacing w:val="-14"/>
        </w:rPr>
        <w:t xml:space="preserve"> </w:t>
      </w:r>
      <w:r>
        <w:rPr>
          <w:spacing w:val="-3"/>
        </w:rPr>
        <w:t>концы</w:t>
      </w:r>
      <w:r>
        <w:rPr>
          <w:spacing w:val="-14"/>
        </w:rPr>
        <w:t xml:space="preserve"> </w:t>
      </w:r>
      <w:r>
        <w:t>обычно</w:t>
      </w:r>
      <w:r>
        <w:rPr>
          <w:spacing w:val="-13"/>
        </w:rPr>
        <w:t xml:space="preserve"> </w:t>
      </w:r>
      <w:r>
        <w:t>подвергаются</w:t>
      </w:r>
      <w:r>
        <w:rPr>
          <w:spacing w:val="-13"/>
        </w:rPr>
        <w:t xml:space="preserve"> </w:t>
      </w:r>
      <w:r>
        <w:t>так</w:t>
      </w:r>
      <w:r>
        <w:rPr>
          <w:spacing w:val="-13"/>
        </w:rPr>
        <w:t xml:space="preserve"> </w:t>
      </w:r>
      <w:r>
        <w:t>называемому</w:t>
      </w:r>
      <w:r>
        <w:rPr>
          <w:spacing w:val="-14"/>
        </w:rPr>
        <w:t xml:space="preserve"> </w:t>
      </w:r>
      <w:r>
        <w:t>клипированию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дальнейшем не учитываются при анализе. Клипирование бывает двух</w:t>
      </w:r>
      <w:r>
        <w:rPr>
          <w:spacing w:val="-18"/>
        </w:rPr>
        <w:t xml:space="preserve"> </w:t>
      </w:r>
      <w:r>
        <w:t>типов:</w:t>
      </w:r>
    </w:p>
    <w:p w14:paraId="2573D0C8" w14:textId="77777777" w:rsidR="001220B7" w:rsidRDefault="001220B7">
      <w:pPr>
        <w:pStyle w:val="a4"/>
        <w:spacing w:before="7"/>
        <w:rPr>
          <w:sz w:val="11"/>
        </w:rPr>
      </w:pPr>
    </w:p>
    <w:p w14:paraId="671D4559" w14:textId="77777777" w:rsidR="001220B7" w:rsidRDefault="0068032B">
      <w:pPr>
        <w:pStyle w:val="a9"/>
        <w:numPr>
          <w:ilvl w:val="0"/>
          <w:numId w:val="14"/>
        </w:numPr>
        <w:tabs>
          <w:tab w:val="left" w:pos="736"/>
        </w:tabs>
        <w:spacing w:before="89" w:line="252" w:lineRule="auto"/>
        <w:ind w:right="1557"/>
        <w:rPr>
          <w:sz w:val="24"/>
        </w:rPr>
      </w:pPr>
      <w:r>
        <w:rPr>
          <w:spacing w:val="-3"/>
          <w:sz w:val="24"/>
        </w:rPr>
        <w:t xml:space="preserve">Мягкое </w:t>
      </w:r>
      <w:r>
        <w:rPr>
          <w:sz w:val="24"/>
        </w:rPr>
        <w:t xml:space="preserve">клипирование (soft-clip) </w:t>
      </w:r>
      <w:r>
        <w:rPr>
          <w:spacing w:val="-24"/>
          <w:sz w:val="24"/>
        </w:rPr>
        <w:t xml:space="preserve">–– </w:t>
      </w:r>
      <w:r>
        <w:rPr>
          <w:sz w:val="24"/>
        </w:rPr>
        <w:t xml:space="preserve">отсечение невыравненного </w:t>
      </w:r>
      <w:r>
        <w:rPr>
          <w:spacing w:val="-3"/>
          <w:sz w:val="24"/>
        </w:rPr>
        <w:t xml:space="preserve">конца </w:t>
      </w:r>
      <w:r>
        <w:rPr>
          <w:sz w:val="24"/>
        </w:rPr>
        <w:t xml:space="preserve">прочтения с сохранением полной последовательности прочтения. В отсечённых </w:t>
      </w:r>
      <w:r>
        <w:rPr>
          <w:spacing w:val="-3"/>
          <w:sz w:val="24"/>
        </w:rPr>
        <w:t xml:space="preserve">методом мягкого </w:t>
      </w:r>
      <w:r>
        <w:rPr>
          <w:sz w:val="24"/>
        </w:rPr>
        <w:t>клипирования регионах могут быть адаптерные последовательности, а также часть химерного прочтения (в репрезентативном</w:t>
      </w:r>
      <w:r>
        <w:rPr>
          <w:spacing w:val="-23"/>
          <w:sz w:val="24"/>
        </w:rPr>
        <w:t xml:space="preserve"> </w:t>
      </w:r>
      <w:r>
        <w:rPr>
          <w:sz w:val="24"/>
        </w:rPr>
        <w:t>выравнивании).</w:t>
      </w:r>
    </w:p>
    <w:p w14:paraId="68FA461D" w14:textId="77777777" w:rsidR="001220B7" w:rsidRDefault="0068032B">
      <w:pPr>
        <w:pStyle w:val="a9"/>
        <w:numPr>
          <w:ilvl w:val="0"/>
          <w:numId w:val="14"/>
        </w:numPr>
        <w:tabs>
          <w:tab w:val="left" w:pos="736"/>
        </w:tabs>
        <w:spacing w:before="186" w:line="252" w:lineRule="auto"/>
        <w:ind w:left="727" w:right="1502" w:hanging="196"/>
        <w:rPr>
          <w:sz w:val="24"/>
        </w:rPr>
      </w:pPr>
      <w:r>
        <w:rPr>
          <w:sz w:val="24"/>
        </w:rPr>
        <w:t>Жёсткое</w:t>
      </w:r>
      <w:r>
        <w:rPr>
          <w:spacing w:val="-20"/>
          <w:sz w:val="24"/>
        </w:rPr>
        <w:t xml:space="preserve"> </w:t>
      </w:r>
      <w:r>
        <w:rPr>
          <w:sz w:val="24"/>
        </w:rPr>
        <w:t>клипирование</w:t>
      </w:r>
      <w:r>
        <w:rPr>
          <w:spacing w:val="-19"/>
          <w:sz w:val="24"/>
        </w:rPr>
        <w:t xml:space="preserve"> </w:t>
      </w:r>
      <w:r>
        <w:rPr>
          <w:sz w:val="24"/>
        </w:rPr>
        <w:t>(hard-clip)</w:t>
      </w:r>
      <w:r>
        <w:rPr>
          <w:spacing w:val="-21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21"/>
          <w:sz w:val="24"/>
        </w:rPr>
        <w:t xml:space="preserve"> </w:t>
      </w:r>
      <w:r>
        <w:rPr>
          <w:sz w:val="24"/>
        </w:rPr>
        <w:t>отсечение</w:t>
      </w:r>
      <w:r>
        <w:rPr>
          <w:spacing w:val="-19"/>
          <w:sz w:val="24"/>
        </w:rPr>
        <w:t xml:space="preserve"> </w:t>
      </w:r>
      <w:r>
        <w:rPr>
          <w:sz w:val="24"/>
        </w:rPr>
        <w:t>невыравненного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конца</w:t>
      </w:r>
      <w:r>
        <w:rPr>
          <w:spacing w:val="-20"/>
          <w:sz w:val="24"/>
        </w:rPr>
        <w:t xml:space="preserve"> </w:t>
      </w:r>
      <w:r>
        <w:rPr>
          <w:sz w:val="24"/>
        </w:rPr>
        <w:t>прочтения без</w:t>
      </w:r>
      <w:r>
        <w:rPr>
          <w:spacing w:val="-28"/>
          <w:sz w:val="24"/>
        </w:rPr>
        <w:t xml:space="preserve"> </w:t>
      </w:r>
      <w:r>
        <w:rPr>
          <w:sz w:val="24"/>
        </w:rPr>
        <w:t>сохранения</w:t>
      </w:r>
      <w:r>
        <w:rPr>
          <w:spacing w:val="-28"/>
          <w:sz w:val="24"/>
        </w:rPr>
        <w:t xml:space="preserve"> </w:t>
      </w:r>
      <w:r>
        <w:rPr>
          <w:sz w:val="24"/>
        </w:rPr>
        <w:t>его</w:t>
      </w:r>
      <w:r>
        <w:rPr>
          <w:spacing w:val="-28"/>
          <w:sz w:val="24"/>
        </w:rPr>
        <w:t xml:space="preserve"> </w:t>
      </w:r>
      <w:r>
        <w:rPr>
          <w:sz w:val="24"/>
        </w:rPr>
        <w:t>последовательности.</w:t>
      </w:r>
      <w:r>
        <w:rPr>
          <w:spacing w:val="-28"/>
          <w:sz w:val="24"/>
        </w:rPr>
        <w:t xml:space="preserve"> </w:t>
      </w:r>
      <w:r>
        <w:rPr>
          <w:sz w:val="24"/>
        </w:rPr>
        <w:t>В</w:t>
      </w:r>
      <w:r>
        <w:rPr>
          <w:spacing w:val="-27"/>
          <w:sz w:val="24"/>
        </w:rPr>
        <w:t xml:space="preserve"> </w:t>
      </w:r>
      <w:r>
        <w:rPr>
          <w:sz w:val="24"/>
        </w:rPr>
        <w:t>регионах,</w:t>
      </w:r>
      <w:r>
        <w:rPr>
          <w:spacing w:val="-28"/>
          <w:sz w:val="24"/>
        </w:rPr>
        <w:t xml:space="preserve"> </w:t>
      </w:r>
      <w:r>
        <w:rPr>
          <w:sz w:val="24"/>
        </w:rPr>
        <w:t>подвергшихся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жёсткому</w:t>
      </w:r>
      <w:r>
        <w:rPr>
          <w:spacing w:val="-28"/>
          <w:sz w:val="24"/>
        </w:rPr>
        <w:t xml:space="preserve"> </w:t>
      </w:r>
      <w:r>
        <w:rPr>
          <w:sz w:val="24"/>
        </w:rPr>
        <w:t>клипированию, обычно находятся репрезентативные участки химерных прочтений (в добавочных</w:t>
      </w:r>
      <w:r>
        <w:rPr>
          <w:spacing w:val="-3"/>
          <w:sz w:val="24"/>
        </w:rPr>
        <w:t xml:space="preserve"> </w:t>
      </w:r>
      <w:r>
        <w:rPr>
          <w:sz w:val="24"/>
        </w:rPr>
        <w:t>выравниваниях).</w:t>
      </w:r>
    </w:p>
    <w:p w14:paraId="6460BE1E" w14:textId="77777777" w:rsidR="001220B7" w:rsidRDefault="0068032B">
      <w:pPr>
        <w:pStyle w:val="a4"/>
        <w:spacing w:before="218"/>
        <w:ind w:left="495"/>
        <w:rPr>
          <w:sz w:val="22"/>
        </w:rPr>
      </w:pPr>
      <w:r>
        <w:t>Основные проблемы картирования:</w:t>
      </w:r>
    </w:p>
    <w:p w14:paraId="6E6A8134" w14:textId="77777777" w:rsidR="001220B7" w:rsidRDefault="0068032B">
      <w:pPr>
        <w:pStyle w:val="a9"/>
        <w:numPr>
          <w:ilvl w:val="0"/>
          <w:numId w:val="14"/>
        </w:numPr>
        <w:tabs>
          <w:tab w:val="left" w:pos="736"/>
        </w:tabs>
        <w:spacing w:before="233" w:line="252" w:lineRule="auto"/>
        <w:ind w:right="1463"/>
        <w:jc w:val="left"/>
        <w:rPr>
          <w:sz w:val="24"/>
        </w:rPr>
      </w:pPr>
      <w:r>
        <w:rPr>
          <w:sz w:val="24"/>
        </w:rPr>
        <w:t>Высоковариативные</w:t>
      </w:r>
      <w:r>
        <w:rPr>
          <w:spacing w:val="-33"/>
          <w:sz w:val="24"/>
        </w:rPr>
        <w:t xml:space="preserve"> </w:t>
      </w:r>
      <w:r>
        <w:rPr>
          <w:sz w:val="24"/>
        </w:rPr>
        <w:t>регионы.</w:t>
      </w:r>
      <w:r>
        <w:rPr>
          <w:spacing w:val="-32"/>
          <w:sz w:val="24"/>
        </w:rPr>
        <w:t xml:space="preserve"> </w:t>
      </w:r>
      <w:r>
        <w:rPr>
          <w:sz w:val="24"/>
        </w:rPr>
        <w:t>Алгоритм</w:t>
      </w:r>
      <w:r>
        <w:rPr>
          <w:spacing w:val="-32"/>
          <w:sz w:val="24"/>
        </w:rPr>
        <w:t xml:space="preserve"> </w:t>
      </w:r>
      <w:r>
        <w:rPr>
          <w:sz w:val="24"/>
        </w:rPr>
        <w:t>картирования</w:t>
      </w:r>
      <w:r>
        <w:rPr>
          <w:spacing w:val="-32"/>
          <w:sz w:val="24"/>
        </w:rPr>
        <w:t xml:space="preserve"> </w:t>
      </w:r>
      <w:r>
        <w:rPr>
          <w:sz w:val="24"/>
        </w:rPr>
        <w:t>разработан</w:t>
      </w:r>
      <w:r>
        <w:rPr>
          <w:spacing w:val="-32"/>
          <w:sz w:val="24"/>
        </w:rPr>
        <w:t xml:space="preserve"> </w:t>
      </w:r>
      <w:r>
        <w:rPr>
          <w:sz w:val="24"/>
        </w:rPr>
        <w:t>для</w:t>
      </w:r>
      <w:r>
        <w:rPr>
          <w:spacing w:val="-33"/>
          <w:sz w:val="24"/>
        </w:rPr>
        <w:t xml:space="preserve"> </w:t>
      </w:r>
      <w:r>
        <w:rPr>
          <w:sz w:val="24"/>
        </w:rPr>
        <w:t>поиска</w:t>
      </w:r>
      <w:r>
        <w:rPr>
          <w:spacing w:val="-32"/>
          <w:sz w:val="24"/>
        </w:rPr>
        <w:t xml:space="preserve"> </w:t>
      </w:r>
      <w:r>
        <w:rPr>
          <w:sz w:val="24"/>
        </w:rPr>
        <w:t>наиболее</w:t>
      </w:r>
      <w:r>
        <w:rPr>
          <w:spacing w:val="-16"/>
          <w:sz w:val="24"/>
        </w:rPr>
        <w:t xml:space="preserve"> </w:t>
      </w:r>
      <w:r>
        <w:rPr>
          <w:sz w:val="24"/>
        </w:rPr>
        <w:t>полных</w:t>
      </w:r>
      <w:r>
        <w:rPr>
          <w:spacing w:val="-16"/>
          <w:sz w:val="24"/>
        </w:rPr>
        <w:t xml:space="preserve"> </w:t>
      </w:r>
      <w:r>
        <w:rPr>
          <w:sz w:val="24"/>
        </w:rPr>
        <w:t>соответствий,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6"/>
          <w:sz w:val="24"/>
        </w:rPr>
        <w:t xml:space="preserve"> </w:t>
      </w:r>
      <w:r>
        <w:rPr>
          <w:sz w:val="24"/>
        </w:rPr>
        <w:t>при</w:t>
      </w:r>
      <w:r>
        <w:rPr>
          <w:spacing w:val="-16"/>
          <w:sz w:val="24"/>
        </w:rPr>
        <w:t xml:space="preserve"> </w:t>
      </w:r>
      <w:r>
        <w:rPr>
          <w:sz w:val="24"/>
        </w:rPr>
        <w:t>большом</w:t>
      </w:r>
      <w:r>
        <w:rPr>
          <w:spacing w:val="-16"/>
          <w:sz w:val="24"/>
        </w:rPr>
        <w:t xml:space="preserve"> </w:t>
      </w:r>
      <w:r>
        <w:rPr>
          <w:sz w:val="24"/>
        </w:rPr>
        <w:t>количестве</w:t>
      </w:r>
      <w:r>
        <w:rPr>
          <w:spacing w:val="-17"/>
          <w:sz w:val="24"/>
        </w:rPr>
        <w:t xml:space="preserve"> </w:t>
      </w:r>
      <w:r>
        <w:rPr>
          <w:sz w:val="24"/>
        </w:rPr>
        <w:t>несовпадений</w:t>
      </w:r>
      <w:r>
        <w:rPr>
          <w:spacing w:val="-15"/>
          <w:sz w:val="24"/>
        </w:rPr>
        <w:t xml:space="preserve"> </w:t>
      </w:r>
      <w:r>
        <w:rPr>
          <w:sz w:val="24"/>
        </w:rPr>
        <w:t>прочтение просто не сможет быть картировано на нужный регион</w:t>
      </w:r>
      <w:r>
        <w:rPr>
          <w:spacing w:val="-21"/>
          <w:sz w:val="24"/>
        </w:rPr>
        <w:t xml:space="preserve"> </w:t>
      </w:r>
      <w:r>
        <w:rPr>
          <w:sz w:val="24"/>
        </w:rPr>
        <w:t>генома;</w:t>
      </w:r>
    </w:p>
    <w:p w14:paraId="06EB8ED9" w14:textId="77777777" w:rsidR="001220B7" w:rsidRDefault="0068032B">
      <w:pPr>
        <w:pStyle w:val="a9"/>
        <w:numPr>
          <w:ilvl w:val="0"/>
          <w:numId w:val="14"/>
        </w:numPr>
        <w:tabs>
          <w:tab w:val="left" w:pos="736"/>
        </w:tabs>
        <w:spacing w:before="188" w:line="252" w:lineRule="auto"/>
        <w:ind w:right="1518"/>
        <w:rPr>
          <w:sz w:val="24"/>
        </w:rPr>
      </w:pPr>
      <w:r>
        <w:rPr>
          <w:sz w:val="24"/>
        </w:rPr>
        <w:t>Вырожденные (неуникальные) регионы. Соответствие между регионами может привести</w:t>
      </w:r>
      <w:r>
        <w:rPr>
          <w:spacing w:val="-9"/>
          <w:sz w:val="24"/>
        </w:rPr>
        <w:t xml:space="preserve"> </w:t>
      </w:r>
      <w:r>
        <w:rPr>
          <w:sz w:val="24"/>
        </w:rPr>
        <w:t>к</w:t>
      </w:r>
      <w:r>
        <w:rPr>
          <w:spacing w:val="-8"/>
          <w:sz w:val="24"/>
        </w:rPr>
        <w:t xml:space="preserve"> </w:t>
      </w:r>
      <w:r>
        <w:rPr>
          <w:sz w:val="24"/>
        </w:rPr>
        <w:t>неправильному</w:t>
      </w:r>
      <w:r>
        <w:rPr>
          <w:spacing w:val="-9"/>
          <w:sz w:val="24"/>
        </w:rPr>
        <w:t xml:space="preserve"> </w:t>
      </w:r>
      <w:r>
        <w:rPr>
          <w:sz w:val="24"/>
        </w:rPr>
        <w:t>распределению</w:t>
      </w:r>
      <w:r>
        <w:rPr>
          <w:spacing w:val="-8"/>
          <w:sz w:val="24"/>
        </w:rPr>
        <w:t xml:space="preserve"> </w:t>
      </w:r>
      <w:r>
        <w:rPr>
          <w:sz w:val="24"/>
        </w:rPr>
        <w:t>прочтений</w:t>
      </w:r>
      <w:r>
        <w:rPr>
          <w:spacing w:val="-8"/>
          <w:sz w:val="24"/>
        </w:rPr>
        <w:t xml:space="preserve"> </w:t>
      </w:r>
      <w:r>
        <w:rPr>
          <w:sz w:val="24"/>
        </w:rPr>
        <w:t>между</w:t>
      </w:r>
      <w:r>
        <w:rPr>
          <w:spacing w:val="-9"/>
          <w:sz w:val="24"/>
        </w:rPr>
        <w:t xml:space="preserve"> </w:t>
      </w:r>
      <w:r>
        <w:rPr>
          <w:sz w:val="24"/>
        </w:rPr>
        <w:t>ними,</w:t>
      </w:r>
      <w:r>
        <w:rPr>
          <w:spacing w:val="-8"/>
          <w:sz w:val="24"/>
        </w:rPr>
        <w:t xml:space="preserve"> </w:t>
      </w:r>
      <w:r>
        <w:rPr>
          <w:sz w:val="24"/>
        </w:rPr>
        <w:t>а</w:t>
      </w:r>
      <w:r>
        <w:rPr>
          <w:spacing w:val="-9"/>
          <w:sz w:val="24"/>
        </w:rPr>
        <w:t xml:space="preserve"> </w:t>
      </w:r>
      <w:r>
        <w:rPr>
          <w:sz w:val="24"/>
        </w:rPr>
        <w:t>значит</w:t>
      </w:r>
      <w:r>
        <w:rPr>
          <w:spacing w:val="-18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18"/>
          <w:sz w:val="24"/>
        </w:rPr>
        <w:t xml:space="preserve"> </w:t>
      </w:r>
      <w:r>
        <w:rPr>
          <w:sz w:val="24"/>
        </w:rPr>
        <w:t>и неправильному</w:t>
      </w:r>
      <w:r>
        <w:rPr>
          <w:spacing w:val="-24"/>
          <w:sz w:val="24"/>
        </w:rPr>
        <w:t xml:space="preserve"> </w:t>
      </w:r>
      <w:r>
        <w:rPr>
          <w:sz w:val="24"/>
        </w:rPr>
        <w:t>картированию</w:t>
      </w:r>
      <w:r>
        <w:rPr>
          <w:spacing w:val="-24"/>
          <w:sz w:val="24"/>
        </w:rPr>
        <w:t xml:space="preserve"> </w:t>
      </w:r>
      <w:r>
        <w:rPr>
          <w:sz w:val="24"/>
        </w:rPr>
        <w:t>генетических</w:t>
      </w:r>
      <w:r>
        <w:rPr>
          <w:spacing w:val="-23"/>
          <w:sz w:val="24"/>
        </w:rPr>
        <w:t xml:space="preserve"> </w:t>
      </w:r>
      <w:r>
        <w:rPr>
          <w:sz w:val="24"/>
        </w:rPr>
        <w:t>вариаций.</w:t>
      </w:r>
      <w:r>
        <w:rPr>
          <w:spacing w:val="-24"/>
          <w:sz w:val="24"/>
        </w:rPr>
        <w:t xml:space="preserve"> </w:t>
      </w:r>
      <w:r>
        <w:rPr>
          <w:sz w:val="24"/>
        </w:rPr>
        <w:t>Кроме</w:t>
      </w:r>
      <w:r>
        <w:rPr>
          <w:spacing w:val="-24"/>
          <w:sz w:val="24"/>
        </w:rPr>
        <w:t xml:space="preserve"> </w:t>
      </w:r>
      <w:r>
        <w:rPr>
          <w:sz w:val="24"/>
        </w:rPr>
        <w:t>того,</w:t>
      </w:r>
      <w:r>
        <w:rPr>
          <w:spacing w:val="-23"/>
          <w:sz w:val="24"/>
        </w:rPr>
        <w:t xml:space="preserve"> </w:t>
      </w:r>
      <w:r>
        <w:rPr>
          <w:sz w:val="24"/>
        </w:rPr>
        <w:t>генетические варианты в регионах с короткими повторами в принципе невозможно картиро</w:t>
      </w:r>
      <w:r>
        <w:rPr>
          <w:spacing w:val="-3"/>
          <w:sz w:val="24"/>
        </w:rPr>
        <w:t xml:space="preserve">вать </w:t>
      </w:r>
      <w:r>
        <w:rPr>
          <w:sz w:val="24"/>
        </w:rPr>
        <w:t xml:space="preserve">точно, поэтому обычной </w:t>
      </w:r>
      <w:r>
        <w:rPr>
          <w:spacing w:val="-3"/>
          <w:sz w:val="24"/>
        </w:rPr>
        <w:t xml:space="preserve">практикой </w:t>
      </w:r>
      <w:r>
        <w:rPr>
          <w:sz w:val="24"/>
        </w:rPr>
        <w:t>является левое смещение</w:t>
      </w:r>
      <w:r>
        <w:rPr>
          <w:spacing w:val="-24"/>
          <w:sz w:val="24"/>
        </w:rPr>
        <w:t xml:space="preserve"> </w:t>
      </w:r>
      <w:r>
        <w:rPr>
          <w:sz w:val="24"/>
        </w:rPr>
        <w:t>(left-align).</w:t>
      </w:r>
    </w:p>
    <w:p w14:paraId="15D3BE20" w14:textId="77777777" w:rsidR="001220B7" w:rsidRDefault="0068032B">
      <w:pPr>
        <w:pStyle w:val="a9"/>
        <w:numPr>
          <w:ilvl w:val="0"/>
          <w:numId w:val="14"/>
        </w:numPr>
        <w:tabs>
          <w:tab w:val="left" w:pos="736"/>
        </w:tabs>
        <w:spacing w:before="185" w:line="252" w:lineRule="auto"/>
        <w:ind w:right="1517"/>
        <w:rPr>
          <w:sz w:val="24"/>
        </w:rPr>
      </w:pPr>
      <w:r>
        <w:rPr>
          <w:sz w:val="24"/>
        </w:rPr>
        <w:t>Регионы</w:t>
      </w:r>
      <w:r>
        <w:rPr>
          <w:spacing w:val="-21"/>
          <w:sz w:val="24"/>
        </w:rPr>
        <w:t xml:space="preserve"> </w:t>
      </w:r>
      <w:r>
        <w:rPr>
          <w:sz w:val="24"/>
        </w:rPr>
        <w:t>с</w:t>
      </w:r>
      <w:r>
        <w:rPr>
          <w:spacing w:val="-20"/>
          <w:sz w:val="24"/>
        </w:rPr>
        <w:t xml:space="preserve"> </w:t>
      </w:r>
      <w:r>
        <w:rPr>
          <w:sz w:val="24"/>
        </w:rPr>
        <w:t>инсерциями</w:t>
      </w:r>
      <w:r>
        <w:rPr>
          <w:spacing w:val="-19"/>
          <w:sz w:val="24"/>
        </w:rPr>
        <w:t xml:space="preserve"> </w:t>
      </w:r>
      <w:r>
        <w:rPr>
          <w:sz w:val="24"/>
        </w:rPr>
        <w:t>и</w:t>
      </w:r>
      <w:r>
        <w:rPr>
          <w:spacing w:val="-20"/>
          <w:sz w:val="24"/>
        </w:rPr>
        <w:t xml:space="preserve"> </w:t>
      </w:r>
      <w:r>
        <w:rPr>
          <w:sz w:val="24"/>
        </w:rPr>
        <w:t>делециями.</w:t>
      </w:r>
      <w:r>
        <w:rPr>
          <w:spacing w:val="-19"/>
          <w:sz w:val="24"/>
        </w:rPr>
        <w:t xml:space="preserve"> </w:t>
      </w:r>
      <w:r>
        <w:rPr>
          <w:sz w:val="24"/>
        </w:rPr>
        <w:t>Помимо</w:t>
      </w:r>
      <w:r>
        <w:rPr>
          <w:spacing w:val="-20"/>
          <w:sz w:val="24"/>
        </w:rPr>
        <w:t xml:space="preserve"> </w:t>
      </w:r>
      <w:r>
        <w:rPr>
          <w:sz w:val="24"/>
        </w:rPr>
        <w:t>того,</w:t>
      </w:r>
      <w:r>
        <w:rPr>
          <w:spacing w:val="-20"/>
          <w:sz w:val="24"/>
        </w:rPr>
        <w:t xml:space="preserve"> </w:t>
      </w:r>
      <w:r>
        <w:rPr>
          <w:sz w:val="24"/>
        </w:rPr>
        <w:t>что</w:t>
      </w:r>
      <w:r>
        <w:rPr>
          <w:spacing w:val="-20"/>
          <w:sz w:val="24"/>
        </w:rPr>
        <w:t xml:space="preserve"> </w:t>
      </w:r>
      <w:r>
        <w:rPr>
          <w:sz w:val="24"/>
        </w:rPr>
        <w:t>сами</w:t>
      </w:r>
      <w:r>
        <w:rPr>
          <w:spacing w:val="-19"/>
          <w:sz w:val="24"/>
        </w:rPr>
        <w:t xml:space="preserve"> </w:t>
      </w:r>
      <w:r>
        <w:rPr>
          <w:sz w:val="24"/>
        </w:rPr>
        <w:t>по</w:t>
      </w:r>
      <w:r>
        <w:rPr>
          <w:spacing w:val="-20"/>
          <w:sz w:val="24"/>
        </w:rPr>
        <w:t xml:space="preserve"> </w:t>
      </w:r>
      <w:r>
        <w:rPr>
          <w:sz w:val="24"/>
        </w:rPr>
        <w:t>себе</w:t>
      </w:r>
      <w:r>
        <w:rPr>
          <w:spacing w:val="-21"/>
          <w:sz w:val="24"/>
        </w:rPr>
        <w:t xml:space="preserve"> </w:t>
      </w:r>
      <w:r>
        <w:rPr>
          <w:sz w:val="24"/>
        </w:rPr>
        <w:t>эти</w:t>
      </w:r>
      <w:r>
        <w:rPr>
          <w:spacing w:val="-20"/>
          <w:sz w:val="24"/>
        </w:rPr>
        <w:t xml:space="preserve"> </w:t>
      </w:r>
      <w:r>
        <w:rPr>
          <w:sz w:val="24"/>
        </w:rPr>
        <w:t xml:space="preserve">варианты сильно </w:t>
      </w:r>
      <w:r>
        <w:rPr>
          <w:spacing w:val="-4"/>
          <w:sz w:val="24"/>
        </w:rPr>
        <w:t xml:space="preserve">ухудшают </w:t>
      </w:r>
      <w:r>
        <w:rPr>
          <w:sz w:val="24"/>
        </w:rPr>
        <w:t>картирование, содержащие их прочтения могут быть</w:t>
      </w:r>
      <w:r>
        <w:rPr>
          <w:spacing w:val="-26"/>
          <w:sz w:val="24"/>
        </w:rPr>
        <w:t xml:space="preserve"> </w:t>
      </w:r>
      <w:r>
        <w:rPr>
          <w:sz w:val="24"/>
        </w:rPr>
        <w:t>картированы</w:t>
      </w:r>
      <w:r>
        <w:rPr>
          <w:spacing w:val="-29"/>
          <w:sz w:val="24"/>
        </w:rPr>
        <w:t xml:space="preserve"> </w:t>
      </w:r>
      <w:r>
        <w:rPr>
          <w:sz w:val="24"/>
        </w:rPr>
        <w:t>неправильно</w:t>
      </w:r>
      <w:r>
        <w:rPr>
          <w:spacing w:val="-28"/>
          <w:sz w:val="24"/>
        </w:rPr>
        <w:t xml:space="preserve"> </w:t>
      </w:r>
      <w:r>
        <w:rPr>
          <w:sz w:val="24"/>
        </w:rPr>
        <w:t>(из-за</w:t>
      </w:r>
      <w:r>
        <w:rPr>
          <w:spacing w:val="-28"/>
          <w:sz w:val="24"/>
        </w:rPr>
        <w:t xml:space="preserve"> </w:t>
      </w:r>
      <w:r>
        <w:rPr>
          <w:sz w:val="24"/>
        </w:rPr>
        <w:t>того,</w:t>
      </w:r>
      <w:r>
        <w:rPr>
          <w:spacing w:val="-28"/>
          <w:sz w:val="24"/>
        </w:rPr>
        <w:t xml:space="preserve"> </w:t>
      </w:r>
      <w:r>
        <w:rPr>
          <w:sz w:val="24"/>
        </w:rPr>
        <w:t>что</w:t>
      </w:r>
      <w:r>
        <w:rPr>
          <w:spacing w:val="-28"/>
          <w:sz w:val="24"/>
        </w:rPr>
        <w:t xml:space="preserve"> </w:t>
      </w:r>
      <w:r>
        <w:rPr>
          <w:sz w:val="24"/>
        </w:rPr>
        <w:t>алгоритмы</w:t>
      </w:r>
      <w:r>
        <w:rPr>
          <w:spacing w:val="-28"/>
          <w:sz w:val="24"/>
        </w:rPr>
        <w:t xml:space="preserve"> </w:t>
      </w:r>
      <w:r>
        <w:rPr>
          <w:sz w:val="24"/>
        </w:rPr>
        <w:t>картирования</w:t>
      </w:r>
      <w:r>
        <w:rPr>
          <w:spacing w:val="-28"/>
          <w:sz w:val="24"/>
        </w:rPr>
        <w:t xml:space="preserve"> </w:t>
      </w:r>
      <w:r>
        <w:rPr>
          <w:sz w:val="24"/>
        </w:rPr>
        <w:t>используют</w:t>
      </w:r>
      <w:r>
        <w:rPr>
          <w:spacing w:val="-28"/>
          <w:sz w:val="24"/>
        </w:rPr>
        <w:t xml:space="preserve"> </w:t>
      </w:r>
      <w:r>
        <w:rPr>
          <w:sz w:val="24"/>
        </w:rPr>
        <w:t>случайно выбранные</w:t>
      </w:r>
      <w:r>
        <w:rPr>
          <w:spacing w:val="-20"/>
          <w:sz w:val="24"/>
        </w:rPr>
        <w:t xml:space="preserve"> </w:t>
      </w:r>
      <w:r>
        <w:rPr>
          <w:sz w:val="24"/>
        </w:rPr>
        <w:t>позиции</w:t>
      </w:r>
      <w:r>
        <w:rPr>
          <w:spacing w:val="-19"/>
          <w:sz w:val="24"/>
        </w:rPr>
        <w:t xml:space="preserve"> </w:t>
      </w:r>
      <w:r>
        <w:rPr>
          <w:sz w:val="24"/>
        </w:rPr>
        <w:t>в</w:t>
      </w:r>
      <w:r>
        <w:rPr>
          <w:spacing w:val="-20"/>
          <w:sz w:val="24"/>
        </w:rPr>
        <w:t xml:space="preserve"> </w:t>
      </w:r>
      <w:r>
        <w:rPr>
          <w:sz w:val="24"/>
        </w:rPr>
        <w:t>геноме</w:t>
      </w:r>
      <w:r>
        <w:rPr>
          <w:spacing w:val="-19"/>
          <w:sz w:val="24"/>
        </w:rPr>
        <w:t xml:space="preserve"> </w:t>
      </w:r>
      <w:r>
        <w:rPr>
          <w:sz w:val="24"/>
        </w:rPr>
        <w:t>для</w:t>
      </w:r>
      <w:r>
        <w:rPr>
          <w:spacing w:val="-19"/>
          <w:sz w:val="24"/>
        </w:rPr>
        <w:t xml:space="preserve"> </w:t>
      </w:r>
      <w:r>
        <w:rPr>
          <w:sz w:val="24"/>
        </w:rPr>
        <w:t>начала</w:t>
      </w:r>
      <w:r>
        <w:rPr>
          <w:spacing w:val="-20"/>
          <w:sz w:val="24"/>
        </w:rPr>
        <w:t xml:space="preserve"> </w:t>
      </w:r>
      <w:r>
        <w:rPr>
          <w:sz w:val="24"/>
        </w:rPr>
        <w:t>поиска</w:t>
      </w:r>
      <w:r>
        <w:rPr>
          <w:spacing w:val="-19"/>
          <w:sz w:val="24"/>
        </w:rPr>
        <w:t xml:space="preserve"> </w:t>
      </w:r>
      <w:r>
        <w:rPr>
          <w:sz w:val="24"/>
        </w:rPr>
        <w:t>соответствий).</w:t>
      </w:r>
      <w:r>
        <w:rPr>
          <w:spacing w:val="-20"/>
          <w:sz w:val="24"/>
        </w:rPr>
        <w:t xml:space="preserve"> </w:t>
      </w:r>
      <w:r>
        <w:rPr>
          <w:sz w:val="24"/>
        </w:rPr>
        <w:t>Из-за</w:t>
      </w:r>
      <w:r>
        <w:rPr>
          <w:spacing w:val="-19"/>
          <w:sz w:val="24"/>
        </w:rPr>
        <w:t xml:space="preserve"> </w:t>
      </w:r>
      <w:r>
        <w:rPr>
          <w:sz w:val="24"/>
        </w:rPr>
        <w:t>этого</w:t>
      </w:r>
      <w:r>
        <w:rPr>
          <w:spacing w:val="-19"/>
          <w:sz w:val="24"/>
        </w:rPr>
        <w:t xml:space="preserve"> </w:t>
      </w:r>
      <w:r>
        <w:rPr>
          <w:sz w:val="24"/>
        </w:rPr>
        <w:t xml:space="preserve">могут возникать ложные </w:t>
      </w:r>
      <w:r>
        <w:rPr>
          <w:spacing w:val="-8"/>
          <w:sz w:val="24"/>
        </w:rPr>
        <w:t xml:space="preserve">SNP, </w:t>
      </w:r>
      <w:r>
        <w:rPr>
          <w:sz w:val="24"/>
        </w:rPr>
        <w:t>а пропорции аллелей могут быть посчитаны неправильно. Пример показан на Рис.</w:t>
      </w:r>
      <w:r>
        <w:rPr>
          <w:spacing w:val="-6"/>
          <w:sz w:val="24"/>
        </w:rPr>
        <w:t xml:space="preserve"> </w:t>
      </w:r>
      <w:hyperlink w:anchor="_bookmark13">
        <w:r>
          <w:rPr>
            <w:color w:val="003052"/>
            <w:sz w:val="24"/>
          </w:rPr>
          <w:t>2</w:t>
        </w:r>
      </w:hyperlink>
      <w:r>
        <w:rPr>
          <w:sz w:val="24"/>
        </w:rPr>
        <w:t>.</w:t>
      </w:r>
    </w:p>
    <w:p w14:paraId="77319A4D" w14:textId="77777777" w:rsidR="001220B7" w:rsidRDefault="001220B7">
      <w:pPr>
        <w:pStyle w:val="a4"/>
        <w:spacing w:before="1"/>
        <w:rPr>
          <w:sz w:val="30"/>
        </w:rPr>
      </w:pPr>
    </w:p>
    <w:p w14:paraId="44F98385" w14:textId="77777777" w:rsidR="001220B7" w:rsidRDefault="0068032B">
      <w:pPr>
        <w:pStyle w:val="a4"/>
        <w:spacing w:line="252" w:lineRule="auto"/>
        <w:ind w:left="137" w:right="1517"/>
        <w:jc w:val="both"/>
        <w:rPr>
          <w:sz w:val="22"/>
        </w:rPr>
      </w:pPr>
      <w:r>
        <w:rPr>
          <w:b/>
          <w:spacing w:val="-3"/>
        </w:rPr>
        <w:t xml:space="preserve">Удаление дубликатов. </w:t>
      </w:r>
      <w:r>
        <w:t xml:space="preserve">Так как </w:t>
      </w:r>
      <w:r>
        <w:rPr>
          <w:spacing w:val="-3"/>
        </w:rPr>
        <w:t xml:space="preserve">молекулы </w:t>
      </w:r>
      <w:r>
        <w:t>ДНК очень малы, вероятность их разрушения</w:t>
      </w:r>
      <w:r>
        <w:rPr>
          <w:spacing w:val="-8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возникновения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них</w:t>
      </w:r>
      <w:r>
        <w:rPr>
          <w:spacing w:val="-7"/>
        </w:rPr>
        <w:t xml:space="preserve"> </w:t>
      </w:r>
      <w:r>
        <w:t>ошибок</w:t>
      </w:r>
      <w:r>
        <w:rPr>
          <w:spacing w:val="-8"/>
        </w:rPr>
        <w:t xml:space="preserve"> </w:t>
      </w:r>
      <w:r>
        <w:t>велика,</w:t>
      </w:r>
      <w:r>
        <w:rPr>
          <w:spacing w:val="-7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полученные</w:t>
      </w:r>
      <w:r>
        <w:rPr>
          <w:spacing w:val="-8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них</w:t>
      </w:r>
      <w:r>
        <w:rPr>
          <w:spacing w:val="-7"/>
        </w:rPr>
        <w:t xml:space="preserve"> </w:t>
      </w:r>
      <w:r>
        <w:t>сигналы</w:t>
      </w:r>
      <w:r>
        <w:rPr>
          <w:spacing w:val="-8"/>
        </w:rPr>
        <w:t xml:space="preserve"> </w:t>
      </w:r>
      <w:r>
        <w:t>находятся за пределами чувствительности многих современных приборов. Решением этих проблем</w:t>
      </w:r>
      <w:r>
        <w:rPr>
          <w:spacing w:val="-11"/>
        </w:rPr>
        <w:t xml:space="preserve"> </w:t>
      </w:r>
      <w:r>
        <w:t>является</w:t>
      </w:r>
      <w:r>
        <w:rPr>
          <w:spacing w:val="-10"/>
        </w:rPr>
        <w:t xml:space="preserve"> </w:t>
      </w:r>
      <w:r>
        <w:t>амплификация</w:t>
      </w:r>
      <w:r>
        <w:rPr>
          <w:spacing w:val="-11"/>
        </w:rPr>
        <w:t xml:space="preserve"> </w:t>
      </w:r>
      <w:r>
        <w:rPr>
          <w:spacing w:val="-3"/>
        </w:rPr>
        <w:t>молекул</w:t>
      </w:r>
      <w:r>
        <w:rPr>
          <w:spacing w:val="-11"/>
        </w:rPr>
        <w:t xml:space="preserve"> </w:t>
      </w:r>
      <w:r>
        <w:t>ДНК.</w:t>
      </w:r>
      <w:r>
        <w:rPr>
          <w:spacing w:val="-10"/>
        </w:rPr>
        <w:t xml:space="preserve"> </w:t>
      </w:r>
      <w:r>
        <w:t>Амплификация</w:t>
      </w:r>
      <w:r>
        <w:rPr>
          <w:spacing w:val="-11"/>
        </w:rPr>
        <w:t xml:space="preserve"> </w:t>
      </w:r>
      <w:r>
        <w:t>может</w:t>
      </w:r>
      <w:r>
        <w:rPr>
          <w:spacing w:val="-10"/>
        </w:rPr>
        <w:t xml:space="preserve"> </w:t>
      </w:r>
      <w:r>
        <w:t>быть</w:t>
      </w:r>
      <w:r>
        <w:rPr>
          <w:spacing w:val="-10"/>
        </w:rPr>
        <w:t xml:space="preserve"> </w:t>
      </w:r>
      <w:r>
        <w:t>как</w:t>
      </w:r>
      <w:r>
        <w:rPr>
          <w:spacing w:val="-11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стадии приготовления библиотеки (ПЦР), так и на стадии секвенирования. При секвенировании амплификация и последующее объединение ампликонов в кластер производятся для усиления сигнала и нивелирования ошибок, происходящих на каждом цикле секвенирования</w:t>
      </w:r>
      <w:r>
        <w:rPr>
          <w:spacing w:val="-13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отдельными</w:t>
      </w:r>
      <w:r>
        <w:rPr>
          <w:spacing w:val="-13"/>
        </w:rPr>
        <w:t xml:space="preserve"> </w:t>
      </w:r>
      <w:r>
        <w:t>молекулами.</w:t>
      </w:r>
      <w:r>
        <w:rPr>
          <w:spacing w:val="-12"/>
        </w:rPr>
        <w:t xml:space="preserve"> </w:t>
      </w:r>
      <w:r>
        <w:t>Соответственно,</w:t>
      </w:r>
      <w:r>
        <w:rPr>
          <w:spacing w:val="-13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процессе</w:t>
      </w:r>
      <w:r>
        <w:rPr>
          <w:spacing w:val="-12"/>
        </w:rPr>
        <w:t xml:space="preserve"> </w:t>
      </w:r>
      <w:r>
        <w:t>секвенирования возникают</w:t>
      </w:r>
      <w:r>
        <w:rPr>
          <w:spacing w:val="-25"/>
        </w:rPr>
        <w:t xml:space="preserve"> </w:t>
      </w:r>
      <w:r>
        <w:t>дубликатные</w:t>
      </w:r>
      <w:r>
        <w:rPr>
          <w:spacing w:val="-24"/>
        </w:rPr>
        <w:t xml:space="preserve"> </w:t>
      </w:r>
      <w:r>
        <w:t>прочтения,</w:t>
      </w:r>
      <w:r>
        <w:rPr>
          <w:spacing w:val="-24"/>
        </w:rPr>
        <w:t xml:space="preserve"> </w:t>
      </w:r>
      <w:r>
        <w:rPr>
          <w:spacing w:val="-3"/>
        </w:rPr>
        <w:t>которые</w:t>
      </w:r>
      <w:r>
        <w:rPr>
          <w:spacing w:val="-24"/>
        </w:rPr>
        <w:t xml:space="preserve"> </w:t>
      </w:r>
      <w:r>
        <w:t>могут</w:t>
      </w:r>
      <w:r>
        <w:rPr>
          <w:spacing w:val="-24"/>
        </w:rPr>
        <w:t xml:space="preserve"> </w:t>
      </w:r>
      <w:r>
        <w:t>быть</w:t>
      </w:r>
      <w:r>
        <w:rPr>
          <w:spacing w:val="-24"/>
        </w:rPr>
        <w:t xml:space="preserve"> </w:t>
      </w:r>
      <w:r>
        <w:t>как</w:t>
      </w:r>
      <w:r>
        <w:rPr>
          <w:spacing w:val="-24"/>
        </w:rPr>
        <w:t xml:space="preserve"> </w:t>
      </w:r>
      <w:r>
        <w:t>ПЦР-дубликатами</w:t>
      </w:r>
      <w:r>
        <w:rPr>
          <w:spacing w:val="-24"/>
        </w:rPr>
        <w:t xml:space="preserve"> </w:t>
      </w:r>
      <w:r>
        <w:t xml:space="preserve">библиотеки, так и возникать из-за ошибок распознавания кластеров амплификации (оптические дубликаты). Согласно принятой практике, </w:t>
      </w:r>
      <w:r>
        <w:rPr>
          <w:spacing w:val="-3"/>
        </w:rPr>
        <w:t xml:space="preserve">дубликаты </w:t>
      </w:r>
      <w:r>
        <w:t>должны быть удалены или помечены для улучшения поиска генетических</w:t>
      </w:r>
      <w:r>
        <w:rPr>
          <w:spacing w:val="-12"/>
        </w:rPr>
        <w:t xml:space="preserve"> </w:t>
      </w:r>
      <w:r>
        <w:t>вариантов[</w:t>
      </w:r>
      <w:hyperlink w:anchor="_bookmark75">
        <w:r>
          <w:rPr>
            <w:color w:val="003052"/>
          </w:rPr>
          <w:t>44</w:t>
        </w:r>
      </w:hyperlink>
      <w:r>
        <w:t>].</w:t>
      </w:r>
    </w:p>
    <w:p w14:paraId="33374F6C" w14:textId="77777777" w:rsidR="001220B7" w:rsidRDefault="0068032B">
      <w:pPr>
        <w:pStyle w:val="a4"/>
        <w:spacing w:line="252" w:lineRule="auto"/>
        <w:ind w:left="131" w:right="1517" w:firstLine="364"/>
        <w:jc w:val="both"/>
        <w:rPr>
          <w:sz w:val="22"/>
        </w:rPr>
        <w:sectPr w:rsidR="001220B7">
          <w:pgSz w:w="11906" w:h="16838"/>
          <w:pgMar w:top="1540" w:right="140" w:bottom="280" w:left="1280" w:header="953" w:footer="0" w:gutter="0"/>
          <w:cols w:space="720"/>
          <w:formProt w:val="0"/>
          <w:docGrid w:linePitch="100" w:charSpace="4096"/>
        </w:sectPr>
      </w:pPr>
      <w:r>
        <w:rPr>
          <w:spacing w:val="-3"/>
        </w:rPr>
        <w:t>Однако</w:t>
      </w:r>
      <w:r>
        <w:rPr>
          <w:spacing w:val="-23"/>
        </w:rPr>
        <w:t xml:space="preserve"> </w:t>
      </w:r>
      <w:r>
        <w:t>было</w:t>
      </w:r>
      <w:r>
        <w:rPr>
          <w:spacing w:val="-22"/>
        </w:rPr>
        <w:t xml:space="preserve"> </w:t>
      </w:r>
      <w:r>
        <w:t>показано,</w:t>
      </w:r>
      <w:r>
        <w:rPr>
          <w:spacing w:val="-22"/>
        </w:rPr>
        <w:t xml:space="preserve"> </w:t>
      </w:r>
      <w:r>
        <w:t>что</w:t>
      </w:r>
      <w:r>
        <w:rPr>
          <w:spacing w:val="-23"/>
        </w:rPr>
        <w:t xml:space="preserve"> </w:t>
      </w:r>
      <w:r>
        <w:t>для</w:t>
      </w:r>
      <w:r>
        <w:rPr>
          <w:spacing w:val="-22"/>
        </w:rPr>
        <w:t xml:space="preserve"> </w:t>
      </w:r>
      <w:r>
        <w:t>WGS-данных</w:t>
      </w:r>
      <w:r>
        <w:rPr>
          <w:spacing w:val="-22"/>
        </w:rPr>
        <w:t xml:space="preserve"> </w:t>
      </w:r>
      <w:r>
        <w:t>удаление</w:t>
      </w:r>
      <w:r>
        <w:rPr>
          <w:spacing w:val="-22"/>
        </w:rPr>
        <w:t xml:space="preserve"> </w:t>
      </w:r>
      <w:r>
        <w:rPr>
          <w:spacing w:val="-3"/>
        </w:rPr>
        <w:t>дубликатов</w:t>
      </w:r>
      <w:r>
        <w:rPr>
          <w:spacing w:val="-23"/>
        </w:rPr>
        <w:t xml:space="preserve"> </w:t>
      </w:r>
      <w:r>
        <w:t>имеет</w:t>
      </w:r>
      <w:r>
        <w:rPr>
          <w:spacing w:val="-22"/>
        </w:rPr>
        <w:t xml:space="preserve"> </w:t>
      </w:r>
      <w:r>
        <w:t>минимальный</w:t>
      </w:r>
      <w:r>
        <w:rPr>
          <w:spacing w:val="-23"/>
        </w:rPr>
        <w:t xml:space="preserve"> </w:t>
      </w:r>
      <w:r>
        <w:t>эффект</w:t>
      </w:r>
      <w:r>
        <w:rPr>
          <w:spacing w:val="-22"/>
        </w:rPr>
        <w:t xml:space="preserve"> </w:t>
      </w:r>
      <w:r>
        <w:t>на</w:t>
      </w:r>
      <w:r>
        <w:rPr>
          <w:spacing w:val="-23"/>
        </w:rPr>
        <w:t xml:space="preserve"> </w:t>
      </w:r>
      <w:r>
        <w:t>улучшение</w:t>
      </w:r>
      <w:r>
        <w:rPr>
          <w:spacing w:val="-22"/>
        </w:rPr>
        <w:t xml:space="preserve"> </w:t>
      </w:r>
      <w:r>
        <w:t>поиска</w:t>
      </w:r>
      <w:r>
        <w:rPr>
          <w:spacing w:val="-23"/>
        </w:rPr>
        <w:t xml:space="preserve"> </w:t>
      </w:r>
      <w:r>
        <w:t>полиморфизмов</w:t>
      </w:r>
      <w:r>
        <w:rPr>
          <w:spacing w:val="-20"/>
        </w:rPr>
        <w:t xml:space="preserve"> </w:t>
      </w:r>
      <w:r>
        <w:rPr>
          <w:spacing w:val="-24"/>
        </w:rPr>
        <w:t>––</w:t>
      </w:r>
      <w:r>
        <w:rPr>
          <w:spacing w:val="-20"/>
        </w:rPr>
        <w:t xml:space="preserve"> </w:t>
      </w:r>
      <w:r>
        <w:t>приблизительно</w:t>
      </w:r>
      <w:r>
        <w:rPr>
          <w:spacing w:val="-22"/>
        </w:rPr>
        <w:t xml:space="preserve"> </w:t>
      </w:r>
      <w:r>
        <w:t>92%</w:t>
      </w:r>
      <w:r>
        <w:rPr>
          <w:spacing w:val="-23"/>
        </w:rPr>
        <w:t xml:space="preserve"> </w:t>
      </w:r>
      <w:r>
        <w:t>из</w:t>
      </w:r>
      <w:r>
        <w:rPr>
          <w:spacing w:val="-22"/>
        </w:rPr>
        <w:t xml:space="preserve"> </w:t>
      </w:r>
      <w:r>
        <w:t>более</w:t>
      </w:r>
      <w:r>
        <w:rPr>
          <w:spacing w:val="-22"/>
        </w:rPr>
        <w:t xml:space="preserve"> </w:t>
      </w:r>
      <w:r>
        <w:t>чем 17</w:t>
      </w:r>
      <w:r>
        <w:rPr>
          <w:spacing w:val="-5"/>
        </w:rPr>
        <w:t xml:space="preserve"> </w:t>
      </w:r>
      <w:r>
        <w:t>млн</w:t>
      </w:r>
      <w:r>
        <w:rPr>
          <w:spacing w:val="-4"/>
        </w:rPr>
        <w:t xml:space="preserve"> </w:t>
      </w:r>
      <w:r>
        <w:t>вариантов</w:t>
      </w:r>
      <w:r>
        <w:rPr>
          <w:spacing w:val="-6"/>
        </w:rPr>
        <w:t xml:space="preserve"> </w:t>
      </w:r>
      <w:r>
        <w:t>были</w:t>
      </w:r>
      <w:r>
        <w:rPr>
          <w:spacing w:val="-4"/>
        </w:rPr>
        <w:t xml:space="preserve"> </w:t>
      </w:r>
      <w:r>
        <w:t>найдены</w:t>
      </w:r>
      <w:r>
        <w:rPr>
          <w:spacing w:val="-5"/>
        </w:rPr>
        <w:t xml:space="preserve"> </w:t>
      </w:r>
      <w:r>
        <w:t>вне</w:t>
      </w:r>
      <w:r>
        <w:rPr>
          <w:spacing w:val="-4"/>
        </w:rPr>
        <w:t xml:space="preserve"> </w:t>
      </w:r>
      <w:r>
        <w:t>зависимости</w:t>
      </w:r>
      <w:r>
        <w:rPr>
          <w:spacing w:val="-5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наличия</w:t>
      </w:r>
      <w:r>
        <w:rPr>
          <w:spacing w:val="-4"/>
        </w:rPr>
        <w:t xml:space="preserve"> </w:t>
      </w:r>
      <w:r>
        <w:t>этапа</w:t>
      </w:r>
      <w:r>
        <w:rPr>
          <w:spacing w:val="-6"/>
        </w:rPr>
        <w:t xml:space="preserve"> </w:t>
      </w:r>
      <w:r>
        <w:t>удаления</w:t>
      </w:r>
      <w:r>
        <w:rPr>
          <w:spacing w:val="-4"/>
        </w:rPr>
        <w:t xml:space="preserve"> </w:t>
      </w:r>
      <w:r>
        <w:t>дубликатов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использованных</w:t>
      </w:r>
      <w:r>
        <w:rPr>
          <w:spacing w:val="-8"/>
        </w:rPr>
        <w:t xml:space="preserve"> </w:t>
      </w:r>
      <w:r>
        <w:t>инструментов</w:t>
      </w:r>
      <w:r>
        <w:rPr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поиска</w:t>
      </w:r>
      <w:r>
        <w:rPr>
          <w:spacing w:val="-8"/>
        </w:rPr>
        <w:t xml:space="preserve"> </w:t>
      </w:r>
      <w:r>
        <w:t>дубликатов[</w:t>
      </w:r>
      <w:hyperlink w:anchor="_bookmark76">
        <w:r>
          <w:rPr>
            <w:color w:val="003052"/>
          </w:rPr>
          <w:t>45</w:t>
        </w:r>
      </w:hyperlink>
      <w:r>
        <w:t>].</w:t>
      </w:r>
      <w:r>
        <w:rPr>
          <w:spacing w:val="-8"/>
        </w:rPr>
        <w:t xml:space="preserve"> </w:t>
      </w:r>
      <w:r>
        <w:t>Учитывая,</w:t>
      </w:r>
      <w:r>
        <w:rPr>
          <w:spacing w:val="-8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rPr>
          <w:spacing w:val="-3"/>
        </w:rPr>
        <w:t>удале</w:t>
      </w:r>
      <w:r>
        <w:t xml:space="preserve">ние </w:t>
      </w:r>
      <w:r>
        <w:rPr>
          <w:spacing w:val="-3"/>
        </w:rPr>
        <w:t xml:space="preserve">дубликатов </w:t>
      </w:r>
      <w:r>
        <w:t>может занимать значительную часть потраченного на обработку</w:t>
      </w:r>
      <w:r>
        <w:rPr>
          <w:spacing w:val="8"/>
        </w:rPr>
        <w:t xml:space="preserve"> </w:t>
      </w:r>
      <w:r>
        <w:t>дан-</w:t>
      </w:r>
    </w:p>
    <w:p w14:paraId="6BEEAE5C" w14:textId="77777777" w:rsidR="001220B7" w:rsidRDefault="001220B7">
      <w:pPr>
        <w:pStyle w:val="a4"/>
        <w:spacing w:before="7"/>
        <w:rPr>
          <w:sz w:val="11"/>
        </w:rPr>
      </w:pPr>
    </w:p>
    <w:p w14:paraId="3EA3EE3E" w14:textId="77777777" w:rsidR="001220B7" w:rsidRDefault="0068032B">
      <w:pPr>
        <w:pStyle w:val="a4"/>
        <w:spacing w:before="89" w:line="252" w:lineRule="auto"/>
        <w:ind w:left="420" w:right="1245"/>
        <w:rPr>
          <w:sz w:val="22"/>
        </w:rPr>
      </w:pPr>
      <w:r>
        <w:t>ных времени, следует взвесить пользу и затраты данного этапа для конкретной прикладной задачи.</w:t>
      </w:r>
    </w:p>
    <w:p w14:paraId="31F78CE0" w14:textId="77777777" w:rsidR="001220B7" w:rsidRDefault="001220B7">
      <w:pPr>
        <w:pStyle w:val="a4"/>
        <w:spacing w:before="2"/>
        <w:rPr>
          <w:sz w:val="22"/>
        </w:rPr>
      </w:pPr>
    </w:p>
    <w:p w14:paraId="00E44ABD" w14:textId="77777777" w:rsidR="001220B7" w:rsidRDefault="001220B7">
      <w:pPr>
        <w:sectPr w:rsidR="001220B7">
          <w:pgSz w:w="11906" w:h="16838"/>
          <w:pgMar w:top="1540" w:right="140" w:bottom="280" w:left="1280" w:header="953" w:footer="0" w:gutter="0"/>
          <w:cols w:space="720"/>
          <w:formProt w:val="0"/>
          <w:docGrid w:linePitch="100" w:charSpace="4096"/>
        </w:sectPr>
      </w:pPr>
    </w:p>
    <w:p w14:paraId="5113F493" w14:textId="77777777" w:rsidR="001220B7" w:rsidRDefault="001220B7">
      <w:pPr>
        <w:pStyle w:val="a4"/>
        <w:rPr>
          <w:sz w:val="20"/>
        </w:rPr>
      </w:pPr>
    </w:p>
    <w:p w14:paraId="059A82EC" w14:textId="77777777" w:rsidR="001220B7" w:rsidRDefault="001220B7">
      <w:pPr>
        <w:pStyle w:val="a4"/>
        <w:rPr>
          <w:sz w:val="20"/>
        </w:rPr>
      </w:pPr>
    </w:p>
    <w:p w14:paraId="139D5CAC" w14:textId="77777777" w:rsidR="001220B7" w:rsidRDefault="001220B7">
      <w:pPr>
        <w:pStyle w:val="a4"/>
        <w:spacing w:before="3"/>
        <w:rPr>
          <w:sz w:val="18"/>
        </w:rPr>
      </w:pPr>
    </w:p>
    <w:p w14:paraId="16F8EA29" w14:textId="77777777" w:rsidR="001220B7" w:rsidRDefault="0068032B">
      <w:pPr>
        <w:ind w:left="679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60E42167" wp14:editId="2AE2523F">
            <wp:extent cx="76200" cy="102870"/>
            <wp:effectExtent l="0" t="0" r="0" b="0"/>
            <wp:docPr id="94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8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8"/>
          <w:position w:val="5"/>
          <w:sz w:val="20"/>
        </w:rPr>
        <w:t xml:space="preserve"> </w:t>
      </w:r>
      <w:r>
        <w:rPr>
          <w:noProof/>
          <w:lang w:eastAsia="ru-RU"/>
        </w:rPr>
        <mc:AlternateContent>
          <mc:Choice Requires="wpg">
            <w:drawing>
              <wp:inline distT="0" distB="0" distL="114300" distR="114300" wp14:anchorId="477A0EF5" wp14:editId="309C9F34">
                <wp:extent cx="2284095" cy="171450"/>
                <wp:effectExtent l="0" t="0" r="0" b="0"/>
                <wp:docPr id="95" name="Группа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3480" cy="170640"/>
                          <a:chOff x="0" y="0"/>
                          <a:chExt cx="0" cy="0"/>
                        </a:xfrm>
                      </wpg:grpSpPr>
                      <wps:wsp>
                        <wps:cNvPr id="114" name="Прямоугольник 114"/>
                        <wps:cNvSpPr/>
                        <wps:spPr>
                          <a:xfrm>
                            <a:off x="0" y="0"/>
                            <a:ext cx="2283480" cy="170640"/>
                          </a:xfrm>
                          <a:prstGeom prst="rect">
                            <a:avLst/>
                          </a:prstGeom>
                          <a:solidFill>
                            <a:srgbClr val="8CD35E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15" name="Полилиния 115"/>
                        <wps:cNvSpPr/>
                        <wps:spPr>
                          <a:xfrm>
                            <a:off x="5030280" y="209049480"/>
                            <a:ext cx="2231640" cy="1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6199" h="294">
                                <a:moveTo>
                                  <a:pt x="228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37"/>
                                </a:lnTo>
                                <a:lnTo>
                                  <a:pt x="93" y="37"/>
                                </a:lnTo>
                                <a:lnTo>
                                  <a:pt x="93" y="288"/>
                                </a:lnTo>
                                <a:lnTo>
                                  <a:pt x="134" y="288"/>
                                </a:lnTo>
                                <a:lnTo>
                                  <a:pt x="134" y="37"/>
                                </a:lnTo>
                                <a:lnTo>
                                  <a:pt x="228" y="37"/>
                                </a:lnTo>
                                <a:lnTo>
                                  <a:pt x="228" y="4"/>
                                </a:lnTo>
                                <a:moveTo>
                                  <a:pt x="487" y="4"/>
                                </a:moveTo>
                                <a:lnTo>
                                  <a:pt x="259" y="4"/>
                                </a:lnTo>
                                <a:lnTo>
                                  <a:pt x="259" y="37"/>
                                </a:lnTo>
                                <a:lnTo>
                                  <a:pt x="353" y="37"/>
                                </a:lnTo>
                                <a:lnTo>
                                  <a:pt x="353" y="288"/>
                                </a:lnTo>
                                <a:lnTo>
                                  <a:pt x="393" y="288"/>
                                </a:lnTo>
                                <a:lnTo>
                                  <a:pt x="393" y="37"/>
                                </a:lnTo>
                                <a:lnTo>
                                  <a:pt x="487" y="37"/>
                                </a:lnTo>
                                <a:lnTo>
                                  <a:pt x="487" y="4"/>
                                </a:lnTo>
                                <a:moveTo>
                                  <a:pt x="744" y="4"/>
                                </a:moveTo>
                                <a:lnTo>
                                  <a:pt x="519" y="4"/>
                                </a:lnTo>
                                <a:lnTo>
                                  <a:pt x="519" y="37"/>
                                </a:lnTo>
                                <a:lnTo>
                                  <a:pt x="612" y="37"/>
                                </a:lnTo>
                                <a:lnTo>
                                  <a:pt x="612" y="288"/>
                                </a:lnTo>
                                <a:lnTo>
                                  <a:pt x="653" y="288"/>
                                </a:lnTo>
                                <a:lnTo>
                                  <a:pt x="653" y="37"/>
                                </a:lnTo>
                                <a:lnTo>
                                  <a:pt x="744" y="37"/>
                                </a:lnTo>
                                <a:lnTo>
                                  <a:pt x="744" y="4"/>
                                </a:lnTo>
                                <a:moveTo>
                                  <a:pt x="993" y="69"/>
                                </a:moveTo>
                                <a:lnTo>
                                  <a:pt x="979" y="39"/>
                                </a:lnTo>
                                <a:lnTo>
                                  <a:pt x="972" y="32"/>
                                </a:lnTo>
                                <a:lnTo>
                                  <a:pt x="958" y="16"/>
                                </a:lnTo>
                                <a:lnTo>
                                  <a:pt x="930" y="4"/>
                                </a:lnTo>
                                <a:lnTo>
                                  <a:pt x="896" y="0"/>
                                </a:lnTo>
                                <a:lnTo>
                                  <a:pt x="870" y="2"/>
                                </a:lnTo>
                                <a:lnTo>
                                  <a:pt x="848" y="9"/>
                                </a:lnTo>
                                <a:lnTo>
                                  <a:pt x="829" y="19"/>
                                </a:lnTo>
                                <a:lnTo>
                                  <a:pt x="813" y="35"/>
                                </a:lnTo>
                                <a:lnTo>
                                  <a:pt x="801" y="55"/>
                                </a:lnTo>
                                <a:lnTo>
                                  <a:pt x="792" y="81"/>
                                </a:lnTo>
                                <a:lnTo>
                                  <a:pt x="787" y="109"/>
                                </a:lnTo>
                                <a:lnTo>
                                  <a:pt x="785" y="145"/>
                                </a:lnTo>
                                <a:lnTo>
                                  <a:pt x="787" y="177"/>
                                </a:lnTo>
                                <a:lnTo>
                                  <a:pt x="792" y="207"/>
                                </a:lnTo>
                                <a:lnTo>
                                  <a:pt x="801" y="231"/>
                                </a:lnTo>
                                <a:lnTo>
                                  <a:pt x="815" y="252"/>
                                </a:lnTo>
                                <a:lnTo>
                                  <a:pt x="831" y="270"/>
                                </a:lnTo>
                                <a:lnTo>
                                  <a:pt x="848" y="282"/>
                                </a:lnTo>
                                <a:lnTo>
                                  <a:pt x="871" y="289"/>
                                </a:lnTo>
                                <a:lnTo>
                                  <a:pt x="896" y="293"/>
                                </a:lnTo>
                                <a:lnTo>
                                  <a:pt x="921" y="289"/>
                                </a:lnTo>
                                <a:lnTo>
                                  <a:pt x="945" y="284"/>
                                </a:lnTo>
                                <a:lnTo>
                                  <a:pt x="968" y="274"/>
                                </a:lnTo>
                                <a:lnTo>
                                  <a:pt x="993" y="259"/>
                                </a:lnTo>
                                <a:lnTo>
                                  <a:pt x="993" y="259"/>
                                </a:lnTo>
                                <a:lnTo>
                                  <a:pt x="993" y="139"/>
                                </a:lnTo>
                                <a:lnTo>
                                  <a:pt x="892" y="139"/>
                                </a:lnTo>
                                <a:lnTo>
                                  <a:pt x="892" y="173"/>
                                </a:lnTo>
                                <a:lnTo>
                                  <a:pt x="954" y="173"/>
                                </a:lnTo>
                                <a:lnTo>
                                  <a:pt x="954" y="244"/>
                                </a:lnTo>
                                <a:lnTo>
                                  <a:pt x="947" y="249"/>
                                </a:lnTo>
                                <a:lnTo>
                                  <a:pt x="938" y="252"/>
                                </a:lnTo>
                                <a:lnTo>
                                  <a:pt x="919" y="258"/>
                                </a:lnTo>
                                <a:lnTo>
                                  <a:pt x="908" y="259"/>
                                </a:lnTo>
                                <a:lnTo>
                                  <a:pt x="900" y="259"/>
                                </a:lnTo>
                                <a:lnTo>
                                  <a:pt x="868" y="252"/>
                                </a:lnTo>
                                <a:lnTo>
                                  <a:pt x="845" y="231"/>
                                </a:lnTo>
                                <a:lnTo>
                                  <a:pt x="833" y="194"/>
                                </a:lnTo>
                                <a:lnTo>
                                  <a:pt x="827" y="145"/>
                                </a:lnTo>
                                <a:lnTo>
                                  <a:pt x="829" y="116"/>
                                </a:lnTo>
                                <a:lnTo>
                                  <a:pt x="831" y="94"/>
                                </a:lnTo>
                                <a:lnTo>
                                  <a:pt x="836" y="74"/>
                                </a:lnTo>
                                <a:lnTo>
                                  <a:pt x="845" y="58"/>
                                </a:lnTo>
                                <a:lnTo>
                                  <a:pt x="855" y="41"/>
                                </a:lnTo>
                                <a:lnTo>
                                  <a:pt x="873" y="32"/>
                                </a:lnTo>
                                <a:lnTo>
                                  <a:pt x="898" y="32"/>
                                </a:lnTo>
                                <a:lnTo>
                                  <a:pt x="917" y="35"/>
                                </a:lnTo>
                                <a:lnTo>
                                  <a:pt x="935" y="44"/>
                                </a:lnTo>
                                <a:lnTo>
                                  <a:pt x="947" y="60"/>
                                </a:lnTo>
                                <a:lnTo>
                                  <a:pt x="958" y="81"/>
                                </a:lnTo>
                                <a:lnTo>
                                  <a:pt x="993" y="69"/>
                                </a:lnTo>
                                <a:moveTo>
                                  <a:pt x="1263" y="4"/>
                                </a:moveTo>
                                <a:lnTo>
                                  <a:pt x="1035" y="4"/>
                                </a:lnTo>
                                <a:lnTo>
                                  <a:pt x="1035" y="37"/>
                                </a:lnTo>
                                <a:lnTo>
                                  <a:pt x="1129" y="37"/>
                                </a:lnTo>
                                <a:lnTo>
                                  <a:pt x="1129" y="288"/>
                                </a:lnTo>
                                <a:lnTo>
                                  <a:pt x="1169" y="288"/>
                                </a:lnTo>
                                <a:lnTo>
                                  <a:pt x="1169" y="37"/>
                                </a:lnTo>
                                <a:lnTo>
                                  <a:pt x="1263" y="37"/>
                                </a:lnTo>
                                <a:lnTo>
                                  <a:pt x="1263" y="4"/>
                                </a:lnTo>
                                <a:moveTo>
                                  <a:pt x="1522" y="4"/>
                                </a:moveTo>
                                <a:lnTo>
                                  <a:pt x="1295" y="4"/>
                                </a:lnTo>
                                <a:lnTo>
                                  <a:pt x="1295" y="37"/>
                                </a:lnTo>
                                <a:lnTo>
                                  <a:pt x="1388" y="37"/>
                                </a:lnTo>
                                <a:lnTo>
                                  <a:pt x="1388" y="288"/>
                                </a:lnTo>
                                <a:lnTo>
                                  <a:pt x="1429" y="288"/>
                                </a:lnTo>
                                <a:lnTo>
                                  <a:pt x="1429" y="37"/>
                                </a:lnTo>
                                <a:lnTo>
                                  <a:pt x="1522" y="37"/>
                                </a:lnTo>
                                <a:lnTo>
                                  <a:pt x="1522" y="4"/>
                                </a:lnTo>
                                <a:moveTo>
                                  <a:pt x="1781" y="4"/>
                                </a:moveTo>
                                <a:lnTo>
                                  <a:pt x="1554" y="4"/>
                                </a:lnTo>
                                <a:lnTo>
                                  <a:pt x="1554" y="37"/>
                                </a:lnTo>
                                <a:lnTo>
                                  <a:pt x="1647" y="37"/>
                                </a:lnTo>
                                <a:lnTo>
                                  <a:pt x="1647" y="288"/>
                                </a:lnTo>
                                <a:lnTo>
                                  <a:pt x="1688" y="288"/>
                                </a:lnTo>
                                <a:lnTo>
                                  <a:pt x="1688" y="37"/>
                                </a:lnTo>
                                <a:lnTo>
                                  <a:pt x="1781" y="37"/>
                                </a:lnTo>
                                <a:lnTo>
                                  <a:pt x="1781" y="4"/>
                                </a:lnTo>
                                <a:moveTo>
                                  <a:pt x="2028" y="69"/>
                                </a:moveTo>
                                <a:lnTo>
                                  <a:pt x="2014" y="39"/>
                                </a:lnTo>
                                <a:lnTo>
                                  <a:pt x="2007" y="32"/>
                                </a:lnTo>
                                <a:lnTo>
                                  <a:pt x="1993" y="16"/>
                                </a:lnTo>
                                <a:lnTo>
                                  <a:pt x="1965" y="4"/>
                                </a:lnTo>
                                <a:lnTo>
                                  <a:pt x="1931" y="0"/>
                                </a:lnTo>
                                <a:lnTo>
                                  <a:pt x="1907" y="2"/>
                                </a:lnTo>
                                <a:lnTo>
                                  <a:pt x="1884" y="9"/>
                                </a:lnTo>
                                <a:lnTo>
                                  <a:pt x="1864" y="19"/>
                                </a:lnTo>
                                <a:lnTo>
                                  <a:pt x="1848" y="35"/>
                                </a:lnTo>
                                <a:lnTo>
                                  <a:pt x="1836" y="55"/>
                                </a:lnTo>
                                <a:lnTo>
                                  <a:pt x="1827" y="81"/>
                                </a:lnTo>
                                <a:lnTo>
                                  <a:pt x="1822" y="109"/>
                                </a:lnTo>
                                <a:lnTo>
                                  <a:pt x="1820" y="145"/>
                                </a:lnTo>
                                <a:lnTo>
                                  <a:pt x="1822" y="177"/>
                                </a:lnTo>
                                <a:lnTo>
                                  <a:pt x="1827" y="207"/>
                                </a:lnTo>
                                <a:lnTo>
                                  <a:pt x="1836" y="231"/>
                                </a:lnTo>
                                <a:lnTo>
                                  <a:pt x="1850" y="252"/>
                                </a:lnTo>
                                <a:lnTo>
                                  <a:pt x="1866" y="270"/>
                                </a:lnTo>
                                <a:lnTo>
                                  <a:pt x="1886" y="282"/>
                                </a:lnTo>
                                <a:lnTo>
                                  <a:pt x="1907" y="289"/>
                                </a:lnTo>
                                <a:lnTo>
                                  <a:pt x="1931" y="293"/>
                                </a:lnTo>
                                <a:lnTo>
                                  <a:pt x="1956" y="289"/>
                                </a:lnTo>
                                <a:lnTo>
                                  <a:pt x="1981" y="284"/>
                                </a:lnTo>
                                <a:lnTo>
                                  <a:pt x="2004" y="274"/>
                                </a:lnTo>
                                <a:lnTo>
                                  <a:pt x="2028" y="259"/>
                                </a:lnTo>
                                <a:lnTo>
                                  <a:pt x="2028" y="259"/>
                                </a:lnTo>
                                <a:lnTo>
                                  <a:pt x="2028" y="139"/>
                                </a:lnTo>
                                <a:lnTo>
                                  <a:pt x="1928" y="139"/>
                                </a:lnTo>
                                <a:lnTo>
                                  <a:pt x="1928" y="173"/>
                                </a:lnTo>
                                <a:lnTo>
                                  <a:pt x="1990" y="173"/>
                                </a:lnTo>
                                <a:lnTo>
                                  <a:pt x="1990" y="244"/>
                                </a:lnTo>
                                <a:lnTo>
                                  <a:pt x="1983" y="249"/>
                                </a:lnTo>
                                <a:lnTo>
                                  <a:pt x="1975" y="252"/>
                                </a:lnTo>
                                <a:lnTo>
                                  <a:pt x="1954" y="258"/>
                                </a:lnTo>
                                <a:lnTo>
                                  <a:pt x="1944" y="259"/>
                                </a:lnTo>
                                <a:lnTo>
                                  <a:pt x="1935" y="259"/>
                                </a:lnTo>
                                <a:lnTo>
                                  <a:pt x="1903" y="252"/>
                                </a:lnTo>
                                <a:lnTo>
                                  <a:pt x="1880" y="231"/>
                                </a:lnTo>
                                <a:lnTo>
                                  <a:pt x="1868" y="194"/>
                                </a:lnTo>
                                <a:lnTo>
                                  <a:pt x="1863" y="145"/>
                                </a:lnTo>
                                <a:lnTo>
                                  <a:pt x="1864" y="116"/>
                                </a:lnTo>
                                <a:lnTo>
                                  <a:pt x="1868" y="94"/>
                                </a:lnTo>
                                <a:lnTo>
                                  <a:pt x="1873" y="74"/>
                                </a:lnTo>
                                <a:lnTo>
                                  <a:pt x="1880" y="58"/>
                                </a:lnTo>
                                <a:lnTo>
                                  <a:pt x="1891" y="41"/>
                                </a:lnTo>
                                <a:lnTo>
                                  <a:pt x="1908" y="32"/>
                                </a:lnTo>
                                <a:lnTo>
                                  <a:pt x="1933" y="32"/>
                                </a:lnTo>
                                <a:lnTo>
                                  <a:pt x="1953" y="35"/>
                                </a:lnTo>
                                <a:lnTo>
                                  <a:pt x="1970" y="44"/>
                                </a:lnTo>
                                <a:lnTo>
                                  <a:pt x="1983" y="60"/>
                                </a:lnTo>
                                <a:lnTo>
                                  <a:pt x="1993" y="81"/>
                                </a:lnTo>
                                <a:lnTo>
                                  <a:pt x="2028" y="69"/>
                                </a:lnTo>
                                <a:moveTo>
                                  <a:pt x="2298" y="4"/>
                                </a:moveTo>
                                <a:lnTo>
                                  <a:pt x="2072" y="4"/>
                                </a:lnTo>
                                <a:lnTo>
                                  <a:pt x="2072" y="37"/>
                                </a:lnTo>
                                <a:lnTo>
                                  <a:pt x="2166" y="37"/>
                                </a:lnTo>
                                <a:lnTo>
                                  <a:pt x="2166" y="288"/>
                                </a:lnTo>
                                <a:lnTo>
                                  <a:pt x="2205" y="288"/>
                                </a:lnTo>
                                <a:lnTo>
                                  <a:pt x="2205" y="37"/>
                                </a:lnTo>
                                <a:lnTo>
                                  <a:pt x="2298" y="37"/>
                                </a:lnTo>
                                <a:lnTo>
                                  <a:pt x="2298" y="4"/>
                                </a:lnTo>
                                <a:moveTo>
                                  <a:pt x="2558" y="4"/>
                                </a:moveTo>
                                <a:lnTo>
                                  <a:pt x="2330" y="4"/>
                                </a:lnTo>
                                <a:lnTo>
                                  <a:pt x="2330" y="37"/>
                                </a:lnTo>
                                <a:lnTo>
                                  <a:pt x="2423" y="37"/>
                                </a:lnTo>
                                <a:lnTo>
                                  <a:pt x="2423" y="288"/>
                                </a:lnTo>
                                <a:lnTo>
                                  <a:pt x="2464" y="288"/>
                                </a:lnTo>
                                <a:lnTo>
                                  <a:pt x="2464" y="37"/>
                                </a:lnTo>
                                <a:lnTo>
                                  <a:pt x="2558" y="37"/>
                                </a:lnTo>
                                <a:lnTo>
                                  <a:pt x="2558" y="4"/>
                                </a:lnTo>
                                <a:moveTo>
                                  <a:pt x="2817" y="4"/>
                                </a:moveTo>
                                <a:lnTo>
                                  <a:pt x="2589" y="4"/>
                                </a:lnTo>
                                <a:lnTo>
                                  <a:pt x="2589" y="37"/>
                                </a:lnTo>
                                <a:lnTo>
                                  <a:pt x="2683" y="37"/>
                                </a:lnTo>
                                <a:lnTo>
                                  <a:pt x="2683" y="288"/>
                                </a:lnTo>
                                <a:lnTo>
                                  <a:pt x="2723" y="288"/>
                                </a:lnTo>
                                <a:lnTo>
                                  <a:pt x="2723" y="37"/>
                                </a:lnTo>
                                <a:lnTo>
                                  <a:pt x="2817" y="37"/>
                                </a:lnTo>
                                <a:lnTo>
                                  <a:pt x="2817" y="4"/>
                                </a:lnTo>
                                <a:moveTo>
                                  <a:pt x="3090" y="288"/>
                                </a:moveTo>
                                <a:lnTo>
                                  <a:pt x="3062" y="208"/>
                                </a:lnTo>
                                <a:lnTo>
                                  <a:pt x="3050" y="177"/>
                                </a:lnTo>
                                <a:lnTo>
                                  <a:pt x="3011" y="72"/>
                                </a:lnTo>
                                <a:lnTo>
                                  <a:pt x="3011" y="177"/>
                                </a:lnTo>
                                <a:lnTo>
                                  <a:pt x="2914" y="177"/>
                                </a:lnTo>
                                <a:lnTo>
                                  <a:pt x="2946" y="86"/>
                                </a:lnTo>
                                <a:lnTo>
                                  <a:pt x="2961" y="34"/>
                                </a:lnTo>
                                <a:lnTo>
                                  <a:pt x="2974" y="71"/>
                                </a:lnTo>
                                <a:lnTo>
                                  <a:pt x="3011" y="177"/>
                                </a:lnTo>
                                <a:lnTo>
                                  <a:pt x="3011" y="72"/>
                                </a:lnTo>
                                <a:lnTo>
                                  <a:pt x="2997" y="34"/>
                                </a:lnTo>
                                <a:lnTo>
                                  <a:pt x="2986" y="4"/>
                                </a:lnTo>
                                <a:lnTo>
                                  <a:pt x="2940" y="4"/>
                                </a:lnTo>
                                <a:lnTo>
                                  <a:pt x="2833" y="288"/>
                                </a:lnTo>
                                <a:lnTo>
                                  <a:pt x="2873" y="288"/>
                                </a:lnTo>
                                <a:lnTo>
                                  <a:pt x="2903" y="208"/>
                                </a:lnTo>
                                <a:lnTo>
                                  <a:pt x="3021" y="208"/>
                                </a:lnTo>
                                <a:lnTo>
                                  <a:pt x="3050" y="288"/>
                                </a:lnTo>
                                <a:lnTo>
                                  <a:pt x="3090" y="288"/>
                                </a:lnTo>
                                <a:moveTo>
                                  <a:pt x="3334" y="4"/>
                                </a:moveTo>
                                <a:lnTo>
                                  <a:pt x="3108" y="4"/>
                                </a:lnTo>
                                <a:lnTo>
                                  <a:pt x="3108" y="37"/>
                                </a:lnTo>
                                <a:lnTo>
                                  <a:pt x="3201" y="37"/>
                                </a:lnTo>
                                <a:lnTo>
                                  <a:pt x="3201" y="288"/>
                                </a:lnTo>
                                <a:lnTo>
                                  <a:pt x="3240" y="288"/>
                                </a:lnTo>
                                <a:lnTo>
                                  <a:pt x="3240" y="37"/>
                                </a:lnTo>
                                <a:lnTo>
                                  <a:pt x="3334" y="37"/>
                                </a:lnTo>
                                <a:lnTo>
                                  <a:pt x="3334" y="4"/>
                                </a:lnTo>
                                <a:moveTo>
                                  <a:pt x="3593" y="4"/>
                                </a:moveTo>
                                <a:lnTo>
                                  <a:pt x="3365" y="4"/>
                                </a:lnTo>
                                <a:lnTo>
                                  <a:pt x="3365" y="37"/>
                                </a:lnTo>
                                <a:lnTo>
                                  <a:pt x="3459" y="37"/>
                                </a:lnTo>
                                <a:lnTo>
                                  <a:pt x="3459" y="288"/>
                                </a:lnTo>
                                <a:lnTo>
                                  <a:pt x="3499" y="288"/>
                                </a:lnTo>
                                <a:lnTo>
                                  <a:pt x="3499" y="37"/>
                                </a:lnTo>
                                <a:lnTo>
                                  <a:pt x="3593" y="37"/>
                                </a:lnTo>
                                <a:lnTo>
                                  <a:pt x="3593" y="4"/>
                                </a:lnTo>
                                <a:moveTo>
                                  <a:pt x="3852" y="4"/>
                                </a:moveTo>
                                <a:lnTo>
                                  <a:pt x="3625" y="4"/>
                                </a:lnTo>
                                <a:lnTo>
                                  <a:pt x="3625" y="37"/>
                                </a:lnTo>
                                <a:lnTo>
                                  <a:pt x="3718" y="37"/>
                                </a:lnTo>
                                <a:lnTo>
                                  <a:pt x="3718" y="288"/>
                                </a:lnTo>
                                <a:lnTo>
                                  <a:pt x="3759" y="288"/>
                                </a:lnTo>
                                <a:lnTo>
                                  <a:pt x="3759" y="37"/>
                                </a:lnTo>
                                <a:lnTo>
                                  <a:pt x="3852" y="37"/>
                                </a:lnTo>
                                <a:lnTo>
                                  <a:pt x="3852" y="4"/>
                                </a:lnTo>
                                <a:moveTo>
                                  <a:pt x="4101" y="69"/>
                                </a:moveTo>
                                <a:lnTo>
                                  <a:pt x="4085" y="39"/>
                                </a:lnTo>
                                <a:lnTo>
                                  <a:pt x="4078" y="32"/>
                                </a:lnTo>
                                <a:lnTo>
                                  <a:pt x="4064" y="16"/>
                                </a:lnTo>
                                <a:lnTo>
                                  <a:pt x="4037" y="4"/>
                                </a:lnTo>
                                <a:lnTo>
                                  <a:pt x="4004" y="0"/>
                                </a:lnTo>
                                <a:lnTo>
                                  <a:pt x="3977" y="2"/>
                                </a:lnTo>
                                <a:lnTo>
                                  <a:pt x="3954" y="9"/>
                                </a:lnTo>
                                <a:lnTo>
                                  <a:pt x="3935" y="19"/>
                                </a:lnTo>
                                <a:lnTo>
                                  <a:pt x="3919" y="35"/>
                                </a:lnTo>
                                <a:lnTo>
                                  <a:pt x="3907" y="55"/>
                                </a:lnTo>
                                <a:lnTo>
                                  <a:pt x="3898" y="81"/>
                                </a:lnTo>
                                <a:lnTo>
                                  <a:pt x="3893" y="109"/>
                                </a:lnTo>
                                <a:lnTo>
                                  <a:pt x="3891" y="145"/>
                                </a:lnTo>
                                <a:lnTo>
                                  <a:pt x="3893" y="177"/>
                                </a:lnTo>
                                <a:lnTo>
                                  <a:pt x="3900" y="207"/>
                                </a:lnTo>
                                <a:lnTo>
                                  <a:pt x="3909" y="231"/>
                                </a:lnTo>
                                <a:lnTo>
                                  <a:pt x="3921" y="252"/>
                                </a:lnTo>
                                <a:lnTo>
                                  <a:pt x="3937" y="270"/>
                                </a:lnTo>
                                <a:lnTo>
                                  <a:pt x="3956" y="282"/>
                                </a:lnTo>
                                <a:lnTo>
                                  <a:pt x="3977" y="289"/>
                                </a:lnTo>
                                <a:lnTo>
                                  <a:pt x="4002" y="293"/>
                                </a:lnTo>
                                <a:lnTo>
                                  <a:pt x="4027" y="289"/>
                                </a:lnTo>
                                <a:lnTo>
                                  <a:pt x="4051" y="284"/>
                                </a:lnTo>
                                <a:lnTo>
                                  <a:pt x="4076" y="274"/>
                                </a:lnTo>
                                <a:lnTo>
                                  <a:pt x="4099" y="259"/>
                                </a:lnTo>
                                <a:lnTo>
                                  <a:pt x="4099" y="259"/>
                                </a:lnTo>
                                <a:lnTo>
                                  <a:pt x="4099" y="139"/>
                                </a:lnTo>
                                <a:lnTo>
                                  <a:pt x="3999" y="139"/>
                                </a:lnTo>
                                <a:lnTo>
                                  <a:pt x="3999" y="173"/>
                                </a:lnTo>
                                <a:lnTo>
                                  <a:pt x="4060" y="173"/>
                                </a:lnTo>
                                <a:lnTo>
                                  <a:pt x="4060" y="244"/>
                                </a:lnTo>
                                <a:lnTo>
                                  <a:pt x="4055" y="249"/>
                                </a:lnTo>
                                <a:lnTo>
                                  <a:pt x="4046" y="252"/>
                                </a:lnTo>
                                <a:lnTo>
                                  <a:pt x="4025" y="258"/>
                                </a:lnTo>
                                <a:lnTo>
                                  <a:pt x="4016" y="259"/>
                                </a:lnTo>
                                <a:lnTo>
                                  <a:pt x="4006" y="259"/>
                                </a:lnTo>
                                <a:lnTo>
                                  <a:pt x="3974" y="252"/>
                                </a:lnTo>
                                <a:lnTo>
                                  <a:pt x="3953" y="231"/>
                                </a:lnTo>
                                <a:lnTo>
                                  <a:pt x="3939" y="194"/>
                                </a:lnTo>
                                <a:lnTo>
                                  <a:pt x="3933" y="145"/>
                                </a:lnTo>
                                <a:lnTo>
                                  <a:pt x="3935" y="116"/>
                                </a:lnTo>
                                <a:lnTo>
                                  <a:pt x="3939" y="94"/>
                                </a:lnTo>
                                <a:lnTo>
                                  <a:pt x="3944" y="74"/>
                                </a:lnTo>
                                <a:lnTo>
                                  <a:pt x="3951" y="58"/>
                                </a:lnTo>
                                <a:lnTo>
                                  <a:pt x="3961" y="41"/>
                                </a:lnTo>
                                <a:lnTo>
                                  <a:pt x="3979" y="32"/>
                                </a:lnTo>
                                <a:lnTo>
                                  <a:pt x="4004" y="32"/>
                                </a:lnTo>
                                <a:lnTo>
                                  <a:pt x="4023" y="35"/>
                                </a:lnTo>
                                <a:lnTo>
                                  <a:pt x="4041" y="44"/>
                                </a:lnTo>
                                <a:lnTo>
                                  <a:pt x="4055" y="60"/>
                                </a:lnTo>
                                <a:lnTo>
                                  <a:pt x="4064" y="81"/>
                                </a:lnTo>
                                <a:lnTo>
                                  <a:pt x="4101" y="69"/>
                                </a:lnTo>
                                <a:moveTo>
                                  <a:pt x="4369" y="4"/>
                                </a:moveTo>
                                <a:lnTo>
                                  <a:pt x="4143" y="4"/>
                                </a:lnTo>
                                <a:lnTo>
                                  <a:pt x="4143" y="37"/>
                                </a:lnTo>
                                <a:lnTo>
                                  <a:pt x="4237" y="37"/>
                                </a:lnTo>
                                <a:lnTo>
                                  <a:pt x="4237" y="288"/>
                                </a:lnTo>
                                <a:lnTo>
                                  <a:pt x="4275" y="288"/>
                                </a:lnTo>
                                <a:lnTo>
                                  <a:pt x="4275" y="37"/>
                                </a:lnTo>
                                <a:lnTo>
                                  <a:pt x="4369" y="37"/>
                                </a:lnTo>
                                <a:lnTo>
                                  <a:pt x="4369" y="4"/>
                                </a:lnTo>
                                <a:moveTo>
                                  <a:pt x="4628" y="4"/>
                                </a:moveTo>
                                <a:lnTo>
                                  <a:pt x="4402" y="4"/>
                                </a:lnTo>
                                <a:lnTo>
                                  <a:pt x="4402" y="37"/>
                                </a:lnTo>
                                <a:lnTo>
                                  <a:pt x="4496" y="37"/>
                                </a:lnTo>
                                <a:lnTo>
                                  <a:pt x="4496" y="288"/>
                                </a:lnTo>
                                <a:lnTo>
                                  <a:pt x="4535" y="288"/>
                                </a:lnTo>
                                <a:lnTo>
                                  <a:pt x="4535" y="37"/>
                                </a:lnTo>
                                <a:lnTo>
                                  <a:pt x="4628" y="37"/>
                                </a:lnTo>
                                <a:lnTo>
                                  <a:pt x="4628" y="4"/>
                                </a:lnTo>
                                <a:moveTo>
                                  <a:pt x="4887" y="4"/>
                                </a:moveTo>
                                <a:lnTo>
                                  <a:pt x="4660" y="4"/>
                                </a:lnTo>
                                <a:lnTo>
                                  <a:pt x="4660" y="37"/>
                                </a:lnTo>
                                <a:lnTo>
                                  <a:pt x="4753" y="37"/>
                                </a:lnTo>
                                <a:lnTo>
                                  <a:pt x="4753" y="288"/>
                                </a:lnTo>
                                <a:lnTo>
                                  <a:pt x="4794" y="288"/>
                                </a:lnTo>
                                <a:lnTo>
                                  <a:pt x="4794" y="37"/>
                                </a:lnTo>
                                <a:lnTo>
                                  <a:pt x="4887" y="37"/>
                                </a:lnTo>
                                <a:lnTo>
                                  <a:pt x="4887" y="4"/>
                                </a:lnTo>
                                <a:moveTo>
                                  <a:pt x="5136" y="69"/>
                                </a:moveTo>
                                <a:lnTo>
                                  <a:pt x="5120" y="39"/>
                                </a:lnTo>
                                <a:lnTo>
                                  <a:pt x="5115" y="32"/>
                                </a:lnTo>
                                <a:lnTo>
                                  <a:pt x="5099" y="16"/>
                                </a:lnTo>
                                <a:lnTo>
                                  <a:pt x="5073" y="4"/>
                                </a:lnTo>
                                <a:lnTo>
                                  <a:pt x="5039" y="0"/>
                                </a:lnTo>
                                <a:lnTo>
                                  <a:pt x="5013" y="2"/>
                                </a:lnTo>
                                <a:lnTo>
                                  <a:pt x="4990" y="9"/>
                                </a:lnTo>
                                <a:lnTo>
                                  <a:pt x="4970" y="19"/>
                                </a:lnTo>
                                <a:lnTo>
                                  <a:pt x="4955" y="35"/>
                                </a:lnTo>
                                <a:lnTo>
                                  <a:pt x="4942" y="55"/>
                                </a:lnTo>
                                <a:lnTo>
                                  <a:pt x="4933" y="81"/>
                                </a:lnTo>
                                <a:lnTo>
                                  <a:pt x="4928" y="109"/>
                                </a:lnTo>
                                <a:lnTo>
                                  <a:pt x="4926" y="145"/>
                                </a:lnTo>
                                <a:lnTo>
                                  <a:pt x="4930" y="177"/>
                                </a:lnTo>
                                <a:lnTo>
                                  <a:pt x="4935" y="207"/>
                                </a:lnTo>
                                <a:lnTo>
                                  <a:pt x="4944" y="231"/>
                                </a:lnTo>
                                <a:lnTo>
                                  <a:pt x="4956" y="252"/>
                                </a:lnTo>
                                <a:lnTo>
                                  <a:pt x="4972" y="270"/>
                                </a:lnTo>
                                <a:lnTo>
                                  <a:pt x="4992" y="282"/>
                                </a:lnTo>
                                <a:lnTo>
                                  <a:pt x="5013" y="289"/>
                                </a:lnTo>
                                <a:lnTo>
                                  <a:pt x="5037" y="293"/>
                                </a:lnTo>
                                <a:lnTo>
                                  <a:pt x="5062" y="289"/>
                                </a:lnTo>
                                <a:lnTo>
                                  <a:pt x="5087" y="284"/>
                                </a:lnTo>
                                <a:lnTo>
                                  <a:pt x="5111" y="274"/>
                                </a:lnTo>
                                <a:lnTo>
                                  <a:pt x="5134" y="259"/>
                                </a:lnTo>
                                <a:lnTo>
                                  <a:pt x="5134" y="259"/>
                                </a:lnTo>
                                <a:lnTo>
                                  <a:pt x="5134" y="139"/>
                                </a:lnTo>
                                <a:lnTo>
                                  <a:pt x="5034" y="139"/>
                                </a:lnTo>
                                <a:lnTo>
                                  <a:pt x="5034" y="173"/>
                                </a:lnTo>
                                <a:lnTo>
                                  <a:pt x="5096" y="173"/>
                                </a:lnTo>
                                <a:lnTo>
                                  <a:pt x="5096" y="244"/>
                                </a:lnTo>
                                <a:lnTo>
                                  <a:pt x="5090" y="249"/>
                                </a:lnTo>
                                <a:lnTo>
                                  <a:pt x="5082" y="252"/>
                                </a:lnTo>
                                <a:lnTo>
                                  <a:pt x="5060" y="258"/>
                                </a:lnTo>
                                <a:lnTo>
                                  <a:pt x="5052" y="259"/>
                                </a:lnTo>
                                <a:lnTo>
                                  <a:pt x="5041" y="259"/>
                                </a:lnTo>
                                <a:lnTo>
                                  <a:pt x="5009" y="252"/>
                                </a:lnTo>
                                <a:lnTo>
                                  <a:pt x="4988" y="231"/>
                                </a:lnTo>
                                <a:lnTo>
                                  <a:pt x="4974" y="194"/>
                                </a:lnTo>
                                <a:lnTo>
                                  <a:pt x="4969" y="145"/>
                                </a:lnTo>
                                <a:lnTo>
                                  <a:pt x="4970" y="116"/>
                                </a:lnTo>
                                <a:lnTo>
                                  <a:pt x="4974" y="94"/>
                                </a:lnTo>
                                <a:lnTo>
                                  <a:pt x="4979" y="74"/>
                                </a:lnTo>
                                <a:lnTo>
                                  <a:pt x="4986" y="58"/>
                                </a:lnTo>
                                <a:lnTo>
                                  <a:pt x="4997" y="41"/>
                                </a:lnTo>
                                <a:lnTo>
                                  <a:pt x="5014" y="32"/>
                                </a:lnTo>
                                <a:lnTo>
                                  <a:pt x="5039" y="32"/>
                                </a:lnTo>
                                <a:lnTo>
                                  <a:pt x="5059" y="35"/>
                                </a:lnTo>
                                <a:lnTo>
                                  <a:pt x="5076" y="44"/>
                                </a:lnTo>
                                <a:lnTo>
                                  <a:pt x="5090" y="60"/>
                                </a:lnTo>
                                <a:lnTo>
                                  <a:pt x="5099" y="81"/>
                                </a:lnTo>
                                <a:lnTo>
                                  <a:pt x="5136" y="69"/>
                                </a:lnTo>
                                <a:moveTo>
                                  <a:pt x="5420" y="288"/>
                                </a:moveTo>
                                <a:lnTo>
                                  <a:pt x="5390" y="208"/>
                                </a:lnTo>
                                <a:lnTo>
                                  <a:pt x="5380" y="177"/>
                                </a:lnTo>
                                <a:lnTo>
                                  <a:pt x="5341" y="71"/>
                                </a:lnTo>
                                <a:lnTo>
                                  <a:pt x="5341" y="177"/>
                                </a:lnTo>
                                <a:lnTo>
                                  <a:pt x="5244" y="177"/>
                                </a:lnTo>
                                <a:lnTo>
                                  <a:pt x="5276" y="86"/>
                                </a:lnTo>
                                <a:lnTo>
                                  <a:pt x="5291" y="34"/>
                                </a:lnTo>
                                <a:lnTo>
                                  <a:pt x="5304" y="71"/>
                                </a:lnTo>
                                <a:lnTo>
                                  <a:pt x="5341" y="177"/>
                                </a:lnTo>
                                <a:lnTo>
                                  <a:pt x="5341" y="71"/>
                                </a:lnTo>
                                <a:lnTo>
                                  <a:pt x="5327" y="34"/>
                                </a:lnTo>
                                <a:lnTo>
                                  <a:pt x="5316" y="4"/>
                                </a:lnTo>
                                <a:lnTo>
                                  <a:pt x="5270" y="4"/>
                                </a:lnTo>
                                <a:lnTo>
                                  <a:pt x="5163" y="288"/>
                                </a:lnTo>
                                <a:lnTo>
                                  <a:pt x="5203" y="288"/>
                                </a:lnTo>
                                <a:lnTo>
                                  <a:pt x="5233" y="208"/>
                                </a:lnTo>
                                <a:lnTo>
                                  <a:pt x="5351" y="208"/>
                                </a:lnTo>
                                <a:lnTo>
                                  <a:pt x="5380" y="288"/>
                                </a:lnTo>
                                <a:lnTo>
                                  <a:pt x="5420" y="288"/>
                                </a:lnTo>
                                <a:moveTo>
                                  <a:pt x="5679" y="288"/>
                                </a:moveTo>
                                <a:lnTo>
                                  <a:pt x="5649" y="208"/>
                                </a:lnTo>
                                <a:lnTo>
                                  <a:pt x="5639" y="177"/>
                                </a:lnTo>
                                <a:lnTo>
                                  <a:pt x="5600" y="72"/>
                                </a:lnTo>
                                <a:lnTo>
                                  <a:pt x="5600" y="177"/>
                                </a:lnTo>
                                <a:lnTo>
                                  <a:pt x="5501" y="177"/>
                                </a:lnTo>
                                <a:lnTo>
                                  <a:pt x="5535" y="86"/>
                                </a:lnTo>
                                <a:lnTo>
                                  <a:pt x="5551" y="34"/>
                                </a:lnTo>
                                <a:lnTo>
                                  <a:pt x="5563" y="71"/>
                                </a:lnTo>
                                <a:lnTo>
                                  <a:pt x="5600" y="177"/>
                                </a:lnTo>
                                <a:lnTo>
                                  <a:pt x="5600" y="72"/>
                                </a:lnTo>
                                <a:lnTo>
                                  <a:pt x="5586" y="34"/>
                                </a:lnTo>
                                <a:lnTo>
                                  <a:pt x="5574" y="4"/>
                                </a:lnTo>
                                <a:lnTo>
                                  <a:pt x="5528" y="4"/>
                                </a:lnTo>
                                <a:lnTo>
                                  <a:pt x="5422" y="288"/>
                                </a:lnTo>
                                <a:lnTo>
                                  <a:pt x="5462" y="288"/>
                                </a:lnTo>
                                <a:lnTo>
                                  <a:pt x="5491" y="208"/>
                                </a:lnTo>
                                <a:lnTo>
                                  <a:pt x="5611" y="208"/>
                                </a:lnTo>
                                <a:lnTo>
                                  <a:pt x="5639" y="288"/>
                                </a:lnTo>
                                <a:lnTo>
                                  <a:pt x="5679" y="288"/>
                                </a:lnTo>
                                <a:moveTo>
                                  <a:pt x="5939" y="288"/>
                                </a:moveTo>
                                <a:lnTo>
                                  <a:pt x="5909" y="208"/>
                                </a:lnTo>
                                <a:lnTo>
                                  <a:pt x="5896" y="177"/>
                                </a:lnTo>
                                <a:lnTo>
                                  <a:pt x="5858" y="72"/>
                                </a:lnTo>
                                <a:lnTo>
                                  <a:pt x="5858" y="177"/>
                                </a:lnTo>
                                <a:lnTo>
                                  <a:pt x="5761" y="177"/>
                                </a:lnTo>
                                <a:lnTo>
                                  <a:pt x="5792" y="86"/>
                                </a:lnTo>
                                <a:lnTo>
                                  <a:pt x="5810" y="34"/>
                                </a:lnTo>
                                <a:lnTo>
                                  <a:pt x="5822" y="71"/>
                                </a:lnTo>
                                <a:lnTo>
                                  <a:pt x="5858" y="177"/>
                                </a:lnTo>
                                <a:lnTo>
                                  <a:pt x="5858" y="72"/>
                                </a:lnTo>
                                <a:lnTo>
                                  <a:pt x="5845" y="34"/>
                                </a:lnTo>
                                <a:lnTo>
                                  <a:pt x="5833" y="4"/>
                                </a:lnTo>
                                <a:lnTo>
                                  <a:pt x="5787" y="4"/>
                                </a:lnTo>
                                <a:lnTo>
                                  <a:pt x="5679" y="288"/>
                                </a:lnTo>
                                <a:lnTo>
                                  <a:pt x="5722" y="288"/>
                                </a:lnTo>
                                <a:lnTo>
                                  <a:pt x="5750" y="208"/>
                                </a:lnTo>
                                <a:lnTo>
                                  <a:pt x="5868" y="208"/>
                                </a:lnTo>
                                <a:lnTo>
                                  <a:pt x="5898" y="288"/>
                                </a:lnTo>
                                <a:lnTo>
                                  <a:pt x="5939" y="288"/>
                                </a:lnTo>
                                <a:moveTo>
                                  <a:pt x="6198" y="288"/>
                                </a:moveTo>
                                <a:lnTo>
                                  <a:pt x="6168" y="208"/>
                                </a:lnTo>
                                <a:lnTo>
                                  <a:pt x="6156" y="177"/>
                                </a:lnTo>
                                <a:lnTo>
                                  <a:pt x="6117" y="71"/>
                                </a:lnTo>
                                <a:lnTo>
                                  <a:pt x="6117" y="177"/>
                                </a:lnTo>
                                <a:lnTo>
                                  <a:pt x="6020" y="177"/>
                                </a:lnTo>
                                <a:lnTo>
                                  <a:pt x="6052" y="86"/>
                                </a:lnTo>
                                <a:lnTo>
                                  <a:pt x="6069" y="34"/>
                                </a:lnTo>
                                <a:lnTo>
                                  <a:pt x="6082" y="71"/>
                                </a:lnTo>
                                <a:lnTo>
                                  <a:pt x="6117" y="177"/>
                                </a:lnTo>
                                <a:lnTo>
                                  <a:pt x="6117" y="71"/>
                                </a:lnTo>
                                <a:lnTo>
                                  <a:pt x="6103" y="34"/>
                                </a:lnTo>
                                <a:lnTo>
                                  <a:pt x="6092" y="4"/>
                                </a:lnTo>
                                <a:lnTo>
                                  <a:pt x="6046" y="4"/>
                                </a:lnTo>
                                <a:lnTo>
                                  <a:pt x="5939" y="288"/>
                                </a:lnTo>
                                <a:lnTo>
                                  <a:pt x="5981" y="288"/>
                                </a:lnTo>
                                <a:lnTo>
                                  <a:pt x="6009" y="208"/>
                                </a:lnTo>
                                <a:lnTo>
                                  <a:pt x="6127" y="208"/>
                                </a:lnTo>
                                <a:lnTo>
                                  <a:pt x="6157" y="288"/>
                                </a:lnTo>
                                <a:lnTo>
                                  <a:pt x="6198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03E6D6" id="Группа 95" o:spid="_x0000_s1026" style="width:179.85pt;height:13.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">
                <v:rect id="Прямоугольник 114" o:spid="_x0000_s1027" style="position:absolute;width:2283480;height:170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y4W8MA&#10;AADcAAAADwAAAGRycy9kb3ducmV2LnhtbERP22rCQBB9L/gPywh9qxtLCZq6ioiKKRQ0LfR1yI5J&#10;MDubZjcX/75bKPRtDuc6q81oatFT6yrLCuazCARxbnXFhYLPj8PTAoTzyBpry6TgTg4268nDChNt&#10;B75Qn/lChBB2CSoovW8SKV1ekkE3sw1x4K62NegDbAupWxxCuKnlcxTF0mDFoaHEhnYl5besMwoq&#10;s8RUH9PubL/6/fXtPc4W2bdSj9Nx+wrC0+j/xX/ukw7z5y/w+0y4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y4W8MAAADcAAAADwAAAAAAAAAAAAAAAACYAgAAZHJzL2Rv&#10;d25yZXYueG1sUEsFBgAAAAAEAAQA9QAAAIgDAAAAAA==&#10;" fillcolor="#8cd35e" stroked="f"/>
                <v:shape id="Полилиния 115" o:spid="_x0000_s1028" style="position:absolute;left:5030280;top:209049480;width:2231640;height:105840;visibility:visible;mso-wrap-style:square;v-text-anchor:top" coordsize="6199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YsqsIA&#10;AADcAAAADwAAAGRycy9kb3ducmV2LnhtbERPyWrDMBC9B/oPYgq9xbIDLsG1EpKCwZdSshTa22CN&#10;F2KNjKXa7t9HhUJv83jr5PvF9GKi0XWWFSRRDIK4srrjRsH1Uqy3IJxH1thbJgU/5GC/e1jlmGk7&#10;84mms29ECGGXoYLW+yGT0lUtGXSRHYgDV9vRoA9wbKQecQ7hppebOH6WBjsODS0O9NpSdTt/GwXp&#10;8bMu3lP8+jDmsCnfCjkk8aTU0+NyeAHhafH/4j93qcP8JIXfZ8IFc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hiyqwgAAANwAAAAPAAAAAAAAAAAAAAAAAJgCAABkcnMvZG93&#10;bnJldi54bWxQSwUGAAAAAAQABAD1AAAAhwMAAAAA&#10;" path="m228,4l,4,,37r93,l93,288r41,l134,37r94,l228,4t259,l259,4r,33l353,37r,251l393,288r,-251l487,37r,-33m744,4l519,4r,33l612,37r,251l653,288r,-251l744,37r,-33m993,69l979,39r-7,-7l958,16,930,4,896,,870,2,848,9,829,19,813,35,801,55r-9,26l787,109r-2,36l787,177r5,30l801,231r14,21l831,270r17,12l871,289r25,4l921,289r24,-5l968,274r25,-15l993,259r,-120l892,139r,34l954,173r,71l947,249r-9,3l919,258r-11,1l900,259r-32,-7l845,231,833,194r-6,-49l829,116r2,-22l836,74r9,-16l855,41r18,-9l898,32r19,3l935,44r12,16l958,81,993,69m1263,4r-228,l1035,37r94,l1129,288r40,l1169,37r94,l1263,4t259,l1295,4r,33l1388,37r,251l1429,288r,-251l1522,37r,-33m1781,4r-227,l1554,37r93,l1647,288r41,l1688,37r93,l1781,4t247,65l2014,39r-7,-7l1993,16,1965,4,1931,r-24,2l1884,9r-20,10l1848,35r-12,20l1827,81r-5,28l1820,145r2,32l1827,207r9,24l1850,252r16,18l1886,282r21,7l1931,293r25,-4l1981,284r23,-10l2028,259r,l2028,139r-100,l1928,173r62,l1990,244r-7,5l1975,252r-21,6l1944,259r-9,l1903,252r-23,-21l1868,194r-5,-49l1864,116r4,-22l1873,74r7,-16l1891,41r17,-9l1933,32r20,3l1970,44r13,16l1993,81r35,-12m2298,4r-226,l2072,37r94,l2166,288r39,l2205,37r93,l2298,4t260,l2330,4r,33l2423,37r,251l2464,288r,-251l2558,37r,-33m2817,4r-228,l2589,37r94,l2683,288r40,l2723,37r94,l2817,4t273,284l3062,208r-12,-31l3011,72r,105l2914,177r32,-91l2961,34r13,37l3011,177r,-105l2997,34,2986,4r-46,l2833,288r40,l2903,208r118,l3050,288r40,m3334,4r-226,l3108,37r93,l3201,288r39,l3240,37r94,l3334,4t259,l3365,4r,33l3459,37r,251l3499,288r,-251l3593,37r,-33m3852,4r-227,l3625,37r93,l3718,288r41,l3759,37r93,l3852,4t249,65l4085,39r-7,-7l4064,16,4037,4,4004,r-27,2l3954,9r-19,10l3919,35r-12,20l3898,81r-5,28l3891,145r2,32l3900,207r9,24l3921,252r16,18l3956,282r21,7l4002,293r25,-4l4051,284r25,-10l4099,259r,l4099,139r-100,l3999,173r61,l4060,244r-5,5l4046,252r-21,6l4016,259r-10,l3974,252r-21,-21l3939,194r-6,-49l3935,116r4,-22l3944,74r7,-16l3961,41r18,-9l4004,32r19,3l4041,44r14,16l4064,81r37,-12m4369,4r-226,l4143,37r94,l4237,288r38,l4275,37r94,l4369,4t259,l4402,4r,33l4496,37r,251l4535,288r,-251l4628,37r,-33m4887,4r-227,l4660,37r93,l4753,288r41,l4794,37r93,l4887,4t249,65l5120,39r-5,-7l5099,16,5073,4,5039,r-26,2l4990,9r-20,10l4955,35r-13,20l4933,81r-5,28l4926,145r4,32l4935,207r9,24l4956,252r16,18l4992,282r21,7l5037,293r25,-4l5087,284r24,-10l5134,259r,l5134,139r-100,l5034,173r62,l5096,244r-6,5l5082,252r-22,6l5052,259r-11,l5009,252r-21,-21l4974,194r-5,-49l4970,116r4,-22l4979,74r7,-16l4997,41r17,-9l5039,32r20,3l5076,44r14,16l5099,81r37,-12m5420,288r-30,-80l5380,177,5341,71r,106l5244,177r32,-91l5291,34r13,37l5341,177r,-106l5327,34,5316,4r-46,l5163,288r40,l5233,208r118,l5380,288r40,m5679,288r-30,-80l5639,177,5600,72r,105l5501,177r34,-91l5551,34r12,37l5600,177r,-105l5586,34,5574,4r-46,l5422,288r40,l5491,208r120,l5639,288r40,m5939,288r-30,-80l5896,177,5858,72r,105l5761,177r31,-91l5810,34r12,37l5858,177r,-105l5845,34,5833,4r-46,l5679,288r43,l5750,208r118,l5898,288r41,m6198,288r-30,-80l6156,177,6117,71r,106l6020,177r32,-91l6069,34r13,37l6117,177r,-106l6103,34,6092,4r-46,l5939,288r42,l6009,208r118,l6157,288r41,xe" fillcolor="black" stroked="f">
                  <v:fill opacity="51143f"/>
                  <v:path arrowok="t"/>
                </v:shape>
                <w10:anchorlock/>
              </v:group>
            </w:pict>
          </mc:Fallback>
        </mc:AlternateContent>
      </w:r>
    </w:p>
    <w:p w14:paraId="663BD8CB" w14:textId="77777777" w:rsidR="001220B7" w:rsidRDefault="0068032B">
      <w:pPr>
        <w:pStyle w:val="a4"/>
        <w:spacing w:before="8"/>
        <w:rPr>
          <w:sz w:val="14"/>
        </w:rPr>
      </w:pPr>
      <w:r>
        <w:rPr>
          <w:noProof/>
          <w:sz w:val="14"/>
          <w:lang w:eastAsia="ru-RU"/>
        </w:rPr>
        <w:drawing>
          <wp:anchor distT="0" distB="0" distL="0" distR="0" simplePos="0" relativeHeight="13" behindDoc="0" locked="0" layoutInCell="1" allowOverlap="1" wp14:anchorId="03944B56" wp14:editId="6B1AD39E">
            <wp:simplePos x="0" y="0"/>
            <wp:positionH relativeFrom="page">
              <wp:posOffset>1244600</wp:posOffset>
            </wp:positionH>
            <wp:positionV relativeFrom="paragraph">
              <wp:posOffset>165735</wp:posOffset>
            </wp:positionV>
            <wp:extent cx="75565" cy="104775"/>
            <wp:effectExtent l="0" t="0" r="0" b="0"/>
            <wp:wrapTopAndBottom/>
            <wp:docPr id="96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9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4"/>
          <w:lang w:eastAsia="ru-RU"/>
        </w:rPr>
        <w:drawing>
          <wp:anchor distT="0" distB="0" distL="0" distR="0" simplePos="0" relativeHeight="14" behindDoc="0" locked="0" layoutInCell="1" allowOverlap="1" wp14:anchorId="7F354922" wp14:editId="3A439D8E">
            <wp:simplePos x="0" y="0"/>
            <wp:positionH relativeFrom="page">
              <wp:posOffset>1244600</wp:posOffset>
            </wp:positionH>
            <wp:positionV relativeFrom="paragraph">
              <wp:posOffset>483235</wp:posOffset>
            </wp:positionV>
            <wp:extent cx="77470" cy="104775"/>
            <wp:effectExtent l="0" t="0" r="0" b="0"/>
            <wp:wrapTopAndBottom/>
            <wp:docPr id="9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10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4"/>
          <w:lang w:eastAsia="ru-RU"/>
        </w:rPr>
        <w:drawing>
          <wp:anchor distT="0" distB="0" distL="0" distR="0" simplePos="0" relativeHeight="15" behindDoc="0" locked="0" layoutInCell="1" allowOverlap="1" wp14:anchorId="4F002255" wp14:editId="5331F73C">
            <wp:simplePos x="0" y="0"/>
            <wp:positionH relativeFrom="page">
              <wp:posOffset>1244600</wp:posOffset>
            </wp:positionH>
            <wp:positionV relativeFrom="paragraph">
              <wp:posOffset>805180</wp:posOffset>
            </wp:positionV>
            <wp:extent cx="83820" cy="102870"/>
            <wp:effectExtent l="0" t="0" r="0" b="0"/>
            <wp:wrapTopAndBottom/>
            <wp:docPr id="98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4"/>
          <w:lang w:eastAsia="ru-RU"/>
        </w:rPr>
        <mc:AlternateContent>
          <mc:Choice Requires="wpg">
            <w:drawing>
              <wp:anchor distT="0" distB="0" distL="114300" distR="114300" simplePos="0" relativeHeight="110" behindDoc="1" locked="0" layoutInCell="1" allowOverlap="1" wp14:anchorId="3EE6A944" wp14:editId="31F861D5">
                <wp:simplePos x="0" y="0"/>
                <wp:positionH relativeFrom="page">
                  <wp:posOffset>1445895</wp:posOffset>
                </wp:positionH>
                <wp:positionV relativeFrom="paragraph">
                  <wp:posOffset>131445</wp:posOffset>
                </wp:positionV>
                <wp:extent cx="1915160" cy="171450"/>
                <wp:effectExtent l="0" t="0" r="0" b="0"/>
                <wp:wrapTopAndBottom/>
                <wp:docPr id="99" name="Группа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480" cy="170640"/>
                          <a:chOff x="0" y="0"/>
                          <a:chExt cx="0" cy="0"/>
                        </a:xfrm>
                      </wpg:grpSpPr>
                      <wps:wsp>
                        <wps:cNvPr id="117" name="Прямоугольник 117"/>
                        <wps:cNvSpPr/>
                        <wps:spPr>
                          <a:xfrm>
                            <a:off x="0" y="0"/>
                            <a:ext cx="1914480" cy="170640"/>
                          </a:xfrm>
                          <a:prstGeom prst="rect">
                            <a:avLst/>
                          </a:prstGeom>
                          <a:solidFill>
                            <a:srgbClr val="B6BDC8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18" name="Полилиния 118"/>
                        <wps:cNvSpPr/>
                        <wps:spPr>
                          <a:xfrm>
                            <a:off x="5931000" y="209353320"/>
                            <a:ext cx="1859040" cy="105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5164" h="293">
                                <a:moveTo>
                                  <a:pt x="228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39"/>
                                </a:lnTo>
                                <a:lnTo>
                                  <a:pt x="93" y="39"/>
                                </a:lnTo>
                                <a:lnTo>
                                  <a:pt x="93" y="288"/>
                                </a:lnTo>
                                <a:lnTo>
                                  <a:pt x="134" y="288"/>
                                </a:lnTo>
                                <a:lnTo>
                                  <a:pt x="134" y="39"/>
                                </a:lnTo>
                                <a:lnTo>
                                  <a:pt x="228" y="39"/>
                                </a:lnTo>
                                <a:lnTo>
                                  <a:pt x="228" y="5"/>
                                </a:lnTo>
                                <a:moveTo>
                                  <a:pt x="485" y="5"/>
                                </a:moveTo>
                                <a:lnTo>
                                  <a:pt x="259" y="5"/>
                                </a:lnTo>
                                <a:lnTo>
                                  <a:pt x="259" y="39"/>
                                </a:lnTo>
                                <a:lnTo>
                                  <a:pt x="353" y="39"/>
                                </a:lnTo>
                                <a:lnTo>
                                  <a:pt x="353" y="288"/>
                                </a:lnTo>
                                <a:lnTo>
                                  <a:pt x="393" y="288"/>
                                </a:lnTo>
                                <a:lnTo>
                                  <a:pt x="393" y="39"/>
                                </a:lnTo>
                                <a:lnTo>
                                  <a:pt x="485" y="39"/>
                                </a:lnTo>
                                <a:lnTo>
                                  <a:pt x="485" y="5"/>
                                </a:lnTo>
                                <a:moveTo>
                                  <a:pt x="744" y="5"/>
                                </a:moveTo>
                                <a:lnTo>
                                  <a:pt x="519" y="5"/>
                                </a:lnTo>
                                <a:lnTo>
                                  <a:pt x="519" y="39"/>
                                </a:lnTo>
                                <a:lnTo>
                                  <a:pt x="612" y="39"/>
                                </a:lnTo>
                                <a:lnTo>
                                  <a:pt x="612" y="288"/>
                                </a:lnTo>
                                <a:lnTo>
                                  <a:pt x="651" y="288"/>
                                </a:lnTo>
                                <a:lnTo>
                                  <a:pt x="651" y="39"/>
                                </a:lnTo>
                                <a:lnTo>
                                  <a:pt x="744" y="39"/>
                                </a:lnTo>
                                <a:lnTo>
                                  <a:pt x="744" y="5"/>
                                </a:lnTo>
                                <a:moveTo>
                                  <a:pt x="994" y="71"/>
                                </a:moveTo>
                                <a:lnTo>
                                  <a:pt x="978" y="41"/>
                                </a:lnTo>
                                <a:lnTo>
                                  <a:pt x="973" y="34"/>
                                </a:lnTo>
                                <a:lnTo>
                                  <a:pt x="957" y="18"/>
                                </a:lnTo>
                                <a:lnTo>
                                  <a:pt x="931" y="5"/>
                                </a:lnTo>
                                <a:lnTo>
                                  <a:pt x="897" y="0"/>
                                </a:lnTo>
                                <a:lnTo>
                                  <a:pt x="870" y="4"/>
                                </a:lnTo>
                                <a:lnTo>
                                  <a:pt x="847" y="11"/>
                                </a:lnTo>
                                <a:lnTo>
                                  <a:pt x="827" y="21"/>
                                </a:lnTo>
                                <a:lnTo>
                                  <a:pt x="813" y="37"/>
                                </a:lnTo>
                                <a:lnTo>
                                  <a:pt x="801" y="56"/>
                                </a:lnTo>
                                <a:lnTo>
                                  <a:pt x="792" y="81"/>
                                </a:lnTo>
                                <a:lnTo>
                                  <a:pt x="787" y="111"/>
                                </a:lnTo>
                                <a:lnTo>
                                  <a:pt x="785" y="147"/>
                                </a:lnTo>
                                <a:lnTo>
                                  <a:pt x="787" y="177"/>
                                </a:lnTo>
                                <a:lnTo>
                                  <a:pt x="792" y="207"/>
                                </a:lnTo>
                                <a:lnTo>
                                  <a:pt x="801" y="232"/>
                                </a:lnTo>
                                <a:lnTo>
                                  <a:pt x="813" y="253"/>
                                </a:lnTo>
                                <a:lnTo>
                                  <a:pt x="829" y="271"/>
                                </a:lnTo>
                                <a:lnTo>
                                  <a:pt x="848" y="283"/>
                                </a:lnTo>
                                <a:lnTo>
                                  <a:pt x="871" y="290"/>
                                </a:lnTo>
                                <a:lnTo>
                                  <a:pt x="897" y="292"/>
                                </a:lnTo>
                                <a:lnTo>
                                  <a:pt x="922" y="290"/>
                                </a:lnTo>
                                <a:lnTo>
                                  <a:pt x="945" y="285"/>
                                </a:lnTo>
                                <a:lnTo>
                                  <a:pt x="969" y="274"/>
                                </a:lnTo>
                                <a:lnTo>
                                  <a:pt x="994" y="260"/>
                                </a:lnTo>
                                <a:lnTo>
                                  <a:pt x="994" y="260"/>
                                </a:lnTo>
                                <a:lnTo>
                                  <a:pt x="994" y="141"/>
                                </a:lnTo>
                                <a:lnTo>
                                  <a:pt x="893" y="141"/>
                                </a:lnTo>
                                <a:lnTo>
                                  <a:pt x="893" y="174"/>
                                </a:lnTo>
                                <a:lnTo>
                                  <a:pt x="955" y="174"/>
                                </a:lnTo>
                                <a:lnTo>
                                  <a:pt x="955" y="244"/>
                                </a:lnTo>
                                <a:lnTo>
                                  <a:pt x="948" y="250"/>
                                </a:lnTo>
                                <a:lnTo>
                                  <a:pt x="939" y="253"/>
                                </a:lnTo>
                                <a:lnTo>
                                  <a:pt x="920" y="258"/>
                                </a:lnTo>
                                <a:lnTo>
                                  <a:pt x="909" y="260"/>
                                </a:lnTo>
                                <a:lnTo>
                                  <a:pt x="901" y="260"/>
                                </a:lnTo>
                                <a:lnTo>
                                  <a:pt x="868" y="253"/>
                                </a:lnTo>
                                <a:lnTo>
                                  <a:pt x="845" y="232"/>
                                </a:lnTo>
                                <a:lnTo>
                                  <a:pt x="831" y="195"/>
                                </a:lnTo>
                                <a:lnTo>
                                  <a:pt x="827" y="147"/>
                                </a:lnTo>
                                <a:lnTo>
                                  <a:pt x="827" y="118"/>
                                </a:lnTo>
                                <a:lnTo>
                                  <a:pt x="831" y="95"/>
                                </a:lnTo>
                                <a:lnTo>
                                  <a:pt x="836" y="76"/>
                                </a:lnTo>
                                <a:lnTo>
                                  <a:pt x="843" y="60"/>
                                </a:lnTo>
                                <a:lnTo>
                                  <a:pt x="856" y="42"/>
                                </a:lnTo>
                                <a:lnTo>
                                  <a:pt x="873" y="34"/>
                                </a:lnTo>
                                <a:lnTo>
                                  <a:pt x="897" y="34"/>
                                </a:lnTo>
                                <a:lnTo>
                                  <a:pt x="918" y="37"/>
                                </a:lnTo>
                                <a:lnTo>
                                  <a:pt x="934" y="46"/>
                                </a:lnTo>
                                <a:lnTo>
                                  <a:pt x="948" y="62"/>
                                </a:lnTo>
                                <a:lnTo>
                                  <a:pt x="959" y="83"/>
                                </a:lnTo>
                                <a:lnTo>
                                  <a:pt x="994" y="71"/>
                                </a:lnTo>
                                <a:moveTo>
                                  <a:pt x="1264" y="5"/>
                                </a:moveTo>
                                <a:lnTo>
                                  <a:pt x="1036" y="5"/>
                                </a:lnTo>
                                <a:lnTo>
                                  <a:pt x="1036" y="39"/>
                                </a:lnTo>
                                <a:lnTo>
                                  <a:pt x="1130" y="39"/>
                                </a:lnTo>
                                <a:lnTo>
                                  <a:pt x="1130" y="288"/>
                                </a:lnTo>
                                <a:lnTo>
                                  <a:pt x="1170" y="288"/>
                                </a:lnTo>
                                <a:lnTo>
                                  <a:pt x="1170" y="39"/>
                                </a:lnTo>
                                <a:lnTo>
                                  <a:pt x="1264" y="39"/>
                                </a:lnTo>
                                <a:lnTo>
                                  <a:pt x="1264" y="5"/>
                                </a:lnTo>
                                <a:moveTo>
                                  <a:pt x="1522" y="5"/>
                                </a:moveTo>
                                <a:lnTo>
                                  <a:pt x="1296" y="5"/>
                                </a:lnTo>
                                <a:lnTo>
                                  <a:pt x="1296" y="39"/>
                                </a:lnTo>
                                <a:lnTo>
                                  <a:pt x="1389" y="39"/>
                                </a:lnTo>
                                <a:lnTo>
                                  <a:pt x="1389" y="288"/>
                                </a:lnTo>
                                <a:lnTo>
                                  <a:pt x="1430" y="288"/>
                                </a:lnTo>
                                <a:lnTo>
                                  <a:pt x="1430" y="39"/>
                                </a:lnTo>
                                <a:lnTo>
                                  <a:pt x="1522" y="39"/>
                                </a:lnTo>
                                <a:lnTo>
                                  <a:pt x="1522" y="5"/>
                                </a:lnTo>
                                <a:moveTo>
                                  <a:pt x="1781" y="5"/>
                                </a:moveTo>
                                <a:lnTo>
                                  <a:pt x="1555" y="5"/>
                                </a:lnTo>
                                <a:lnTo>
                                  <a:pt x="1555" y="39"/>
                                </a:lnTo>
                                <a:lnTo>
                                  <a:pt x="1649" y="39"/>
                                </a:lnTo>
                                <a:lnTo>
                                  <a:pt x="1649" y="288"/>
                                </a:lnTo>
                                <a:lnTo>
                                  <a:pt x="1687" y="288"/>
                                </a:lnTo>
                                <a:lnTo>
                                  <a:pt x="1687" y="39"/>
                                </a:lnTo>
                                <a:lnTo>
                                  <a:pt x="1781" y="39"/>
                                </a:lnTo>
                                <a:lnTo>
                                  <a:pt x="1781" y="5"/>
                                </a:lnTo>
                                <a:moveTo>
                                  <a:pt x="2056" y="288"/>
                                </a:moveTo>
                                <a:lnTo>
                                  <a:pt x="2026" y="207"/>
                                </a:lnTo>
                                <a:lnTo>
                                  <a:pt x="2015" y="177"/>
                                </a:lnTo>
                                <a:lnTo>
                                  <a:pt x="1977" y="72"/>
                                </a:lnTo>
                                <a:lnTo>
                                  <a:pt x="1977" y="177"/>
                                </a:lnTo>
                                <a:lnTo>
                                  <a:pt x="1878" y="177"/>
                                </a:lnTo>
                                <a:lnTo>
                                  <a:pt x="1910" y="88"/>
                                </a:lnTo>
                                <a:lnTo>
                                  <a:pt x="1927" y="35"/>
                                </a:lnTo>
                                <a:lnTo>
                                  <a:pt x="1940" y="72"/>
                                </a:lnTo>
                                <a:lnTo>
                                  <a:pt x="1977" y="177"/>
                                </a:lnTo>
                                <a:lnTo>
                                  <a:pt x="1977" y="72"/>
                                </a:lnTo>
                                <a:lnTo>
                                  <a:pt x="1962" y="35"/>
                                </a:lnTo>
                                <a:lnTo>
                                  <a:pt x="1950" y="5"/>
                                </a:lnTo>
                                <a:lnTo>
                                  <a:pt x="1904" y="5"/>
                                </a:lnTo>
                                <a:lnTo>
                                  <a:pt x="1797" y="288"/>
                                </a:lnTo>
                                <a:lnTo>
                                  <a:pt x="1839" y="288"/>
                                </a:lnTo>
                                <a:lnTo>
                                  <a:pt x="1867" y="207"/>
                                </a:lnTo>
                                <a:lnTo>
                                  <a:pt x="1985" y="207"/>
                                </a:lnTo>
                                <a:lnTo>
                                  <a:pt x="2015" y="288"/>
                                </a:lnTo>
                                <a:lnTo>
                                  <a:pt x="2056" y="288"/>
                                </a:lnTo>
                                <a:moveTo>
                                  <a:pt x="2299" y="5"/>
                                </a:moveTo>
                                <a:lnTo>
                                  <a:pt x="2072" y="5"/>
                                </a:lnTo>
                                <a:lnTo>
                                  <a:pt x="2072" y="39"/>
                                </a:lnTo>
                                <a:lnTo>
                                  <a:pt x="2165" y="39"/>
                                </a:lnTo>
                                <a:lnTo>
                                  <a:pt x="2165" y="288"/>
                                </a:lnTo>
                                <a:lnTo>
                                  <a:pt x="2206" y="288"/>
                                </a:lnTo>
                                <a:lnTo>
                                  <a:pt x="2206" y="39"/>
                                </a:lnTo>
                                <a:lnTo>
                                  <a:pt x="2299" y="39"/>
                                </a:lnTo>
                                <a:lnTo>
                                  <a:pt x="2299" y="5"/>
                                </a:lnTo>
                                <a:moveTo>
                                  <a:pt x="2559" y="5"/>
                                </a:moveTo>
                                <a:lnTo>
                                  <a:pt x="2331" y="5"/>
                                </a:lnTo>
                                <a:lnTo>
                                  <a:pt x="2331" y="39"/>
                                </a:lnTo>
                                <a:lnTo>
                                  <a:pt x="2425" y="39"/>
                                </a:lnTo>
                                <a:lnTo>
                                  <a:pt x="2425" y="288"/>
                                </a:lnTo>
                                <a:lnTo>
                                  <a:pt x="2465" y="288"/>
                                </a:lnTo>
                                <a:lnTo>
                                  <a:pt x="2465" y="39"/>
                                </a:lnTo>
                                <a:lnTo>
                                  <a:pt x="2559" y="39"/>
                                </a:lnTo>
                                <a:lnTo>
                                  <a:pt x="2559" y="5"/>
                                </a:lnTo>
                                <a:moveTo>
                                  <a:pt x="2816" y="5"/>
                                </a:moveTo>
                                <a:lnTo>
                                  <a:pt x="2590" y="5"/>
                                </a:lnTo>
                                <a:lnTo>
                                  <a:pt x="2590" y="39"/>
                                </a:lnTo>
                                <a:lnTo>
                                  <a:pt x="2684" y="39"/>
                                </a:lnTo>
                                <a:lnTo>
                                  <a:pt x="2684" y="288"/>
                                </a:lnTo>
                                <a:lnTo>
                                  <a:pt x="2724" y="288"/>
                                </a:lnTo>
                                <a:lnTo>
                                  <a:pt x="2724" y="39"/>
                                </a:lnTo>
                                <a:lnTo>
                                  <a:pt x="2816" y="39"/>
                                </a:lnTo>
                                <a:lnTo>
                                  <a:pt x="2816" y="5"/>
                                </a:lnTo>
                                <a:moveTo>
                                  <a:pt x="3065" y="71"/>
                                </a:moveTo>
                                <a:lnTo>
                                  <a:pt x="3051" y="41"/>
                                </a:lnTo>
                                <a:lnTo>
                                  <a:pt x="3044" y="34"/>
                                </a:lnTo>
                                <a:lnTo>
                                  <a:pt x="3030" y="18"/>
                                </a:lnTo>
                                <a:lnTo>
                                  <a:pt x="3001" y="5"/>
                                </a:lnTo>
                                <a:lnTo>
                                  <a:pt x="2968" y="0"/>
                                </a:lnTo>
                                <a:lnTo>
                                  <a:pt x="2941" y="4"/>
                                </a:lnTo>
                                <a:lnTo>
                                  <a:pt x="2920" y="11"/>
                                </a:lnTo>
                                <a:lnTo>
                                  <a:pt x="2901" y="21"/>
                                </a:lnTo>
                                <a:lnTo>
                                  <a:pt x="2885" y="37"/>
                                </a:lnTo>
                                <a:lnTo>
                                  <a:pt x="2873" y="56"/>
                                </a:lnTo>
                                <a:lnTo>
                                  <a:pt x="2864" y="81"/>
                                </a:lnTo>
                                <a:lnTo>
                                  <a:pt x="2859" y="111"/>
                                </a:lnTo>
                                <a:lnTo>
                                  <a:pt x="2857" y="147"/>
                                </a:lnTo>
                                <a:lnTo>
                                  <a:pt x="2859" y="177"/>
                                </a:lnTo>
                                <a:lnTo>
                                  <a:pt x="2864" y="207"/>
                                </a:lnTo>
                                <a:lnTo>
                                  <a:pt x="2873" y="232"/>
                                </a:lnTo>
                                <a:lnTo>
                                  <a:pt x="2887" y="253"/>
                                </a:lnTo>
                                <a:lnTo>
                                  <a:pt x="2903" y="271"/>
                                </a:lnTo>
                                <a:lnTo>
                                  <a:pt x="2920" y="283"/>
                                </a:lnTo>
                                <a:lnTo>
                                  <a:pt x="2943" y="290"/>
                                </a:lnTo>
                                <a:lnTo>
                                  <a:pt x="2968" y="292"/>
                                </a:lnTo>
                                <a:lnTo>
                                  <a:pt x="2993" y="290"/>
                                </a:lnTo>
                                <a:lnTo>
                                  <a:pt x="3017" y="285"/>
                                </a:lnTo>
                                <a:lnTo>
                                  <a:pt x="3040" y="274"/>
                                </a:lnTo>
                                <a:lnTo>
                                  <a:pt x="3065" y="260"/>
                                </a:lnTo>
                                <a:lnTo>
                                  <a:pt x="3065" y="260"/>
                                </a:lnTo>
                                <a:lnTo>
                                  <a:pt x="3065" y="141"/>
                                </a:lnTo>
                                <a:lnTo>
                                  <a:pt x="2964" y="141"/>
                                </a:lnTo>
                                <a:lnTo>
                                  <a:pt x="2964" y="174"/>
                                </a:lnTo>
                                <a:lnTo>
                                  <a:pt x="3026" y="174"/>
                                </a:lnTo>
                                <a:lnTo>
                                  <a:pt x="3026" y="244"/>
                                </a:lnTo>
                                <a:lnTo>
                                  <a:pt x="3019" y="250"/>
                                </a:lnTo>
                                <a:lnTo>
                                  <a:pt x="3010" y="253"/>
                                </a:lnTo>
                                <a:lnTo>
                                  <a:pt x="2991" y="258"/>
                                </a:lnTo>
                                <a:lnTo>
                                  <a:pt x="2980" y="260"/>
                                </a:lnTo>
                                <a:lnTo>
                                  <a:pt x="2971" y="260"/>
                                </a:lnTo>
                                <a:lnTo>
                                  <a:pt x="2940" y="253"/>
                                </a:lnTo>
                                <a:lnTo>
                                  <a:pt x="2917" y="232"/>
                                </a:lnTo>
                                <a:lnTo>
                                  <a:pt x="2904" y="195"/>
                                </a:lnTo>
                                <a:lnTo>
                                  <a:pt x="2899" y="147"/>
                                </a:lnTo>
                                <a:lnTo>
                                  <a:pt x="2901" y="118"/>
                                </a:lnTo>
                                <a:lnTo>
                                  <a:pt x="2903" y="95"/>
                                </a:lnTo>
                                <a:lnTo>
                                  <a:pt x="2908" y="76"/>
                                </a:lnTo>
                                <a:lnTo>
                                  <a:pt x="2917" y="60"/>
                                </a:lnTo>
                                <a:lnTo>
                                  <a:pt x="2927" y="42"/>
                                </a:lnTo>
                                <a:lnTo>
                                  <a:pt x="2945" y="34"/>
                                </a:lnTo>
                                <a:lnTo>
                                  <a:pt x="2970" y="34"/>
                                </a:lnTo>
                                <a:lnTo>
                                  <a:pt x="2989" y="37"/>
                                </a:lnTo>
                                <a:lnTo>
                                  <a:pt x="3007" y="46"/>
                                </a:lnTo>
                                <a:lnTo>
                                  <a:pt x="3019" y="62"/>
                                </a:lnTo>
                                <a:lnTo>
                                  <a:pt x="3030" y="83"/>
                                </a:lnTo>
                                <a:lnTo>
                                  <a:pt x="3065" y="71"/>
                                </a:lnTo>
                                <a:moveTo>
                                  <a:pt x="3335" y="5"/>
                                </a:moveTo>
                                <a:lnTo>
                                  <a:pt x="3107" y="5"/>
                                </a:lnTo>
                                <a:lnTo>
                                  <a:pt x="3107" y="39"/>
                                </a:lnTo>
                                <a:lnTo>
                                  <a:pt x="3201" y="39"/>
                                </a:lnTo>
                                <a:lnTo>
                                  <a:pt x="3201" y="288"/>
                                </a:lnTo>
                                <a:lnTo>
                                  <a:pt x="3241" y="288"/>
                                </a:lnTo>
                                <a:lnTo>
                                  <a:pt x="3241" y="39"/>
                                </a:lnTo>
                                <a:lnTo>
                                  <a:pt x="3335" y="39"/>
                                </a:lnTo>
                                <a:lnTo>
                                  <a:pt x="3335" y="5"/>
                                </a:lnTo>
                                <a:moveTo>
                                  <a:pt x="3594" y="5"/>
                                </a:moveTo>
                                <a:lnTo>
                                  <a:pt x="3367" y="5"/>
                                </a:lnTo>
                                <a:lnTo>
                                  <a:pt x="3367" y="39"/>
                                </a:lnTo>
                                <a:lnTo>
                                  <a:pt x="3460" y="39"/>
                                </a:lnTo>
                                <a:lnTo>
                                  <a:pt x="3460" y="288"/>
                                </a:lnTo>
                                <a:lnTo>
                                  <a:pt x="3501" y="288"/>
                                </a:lnTo>
                                <a:lnTo>
                                  <a:pt x="3501" y="39"/>
                                </a:lnTo>
                                <a:lnTo>
                                  <a:pt x="3594" y="39"/>
                                </a:lnTo>
                                <a:lnTo>
                                  <a:pt x="3594" y="5"/>
                                </a:lnTo>
                                <a:moveTo>
                                  <a:pt x="3853" y="5"/>
                                </a:moveTo>
                                <a:lnTo>
                                  <a:pt x="3626" y="5"/>
                                </a:lnTo>
                                <a:lnTo>
                                  <a:pt x="3626" y="39"/>
                                </a:lnTo>
                                <a:lnTo>
                                  <a:pt x="3719" y="39"/>
                                </a:lnTo>
                                <a:lnTo>
                                  <a:pt x="3719" y="288"/>
                                </a:lnTo>
                                <a:lnTo>
                                  <a:pt x="3760" y="288"/>
                                </a:lnTo>
                                <a:lnTo>
                                  <a:pt x="3760" y="39"/>
                                </a:lnTo>
                                <a:lnTo>
                                  <a:pt x="3853" y="39"/>
                                </a:lnTo>
                                <a:lnTo>
                                  <a:pt x="3853" y="5"/>
                                </a:lnTo>
                                <a:moveTo>
                                  <a:pt x="4101" y="71"/>
                                </a:moveTo>
                                <a:lnTo>
                                  <a:pt x="4087" y="41"/>
                                </a:lnTo>
                                <a:lnTo>
                                  <a:pt x="4080" y="34"/>
                                </a:lnTo>
                                <a:lnTo>
                                  <a:pt x="4066" y="18"/>
                                </a:lnTo>
                                <a:lnTo>
                                  <a:pt x="4038" y="5"/>
                                </a:lnTo>
                                <a:lnTo>
                                  <a:pt x="4004" y="0"/>
                                </a:lnTo>
                                <a:lnTo>
                                  <a:pt x="3978" y="4"/>
                                </a:lnTo>
                                <a:lnTo>
                                  <a:pt x="3957" y="11"/>
                                </a:lnTo>
                                <a:lnTo>
                                  <a:pt x="3937" y="21"/>
                                </a:lnTo>
                                <a:lnTo>
                                  <a:pt x="3921" y="37"/>
                                </a:lnTo>
                                <a:lnTo>
                                  <a:pt x="3909" y="56"/>
                                </a:lnTo>
                                <a:lnTo>
                                  <a:pt x="3900" y="81"/>
                                </a:lnTo>
                                <a:lnTo>
                                  <a:pt x="3895" y="111"/>
                                </a:lnTo>
                                <a:lnTo>
                                  <a:pt x="3893" y="147"/>
                                </a:lnTo>
                                <a:lnTo>
                                  <a:pt x="3895" y="177"/>
                                </a:lnTo>
                                <a:lnTo>
                                  <a:pt x="3900" y="207"/>
                                </a:lnTo>
                                <a:lnTo>
                                  <a:pt x="3909" y="232"/>
                                </a:lnTo>
                                <a:lnTo>
                                  <a:pt x="3923" y="253"/>
                                </a:lnTo>
                                <a:lnTo>
                                  <a:pt x="3939" y="271"/>
                                </a:lnTo>
                                <a:lnTo>
                                  <a:pt x="3957" y="283"/>
                                </a:lnTo>
                                <a:lnTo>
                                  <a:pt x="3980" y="290"/>
                                </a:lnTo>
                                <a:lnTo>
                                  <a:pt x="4004" y="292"/>
                                </a:lnTo>
                                <a:lnTo>
                                  <a:pt x="4029" y="290"/>
                                </a:lnTo>
                                <a:lnTo>
                                  <a:pt x="4054" y="285"/>
                                </a:lnTo>
                                <a:lnTo>
                                  <a:pt x="4077" y="274"/>
                                </a:lnTo>
                                <a:lnTo>
                                  <a:pt x="4101" y="260"/>
                                </a:lnTo>
                                <a:lnTo>
                                  <a:pt x="4101" y="260"/>
                                </a:lnTo>
                                <a:lnTo>
                                  <a:pt x="4101" y="141"/>
                                </a:lnTo>
                                <a:lnTo>
                                  <a:pt x="4001" y="141"/>
                                </a:lnTo>
                                <a:lnTo>
                                  <a:pt x="4001" y="174"/>
                                </a:lnTo>
                                <a:lnTo>
                                  <a:pt x="4063" y="174"/>
                                </a:lnTo>
                                <a:lnTo>
                                  <a:pt x="4063" y="244"/>
                                </a:lnTo>
                                <a:lnTo>
                                  <a:pt x="4055" y="250"/>
                                </a:lnTo>
                                <a:lnTo>
                                  <a:pt x="4048" y="253"/>
                                </a:lnTo>
                                <a:lnTo>
                                  <a:pt x="4027" y="258"/>
                                </a:lnTo>
                                <a:lnTo>
                                  <a:pt x="4017" y="260"/>
                                </a:lnTo>
                                <a:lnTo>
                                  <a:pt x="4008" y="260"/>
                                </a:lnTo>
                                <a:lnTo>
                                  <a:pt x="3976" y="253"/>
                                </a:lnTo>
                                <a:lnTo>
                                  <a:pt x="3953" y="232"/>
                                </a:lnTo>
                                <a:lnTo>
                                  <a:pt x="3941" y="195"/>
                                </a:lnTo>
                                <a:lnTo>
                                  <a:pt x="3936" y="147"/>
                                </a:lnTo>
                                <a:lnTo>
                                  <a:pt x="3937" y="118"/>
                                </a:lnTo>
                                <a:lnTo>
                                  <a:pt x="3941" y="95"/>
                                </a:lnTo>
                                <a:lnTo>
                                  <a:pt x="3944" y="76"/>
                                </a:lnTo>
                                <a:lnTo>
                                  <a:pt x="3953" y="60"/>
                                </a:lnTo>
                                <a:lnTo>
                                  <a:pt x="3964" y="42"/>
                                </a:lnTo>
                                <a:lnTo>
                                  <a:pt x="3981" y="34"/>
                                </a:lnTo>
                                <a:lnTo>
                                  <a:pt x="4006" y="34"/>
                                </a:lnTo>
                                <a:lnTo>
                                  <a:pt x="4026" y="37"/>
                                </a:lnTo>
                                <a:lnTo>
                                  <a:pt x="4043" y="46"/>
                                </a:lnTo>
                                <a:lnTo>
                                  <a:pt x="4055" y="62"/>
                                </a:lnTo>
                                <a:lnTo>
                                  <a:pt x="4066" y="83"/>
                                </a:lnTo>
                                <a:lnTo>
                                  <a:pt x="4101" y="71"/>
                                </a:lnTo>
                                <a:moveTo>
                                  <a:pt x="4387" y="288"/>
                                </a:moveTo>
                                <a:lnTo>
                                  <a:pt x="4357" y="207"/>
                                </a:lnTo>
                                <a:lnTo>
                                  <a:pt x="4347" y="177"/>
                                </a:lnTo>
                                <a:lnTo>
                                  <a:pt x="4308" y="72"/>
                                </a:lnTo>
                                <a:lnTo>
                                  <a:pt x="4308" y="177"/>
                                </a:lnTo>
                                <a:lnTo>
                                  <a:pt x="4209" y="177"/>
                                </a:lnTo>
                                <a:lnTo>
                                  <a:pt x="4241" y="88"/>
                                </a:lnTo>
                                <a:lnTo>
                                  <a:pt x="4258" y="35"/>
                                </a:lnTo>
                                <a:lnTo>
                                  <a:pt x="4271" y="72"/>
                                </a:lnTo>
                                <a:lnTo>
                                  <a:pt x="4308" y="177"/>
                                </a:lnTo>
                                <a:lnTo>
                                  <a:pt x="4308" y="72"/>
                                </a:lnTo>
                                <a:lnTo>
                                  <a:pt x="4294" y="35"/>
                                </a:lnTo>
                                <a:lnTo>
                                  <a:pt x="4281" y="5"/>
                                </a:lnTo>
                                <a:lnTo>
                                  <a:pt x="4235" y="5"/>
                                </a:lnTo>
                                <a:lnTo>
                                  <a:pt x="4128" y="288"/>
                                </a:lnTo>
                                <a:lnTo>
                                  <a:pt x="4170" y="288"/>
                                </a:lnTo>
                                <a:lnTo>
                                  <a:pt x="4198" y="207"/>
                                </a:lnTo>
                                <a:lnTo>
                                  <a:pt x="4317" y="207"/>
                                </a:lnTo>
                                <a:lnTo>
                                  <a:pt x="4347" y="288"/>
                                </a:lnTo>
                                <a:lnTo>
                                  <a:pt x="4387" y="288"/>
                                </a:lnTo>
                                <a:moveTo>
                                  <a:pt x="4646" y="288"/>
                                </a:moveTo>
                                <a:lnTo>
                                  <a:pt x="4616" y="207"/>
                                </a:lnTo>
                                <a:lnTo>
                                  <a:pt x="4604" y="177"/>
                                </a:lnTo>
                                <a:lnTo>
                                  <a:pt x="4565" y="72"/>
                                </a:lnTo>
                                <a:lnTo>
                                  <a:pt x="4565" y="177"/>
                                </a:lnTo>
                                <a:lnTo>
                                  <a:pt x="4468" y="177"/>
                                </a:lnTo>
                                <a:lnTo>
                                  <a:pt x="4500" y="88"/>
                                </a:lnTo>
                                <a:lnTo>
                                  <a:pt x="4518" y="35"/>
                                </a:lnTo>
                                <a:lnTo>
                                  <a:pt x="4530" y="72"/>
                                </a:lnTo>
                                <a:lnTo>
                                  <a:pt x="4565" y="177"/>
                                </a:lnTo>
                                <a:lnTo>
                                  <a:pt x="4565" y="72"/>
                                </a:lnTo>
                                <a:lnTo>
                                  <a:pt x="4551" y="35"/>
                                </a:lnTo>
                                <a:lnTo>
                                  <a:pt x="4541" y="5"/>
                                </a:lnTo>
                                <a:lnTo>
                                  <a:pt x="4495" y="5"/>
                                </a:lnTo>
                                <a:lnTo>
                                  <a:pt x="4387" y="288"/>
                                </a:lnTo>
                                <a:lnTo>
                                  <a:pt x="4429" y="288"/>
                                </a:lnTo>
                                <a:lnTo>
                                  <a:pt x="4458" y="207"/>
                                </a:lnTo>
                                <a:lnTo>
                                  <a:pt x="4576" y="207"/>
                                </a:lnTo>
                                <a:lnTo>
                                  <a:pt x="4606" y="288"/>
                                </a:lnTo>
                                <a:lnTo>
                                  <a:pt x="4646" y="288"/>
                                </a:lnTo>
                                <a:moveTo>
                                  <a:pt x="4906" y="288"/>
                                </a:moveTo>
                                <a:lnTo>
                                  <a:pt x="4876" y="207"/>
                                </a:lnTo>
                                <a:lnTo>
                                  <a:pt x="4863" y="177"/>
                                </a:lnTo>
                                <a:lnTo>
                                  <a:pt x="4825" y="72"/>
                                </a:lnTo>
                                <a:lnTo>
                                  <a:pt x="4825" y="177"/>
                                </a:lnTo>
                                <a:lnTo>
                                  <a:pt x="4728" y="177"/>
                                </a:lnTo>
                                <a:lnTo>
                                  <a:pt x="4759" y="88"/>
                                </a:lnTo>
                                <a:lnTo>
                                  <a:pt x="4777" y="35"/>
                                </a:lnTo>
                                <a:lnTo>
                                  <a:pt x="4788" y="72"/>
                                </a:lnTo>
                                <a:lnTo>
                                  <a:pt x="4825" y="177"/>
                                </a:lnTo>
                                <a:lnTo>
                                  <a:pt x="4825" y="72"/>
                                </a:lnTo>
                                <a:lnTo>
                                  <a:pt x="4810" y="35"/>
                                </a:lnTo>
                                <a:lnTo>
                                  <a:pt x="4800" y="5"/>
                                </a:lnTo>
                                <a:lnTo>
                                  <a:pt x="4754" y="5"/>
                                </a:lnTo>
                                <a:lnTo>
                                  <a:pt x="4646" y="288"/>
                                </a:lnTo>
                                <a:lnTo>
                                  <a:pt x="4687" y="288"/>
                                </a:lnTo>
                                <a:lnTo>
                                  <a:pt x="4717" y="207"/>
                                </a:lnTo>
                                <a:lnTo>
                                  <a:pt x="4835" y="207"/>
                                </a:lnTo>
                                <a:lnTo>
                                  <a:pt x="4863" y="288"/>
                                </a:lnTo>
                                <a:lnTo>
                                  <a:pt x="4906" y="288"/>
                                </a:lnTo>
                                <a:moveTo>
                                  <a:pt x="5163" y="288"/>
                                </a:moveTo>
                                <a:lnTo>
                                  <a:pt x="5133" y="207"/>
                                </a:lnTo>
                                <a:lnTo>
                                  <a:pt x="5123" y="177"/>
                                </a:lnTo>
                                <a:lnTo>
                                  <a:pt x="5084" y="72"/>
                                </a:lnTo>
                                <a:lnTo>
                                  <a:pt x="5084" y="177"/>
                                </a:lnTo>
                                <a:lnTo>
                                  <a:pt x="4987" y="177"/>
                                </a:lnTo>
                                <a:lnTo>
                                  <a:pt x="5019" y="88"/>
                                </a:lnTo>
                                <a:lnTo>
                                  <a:pt x="5034" y="35"/>
                                </a:lnTo>
                                <a:lnTo>
                                  <a:pt x="5047" y="72"/>
                                </a:lnTo>
                                <a:lnTo>
                                  <a:pt x="5084" y="177"/>
                                </a:lnTo>
                                <a:lnTo>
                                  <a:pt x="5084" y="72"/>
                                </a:lnTo>
                                <a:lnTo>
                                  <a:pt x="5070" y="35"/>
                                </a:lnTo>
                                <a:lnTo>
                                  <a:pt x="5059" y="5"/>
                                </a:lnTo>
                                <a:lnTo>
                                  <a:pt x="5013" y="5"/>
                                </a:lnTo>
                                <a:lnTo>
                                  <a:pt x="4906" y="288"/>
                                </a:lnTo>
                                <a:lnTo>
                                  <a:pt x="4946" y="288"/>
                                </a:lnTo>
                                <a:lnTo>
                                  <a:pt x="4976" y="207"/>
                                </a:lnTo>
                                <a:lnTo>
                                  <a:pt x="5094" y="207"/>
                                </a:lnTo>
                                <a:lnTo>
                                  <a:pt x="5123" y="288"/>
                                </a:lnTo>
                                <a:lnTo>
                                  <a:pt x="5163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C412CB" id="Группа 99" o:spid="_x0000_s1026" style="position:absolute;margin-left:113.85pt;margin-top:10.35pt;width:150.8pt;height:13.5pt;z-index:-503316370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">
                <v:rect id="Прямоугольник 117" o:spid="_x0000_s1027" style="position:absolute;width:1914480;height:170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kApsUA&#10;AADcAAAADwAAAGRycy9kb3ducmV2LnhtbESPT2vCQBDF7wW/wzKCt7rRg0p0FfEf4sXWSNvjkJ0m&#10;wexs2F1j+u27QqG3Gd57v3mzWHWmFi05X1lWMBomIIhzqysuFFyz/esMhA/IGmvLpOCHPKyWvZcF&#10;pto++J3aSyhEhLBPUUEZQpNK6fOSDPqhbYij9m2dwRBXV0jt8BHhppbjJJlIgxXHCyU2tCkpv13u&#10;JlJOH1+z3efbfTumc0vZzelDNlVq0O/WcxCBuvBv/ksfdaw/msLzmTiB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2QCmxQAAANwAAAAPAAAAAAAAAAAAAAAAAJgCAABkcnMv&#10;ZG93bnJldi54bWxQSwUGAAAAAAQABAD1AAAAigMAAAAA&#10;" fillcolor="#b6bdc8" stroked="f"/>
                <v:shape id="Полилиния 118" o:spid="_x0000_s1028" style="position:absolute;left:5931000;top:209353320;width:1859040;height:105480;visibility:visible;mso-wrap-style:square;v-text-anchor:top" coordsize="5164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WcCsMA&#10;AADcAAAADwAAAGRycy9kb3ducmV2LnhtbESPTW/CMAyG75P2HyJP2m0kcJimQkAIMWm7AePA0WpM&#10;W9E4pfFo2a+fD5N2s+X34/FiNcbW3KjPTWIP04kDQ1ym0HDl4fj1/vIGJgtywDYxebhThtXy8WGB&#10;RUgD7+l2kMpoCOcCPdQiXWFtLmuKmCepI9bbOfURRde+sqHHQcNja2fOvdqIDWtDjR1taiovh++o&#10;JeL2cnLHbluO9LO+XobZ5nPn/fPTuJ6DERrlX/zn/giKP1VafUYns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WcCsMAAADcAAAADwAAAAAAAAAAAAAAAACYAgAAZHJzL2Rv&#10;d25yZXYueG1sUEsFBgAAAAAEAAQA9QAAAIgDAAAAAA==&#10;" path="m228,5l,5,,39r93,l93,288r41,l134,39r94,l228,5t257,l259,5r,34l353,39r,249l393,288r,-249l485,39r,-34m744,5l519,5r,34l612,39r,249l651,288r,-249l744,39r,-34m994,71l978,41r-5,-7l957,18,931,5,897,,870,4r-23,7l827,21,813,37,801,56r-9,25l787,111r-2,36l787,177r5,30l801,232r12,21l829,271r19,12l871,290r26,2l922,290r23,-5l969,274r25,-14l994,260r,-119l893,141r,33l955,174r,70l948,250r-9,3l920,258r-11,2l901,260r-33,-7l845,232,831,195r-4,-48l827,118r4,-23l836,76r7,-16l856,42r17,-8l897,34r21,3l934,46r14,16l959,83,994,71m1264,5r-228,l1036,39r94,l1130,288r40,l1170,39r94,l1264,5t258,l1296,5r,34l1389,39r,249l1430,288r,-249l1522,39r,-34m1781,5r-226,l1555,39r94,l1649,288r38,l1687,39r94,l1781,5t275,283l2026,207r-11,-30l1977,72r,105l1878,177r32,-89l1927,35r13,37l1977,177r,-105l1962,35,1950,5r-46,l1797,288r42,l1867,207r118,l2015,288r41,m2299,5r-227,l2072,39r93,l2165,288r41,l2206,39r93,l2299,5t260,l2331,5r,34l2425,39r,249l2465,288r,-249l2559,39r,-34m2816,5r-226,l2590,39r94,l2684,288r40,l2724,39r92,l2816,5t249,66l3051,41r-7,-7l3030,18,3001,5,2968,r-27,4l2920,11r-19,10l2885,37r-12,19l2864,81r-5,30l2857,147r2,30l2864,207r9,25l2887,253r16,18l2920,283r23,7l2968,292r25,-2l3017,285r23,-11l3065,260r,l3065,141r-101,l2964,174r62,l3026,244r-7,6l3010,253r-19,5l2980,260r-9,l2940,253r-23,-21l2904,195r-5,-48l2901,118r2,-23l2908,76r9,-16l2927,42r18,-8l2970,34r19,3l3007,46r12,16l3030,83r35,-12m3335,5r-228,l3107,39r94,l3201,288r40,l3241,39r94,l3335,5t259,l3367,5r,34l3460,39r,249l3501,288r,-249l3594,39r,-34m3853,5r-227,l3626,39r93,l3719,288r41,l3760,39r93,l3853,5t248,66l4087,41r-7,-7l4066,18,4038,5,4004,r-26,4l3957,11r-20,10l3921,37r-12,19l3900,81r-5,30l3893,147r2,30l3900,207r9,25l3923,253r16,18l3957,283r23,7l4004,292r25,-2l4054,285r23,-11l4101,260r,l4101,141r-100,l4001,174r62,l4063,244r-8,6l4048,253r-21,5l4017,260r-9,l3976,253r-23,-21l3941,195r-5,-48l3937,118r4,-23l3944,76r9,-16l3964,42r17,-8l4006,34r20,3l4043,46r12,16l4066,83r35,-12m4387,288r-30,-81l4347,177,4308,72r,105l4209,177r32,-89l4258,35r13,37l4308,177r,-105l4294,35,4281,5r-46,l4128,288r42,l4198,207r119,l4347,288r40,m4646,288r-30,-81l4604,177,4565,72r,105l4468,177r32,-89l4518,35r12,37l4565,177r,-105l4551,35,4541,5r-46,l4387,288r42,l4458,207r118,l4606,288r40,m4906,288r-30,-81l4863,177,4825,72r,105l4728,177r31,-89l4777,35r11,37l4825,177r,-105l4810,35,4800,5r-46,l4646,288r41,l4717,207r118,l4863,288r43,m5163,288r-30,-81l5123,177,5084,72r,105l4987,177r32,-89l5034,35r13,37l5084,177r,-105l5070,35,5059,5r-46,l4906,288r40,l4976,207r118,l5123,288r40,xe" fillcolor="black" stroked="f">
                  <v:fill opacity="51143f"/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4"/>
          <w:lang w:eastAsia="ru-RU"/>
        </w:rPr>
        <mc:AlternateContent>
          <mc:Choice Requires="wpg">
            <w:drawing>
              <wp:anchor distT="0" distB="0" distL="114300" distR="114300" simplePos="0" relativeHeight="112" behindDoc="1" locked="0" layoutInCell="1" allowOverlap="1" wp14:anchorId="20CDF0D6" wp14:editId="179D0E06">
                <wp:simplePos x="0" y="0"/>
                <wp:positionH relativeFrom="page">
                  <wp:posOffset>1448435</wp:posOffset>
                </wp:positionH>
                <wp:positionV relativeFrom="paragraph">
                  <wp:posOffset>450215</wp:posOffset>
                </wp:positionV>
                <wp:extent cx="2281555" cy="171450"/>
                <wp:effectExtent l="0" t="0" r="0" b="0"/>
                <wp:wrapTopAndBottom/>
                <wp:docPr id="100" name="Группа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0960" cy="170640"/>
                          <a:chOff x="0" y="0"/>
                          <a:chExt cx="0" cy="0"/>
                        </a:xfrm>
                      </wpg:grpSpPr>
                      <wps:wsp>
                        <wps:cNvPr id="120" name="Полилиния 120"/>
                        <wps:cNvSpPr/>
                        <wps:spPr>
                          <a:xfrm>
                            <a:off x="5904360" y="209637000"/>
                            <a:ext cx="1043640" cy="1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899" h="475">
                                <a:moveTo>
                                  <a:pt x="18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"/>
                                </a:lnTo>
                                <a:lnTo>
                                  <a:pt x="1864" y="474"/>
                                </a:lnTo>
                                <a:lnTo>
                                  <a:pt x="1864" y="0"/>
                                </a:lnTo>
                                <a:moveTo>
                                  <a:pt x="2898" y="0"/>
                                </a:moveTo>
                                <a:lnTo>
                                  <a:pt x="2145" y="0"/>
                                </a:lnTo>
                                <a:lnTo>
                                  <a:pt x="2145" y="474"/>
                                </a:lnTo>
                                <a:lnTo>
                                  <a:pt x="2898" y="474"/>
                                </a:lnTo>
                                <a:lnTo>
                                  <a:pt x="2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AAD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1" name="Полилиния 121"/>
                        <wps:cNvSpPr/>
                        <wps:spPr>
                          <a:xfrm>
                            <a:off x="6575400" y="209637000"/>
                            <a:ext cx="474120" cy="1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317" h="475">
                                <a:moveTo>
                                  <a:pt x="2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"/>
                                </a:lnTo>
                                <a:lnTo>
                                  <a:pt x="281" y="474"/>
                                </a:lnTo>
                                <a:lnTo>
                                  <a:pt x="281" y="0"/>
                                </a:lnTo>
                                <a:moveTo>
                                  <a:pt x="1316" y="0"/>
                                </a:moveTo>
                                <a:lnTo>
                                  <a:pt x="1036" y="0"/>
                                </a:lnTo>
                                <a:lnTo>
                                  <a:pt x="1036" y="474"/>
                                </a:lnTo>
                                <a:lnTo>
                                  <a:pt x="1316" y="474"/>
                                </a:lnTo>
                                <a:lnTo>
                                  <a:pt x="1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363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2" name="Полилиния 122"/>
                        <wps:cNvSpPr/>
                        <wps:spPr>
                          <a:xfrm>
                            <a:off x="5932800" y="209671920"/>
                            <a:ext cx="1104120" cy="1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3067" h="294">
                                <a:moveTo>
                                  <a:pt x="226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37"/>
                                </a:lnTo>
                                <a:lnTo>
                                  <a:pt x="93" y="37"/>
                                </a:lnTo>
                                <a:lnTo>
                                  <a:pt x="93" y="289"/>
                                </a:lnTo>
                                <a:lnTo>
                                  <a:pt x="134" y="289"/>
                                </a:lnTo>
                                <a:lnTo>
                                  <a:pt x="134" y="37"/>
                                </a:lnTo>
                                <a:lnTo>
                                  <a:pt x="226" y="37"/>
                                </a:lnTo>
                                <a:lnTo>
                                  <a:pt x="226" y="4"/>
                                </a:lnTo>
                                <a:moveTo>
                                  <a:pt x="485" y="4"/>
                                </a:moveTo>
                                <a:lnTo>
                                  <a:pt x="259" y="4"/>
                                </a:lnTo>
                                <a:lnTo>
                                  <a:pt x="259" y="37"/>
                                </a:lnTo>
                                <a:lnTo>
                                  <a:pt x="353" y="37"/>
                                </a:lnTo>
                                <a:lnTo>
                                  <a:pt x="353" y="289"/>
                                </a:lnTo>
                                <a:lnTo>
                                  <a:pt x="392" y="289"/>
                                </a:lnTo>
                                <a:lnTo>
                                  <a:pt x="392" y="37"/>
                                </a:lnTo>
                                <a:lnTo>
                                  <a:pt x="485" y="37"/>
                                </a:lnTo>
                                <a:lnTo>
                                  <a:pt x="485" y="4"/>
                                </a:lnTo>
                                <a:moveTo>
                                  <a:pt x="745" y="4"/>
                                </a:moveTo>
                                <a:lnTo>
                                  <a:pt x="517" y="4"/>
                                </a:lnTo>
                                <a:lnTo>
                                  <a:pt x="517" y="37"/>
                                </a:lnTo>
                                <a:lnTo>
                                  <a:pt x="611" y="37"/>
                                </a:lnTo>
                                <a:lnTo>
                                  <a:pt x="611" y="289"/>
                                </a:lnTo>
                                <a:lnTo>
                                  <a:pt x="652" y="289"/>
                                </a:lnTo>
                                <a:lnTo>
                                  <a:pt x="652" y="37"/>
                                </a:lnTo>
                                <a:lnTo>
                                  <a:pt x="745" y="37"/>
                                </a:lnTo>
                                <a:lnTo>
                                  <a:pt x="745" y="4"/>
                                </a:lnTo>
                                <a:moveTo>
                                  <a:pt x="994" y="69"/>
                                </a:moveTo>
                                <a:lnTo>
                                  <a:pt x="978" y="39"/>
                                </a:lnTo>
                                <a:lnTo>
                                  <a:pt x="973" y="34"/>
                                </a:lnTo>
                                <a:lnTo>
                                  <a:pt x="957" y="18"/>
                                </a:lnTo>
                                <a:lnTo>
                                  <a:pt x="931" y="4"/>
                                </a:lnTo>
                                <a:lnTo>
                                  <a:pt x="897" y="0"/>
                                </a:lnTo>
                                <a:lnTo>
                                  <a:pt x="871" y="2"/>
                                </a:lnTo>
                                <a:lnTo>
                                  <a:pt x="848" y="9"/>
                                </a:lnTo>
                                <a:lnTo>
                                  <a:pt x="828" y="19"/>
                                </a:lnTo>
                                <a:lnTo>
                                  <a:pt x="812" y="35"/>
                                </a:lnTo>
                                <a:lnTo>
                                  <a:pt x="800" y="56"/>
                                </a:lnTo>
                                <a:lnTo>
                                  <a:pt x="793" y="81"/>
                                </a:lnTo>
                                <a:lnTo>
                                  <a:pt x="788" y="111"/>
                                </a:lnTo>
                                <a:lnTo>
                                  <a:pt x="786" y="145"/>
                                </a:lnTo>
                                <a:lnTo>
                                  <a:pt x="788" y="178"/>
                                </a:lnTo>
                                <a:lnTo>
                                  <a:pt x="793" y="207"/>
                                </a:lnTo>
                                <a:lnTo>
                                  <a:pt x="802" y="233"/>
                                </a:lnTo>
                                <a:lnTo>
                                  <a:pt x="814" y="254"/>
                                </a:lnTo>
                                <a:lnTo>
                                  <a:pt x="830" y="272"/>
                                </a:lnTo>
                                <a:lnTo>
                                  <a:pt x="850" y="282"/>
                                </a:lnTo>
                                <a:lnTo>
                                  <a:pt x="871" y="291"/>
                                </a:lnTo>
                                <a:lnTo>
                                  <a:pt x="895" y="293"/>
                                </a:lnTo>
                                <a:lnTo>
                                  <a:pt x="920" y="291"/>
                                </a:lnTo>
                                <a:lnTo>
                                  <a:pt x="945" y="284"/>
                                </a:lnTo>
                                <a:lnTo>
                                  <a:pt x="969" y="275"/>
                                </a:lnTo>
                                <a:lnTo>
                                  <a:pt x="994" y="261"/>
                                </a:lnTo>
                                <a:lnTo>
                                  <a:pt x="994" y="259"/>
                                </a:lnTo>
                                <a:lnTo>
                                  <a:pt x="994" y="139"/>
                                </a:lnTo>
                                <a:lnTo>
                                  <a:pt x="892" y="139"/>
                                </a:lnTo>
                                <a:lnTo>
                                  <a:pt x="892" y="173"/>
                                </a:lnTo>
                                <a:lnTo>
                                  <a:pt x="954" y="173"/>
                                </a:lnTo>
                                <a:lnTo>
                                  <a:pt x="954" y="245"/>
                                </a:lnTo>
                                <a:lnTo>
                                  <a:pt x="948" y="249"/>
                                </a:lnTo>
                                <a:lnTo>
                                  <a:pt x="939" y="252"/>
                                </a:lnTo>
                                <a:lnTo>
                                  <a:pt x="918" y="259"/>
                                </a:lnTo>
                                <a:lnTo>
                                  <a:pt x="910" y="259"/>
                                </a:lnTo>
                                <a:lnTo>
                                  <a:pt x="899" y="259"/>
                                </a:lnTo>
                                <a:lnTo>
                                  <a:pt x="867" y="252"/>
                                </a:lnTo>
                                <a:lnTo>
                                  <a:pt x="846" y="231"/>
                                </a:lnTo>
                                <a:lnTo>
                                  <a:pt x="832" y="196"/>
                                </a:lnTo>
                                <a:lnTo>
                                  <a:pt x="828" y="145"/>
                                </a:lnTo>
                                <a:lnTo>
                                  <a:pt x="828" y="118"/>
                                </a:lnTo>
                                <a:lnTo>
                                  <a:pt x="832" y="94"/>
                                </a:lnTo>
                                <a:lnTo>
                                  <a:pt x="837" y="74"/>
                                </a:lnTo>
                                <a:lnTo>
                                  <a:pt x="844" y="60"/>
                                </a:lnTo>
                                <a:lnTo>
                                  <a:pt x="857" y="42"/>
                                </a:lnTo>
                                <a:lnTo>
                                  <a:pt x="874" y="34"/>
                                </a:lnTo>
                                <a:lnTo>
                                  <a:pt x="897" y="34"/>
                                </a:lnTo>
                                <a:lnTo>
                                  <a:pt x="918" y="35"/>
                                </a:lnTo>
                                <a:lnTo>
                                  <a:pt x="934" y="44"/>
                                </a:lnTo>
                                <a:lnTo>
                                  <a:pt x="948" y="60"/>
                                </a:lnTo>
                                <a:lnTo>
                                  <a:pt x="957" y="81"/>
                                </a:lnTo>
                                <a:lnTo>
                                  <a:pt x="994" y="69"/>
                                </a:lnTo>
                                <a:moveTo>
                                  <a:pt x="1262" y="4"/>
                                </a:moveTo>
                                <a:lnTo>
                                  <a:pt x="1037" y="4"/>
                                </a:lnTo>
                                <a:lnTo>
                                  <a:pt x="1037" y="37"/>
                                </a:lnTo>
                                <a:lnTo>
                                  <a:pt x="1130" y="37"/>
                                </a:lnTo>
                                <a:lnTo>
                                  <a:pt x="1130" y="289"/>
                                </a:lnTo>
                                <a:lnTo>
                                  <a:pt x="1171" y="289"/>
                                </a:lnTo>
                                <a:lnTo>
                                  <a:pt x="1171" y="37"/>
                                </a:lnTo>
                                <a:lnTo>
                                  <a:pt x="1262" y="37"/>
                                </a:lnTo>
                                <a:lnTo>
                                  <a:pt x="1262" y="4"/>
                                </a:lnTo>
                                <a:moveTo>
                                  <a:pt x="1522" y="4"/>
                                </a:moveTo>
                                <a:lnTo>
                                  <a:pt x="1296" y="4"/>
                                </a:lnTo>
                                <a:lnTo>
                                  <a:pt x="1296" y="37"/>
                                </a:lnTo>
                                <a:lnTo>
                                  <a:pt x="1389" y="37"/>
                                </a:lnTo>
                                <a:lnTo>
                                  <a:pt x="1389" y="289"/>
                                </a:lnTo>
                                <a:lnTo>
                                  <a:pt x="1428" y="289"/>
                                </a:lnTo>
                                <a:lnTo>
                                  <a:pt x="1428" y="37"/>
                                </a:lnTo>
                                <a:lnTo>
                                  <a:pt x="1522" y="37"/>
                                </a:lnTo>
                                <a:lnTo>
                                  <a:pt x="1522" y="4"/>
                                </a:lnTo>
                                <a:moveTo>
                                  <a:pt x="1781" y="4"/>
                                </a:moveTo>
                                <a:lnTo>
                                  <a:pt x="1553" y="4"/>
                                </a:lnTo>
                                <a:lnTo>
                                  <a:pt x="1553" y="37"/>
                                </a:lnTo>
                                <a:lnTo>
                                  <a:pt x="1647" y="37"/>
                                </a:lnTo>
                                <a:lnTo>
                                  <a:pt x="1647" y="289"/>
                                </a:lnTo>
                                <a:lnTo>
                                  <a:pt x="1687" y="289"/>
                                </a:lnTo>
                                <a:lnTo>
                                  <a:pt x="1687" y="37"/>
                                </a:lnTo>
                                <a:lnTo>
                                  <a:pt x="1781" y="37"/>
                                </a:lnTo>
                                <a:lnTo>
                                  <a:pt x="1781" y="4"/>
                                </a:lnTo>
                                <a:moveTo>
                                  <a:pt x="2056" y="289"/>
                                </a:moveTo>
                                <a:lnTo>
                                  <a:pt x="2026" y="208"/>
                                </a:lnTo>
                                <a:lnTo>
                                  <a:pt x="2014" y="177"/>
                                </a:lnTo>
                                <a:lnTo>
                                  <a:pt x="1975" y="72"/>
                                </a:lnTo>
                                <a:lnTo>
                                  <a:pt x="1975" y="177"/>
                                </a:lnTo>
                                <a:lnTo>
                                  <a:pt x="1878" y="177"/>
                                </a:lnTo>
                                <a:lnTo>
                                  <a:pt x="1910" y="88"/>
                                </a:lnTo>
                                <a:lnTo>
                                  <a:pt x="1927" y="35"/>
                                </a:lnTo>
                                <a:lnTo>
                                  <a:pt x="1940" y="71"/>
                                </a:lnTo>
                                <a:lnTo>
                                  <a:pt x="1975" y="177"/>
                                </a:lnTo>
                                <a:lnTo>
                                  <a:pt x="1975" y="72"/>
                                </a:lnTo>
                                <a:lnTo>
                                  <a:pt x="1961" y="35"/>
                                </a:lnTo>
                                <a:lnTo>
                                  <a:pt x="1950" y="4"/>
                                </a:lnTo>
                                <a:lnTo>
                                  <a:pt x="1904" y="4"/>
                                </a:lnTo>
                                <a:lnTo>
                                  <a:pt x="1797" y="289"/>
                                </a:lnTo>
                                <a:lnTo>
                                  <a:pt x="1839" y="289"/>
                                </a:lnTo>
                                <a:lnTo>
                                  <a:pt x="1867" y="208"/>
                                </a:lnTo>
                                <a:lnTo>
                                  <a:pt x="1986" y="208"/>
                                </a:lnTo>
                                <a:lnTo>
                                  <a:pt x="2016" y="289"/>
                                </a:lnTo>
                                <a:lnTo>
                                  <a:pt x="2056" y="289"/>
                                </a:lnTo>
                                <a:moveTo>
                                  <a:pt x="2301" y="4"/>
                                </a:moveTo>
                                <a:lnTo>
                                  <a:pt x="2072" y="4"/>
                                </a:lnTo>
                                <a:lnTo>
                                  <a:pt x="2072" y="37"/>
                                </a:lnTo>
                                <a:lnTo>
                                  <a:pt x="2166" y="37"/>
                                </a:lnTo>
                                <a:lnTo>
                                  <a:pt x="2166" y="289"/>
                                </a:lnTo>
                                <a:lnTo>
                                  <a:pt x="2206" y="289"/>
                                </a:lnTo>
                                <a:lnTo>
                                  <a:pt x="2206" y="37"/>
                                </a:lnTo>
                                <a:lnTo>
                                  <a:pt x="2301" y="37"/>
                                </a:lnTo>
                                <a:lnTo>
                                  <a:pt x="2301" y="4"/>
                                </a:lnTo>
                                <a:moveTo>
                                  <a:pt x="2558" y="4"/>
                                </a:moveTo>
                                <a:lnTo>
                                  <a:pt x="2332" y="4"/>
                                </a:lnTo>
                                <a:lnTo>
                                  <a:pt x="2332" y="37"/>
                                </a:lnTo>
                                <a:lnTo>
                                  <a:pt x="2426" y="37"/>
                                </a:lnTo>
                                <a:lnTo>
                                  <a:pt x="2426" y="289"/>
                                </a:lnTo>
                                <a:lnTo>
                                  <a:pt x="2465" y="289"/>
                                </a:lnTo>
                                <a:lnTo>
                                  <a:pt x="2465" y="37"/>
                                </a:lnTo>
                                <a:lnTo>
                                  <a:pt x="2558" y="37"/>
                                </a:lnTo>
                                <a:lnTo>
                                  <a:pt x="2558" y="4"/>
                                </a:lnTo>
                                <a:moveTo>
                                  <a:pt x="2817" y="4"/>
                                </a:moveTo>
                                <a:lnTo>
                                  <a:pt x="2592" y="4"/>
                                </a:lnTo>
                                <a:lnTo>
                                  <a:pt x="2592" y="37"/>
                                </a:lnTo>
                                <a:lnTo>
                                  <a:pt x="2685" y="37"/>
                                </a:lnTo>
                                <a:lnTo>
                                  <a:pt x="2685" y="289"/>
                                </a:lnTo>
                                <a:lnTo>
                                  <a:pt x="2724" y="289"/>
                                </a:lnTo>
                                <a:lnTo>
                                  <a:pt x="2724" y="37"/>
                                </a:lnTo>
                                <a:lnTo>
                                  <a:pt x="2817" y="37"/>
                                </a:lnTo>
                                <a:lnTo>
                                  <a:pt x="2817" y="4"/>
                                </a:lnTo>
                                <a:moveTo>
                                  <a:pt x="3066" y="69"/>
                                </a:moveTo>
                                <a:lnTo>
                                  <a:pt x="3050" y="39"/>
                                </a:lnTo>
                                <a:lnTo>
                                  <a:pt x="3045" y="34"/>
                                </a:lnTo>
                                <a:lnTo>
                                  <a:pt x="3029" y="18"/>
                                </a:lnTo>
                                <a:lnTo>
                                  <a:pt x="3003" y="4"/>
                                </a:lnTo>
                                <a:lnTo>
                                  <a:pt x="2969" y="0"/>
                                </a:lnTo>
                                <a:lnTo>
                                  <a:pt x="2943" y="2"/>
                                </a:lnTo>
                                <a:lnTo>
                                  <a:pt x="2920" y="9"/>
                                </a:lnTo>
                                <a:lnTo>
                                  <a:pt x="2900" y="19"/>
                                </a:lnTo>
                                <a:lnTo>
                                  <a:pt x="2886" y="35"/>
                                </a:lnTo>
                                <a:lnTo>
                                  <a:pt x="2874" y="56"/>
                                </a:lnTo>
                                <a:lnTo>
                                  <a:pt x="2865" y="81"/>
                                </a:lnTo>
                                <a:lnTo>
                                  <a:pt x="2860" y="111"/>
                                </a:lnTo>
                                <a:lnTo>
                                  <a:pt x="2858" y="145"/>
                                </a:lnTo>
                                <a:lnTo>
                                  <a:pt x="2860" y="178"/>
                                </a:lnTo>
                                <a:lnTo>
                                  <a:pt x="2865" y="207"/>
                                </a:lnTo>
                                <a:lnTo>
                                  <a:pt x="2874" y="233"/>
                                </a:lnTo>
                                <a:lnTo>
                                  <a:pt x="2886" y="254"/>
                                </a:lnTo>
                                <a:lnTo>
                                  <a:pt x="2902" y="272"/>
                                </a:lnTo>
                                <a:lnTo>
                                  <a:pt x="2922" y="282"/>
                                </a:lnTo>
                                <a:lnTo>
                                  <a:pt x="2945" y="291"/>
                                </a:lnTo>
                                <a:lnTo>
                                  <a:pt x="2969" y="293"/>
                                </a:lnTo>
                                <a:lnTo>
                                  <a:pt x="2994" y="291"/>
                                </a:lnTo>
                                <a:lnTo>
                                  <a:pt x="3017" y="284"/>
                                </a:lnTo>
                                <a:lnTo>
                                  <a:pt x="3042" y="275"/>
                                </a:lnTo>
                                <a:lnTo>
                                  <a:pt x="3066" y="261"/>
                                </a:lnTo>
                                <a:lnTo>
                                  <a:pt x="3066" y="259"/>
                                </a:lnTo>
                                <a:lnTo>
                                  <a:pt x="3066" y="139"/>
                                </a:lnTo>
                                <a:lnTo>
                                  <a:pt x="2966" y="139"/>
                                </a:lnTo>
                                <a:lnTo>
                                  <a:pt x="2966" y="173"/>
                                </a:lnTo>
                                <a:lnTo>
                                  <a:pt x="3027" y="173"/>
                                </a:lnTo>
                                <a:lnTo>
                                  <a:pt x="3027" y="245"/>
                                </a:lnTo>
                                <a:lnTo>
                                  <a:pt x="3020" y="249"/>
                                </a:lnTo>
                                <a:lnTo>
                                  <a:pt x="3012" y="252"/>
                                </a:lnTo>
                                <a:lnTo>
                                  <a:pt x="2992" y="259"/>
                                </a:lnTo>
                                <a:lnTo>
                                  <a:pt x="2982" y="259"/>
                                </a:lnTo>
                                <a:lnTo>
                                  <a:pt x="2973" y="259"/>
                                </a:lnTo>
                                <a:lnTo>
                                  <a:pt x="2941" y="252"/>
                                </a:lnTo>
                                <a:lnTo>
                                  <a:pt x="2918" y="231"/>
                                </a:lnTo>
                                <a:lnTo>
                                  <a:pt x="2904" y="196"/>
                                </a:lnTo>
                                <a:lnTo>
                                  <a:pt x="2900" y="145"/>
                                </a:lnTo>
                                <a:lnTo>
                                  <a:pt x="2900" y="118"/>
                                </a:lnTo>
                                <a:lnTo>
                                  <a:pt x="2904" y="94"/>
                                </a:lnTo>
                                <a:lnTo>
                                  <a:pt x="2909" y="74"/>
                                </a:lnTo>
                                <a:lnTo>
                                  <a:pt x="2916" y="60"/>
                                </a:lnTo>
                                <a:lnTo>
                                  <a:pt x="2929" y="42"/>
                                </a:lnTo>
                                <a:lnTo>
                                  <a:pt x="2946" y="34"/>
                                </a:lnTo>
                                <a:lnTo>
                                  <a:pt x="2969" y="34"/>
                                </a:lnTo>
                                <a:lnTo>
                                  <a:pt x="2990" y="35"/>
                                </a:lnTo>
                                <a:lnTo>
                                  <a:pt x="3006" y="44"/>
                                </a:lnTo>
                                <a:lnTo>
                                  <a:pt x="3020" y="60"/>
                                </a:lnTo>
                                <a:lnTo>
                                  <a:pt x="3031" y="81"/>
                                </a:lnTo>
                                <a:lnTo>
                                  <a:pt x="3066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3" name="Прямоугольник 123"/>
                        <wps:cNvSpPr/>
                        <wps:spPr>
                          <a:xfrm>
                            <a:off x="1508760" y="0"/>
                            <a:ext cx="772200" cy="170640"/>
                          </a:xfrm>
                          <a:prstGeom prst="rect">
                            <a:avLst/>
                          </a:prstGeom>
                          <a:solidFill>
                            <a:srgbClr val="87AAD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4" name="Полилиния 124"/>
                        <wps:cNvSpPr/>
                        <wps:spPr>
                          <a:xfrm>
                            <a:off x="7425000" y="209671920"/>
                            <a:ext cx="740160" cy="1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056" h="294">
                                <a:moveTo>
                                  <a:pt x="228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37"/>
                                </a:lnTo>
                                <a:lnTo>
                                  <a:pt x="93" y="37"/>
                                </a:lnTo>
                                <a:lnTo>
                                  <a:pt x="93" y="289"/>
                                </a:lnTo>
                                <a:lnTo>
                                  <a:pt x="134" y="289"/>
                                </a:lnTo>
                                <a:lnTo>
                                  <a:pt x="134" y="37"/>
                                </a:lnTo>
                                <a:lnTo>
                                  <a:pt x="228" y="37"/>
                                </a:lnTo>
                                <a:lnTo>
                                  <a:pt x="228" y="4"/>
                                </a:lnTo>
                                <a:moveTo>
                                  <a:pt x="487" y="4"/>
                                </a:moveTo>
                                <a:lnTo>
                                  <a:pt x="259" y="4"/>
                                </a:lnTo>
                                <a:lnTo>
                                  <a:pt x="259" y="37"/>
                                </a:lnTo>
                                <a:lnTo>
                                  <a:pt x="353" y="37"/>
                                </a:lnTo>
                                <a:lnTo>
                                  <a:pt x="353" y="289"/>
                                </a:lnTo>
                                <a:lnTo>
                                  <a:pt x="393" y="289"/>
                                </a:lnTo>
                                <a:lnTo>
                                  <a:pt x="393" y="37"/>
                                </a:lnTo>
                                <a:lnTo>
                                  <a:pt x="487" y="37"/>
                                </a:lnTo>
                                <a:lnTo>
                                  <a:pt x="487" y="4"/>
                                </a:lnTo>
                                <a:moveTo>
                                  <a:pt x="744" y="4"/>
                                </a:moveTo>
                                <a:lnTo>
                                  <a:pt x="519" y="4"/>
                                </a:lnTo>
                                <a:lnTo>
                                  <a:pt x="519" y="37"/>
                                </a:lnTo>
                                <a:lnTo>
                                  <a:pt x="612" y="37"/>
                                </a:lnTo>
                                <a:lnTo>
                                  <a:pt x="612" y="289"/>
                                </a:lnTo>
                                <a:lnTo>
                                  <a:pt x="651" y="289"/>
                                </a:lnTo>
                                <a:lnTo>
                                  <a:pt x="651" y="37"/>
                                </a:lnTo>
                                <a:lnTo>
                                  <a:pt x="744" y="37"/>
                                </a:lnTo>
                                <a:lnTo>
                                  <a:pt x="744" y="4"/>
                                </a:lnTo>
                                <a:moveTo>
                                  <a:pt x="993" y="69"/>
                                </a:moveTo>
                                <a:lnTo>
                                  <a:pt x="979" y="39"/>
                                </a:lnTo>
                                <a:lnTo>
                                  <a:pt x="972" y="34"/>
                                </a:lnTo>
                                <a:lnTo>
                                  <a:pt x="958" y="18"/>
                                </a:lnTo>
                                <a:lnTo>
                                  <a:pt x="930" y="4"/>
                                </a:lnTo>
                                <a:lnTo>
                                  <a:pt x="896" y="0"/>
                                </a:lnTo>
                                <a:lnTo>
                                  <a:pt x="870" y="2"/>
                                </a:lnTo>
                                <a:lnTo>
                                  <a:pt x="847" y="9"/>
                                </a:lnTo>
                                <a:lnTo>
                                  <a:pt x="829" y="19"/>
                                </a:lnTo>
                                <a:lnTo>
                                  <a:pt x="813" y="35"/>
                                </a:lnTo>
                                <a:lnTo>
                                  <a:pt x="801" y="56"/>
                                </a:lnTo>
                                <a:lnTo>
                                  <a:pt x="792" y="81"/>
                                </a:lnTo>
                                <a:lnTo>
                                  <a:pt x="787" y="111"/>
                                </a:lnTo>
                                <a:lnTo>
                                  <a:pt x="785" y="145"/>
                                </a:lnTo>
                                <a:lnTo>
                                  <a:pt x="787" y="178"/>
                                </a:lnTo>
                                <a:lnTo>
                                  <a:pt x="792" y="207"/>
                                </a:lnTo>
                                <a:lnTo>
                                  <a:pt x="801" y="233"/>
                                </a:lnTo>
                                <a:lnTo>
                                  <a:pt x="813" y="254"/>
                                </a:lnTo>
                                <a:lnTo>
                                  <a:pt x="831" y="272"/>
                                </a:lnTo>
                                <a:lnTo>
                                  <a:pt x="848" y="282"/>
                                </a:lnTo>
                                <a:lnTo>
                                  <a:pt x="871" y="291"/>
                                </a:lnTo>
                                <a:lnTo>
                                  <a:pt x="896" y="293"/>
                                </a:lnTo>
                                <a:lnTo>
                                  <a:pt x="921" y="291"/>
                                </a:lnTo>
                                <a:lnTo>
                                  <a:pt x="945" y="284"/>
                                </a:lnTo>
                                <a:lnTo>
                                  <a:pt x="968" y="275"/>
                                </a:lnTo>
                                <a:lnTo>
                                  <a:pt x="993" y="261"/>
                                </a:lnTo>
                                <a:lnTo>
                                  <a:pt x="993" y="259"/>
                                </a:lnTo>
                                <a:lnTo>
                                  <a:pt x="993" y="139"/>
                                </a:lnTo>
                                <a:lnTo>
                                  <a:pt x="893" y="139"/>
                                </a:lnTo>
                                <a:lnTo>
                                  <a:pt x="893" y="173"/>
                                </a:lnTo>
                                <a:lnTo>
                                  <a:pt x="954" y="173"/>
                                </a:lnTo>
                                <a:lnTo>
                                  <a:pt x="954" y="245"/>
                                </a:lnTo>
                                <a:lnTo>
                                  <a:pt x="947" y="249"/>
                                </a:lnTo>
                                <a:lnTo>
                                  <a:pt x="938" y="252"/>
                                </a:lnTo>
                                <a:lnTo>
                                  <a:pt x="919" y="259"/>
                                </a:lnTo>
                                <a:lnTo>
                                  <a:pt x="908" y="259"/>
                                </a:lnTo>
                                <a:lnTo>
                                  <a:pt x="900" y="259"/>
                                </a:lnTo>
                                <a:lnTo>
                                  <a:pt x="868" y="252"/>
                                </a:lnTo>
                                <a:lnTo>
                                  <a:pt x="845" y="231"/>
                                </a:lnTo>
                                <a:lnTo>
                                  <a:pt x="831" y="196"/>
                                </a:lnTo>
                                <a:lnTo>
                                  <a:pt x="827" y="145"/>
                                </a:lnTo>
                                <a:lnTo>
                                  <a:pt x="829" y="118"/>
                                </a:lnTo>
                                <a:lnTo>
                                  <a:pt x="831" y="94"/>
                                </a:lnTo>
                                <a:lnTo>
                                  <a:pt x="836" y="74"/>
                                </a:lnTo>
                                <a:lnTo>
                                  <a:pt x="845" y="60"/>
                                </a:lnTo>
                                <a:lnTo>
                                  <a:pt x="856" y="42"/>
                                </a:lnTo>
                                <a:lnTo>
                                  <a:pt x="873" y="34"/>
                                </a:lnTo>
                                <a:lnTo>
                                  <a:pt x="896" y="34"/>
                                </a:lnTo>
                                <a:lnTo>
                                  <a:pt x="917" y="35"/>
                                </a:lnTo>
                                <a:lnTo>
                                  <a:pt x="933" y="44"/>
                                </a:lnTo>
                                <a:lnTo>
                                  <a:pt x="947" y="60"/>
                                </a:lnTo>
                                <a:lnTo>
                                  <a:pt x="958" y="81"/>
                                </a:lnTo>
                                <a:lnTo>
                                  <a:pt x="993" y="69"/>
                                </a:lnTo>
                                <a:moveTo>
                                  <a:pt x="1279" y="289"/>
                                </a:moveTo>
                                <a:lnTo>
                                  <a:pt x="1249" y="208"/>
                                </a:lnTo>
                                <a:lnTo>
                                  <a:pt x="1237" y="177"/>
                                </a:lnTo>
                                <a:lnTo>
                                  <a:pt x="1198" y="72"/>
                                </a:lnTo>
                                <a:lnTo>
                                  <a:pt x="1198" y="177"/>
                                </a:lnTo>
                                <a:lnTo>
                                  <a:pt x="1101" y="177"/>
                                </a:lnTo>
                                <a:lnTo>
                                  <a:pt x="1132" y="88"/>
                                </a:lnTo>
                                <a:lnTo>
                                  <a:pt x="1150" y="35"/>
                                </a:lnTo>
                                <a:lnTo>
                                  <a:pt x="1162" y="71"/>
                                </a:lnTo>
                                <a:lnTo>
                                  <a:pt x="1198" y="177"/>
                                </a:lnTo>
                                <a:lnTo>
                                  <a:pt x="1198" y="72"/>
                                </a:lnTo>
                                <a:lnTo>
                                  <a:pt x="1185" y="35"/>
                                </a:lnTo>
                                <a:lnTo>
                                  <a:pt x="1173" y="4"/>
                                </a:lnTo>
                                <a:lnTo>
                                  <a:pt x="1127" y="4"/>
                                </a:lnTo>
                                <a:lnTo>
                                  <a:pt x="1020" y="289"/>
                                </a:lnTo>
                                <a:lnTo>
                                  <a:pt x="1062" y="289"/>
                                </a:lnTo>
                                <a:lnTo>
                                  <a:pt x="1090" y="208"/>
                                </a:lnTo>
                                <a:lnTo>
                                  <a:pt x="1208" y="208"/>
                                </a:lnTo>
                                <a:lnTo>
                                  <a:pt x="1238" y="289"/>
                                </a:lnTo>
                                <a:lnTo>
                                  <a:pt x="1279" y="289"/>
                                </a:lnTo>
                                <a:moveTo>
                                  <a:pt x="1538" y="289"/>
                                </a:moveTo>
                                <a:lnTo>
                                  <a:pt x="1508" y="208"/>
                                </a:lnTo>
                                <a:lnTo>
                                  <a:pt x="1496" y="177"/>
                                </a:lnTo>
                                <a:lnTo>
                                  <a:pt x="1457" y="72"/>
                                </a:lnTo>
                                <a:lnTo>
                                  <a:pt x="1457" y="177"/>
                                </a:lnTo>
                                <a:lnTo>
                                  <a:pt x="1360" y="177"/>
                                </a:lnTo>
                                <a:lnTo>
                                  <a:pt x="1392" y="88"/>
                                </a:lnTo>
                                <a:lnTo>
                                  <a:pt x="1409" y="35"/>
                                </a:lnTo>
                                <a:lnTo>
                                  <a:pt x="1422" y="71"/>
                                </a:lnTo>
                                <a:lnTo>
                                  <a:pt x="1457" y="177"/>
                                </a:lnTo>
                                <a:lnTo>
                                  <a:pt x="1457" y="72"/>
                                </a:lnTo>
                                <a:lnTo>
                                  <a:pt x="1443" y="35"/>
                                </a:lnTo>
                                <a:lnTo>
                                  <a:pt x="1432" y="4"/>
                                </a:lnTo>
                                <a:lnTo>
                                  <a:pt x="1386" y="4"/>
                                </a:lnTo>
                                <a:lnTo>
                                  <a:pt x="1279" y="289"/>
                                </a:lnTo>
                                <a:lnTo>
                                  <a:pt x="1319" y="289"/>
                                </a:lnTo>
                                <a:lnTo>
                                  <a:pt x="1349" y="208"/>
                                </a:lnTo>
                                <a:lnTo>
                                  <a:pt x="1468" y="208"/>
                                </a:lnTo>
                                <a:lnTo>
                                  <a:pt x="1496" y="289"/>
                                </a:lnTo>
                                <a:lnTo>
                                  <a:pt x="1538" y="289"/>
                                </a:lnTo>
                                <a:moveTo>
                                  <a:pt x="1796" y="289"/>
                                </a:moveTo>
                                <a:lnTo>
                                  <a:pt x="1767" y="208"/>
                                </a:lnTo>
                                <a:lnTo>
                                  <a:pt x="1755" y="177"/>
                                </a:lnTo>
                                <a:lnTo>
                                  <a:pt x="1716" y="72"/>
                                </a:lnTo>
                                <a:lnTo>
                                  <a:pt x="1716" y="177"/>
                                </a:lnTo>
                                <a:lnTo>
                                  <a:pt x="1619" y="177"/>
                                </a:lnTo>
                                <a:lnTo>
                                  <a:pt x="1651" y="88"/>
                                </a:lnTo>
                                <a:lnTo>
                                  <a:pt x="1667" y="35"/>
                                </a:lnTo>
                                <a:lnTo>
                                  <a:pt x="1679" y="71"/>
                                </a:lnTo>
                                <a:lnTo>
                                  <a:pt x="1716" y="177"/>
                                </a:lnTo>
                                <a:lnTo>
                                  <a:pt x="1716" y="72"/>
                                </a:lnTo>
                                <a:lnTo>
                                  <a:pt x="1702" y="35"/>
                                </a:lnTo>
                                <a:lnTo>
                                  <a:pt x="1692" y="4"/>
                                </a:lnTo>
                                <a:lnTo>
                                  <a:pt x="1646" y="4"/>
                                </a:lnTo>
                                <a:lnTo>
                                  <a:pt x="1538" y="289"/>
                                </a:lnTo>
                                <a:lnTo>
                                  <a:pt x="1579" y="289"/>
                                </a:lnTo>
                                <a:lnTo>
                                  <a:pt x="1609" y="208"/>
                                </a:lnTo>
                                <a:lnTo>
                                  <a:pt x="1727" y="208"/>
                                </a:lnTo>
                                <a:lnTo>
                                  <a:pt x="1755" y="289"/>
                                </a:lnTo>
                                <a:lnTo>
                                  <a:pt x="1796" y="289"/>
                                </a:lnTo>
                                <a:moveTo>
                                  <a:pt x="2055" y="289"/>
                                </a:moveTo>
                                <a:lnTo>
                                  <a:pt x="2025" y="208"/>
                                </a:lnTo>
                                <a:lnTo>
                                  <a:pt x="2014" y="177"/>
                                </a:lnTo>
                                <a:lnTo>
                                  <a:pt x="1976" y="72"/>
                                </a:lnTo>
                                <a:lnTo>
                                  <a:pt x="1976" y="177"/>
                                </a:lnTo>
                                <a:lnTo>
                                  <a:pt x="1877" y="177"/>
                                </a:lnTo>
                                <a:lnTo>
                                  <a:pt x="1910" y="88"/>
                                </a:lnTo>
                                <a:lnTo>
                                  <a:pt x="1926" y="35"/>
                                </a:lnTo>
                                <a:lnTo>
                                  <a:pt x="1939" y="71"/>
                                </a:lnTo>
                                <a:lnTo>
                                  <a:pt x="1976" y="177"/>
                                </a:lnTo>
                                <a:lnTo>
                                  <a:pt x="1976" y="72"/>
                                </a:lnTo>
                                <a:lnTo>
                                  <a:pt x="1962" y="35"/>
                                </a:lnTo>
                                <a:lnTo>
                                  <a:pt x="1949" y="4"/>
                                </a:lnTo>
                                <a:lnTo>
                                  <a:pt x="1903" y="4"/>
                                </a:lnTo>
                                <a:lnTo>
                                  <a:pt x="1797" y="289"/>
                                </a:lnTo>
                                <a:lnTo>
                                  <a:pt x="1838" y="289"/>
                                </a:lnTo>
                                <a:lnTo>
                                  <a:pt x="1866" y="208"/>
                                </a:lnTo>
                                <a:lnTo>
                                  <a:pt x="1986" y="208"/>
                                </a:lnTo>
                                <a:lnTo>
                                  <a:pt x="2014" y="289"/>
                                </a:lnTo>
                                <a:lnTo>
                                  <a:pt x="2055" y="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5" name="Прямоугольник 125"/>
                        <wps:cNvSpPr/>
                        <wps:spPr>
                          <a:xfrm>
                            <a:off x="1143720" y="60840"/>
                            <a:ext cx="365760" cy="48960"/>
                          </a:xfrm>
                          <a:prstGeom prst="rect">
                            <a:avLst/>
                          </a:prstGeom>
                          <a:solidFill>
                            <a:srgbClr val="21447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C4F1C" id="Группа 100" o:spid="_x0000_s1026" style="position:absolute;margin-left:114.05pt;margin-top:35.45pt;width:179.65pt;height:13.5pt;z-index:-503316368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">
                <v:shape id="Полилиния 120" o:spid="_x0000_s1027" style="position:absolute;left:5904360;top:209637000;width:1043640;height:171000;visibility:visible;mso-wrap-style:square;v-text-anchor:top" coordsize="2899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sE8YA&#10;AADcAAAADwAAAGRycy9kb3ducmV2LnhtbESPQWvCQBCF70L/wzKFXqRuVBBJXaUqLQoeNHrocciO&#10;STA7G7JrTP9951DwNsN78943i1XvatVRGyrPBsajBBRx7m3FhYHL+et9DipEZIu1ZzLwSwFWy5fB&#10;AlPrH3yiLouFkhAOKRooY2xSrUNeksMw8g2xaFffOoyytoW2LT4k3NV6kiQz7bBiaSixoU1J+S27&#10;OwPV/ra+HOPwvt9m4XT96Q7f01luzNtr//kBKlIfn+b/650V/IngyzMygV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TsE8YAAADcAAAADwAAAAAAAAAAAAAAAACYAgAAZHJz&#10;L2Rvd25yZXYueG1sUEsFBgAAAAAEAAQA9QAAAIsDAAAAAA==&#10;" path="m1864,l,,,474r1864,l1864,m2898,l2145,r,474l2898,474,2898,xe" fillcolor="#87aadd" stroked="f">
                  <v:path arrowok="t"/>
                </v:shape>
                <v:shape id="Полилиния 121" o:spid="_x0000_s1028" style="position:absolute;left:6575400;top:209637000;width:474120;height:171000;visibility:visible;mso-wrap-style:square;v-text-anchor:top" coordsize="1317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/3KMMA&#10;AADcAAAADwAAAGRycy9kb3ducmV2LnhtbERPTWvCQBC9C/6HZYReRDcGKiV1FRHF9iJoW7xOs2Oy&#10;JDsbsquJ/94tFLzN433OYtXbWtyo9caxgtk0AUGcO224UPD9tZu8gfABWWPtmBTcycNqORwsMNOu&#10;4yPdTqEQMYR9hgrKEJpMSp+XZNFPXUMcuYtrLYYI20LqFrsYbmuZJslcWjQcG0psaFNSXp2uVkG3&#10;7u7b8/43/anQHK5m/Fpd6k+lXkb9+h1EoD48xf/uDx3npzP4eyZe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/3KMMAAADcAAAADwAAAAAAAAAAAAAAAACYAgAAZHJzL2Rv&#10;d25yZXYueG1sUEsFBgAAAAAEAAQA9QAAAIgDAAAAAA==&#10;" path="m281,l,,,474r281,l281,m1316,l1036,r,474l1316,474,1316,xe" fillcolor="#c83636" stroked="f">
                  <v:path arrowok="t"/>
                </v:shape>
                <v:shape id="Полилиния 122" o:spid="_x0000_s1029" style="position:absolute;left:5932800;top:209671920;width:1104120;height:105840;visibility:visible;mso-wrap-style:square;v-text-anchor:top" coordsize="3067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Qa6MIA&#10;AADcAAAADwAAAGRycy9kb3ducmV2LnhtbERPTYvCMBC9C/sfwizsTVN7WKQaRV1cFhRB68Xb0Ixp&#10;tZmUJqv13xtB8DaP9zmTWWdrcaXWV44VDAcJCOLC6YqNgkO+6o9A+ICssXZMCu7kYTb96E0w0+7G&#10;O7rugxExhH2GCsoQmkxKX5Rk0Q9cQxy5k2sthghbI3WLtxhua5kmybe0WHFsKLGhZUnFZf9vFezu&#10;5+PS8M98YXK5zn/Pw8tmu1Lq67Obj0EE6sJb/HL/6Tg/TeH5TLxA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9BrowgAAANwAAAAPAAAAAAAAAAAAAAAAAJgCAABkcnMvZG93&#10;bnJldi54bWxQSwUGAAAAAAQABAD1AAAAhwMAAAAA&#10;" path="m226,4l,4,,37r93,l93,289r41,l134,37r92,l226,4t259,l259,4r,33l353,37r,252l392,289r,-252l485,37r,-33m745,4l517,4r,33l611,37r,252l652,289r,-252l745,37r,-33m994,69l978,39r-5,-5l957,18,931,4,897,,871,2,848,9,828,19,812,35,800,56r-7,25l788,111r-2,34l788,178r5,29l802,233r12,21l830,272r20,10l871,291r24,2l920,291r25,-7l969,275r25,-14l994,259r,-120l892,139r,34l954,173r,72l948,249r-9,3l918,259r-8,l899,259r-32,-7l846,231,832,196r-4,-51l828,118r4,-24l837,74r7,-14l857,42r17,-8l897,34r21,1l934,44r14,16l957,81,994,69m1262,4r-225,l1037,37r93,l1130,289r41,l1171,37r91,l1262,4t260,l1296,4r,33l1389,37r,252l1428,289r,-252l1522,37r,-33m1781,4r-228,l1553,37r94,l1647,289r40,l1687,37r94,l1781,4t275,285l2026,208r-12,-31l1975,72r,105l1878,177r32,-89l1927,35r13,36l1975,177r,-105l1961,35,1950,4r-46,l1797,289r42,l1867,208r119,l2016,289r40,m2301,4r-229,l2072,37r94,l2166,289r40,l2206,37r95,l2301,4t257,l2332,4r,33l2426,37r,252l2465,289r,-252l2558,37r,-33m2817,4r-225,l2592,37r93,l2685,289r39,l2724,37r93,l2817,4t249,65l3050,39r-5,-5l3029,18,3003,4,2969,r-26,2l2920,9r-20,10l2886,35r-12,21l2865,81r-5,30l2858,145r2,33l2865,207r9,26l2886,254r16,18l2922,282r23,9l2969,293r25,-2l3017,284r25,-9l3066,261r,-2l3066,139r-100,l2966,173r61,l3027,245r-7,4l3012,252r-20,7l2982,259r-9,l2941,252r-23,-21l2904,196r-4,-51l2900,118r4,-24l2909,74r7,-14l2929,42r17,-8l2969,34r21,1l3006,44r14,16l3031,81r35,-12xe" fillcolor="black" stroked="f">
                  <v:fill opacity="51143f"/>
                  <v:path arrowok="t"/>
                </v:shape>
                <v:rect id="Прямоугольник 123" o:spid="_x0000_s1030" style="position:absolute;left:1508760;width:772200;height:170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7W3MQA&#10;AADcAAAADwAAAGRycy9kb3ducmV2LnhtbERPTWvCQBC9F/wPywi9NRtTqDa6ikiESC9t2ou3MTsm&#10;wexsyG407a/vFgre5vE+Z7UZTSuu1LvGsoJZFIMgLq1uuFLw9bl/WoBwHllja5kUfJODzXrysMJU&#10;2xt/0LXwlQgh7FJUUHvfpVK6siaDLrIdceDOtjfoA+wrqXu8hXDTyiSOX6TBhkNDjR3taiovxWAU&#10;vM1fj9lxYQ5+nr//DNmhwPFUKPU4HbdLEJ5Gfxf/u3Md5ifP8PdMuE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e1tzEAAAA3AAAAA8AAAAAAAAAAAAAAAAAmAIAAGRycy9k&#10;b3ducmV2LnhtbFBLBQYAAAAABAAEAPUAAACJAwAAAAA=&#10;" fillcolor="#87aadd" stroked="f"/>
                <v:shape id="Полилиния 124" o:spid="_x0000_s1031" style="position:absolute;left:7425000;top:209671920;width:740160;height:105840;visibility:visible;mso-wrap-style:square;v-text-anchor:top" coordsize="2056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GuhMUA&#10;AADcAAAADwAAAGRycy9kb3ducmV2LnhtbESPT2sCMRDF74LfIYzgTbMVsXY1iihSvRT8g70Om3Gz&#10;djNZNqmufnpTKHib4b33mzfTeWNLcaXaF44VvPUTEMSZ0wXnCo6HdW8MwgdkjaVjUnAnD/NZuzXF&#10;VLsb7+i6D7mIEPYpKjAhVKmUPjNk0fddRRy1s6sthrjWudQ13iLclnKQJCNpseB4wWBFS0PZz/7X&#10;RsrXY/NxOXxuv08rNqdldXm/lyulup1mMQERqAkv8396o2P9wRD+nokTyN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Ea6ExQAAANwAAAAPAAAAAAAAAAAAAAAAAJgCAABkcnMv&#10;ZG93bnJldi54bWxQSwUGAAAAAAQABAD1AAAAigMAAAAA&#10;" path="m228,4l,4,,37r93,l93,289r41,l134,37r94,l228,4t259,l259,4r,33l353,37r,252l393,289r,-252l487,37r,-33m744,4l519,4r,33l612,37r,252l651,289r,-252l744,37r,-33m993,69l979,39r-7,-5l958,18,930,4,896,,870,2,847,9,829,19,813,35,801,56r-9,25l787,111r-2,34l787,178r5,29l801,233r12,21l831,272r17,10l871,291r25,2l921,291r24,-7l968,275r25,-14l993,259r,-120l893,139r,34l954,173r,72l947,249r-9,3l919,259r-11,l900,259r-32,-7l845,231,831,196r-4,-51l829,118r2,-24l836,74r9,-14l856,42r17,-8l896,34r21,1l933,44r14,16l958,81,993,69t286,220l1249,208r-12,-31l1198,72r,105l1101,177r31,-89l1150,35r12,36l1198,177r,-105l1185,35,1173,4r-46,l1020,289r42,l1090,208r118,l1238,289r41,m1538,289r-30,-81l1496,177,1457,72r,105l1360,177r32,-89l1409,35r13,36l1457,177r,-105l1443,35,1432,4r-46,l1279,289r40,l1349,208r119,l1496,289r42,m1796,289r-29,-81l1755,177,1716,72r,105l1619,177r32,-89l1667,35r12,36l1716,177r,-105l1702,35,1692,4r-46,l1538,289r41,l1609,208r118,l1755,289r41,m2055,289r-30,-81l2014,177,1976,72r,105l1877,177r33,-89l1926,35r13,36l1976,177r,-105l1962,35,1949,4r-46,l1797,289r41,l1866,208r120,l2014,289r41,xe" fillcolor="black" stroked="f">
                  <v:fill opacity="51143f"/>
                  <v:path arrowok="t"/>
                </v:shape>
                <v:rect id="Прямоугольник 125" o:spid="_x0000_s1032" style="position:absolute;left:1143720;top:60840;width:365760;height:48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oq1sMA&#10;AADcAAAADwAAAGRycy9kb3ducmV2LnhtbERPS2vCQBC+F/wPyxR6q5sItRJdxQcNQXpJ7KW3ITsm&#10;odnZkN1q8u9dQfA2H99zVpvBtOJCvWssK4inEQji0uqGKwU/p6/3BQjnkTW2lknBSA4268nLChNt&#10;r5zTpfCVCCHsElRQe98lUrqyJoNuajviwJ1tb9AH2FdS93gN4aaVsyiaS4MNh4YaO9rXVP4V/0aB&#10;pmwcx3xbNcc0Tn+HzzI+7L6VensdtksQngb/FD/cmQ7zZx9wfyZc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oq1sMAAADcAAAADwAAAAAAAAAAAAAAAACYAgAAZHJzL2Rv&#10;d25yZXYueG1sUEsFBgAAAAAEAAQA9QAAAIgDAAAAAA==&#10;" fillcolor="#214477" stroked="f"/>
                <w10:wrap type="topAndBottom" anchorx="page"/>
              </v:group>
            </w:pict>
          </mc:Fallback>
        </mc:AlternateContent>
      </w:r>
      <w:r>
        <w:rPr>
          <w:noProof/>
          <w:sz w:val="14"/>
          <w:lang w:eastAsia="ru-RU"/>
        </w:rPr>
        <mc:AlternateContent>
          <mc:Choice Requires="wpg">
            <w:drawing>
              <wp:anchor distT="0" distB="0" distL="114300" distR="114300" simplePos="0" relativeHeight="113" behindDoc="1" locked="0" layoutInCell="1" allowOverlap="1" wp14:anchorId="7F2FAC35" wp14:editId="62EE57A6">
                <wp:simplePos x="0" y="0"/>
                <wp:positionH relativeFrom="page">
                  <wp:posOffset>1450340</wp:posOffset>
                </wp:positionH>
                <wp:positionV relativeFrom="paragraph">
                  <wp:posOffset>770890</wp:posOffset>
                </wp:positionV>
                <wp:extent cx="2281555" cy="171450"/>
                <wp:effectExtent l="0" t="0" r="0" b="0"/>
                <wp:wrapTopAndBottom/>
                <wp:docPr id="101" name="Группа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0960" cy="170640"/>
                          <a:chOff x="0" y="0"/>
                          <a:chExt cx="0" cy="0"/>
                        </a:xfrm>
                      </wpg:grpSpPr>
                      <wps:wsp>
                        <wps:cNvPr id="127" name="Прямоугольник 127"/>
                        <wps:cNvSpPr/>
                        <wps:spPr>
                          <a:xfrm>
                            <a:off x="0" y="0"/>
                            <a:ext cx="306720" cy="170640"/>
                          </a:xfrm>
                          <a:prstGeom prst="rect">
                            <a:avLst/>
                          </a:prstGeom>
                          <a:solidFill>
                            <a:srgbClr val="87AAD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8" name="Полилиния 128"/>
                        <wps:cNvSpPr/>
                        <wps:spPr>
                          <a:xfrm>
                            <a:off x="5935320" y="209993760"/>
                            <a:ext cx="268920" cy="102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747" h="286">
                                <a:moveTo>
                                  <a:pt x="2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"/>
                                </a:lnTo>
                                <a:lnTo>
                                  <a:pt x="93" y="33"/>
                                </a:lnTo>
                                <a:lnTo>
                                  <a:pt x="93" y="285"/>
                                </a:lnTo>
                                <a:lnTo>
                                  <a:pt x="133" y="285"/>
                                </a:lnTo>
                                <a:lnTo>
                                  <a:pt x="133" y="33"/>
                                </a:lnTo>
                                <a:lnTo>
                                  <a:pt x="227" y="33"/>
                                </a:lnTo>
                                <a:lnTo>
                                  <a:pt x="227" y="0"/>
                                </a:lnTo>
                                <a:moveTo>
                                  <a:pt x="486" y="0"/>
                                </a:moveTo>
                                <a:lnTo>
                                  <a:pt x="258" y="0"/>
                                </a:lnTo>
                                <a:lnTo>
                                  <a:pt x="258" y="33"/>
                                </a:lnTo>
                                <a:lnTo>
                                  <a:pt x="352" y="33"/>
                                </a:lnTo>
                                <a:lnTo>
                                  <a:pt x="352" y="285"/>
                                </a:lnTo>
                                <a:lnTo>
                                  <a:pt x="393" y="285"/>
                                </a:lnTo>
                                <a:lnTo>
                                  <a:pt x="393" y="33"/>
                                </a:lnTo>
                                <a:lnTo>
                                  <a:pt x="486" y="33"/>
                                </a:lnTo>
                                <a:lnTo>
                                  <a:pt x="486" y="0"/>
                                </a:lnTo>
                                <a:moveTo>
                                  <a:pt x="746" y="0"/>
                                </a:moveTo>
                                <a:lnTo>
                                  <a:pt x="518" y="0"/>
                                </a:lnTo>
                                <a:lnTo>
                                  <a:pt x="518" y="33"/>
                                </a:lnTo>
                                <a:lnTo>
                                  <a:pt x="612" y="33"/>
                                </a:lnTo>
                                <a:lnTo>
                                  <a:pt x="612" y="285"/>
                                </a:lnTo>
                                <a:lnTo>
                                  <a:pt x="653" y="285"/>
                                </a:lnTo>
                                <a:lnTo>
                                  <a:pt x="653" y="33"/>
                                </a:lnTo>
                                <a:lnTo>
                                  <a:pt x="746" y="33"/>
                                </a:lnTo>
                                <a:lnTo>
                                  <a:pt x="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9" name="Прямоугольник 129"/>
                        <wps:cNvSpPr/>
                        <wps:spPr>
                          <a:xfrm>
                            <a:off x="671760" y="0"/>
                            <a:ext cx="1609200" cy="170640"/>
                          </a:xfrm>
                          <a:prstGeom prst="rect">
                            <a:avLst/>
                          </a:prstGeom>
                          <a:solidFill>
                            <a:srgbClr val="87AAD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0" name="Полилиния 130"/>
                        <wps:cNvSpPr/>
                        <wps:spPr>
                          <a:xfrm>
                            <a:off x="6590880" y="209991600"/>
                            <a:ext cx="1576440" cy="1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4379" h="294">
                                <a:moveTo>
                                  <a:pt x="208" y="69"/>
                                </a:moveTo>
                                <a:lnTo>
                                  <a:pt x="192" y="39"/>
                                </a:lnTo>
                                <a:lnTo>
                                  <a:pt x="187" y="34"/>
                                </a:lnTo>
                                <a:lnTo>
                                  <a:pt x="171" y="18"/>
                                </a:lnTo>
                                <a:lnTo>
                                  <a:pt x="145" y="4"/>
                                </a:lnTo>
                                <a:lnTo>
                                  <a:pt x="111" y="0"/>
                                </a:lnTo>
                                <a:lnTo>
                                  <a:pt x="85" y="2"/>
                                </a:lnTo>
                                <a:lnTo>
                                  <a:pt x="62" y="9"/>
                                </a:lnTo>
                                <a:lnTo>
                                  <a:pt x="42" y="19"/>
                                </a:lnTo>
                                <a:lnTo>
                                  <a:pt x="26" y="35"/>
                                </a:lnTo>
                                <a:lnTo>
                                  <a:pt x="14" y="56"/>
                                </a:lnTo>
                                <a:lnTo>
                                  <a:pt x="7" y="81"/>
                                </a:lnTo>
                                <a:lnTo>
                                  <a:pt x="2" y="111"/>
                                </a:lnTo>
                                <a:lnTo>
                                  <a:pt x="0" y="145"/>
                                </a:lnTo>
                                <a:lnTo>
                                  <a:pt x="2" y="178"/>
                                </a:lnTo>
                                <a:lnTo>
                                  <a:pt x="7" y="207"/>
                                </a:lnTo>
                                <a:lnTo>
                                  <a:pt x="16" y="233"/>
                                </a:lnTo>
                                <a:lnTo>
                                  <a:pt x="28" y="254"/>
                                </a:lnTo>
                                <a:lnTo>
                                  <a:pt x="44" y="270"/>
                                </a:lnTo>
                                <a:lnTo>
                                  <a:pt x="64" y="282"/>
                                </a:lnTo>
                                <a:lnTo>
                                  <a:pt x="85" y="291"/>
                                </a:lnTo>
                                <a:lnTo>
                                  <a:pt x="109" y="293"/>
                                </a:lnTo>
                                <a:lnTo>
                                  <a:pt x="134" y="291"/>
                                </a:lnTo>
                                <a:lnTo>
                                  <a:pt x="159" y="284"/>
                                </a:lnTo>
                                <a:lnTo>
                                  <a:pt x="183" y="275"/>
                                </a:lnTo>
                                <a:lnTo>
                                  <a:pt x="208" y="261"/>
                                </a:lnTo>
                                <a:lnTo>
                                  <a:pt x="208" y="259"/>
                                </a:lnTo>
                                <a:lnTo>
                                  <a:pt x="208" y="139"/>
                                </a:lnTo>
                                <a:lnTo>
                                  <a:pt x="106" y="139"/>
                                </a:lnTo>
                                <a:lnTo>
                                  <a:pt x="106" y="173"/>
                                </a:lnTo>
                                <a:lnTo>
                                  <a:pt x="168" y="173"/>
                                </a:lnTo>
                                <a:lnTo>
                                  <a:pt x="168" y="245"/>
                                </a:lnTo>
                                <a:lnTo>
                                  <a:pt x="162" y="249"/>
                                </a:lnTo>
                                <a:lnTo>
                                  <a:pt x="153" y="252"/>
                                </a:lnTo>
                                <a:lnTo>
                                  <a:pt x="132" y="259"/>
                                </a:lnTo>
                                <a:lnTo>
                                  <a:pt x="123" y="259"/>
                                </a:lnTo>
                                <a:lnTo>
                                  <a:pt x="113" y="259"/>
                                </a:lnTo>
                                <a:lnTo>
                                  <a:pt x="81" y="252"/>
                                </a:lnTo>
                                <a:lnTo>
                                  <a:pt x="60" y="231"/>
                                </a:lnTo>
                                <a:lnTo>
                                  <a:pt x="46" y="196"/>
                                </a:lnTo>
                                <a:lnTo>
                                  <a:pt x="42" y="145"/>
                                </a:lnTo>
                                <a:lnTo>
                                  <a:pt x="42" y="118"/>
                                </a:lnTo>
                                <a:lnTo>
                                  <a:pt x="46" y="94"/>
                                </a:lnTo>
                                <a:lnTo>
                                  <a:pt x="51" y="74"/>
                                </a:lnTo>
                                <a:lnTo>
                                  <a:pt x="58" y="60"/>
                                </a:lnTo>
                                <a:lnTo>
                                  <a:pt x="71" y="42"/>
                                </a:lnTo>
                                <a:lnTo>
                                  <a:pt x="88" y="34"/>
                                </a:lnTo>
                                <a:lnTo>
                                  <a:pt x="111" y="34"/>
                                </a:lnTo>
                                <a:lnTo>
                                  <a:pt x="132" y="35"/>
                                </a:lnTo>
                                <a:lnTo>
                                  <a:pt x="148" y="44"/>
                                </a:lnTo>
                                <a:lnTo>
                                  <a:pt x="162" y="60"/>
                                </a:lnTo>
                                <a:lnTo>
                                  <a:pt x="171" y="81"/>
                                </a:lnTo>
                                <a:lnTo>
                                  <a:pt x="208" y="69"/>
                                </a:lnTo>
                                <a:moveTo>
                                  <a:pt x="476" y="4"/>
                                </a:moveTo>
                                <a:lnTo>
                                  <a:pt x="250" y="4"/>
                                </a:lnTo>
                                <a:lnTo>
                                  <a:pt x="250" y="37"/>
                                </a:lnTo>
                                <a:lnTo>
                                  <a:pt x="344" y="37"/>
                                </a:lnTo>
                                <a:lnTo>
                                  <a:pt x="344" y="289"/>
                                </a:lnTo>
                                <a:lnTo>
                                  <a:pt x="385" y="289"/>
                                </a:lnTo>
                                <a:lnTo>
                                  <a:pt x="385" y="37"/>
                                </a:lnTo>
                                <a:lnTo>
                                  <a:pt x="476" y="37"/>
                                </a:lnTo>
                                <a:lnTo>
                                  <a:pt x="476" y="4"/>
                                </a:lnTo>
                                <a:moveTo>
                                  <a:pt x="736" y="4"/>
                                </a:moveTo>
                                <a:lnTo>
                                  <a:pt x="510" y="4"/>
                                </a:lnTo>
                                <a:lnTo>
                                  <a:pt x="510" y="37"/>
                                </a:lnTo>
                                <a:lnTo>
                                  <a:pt x="603" y="37"/>
                                </a:lnTo>
                                <a:lnTo>
                                  <a:pt x="603" y="289"/>
                                </a:lnTo>
                                <a:lnTo>
                                  <a:pt x="642" y="289"/>
                                </a:lnTo>
                                <a:lnTo>
                                  <a:pt x="642" y="37"/>
                                </a:lnTo>
                                <a:lnTo>
                                  <a:pt x="736" y="37"/>
                                </a:lnTo>
                                <a:lnTo>
                                  <a:pt x="736" y="4"/>
                                </a:lnTo>
                                <a:moveTo>
                                  <a:pt x="996" y="4"/>
                                </a:moveTo>
                                <a:lnTo>
                                  <a:pt x="768" y="4"/>
                                </a:lnTo>
                                <a:lnTo>
                                  <a:pt x="768" y="37"/>
                                </a:lnTo>
                                <a:lnTo>
                                  <a:pt x="862" y="37"/>
                                </a:lnTo>
                                <a:lnTo>
                                  <a:pt x="862" y="289"/>
                                </a:lnTo>
                                <a:lnTo>
                                  <a:pt x="902" y="289"/>
                                </a:lnTo>
                                <a:lnTo>
                                  <a:pt x="902" y="37"/>
                                </a:lnTo>
                                <a:lnTo>
                                  <a:pt x="996" y="37"/>
                                </a:lnTo>
                                <a:lnTo>
                                  <a:pt x="996" y="4"/>
                                </a:lnTo>
                                <a:moveTo>
                                  <a:pt x="1271" y="289"/>
                                </a:moveTo>
                                <a:lnTo>
                                  <a:pt x="1241" y="208"/>
                                </a:lnTo>
                                <a:lnTo>
                                  <a:pt x="1229" y="177"/>
                                </a:lnTo>
                                <a:lnTo>
                                  <a:pt x="1190" y="72"/>
                                </a:lnTo>
                                <a:lnTo>
                                  <a:pt x="1190" y="177"/>
                                </a:lnTo>
                                <a:lnTo>
                                  <a:pt x="1093" y="177"/>
                                </a:lnTo>
                                <a:lnTo>
                                  <a:pt x="1125" y="88"/>
                                </a:lnTo>
                                <a:lnTo>
                                  <a:pt x="1142" y="35"/>
                                </a:lnTo>
                                <a:lnTo>
                                  <a:pt x="1155" y="71"/>
                                </a:lnTo>
                                <a:lnTo>
                                  <a:pt x="1190" y="177"/>
                                </a:lnTo>
                                <a:lnTo>
                                  <a:pt x="1190" y="72"/>
                                </a:lnTo>
                                <a:lnTo>
                                  <a:pt x="1176" y="35"/>
                                </a:lnTo>
                                <a:lnTo>
                                  <a:pt x="1165" y="4"/>
                                </a:lnTo>
                                <a:lnTo>
                                  <a:pt x="1119" y="4"/>
                                </a:lnTo>
                                <a:lnTo>
                                  <a:pt x="1012" y="289"/>
                                </a:lnTo>
                                <a:lnTo>
                                  <a:pt x="1054" y="289"/>
                                </a:lnTo>
                                <a:lnTo>
                                  <a:pt x="1082" y="208"/>
                                </a:lnTo>
                                <a:lnTo>
                                  <a:pt x="1200" y="208"/>
                                </a:lnTo>
                                <a:lnTo>
                                  <a:pt x="1230" y="289"/>
                                </a:lnTo>
                                <a:lnTo>
                                  <a:pt x="1271" y="289"/>
                                </a:lnTo>
                                <a:moveTo>
                                  <a:pt x="1514" y="4"/>
                                </a:moveTo>
                                <a:lnTo>
                                  <a:pt x="1287" y="4"/>
                                </a:lnTo>
                                <a:lnTo>
                                  <a:pt x="1287" y="37"/>
                                </a:lnTo>
                                <a:lnTo>
                                  <a:pt x="1380" y="37"/>
                                </a:lnTo>
                                <a:lnTo>
                                  <a:pt x="1380" y="289"/>
                                </a:lnTo>
                                <a:lnTo>
                                  <a:pt x="1421" y="289"/>
                                </a:lnTo>
                                <a:lnTo>
                                  <a:pt x="1421" y="37"/>
                                </a:lnTo>
                                <a:lnTo>
                                  <a:pt x="1514" y="37"/>
                                </a:lnTo>
                                <a:lnTo>
                                  <a:pt x="1514" y="4"/>
                                </a:lnTo>
                                <a:moveTo>
                                  <a:pt x="1772" y="4"/>
                                </a:moveTo>
                                <a:lnTo>
                                  <a:pt x="1546" y="4"/>
                                </a:lnTo>
                                <a:lnTo>
                                  <a:pt x="1546" y="37"/>
                                </a:lnTo>
                                <a:lnTo>
                                  <a:pt x="1640" y="37"/>
                                </a:lnTo>
                                <a:lnTo>
                                  <a:pt x="1640" y="289"/>
                                </a:lnTo>
                                <a:lnTo>
                                  <a:pt x="1678" y="289"/>
                                </a:lnTo>
                                <a:lnTo>
                                  <a:pt x="1678" y="37"/>
                                </a:lnTo>
                                <a:lnTo>
                                  <a:pt x="1772" y="37"/>
                                </a:lnTo>
                                <a:lnTo>
                                  <a:pt x="1772" y="4"/>
                                </a:lnTo>
                                <a:moveTo>
                                  <a:pt x="2031" y="4"/>
                                </a:moveTo>
                                <a:lnTo>
                                  <a:pt x="1805" y="4"/>
                                </a:lnTo>
                                <a:lnTo>
                                  <a:pt x="1805" y="37"/>
                                </a:lnTo>
                                <a:lnTo>
                                  <a:pt x="1899" y="37"/>
                                </a:lnTo>
                                <a:lnTo>
                                  <a:pt x="1899" y="289"/>
                                </a:lnTo>
                                <a:lnTo>
                                  <a:pt x="1938" y="289"/>
                                </a:lnTo>
                                <a:lnTo>
                                  <a:pt x="1938" y="37"/>
                                </a:lnTo>
                                <a:lnTo>
                                  <a:pt x="2031" y="37"/>
                                </a:lnTo>
                                <a:lnTo>
                                  <a:pt x="2031" y="4"/>
                                </a:lnTo>
                                <a:moveTo>
                                  <a:pt x="2280" y="69"/>
                                </a:moveTo>
                                <a:lnTo>
                                  <a:pt x="2264" y="39"/>
                                </a:lnTo>
                                <a:lnTo>
                                  <a:pt x="2259" y="34"/>
                                </a:lnTo>
                                <a:lnTo>
                                  <a:pt x="2243" y="18"/>
                                </a:lnTo>
                                <a:lnTo>
                                  <a:pt x="2216" y="4"/>
                                </a:lnTo>
                                <a:lnTo>
                                  <a:pt x="2183" y="0"/>
                                </a:lnTo>
                                <a:lnTo>
                                  <a:pt x="2156" y="2"/>
                                </a:lnTo>
                                <a:lnTo>
                                  <a:pt x="2134" y="9"/>
                                </a:lnTo>
                                <a:lnTo>
                                  <a:pt x="2114" y="19"/>
                                </a:lnTo>
                                <a:lnTo>
                                  <a:pt x="2098" y="35"/>
                                </a:lnTo>
                                <a:lnTo>
                                  <a:pt x="2088" y="56"/>
                                </a:lnTo>
                                <a:lnTo>
                                  <a:pt x="2079" y="81"/>
                                </a:lnTo>
                                <a:lnTo>
                                  <a:pt x="2074" y="111"/>
                                </a:lnTo>
                                <a:lnTo>
                                  <a:pt x="2072" y="145"/>
                                </a:lnTo>
                                <a:lnTo>
                                  <a:pt x="2074" y="178"/>
                                </a:lnTo>
                                <a:lnTo>
                                  <a:pt x="2079" y="207"/>
                                </a:lnTo>
                                <a:lnTo>
                                  <a:pt x="2088" y="233"/>
                                </a:lnTo>
                                <a:lnTo>
                                  <a:pt x="2100" y="254"/>
                                </a:lnTo>
                                <a:lnTo>
                                  <a:pt x="2116" y="270"/>
                                </a:lnTo>
                                <a:lnTo>
                                  <a:pt x="2135" y="282"/>
                                </a:lnTo>
                                <a:lnTo>
                                  <a:pt x="2158" y="291"/>
                                </a:lnTo>
                                <a:lnTo>
                                  <a:pt x="2183" y="293"/>
                                </a:lnTo>
                                <a:lnTo>
                                  <a:pt x="2208" y="291"/>
                                </a:lnTo>
                                <a:lnTo>
                                  <a:pt x="2231" y="284"/>
                                </a:lnTo>
                                <a:lnTo>
                                  <a:pt x="2255" y="275"/>
                                </a:lnTo>
                                <a:lnTo>
                                  <a:pt x="2280" y="261"/>
                                </a:lnTo>
                                <a:lnTo>
                                  <a:pt x="2280" y="259"/>
                                </a:lnTo>
                                <a:lnTo>
                                  <a:pt x="2280" y="139"/>
                                </a:lnTo>
                                <a:lnTo>
                                  <a:pt x="2179" y="139"/>
                                </a:lnTo>
                                <a:lnTo>
                                  <a:pt x="2179" y="173"/>
                                </a:lnTo>
                                <a:lnTo>
                                  <a:pt x="2241" y="173"/>
                                </a:lnTo>
                                <a:lnTo>
                                  <a:pt x="2241" y="245"/>
                                </a:lnTo>
                                <a:lnTo>
                                  <a:pt x="2234" y="249"/>
                                </a:lnTo>
                                <a:lnTo>
                                  <a:pt x="2225" y="252"/>
                                </a:lnTo>
                                <a:lnTo>
                                  <a:pt x="2206" y="259"/>
                                </a:lnTo>
                                <a:lnTo>
                                  <a:pt x="2195" y="259"/>
                                </a:lnTo>
                                <a:lnTo>
                                  <a:pt x="2186" y="259"/>
                                </a:lnTo>
                                <a:lnTo>
                                  <a:pt x="2155" y="252"/>
                                </a:lnTo>
                                <a:lnTo>
                                  <a:pt x="2132" y="231"/>
                                </a:lnTo>
                                <a:lnTo>
                                  <a:pt x="2118" y="196"/>
                                </a:lnTo>
                                <a:lnTo>
                                  <a:pt x="2114" y="145"/>
                                </a:lnTo>
                                <a:lnTo>
                                  <a:pt x="2114" y="118"/>
                                </a:lnTo>
                                <a:lnTo>
                                  <a:pt x="2118" y="94"/>
                                </a:lnTo>
                                <a:lnTo>
                                  <a:pt x="2123" y="74"/>
                                </a:lnTo>
                                <a:lnTo>
                                  <a:pt x="2130" y="60"/>
                                </a:lnTo>
                                <a:lnTo>
                                  <a:pt x="2142" y="42"/>
                                </a:lnTo>
                                <a:lnTo>
                                  <a:pt x="2160" y="34"/>
                                </a:lnTo>
                                <a:lnTo>
                                  <a:pt x="2183" y="34"/>
                                </a:lnTo>
                                <a:lnTo>
                                  <a:pt x="2204" y="35"/>
                                </a:lnTo>
                                <a:lnTo>
                                  <a:pt x="2220" y="44"/>
                                </a:lnTo>
                                <a:lnTo>
                                  <a:pt x="2234" y="60"/>
                                </a:lnTo>
                                <a:lnTo>
                                  <a:pt x="2245" y="81"/>
                                </a:lnTo>
                                <a:lnTo>
                                  <a:pt x="2280" y="69"/>
                                </a:lnTo>
                                <a:moveTo>
                                  <a:pt x="2550" y="4"/>
                                </a:moveTo>
                                <a:lnTo>
                                  <a:pt x="2322" y="4"/>
                                </a:lnTo>
                                <a:lnTo>
                                  <a:pt x="2322" y="37"/>
                                </a:lnTo>
                                <a:lnTo>
                                  <a:pt x="2416" y="37"/>
                                </a:lnTo>
                                <a:lnTo>
                                  <a:pt x="2416" y="289"/>
                                </a:lnTo>
                                <a:lnTo>
                                  <a:pt x="2456" y="289"/>
                                </a:lnTo>
                                <a:lnTo>
                                  <a:pt x="2456" y="37"/>
                                </a:lnTo>
                                <a:lnTo>
                                  <a:pt x="2550" y="37"/>
                                </a:lnTo>
                                <a:lnTo>
                                  <a:pt x="2550" y="4"/>
                                </a:lnTo>
                                <a:moveTo>
                                  <a:pt x="2807" y="4"/>
                                </a:moveTo>
                                <a:lnTo>
                                  <a:pt x="2582" y="4"/>
                                </a:lnTo>
                                <a:lnTo>
                                  <a:pt x="2582" y="37"/>
                                </a:lnTo>
                                <a:lnTo>
                                  <a:pt x="2675" y="37"/>
                                </a:lnTo>
                                <a:lnTo>
                                  <a:pt x="2675" y="289"/>
                                </a:lnTo>
                                <a:lnTo>
                                  <a:pt x="2716" y="289"/>
                                </a:lnTo>
                                <a:lnTo>
                                  <a:pt x="2716" y="37"/>
                                </a:lnTo>
                                <a:lnTo>
                                  <a:pt x="2807" y="37"/>
                                </a:lnTo>
                                <a:lnTo>
                                  <a:pt x="2807" y="4"/>
                                </a:lnTo>
                                <a:moveTo>
                                  <a:pt x="3067" y="4"/>
                                </a:moveTo>
                                <a:lnTo>
                                  <a:pt x="2841" y="4"/>
                                </a:lnTo>
                                <a:lnTo>
                                  <a:pt x="2841" y="37"/>
                                </a:lnTo>
                                <a:lnTo>
                                  <a:pt x="2934" y="37"/>
                                </a:lnTo>
                                <a:lnTo>
                                  <a:pt x="2934" y="289"/>
                                </a:lnTo>
                                <a:lnTo>
                                  <a:pt x="2973" y="289"/>
                                </a:lnTo>
                                <a:lnTo>
                                  <a:pt x="2973" y="37"/>
                                </a:lnTo>
                                <a:lnTo>
                                  <a:pt x="3067" y="37"/>
                                </a:lnTo>
                                <a:lnTo>
                                  <a:pt x="3067" y="4"/>
                                </a:lnTo>
                                <a:moveTo>
                                  <a:pt x="3316" y="69"/>
                                </a:moveTo>
                                <a:lnTo>
                                  <a:pt x="3302" y="39"/>
                                </a:lnTo>
                                <a:lnTo>
                                  <a:pt x="3295" y="34"/>
                                </a:lnTo>
                                <a:lnTo>
                                  <a:pt x="3279" y="18"/>
                                </a:lnTo>
                                <a:lnTo>
                                  <a:pt x="3253" y="4"/>
                                </a:lnTo>
                                <a:lnTo>
                                  <a:pt x="3218" y="0"/>
                                </a:lnTo>
                                <a:lnTo>
                                  <a:pt x="3192" y="2"/>
                                </a:lnTo>
                                <a:lnTo>
                                  <a:pt x="3169" y="9"/>
                                </a:lnTo>
                                <a:lnTo>
                                  <a:pt x="3150" y="19"/>
                                </a:lnTo>
                                <a:lnTo>
                                  <a:pt x="3135" y="35"/>
                                </a:lnTo>
                                <a:lnTo>
                                  <a:pt x="3123" y="56"/>
                                </a:lnTo>
                                <a:lnTo>
                                  <a:pt x="3114" y="81"/>
                                </a:lnTo>
                                <a:lnTo>
                                  <a:pt x="3109" y="111"/>
                                </a:lnTo>
                                <a:lnTo>
                                  <a:pt x="3107" y="145"/>
                                </a:lnTo>
                                <a:lnTo>
                                  <a:pt x="3109" y="178"/>
                                </a:lnTo>
                                <a:lnTo>
                                  <a:pt x="3114" y="207"/>
                                </a:lnTo>
                                <a:lnTo>
                                  <a:pt x="3123" y="233"/>
                                </a:lnTo>
                                <a:lnTo>
                                  <a:pt x="3135" y="254"/>
                                </a:lnTo>
                                <a:lnTo>
                                  <a:pt x="3151" y="270"/>
                                </a:lnTo>
                                <a:lnTo>
                                  <a:pt x="3171" y="282"/>
                                </a:lnTo>
                                <a:lnTo>
                                  <a:pt x="3194" y="291"/>
                                </a:lnTo>
                                <a:lnTo>
                                  <a:pt x="3218" y="293"/>
                                </a:lnTo>
                                <a:lnTo>
                                  <a:pt x="3244" y="291"/>
                                </a:lnTo>
                                <a:lnTo>
                                  <a:pt x="3267" y="284"/>
                                </a:lnTo>
                                <a:lnTo>
                                  <a:pt x="3292" y="275"/>
                                </a:lnTo>
                                <a:lnTo>
                                  <a:pt x="3316" y="261"/>
                                </a:lnTo>
                                <a:lnTo>
                                  <a:pt x="3316" y="259"/>
                                </a:lnTo>
                                <a:lnTo>
                                  <a:pt x="3316" y="139"/>
                                </a:lnTo>
                                <a:lnTo>
                                  <a:pt x="3215" y="139"/>
                                </a:lnTo>
                                <a:lnTo>
                                  <a:pt x="3215" y="173"/>
                                </a:lnTo>
                                <a:lnTo>
                                  <a:pt x="3278" y="173"/>
                                </a:lnTo>
                                <a:lnTo>
                                  <a:pt x="3278" y="245"/>
                                </a:lnTo>
                                <a:lnTo>
                                  <a:pt x="3271" y="249"/>
                                </a:lnTo>
                                <a:lnTo>
                                  <a:pt x="3262" y="252"/>
                                </a:lnTo>
                                <a:lnTo>
                                  <a:pt x="3242" y="259"/>
                                </a:lnTo>
                                <a:lnTo>
                                  <a:pt x="3231" y="259"/>
                                </a:lnTo>
                                <a:lnTo>
                                  <a:pt x="3222" y="259"/>
                                </a:lnTo>
                                <a:lnTo>
                                  <a:pt x="3190" y="252"/>
                                </a:lnTo>
                                <a:lnTo>
                                  <a:pt x="3167" y="231"/>
                                </a:lnTo>
                                <a:lnTo>
                                  <a:pt x="3153" y="196"/>
                                </a:lnTo>
                                <a:lnTo>
                                  <a:pt x="3150" y="145"/>
                                </a:lnTo>
                                <a:lnTo>
                                  <a:pt x="3150" y="118"/>
                                </a:lnTo>
                                <a:lnTo>
                                  <a:pt x="3153" y="94"/>
                                </a:lnTo>
                                <a:lnTo>
                                  <a:pt x="3158" y="74"/>
                                </a:lnTo>
                                <a:lnTo>
                                  <a:pt x="3165" y="60"/>
                                </a:lnTo>
                                <a:lnTo>
                                  <a:pt x="3178" y="42"/>
                                </a:lnTo>
                                <a:lnTo>
                                  <a:pt x="3195" y="34"/>
                                </a:lnTo>
                                <a:lnTo>
                                  <a:pt x="3218" y="34"/>
                                </a:lnTo>
                                <a:lnTo>
                                  <a:pt x="3241" y="35"/>
                                </a:lnTo>
                                <a:lnTo>
                                  <a:pt x="3256" y="44"/>
                                </a:lnTo>
                                <a:lnTo>
                                  <a:pt x="3271" y="60"/>
                                </a:lnTo>
                                <a:lnTo>
                                  <a:pt x="3281" y="81"/>
                                </a:lnTo>
                                <a:lnTo>
                                  <a:pt x="3316" y="69"/>
                                </a:lnTo>
                                <a:moveTo>
                                  <a:pt x="3602" y="289"/>
                                </a:moveTo>
                                <a:lnTo>
                                  <a:pt x="3572" y="208"/>
                                </a:lnTo>
                                <a:lnTo>
                                  <a:pt x="3560" y="177"/>
                                </a:lnTo>
                                <a:lnTo>
                                  <a:pt x="3521" y="72"/>
                                </a:lnTo>
                                <a:lnTo>
                                  <a:pt x="3521" y="177"/>
                                </a:lnTo>
                                <a:lnTo>
                                  <a:pt x="3424" y="177"/>
                                </a:lnTo>
                                <a:lnTo>
                                  <a:pt x="3456" y="88"/>
                                </a:lnTo>
                                <a:lnTo>
                                  <a:pt x="3473" y="35"/>
                                </a:lnTo>
                                <a:lnTo>
                                  <a:pt x="3486" y="71"/>
                                </a:lnTo>
                                <a:lnTo>
                                  <a:pt x="3521" y="177"/>
                                </a:lnTo>
                                <a:lnTo>
                                  <a:pt x="3521" y="72"/>
                                </a:lnTo>
                                <a:lnTo>
                                  <a:pt x="3507" y="35"/>
                                </a:lnTo>
                                <a:lnTo>
                                  <a:pt x="3496" y="4"/>
                                </a:lnTo>
                                <a:lnTo>
                                  <a:pt x="3450" y="4"/>
                                </a:lnTo>
                                <a:lnTo>
                                  <a:pt x="3343" y="289"/>
                                </a:lnTo>
                                <a:lnTo>
                                  <a:pt x="3385" y="289"/>
                                </a:lnTo>
                                <a:lnTo>
                                  <a:pt x="3413" y="208"/>
                                </a:lnTo>
                                <a:lnTo>
                                  <a:pt x="3532" y="208"/>
                                </a:lnTo>
                                <a:lnTo>
                                  <a:pt x="3562" y="289"/>
                                </a:lnTo>
                                <a:lnTo>
                                  <a:pt x="3602" y="289"/>
                                </a:lnTo>
                                <a:moveTo>
                                  <a:pt x="3861" y="289"/>
                                </a:moveTo>
                                <a:lnTo>
                                  <a:pt x="3831" y="208"/>
                                </a:lnTo>
                                <a:lnTo>
                                  <a:pt x="3819" y="177"/>
                                </a:lnTo>
                                <a:lnTo>
                                  <a:pt x="3780" y="72"/>
                                </a:lnTo>
                                <a:lnTo>
                                  <a:pt x="3780" y="177"/>
                                </a:lnTo>
                                <a:lnTo>
                                  <a:pt x="3683" y="177"/>
                                </a:lnTo>
                                <a:lnTo>
                                  <a:pt x="3715" y="88"/>
                                </a:lnTo>
                                <a:lnTo>
                                  <a:pt x="3733" y="35"/>
                                </a:lnTo>
                                <a:lnTo>
                                  <a:pt x="3743" y="71"/>
                                </a:lnTo>
                                <a:lnTo>
                                  <a:pt x="3780" y="177"/>
                                </a:lnTo>
                                <a:lnTo>
                                  <a:pt x="3780" y="72"/>
                                </a:lnTo>
                                <a:lnTo>
                                  <a:pt x="3766" y="35"/>
                                </a:lnTo>
                                <a:lnTo>
                                  <a:pt x="3756" y="4"/>
                                </a:lnTo>
                                <a:lnTo>
                                  <a:pt x="3710" y="4"/>
                                </a:lnTo>
                                <a:lnTo>
                                  <a:pt x="3602" y="289"/>
                                </a:lnTo>
                                <a:lnTo>
                                  <a:pt x="3643" y="289"/>
                                </a:lnTo>
                                <a:lnTo>
                                  <a:pt x="3673" y="208"/>
                                </a:lnTo>
                                <a:lnTo>
                                  <a:pt x="3791" y="208"/>
                                </a:lnTo>
                                <a:lnTo>
                                  <a:pt x="3819" y="289"/>
                                </a:lnTo>
                                <a:lnTo>
                                  <a:pt x="3861" y="289"/>
                                </a:lnTo>
                                <a:moveTo>
                                  <a:pt x="4119" y="289"/>
                                </a:moveTo>
                                <a:lnTo>
                                  <a:pt x="4089" y="208"/>
                                </a:lnTo>
                                <a:lnTo>
                                  <a:pt x="4078" y="177"/>
                                </a:lnTo>
                                <a:lnTo>
                                  <a:pt x="4040" y="72"/>
                                </a:lnTo>
                                <a:lnTo>
                                  <a:pt x="4040" y="177"/>
                                </a:lnTo>
                                <a:lnTo>
                                  <a:pt x="3943" y="177"/>
                                </a:lnTo>
                                <a:lnTo>
                                  <a:pt x="3974" y="88"/>
                                </a:lnTo>
                                <a:lnTo>
                                  <a:pt x="3990" y="35"/>
                                </a:lnTo>
                                <a:lnTo>
                                  <a:pt x="4003" y="71"/>
                                </a:lnTo>
                                <a:lnTo>
                                  <a:pt x="4040" y="177"/>
                                </a:lnTo>
                                <a:lnTo>
                                  <a:pt x="4040" y="72"/>
                                </a:lnTo>
                                <a:lnTo>
                                  <a:pt x="4025" y="35"/>
                                </a:lnTo>
                                <a:lnTo>
                                  <a:pt x="4015" y="4"/>
                                </a:lnTo>
                                <a:lnTo>
                                  <a:pt x="3969" y="4"/>
                                </a:lnTo>
                                <a:lnTo>
                                  <a:pt x="3861" y="289"/>
                                </a:lnTo>
                                <a:lnTo>
                                  <a:pt x="3902" y="289"/>
                                </a:lnTo>
                                <a:lnTo>
                                  <a:pt x="3930" y="208"/>
                                </a:lnTo>
                                <a:lnTo>
                                  <a:pt x="4050" y="208"/>
                                </a:lnTo>
                                <a:lnTo>
                                  <a:pt x="4078" y="289"/>
                                </a:lnTo>
                                <a:lnTo>
                                  <a:pt x="4119" y="289"/>
                                </a:lnTo>
                                <a:moveTo>
                                  <a:pt x="4378" y="289"/>
                                </a:moveTo>
                                <a:lnTo>
                                  <a:pt x="4348" y="208"/>
                                </a:lnTo>
                                <a:lnTo>
                                  <a:pt x="4338" y="177"/>
                                </a:lnTo>
                                <a:lnTo>
                                  <a:pt x="4299" y="72"/>
                                </a:lnTo>
                                <a:lnTo>
                                  <a:pt x="4299" y="177"/>
                                </a:lnTo>
                                <a:lnTo>
                                  <a:pt x="4200" y="177"/>
                                </a:lnTo>
                                <a:lnTo>
                                  <a:pt x="4232" y="88"/>
                                </a:lnTo>
                                <a:lnTo>
                                  <a:pt x="4249" y="35"/>
                                </a:lnTo>
                                <a:lnTo>
                                  <a:pt x="4262" y="71"/>
                                </a:lnTo>
                                <a:lnTo>
                                  <a:pt x="4299" y="177"/>
                                </a:lnTo>
                                <a:lnTo>
                                  <a:pt x="4299" y="72"/>
                                </a:lnTo>
                                <a:lnTo>
                                  <a:pt x="4285" y="35"/>
                                </a:lnTo>
                                <a:lnTo>
                                  <a:pt x="4272" y="4"/>
                                </a:lnTo>
                                <a:lnTo>
                                  <a:pt x="4227" y="4"/>
                                </a:lnTo>
                                <a:lnTo>
                                  <a:pt x="4119" y="289"/>
                                </a:lnTo>
                                <a:lnTo>
                                  <a:pt x="4161" y="289"/>
                                </a:lnTo>
                                <a:lnTo>
                                  <a:pt x="4189" y="208"/>
                                </a:lnTo>
                                <a:lnTo>
                                  <a:pt x="4308" y="208"/>
                                </a:lnTo>
                                <a:lnTo>
                                  <a:pt x="4338" y="289"/>
                                </a:lnTo>
                                <a:lnTo>
                                  <a:pt x="4378" y="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1" name="Прямоугольник 131"/>
                        <wps:cNvSpPr/>
                        <wps:spPr>
                          <a:xfrm>
                            <a:off x="306000" y="60840"/>
                            <a:ext cx="365760" cy="48960"/>
                          </a:xfrm>
                          <a:prstGeom prst="rect">
                            <a:avLst/>
                          </a:prstGeom>
                          <a:solidFill>
                            <a:srgbClr val="21447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DA20F1" id="Группа 101" o:spid="_x0000_s1026" style="position:absolute;margin-left:114.2pt;margin-top:60.7pt;width:179.65pt;height:13.5pt;z-index:-503316367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">
                <v:rect id="Прямоугольник 127" o:spid="_x0000_s1027" style="position:absolute;width:306720;height:170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Q38IA&#10;AADcAAAADwAAAGRycy9kb3ducmV2LnhtbERPTYvCMBC9L/gfwgje1lQPVqtRRBSUvbjVi7exGdti&#10;MylN1Oqv3wgL3ubxPme2aE0l7tS40rKCQT8CQZxZXXKu4HjYfI9BOI+ssbJMCp7kYDHvfM0w0fbB&#10;v3RPfS5CCLsEFRTe14mULivIoOvbmjhwF9sY9AE2udQNPkK4qeQwikbSYMmhocCaVgVl1/RmFPzE&#10;k9P6NDY7H2/3r9t6l2J7TpXqddvlFISn1n/E/+6tDvOHMbyfCRf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JdDfwgAAANwAAAAPAAAAAAAAAAAAAAAAAJgCAABkcnMvZG93&#10;bnJldi54bWxQSwUGAAAAAAQABAD1AAAAhwMAAAAA&#10;" fillcolor="#87aadd" stroked="f"/>
                <v:shape id="Полилиния 128" o:spid="_x0000_s1028" style="position:absolute;left:5935320;top:209993760;width:268920;height:102960;visibility:visible;mso-wrap-style:square;v-text-anchor:top" coordsize="747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EaCsYA&#10;AADcAAAADwAAAGRycy9kb3ducmV2LnhtbESPQUvDQBCF70L/wzKCF2k3RpCadltqreBBCo35AUN2&#10;TEKzs+nu2sR/7xwEbzO8N+99s95OrldXCrHzbOBhkYEirr3tuDFQfb7Nl6BiQrbYeyYDPxRhu5nd&#10;rLGwfuQTXcvUKAnhWKCBNqWh0DrWLTmMCz8Qi/blg8Mka2i0DThKuOt1nmVP2mHH0tDiQPuW6nP5&#10;7QxcDscxr14+9Ovu+Xy4D+X+sXKlMXe3024FKtGU/s1/1+9W8HOhlWdkAr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EaCsYAAADcAAAADwAAAAAAAAAAAAAAAACYAgAAZHJz&#10;L2Rvd25yZXYueG1sUEsFBgAAAAAEAAQA9QAAAIsDAAAAAA==&#10;" path="m227,l,,,33r93,l93,285r40,l133,33r94,l227,m486,l258,r,33l352,33r,252l393,285r,-252l486,33,486,m746,l518,r,33l612,33r,252l653,285r,-252l746,33,746,xe" fillcolor="black" stroked="f">
                  <v:fill opacity="51143f"/>
                  <v:path arrowok="t"/>
                </v:shape>
                <v:rect id="Прямоугольник 129" o:spid="_x0000_s1029" style="position:absolute;left:671760;width:1609200;height:170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bhNsEA&#10;AADcAAAADwAAAGRycy9kb3ducmV2LnhtbERPTYvCMBC9C/6HMMLeNNXDqtUoIgqKF61evI3NbFu2&#10;mZQmavXXG0HwNo/3OdN5Y0pxo9oVlhX0exEI4tTqgjMFp+O6OwLhPLLG0jIpeJCD+azdmmKs7Z0P&#10;dEt8JkIIuxgV5N5XsZQuzcmg69mKOHB/tjboA6wzqWu8h3BTykEU/UqDBYeGHCta5pT+J1ejYDcc&#10;n1fnkdn64Wb/vK62CTaXRKmfTrOYgPDU+K/4497oMH8whvcz4QI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24TbBAAAA3AAAAA8AAAAAAAAAAAAAAAAAmAIAAGRycy9kb3du&#10;cmV2LnhtbFBLBQYAAAAABAAEAPUAAACGAwAAAAA=&#10;" fillcolor="#87aadd" stroked="f"/>
                <v:shape id="Полилиния 130" o:spid="_x0000_s1030" style="position:absolute;left:6590880;top:209991600;width:1576440;height:105840;visibility:visible;mso-wrap-style:square;v-text-anchor:top" coordsize="4379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c1dscA&#10;AADcAAAADwAAAGRycy9kb3ducmV2LnhtbESPwW7CQAxE75X4h5Ur9VKVTQtCNLAgWoEoSByg/QCT&#10;dZPQrDfKLiT8fX1A4mZrxjPP03nnKnWhJpSeDbz2E1DEmbcl5wZ+vlcvY1AhIlusPJOBKwWYz3oP&#10;U0ytb3lPl0PMlYRwSNFAEWOdah2yghyGvq+JRfv1jcMoa5Nr22Ar4a7Sb0ky0g5LloYCa/osKPs7&#10;nJ2B9eo8XDwfT+1ysxvng4/3rdPLrTFPj91iAipSF+/m2/WXFfyB4MszMoGe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3NXbHAAAA3AAAAA8AAAAAAAAAAAAAAAAAmAIAAGRy&#10;cy9kb3ducmV2LnhtbFBLBQYAAAAABAAEAPUAAACMAwAAAAA=&#10;" path="m208,69l192,39r-5,-5l171,18,145,4,111,,85,2,62,9,42,19,26,35,14,56,7,81,2,111,,145r2,33l7,207r9,26l28,254r16,16l64,282r21,9l109,293r25,-2l159,284r24,-9l208,261r,-2l208,139r-102,l106,173r62,l168,245r-6,4l153,252r-21,7l123,259r-10,l81,252,60,231,46,196,42,145r,-27l46,94,51,74,58,60,71,42,88,34r23,l132,35r16,9l162,60r9,21l208,69m476,4l250,4r,33l344,37r,252l385,289r,-252l476,37r,-33m736,4l510,4r,33l603,37r,252l642,289r,-252l736,37r,-33m996,4l768,4r,33l862,37r,252l902,289r,-252l996,37r,-33m1271,289r-30,-81l1229,177,1190,72r,105l1093,177r32,-89l1142,35r13,36l1190,177r,-105l1176,35,1165,4r-46,l1012,289r42,l1082,208r118,l1230,289r41,m1514,4r-227,l1287,37r93,l1380,289r41,l1421,37r93,l1514,4t258,l1546,4r,33l1640,37r,252l1678,289r,-252l1772,37r,-33m2031,4r-226,l1805,37r94,l1899,289r39,l1938,37r93,l2031,4t249,65l2264,39r-5,-5l2243,18,2216,4,2183,r-27,2l2134,9r-20,10l2098,35r-10,21l2079,81r-5,30l2072,145r2,33l2079,207r9,26l2100,254r16,16l2135,282r23,9l2183,293r25,-2l2231,284r24,-9l2280,261r,-2l2280,139r-101,l2179,173r62,l2241,245r-7,4l2225,252r-19,7l2195,259r-9,l2155,252r-23,-21l2118,196r-4,-51l2114,118r4,-24l2123,74r7,-14l2142,42r18,-8l2183,34r21,1l2220,44r14,16l2245,81r35,-12m2550,4r-228,l2322,37r94,l2416,289r40,l2456,37r94,l2550,4t257,l2582,4r,33l2675,37r,252l2716,289r,-252l2807,37r,-33m3067,4r-226,l2841,37r93,l2934,289r39,l2973,37r94,l3067,4t249,65l3302,39r-7,-5l3279,18,3253,4,3218,r-26,2l3169,9r-19,10l3135,35r-12,21l3114,81r-5,30l3107,145r2,33l3114,207r9,26l3135,254r16,16l3171,282r23,9l3218,293r26,-2l3267,284r25,-9l3316,261r,-2l3316,139r-101,l3215,173r63,l3278,245r-7,4l3262,252r-20,7l3231,259r-9,l3190,252r-23,-21l3153,196r-3,-51l3150,118r3,-24l3158,74r7,-14l3178,42r17,-8l3218,34r23,1l3256,44r15,16l3281,81r35,-12m3602,289r-30,-81l3560,177,3521,72r,105l3424,177r32,-89l3473,35r13,36l3521,177r,-105l3507,35,3496,4r-46,l3343,289r42,l3413,208r119,l3562,289r40,m3861,289r-30,-81l3819,177,3780,72r,105l3683,177r32,-89l3733,35r10,36l3780,177r,-105l3766,35,3756,4r-46,l3602,289r41,l3673,208r118,l3819,289r42,m4119,289r-30,-81l4078,177,4040,72r,105l3943,177r31,-89l3990,35r13,36l4040,177r,-105l4025,35,4015,4r-46,l3861,289r41,l3930,208r120,l4078,289r41,m4378,289r-30,-81l4338,177,4299,72r,105l4200,177r32,-89l4249,35r13,36l4299,177r,-105l4285,35,4272,4r-45,l4119,289r42,l4189,208r119,l4338,289r40,xe" fillcolor="black" stroked="f">
                  <v:fill opacity="51143f"/>
                  <v:path arrowok="t"/>
                </v:shape>
                <v:rect id="Прямоугольник 131" o:spid="_x0000_s1031" style="position:absolute;left:306000;top:60840;width:365760;height:48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i6CMMA&#10;AADcAAAADwAAAGRycy9kb3ducmV2LnhtbERPS2vCQBC+F/wPywje6iYKrURX8UGDlF4SvXgbsmMS&#10;zM6G7NYk/75bKPQ2H99zNrvBNOJJnastK4jnEQjiwuqaSwXXy8frCoTzyBoby6RgJAe77eRlg4m2&#10;PWf0zH0pQgi7BBVU3reJlK6oyKCb25Y4cHfbGfQBdqXUHfYh3DRyEUVv0mDNoaHClo4VFY/82yjQ&#10;dB7HMduX9Wcap7fhvYhPhy+lZtNhvwbhafD/4j/3WYf5yxh+nw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i6CMMAAADcAAAADwAAAAAAAAAAAAAAAACYAgAAZHJzL2Rv&#10;d25yZXYueG1sUEsFBgAAAAAEAAQA9QAAAIgDAAAAAA==&#10;" fillcolor="#214477" stroked="f"/>
                <w10:wrap type="topAndBottom" anchorx="page"/>
              </v:group>
            </w:pict>
          </mc:Fallback>
        </mc:AlternateContent>
      </w:r>
    </w:p>
    <w:p w14:paraId="20F8E2E7" w14:textId="77777777" w:rsidR="001220B7" w:rsidRDefault="001220B7">
      <w:pPr>
        <w:pStyle w:val="a4"/>
        <w:spacing w:before="2"/>
        <w:rPr>
          <w:sz w:val="14"/>
        </w:rPr>
      </w:pPr>
    </w:p>
    <w:p w14:paraId="072574C3" w14:textId="77777777" w:rsidR="001220B7" w:rsidRDefault="001220B7">
      <w:pPr>
        <w:pStyle w:val="a4"/>
        <w:spacing w:before="7"/>
        <w:rPr>
          <w:sz w:val="14"/>
        </w:rPr>
      </w:pPr>
    </w:p>
    <w:p w14:paraId="42FD2333" w14:textId="77777777" w:rsidR="001220B7" w:rsidRDefault="001220B7">
      <w:pPr>
        <w:pStyle w:val="a4"/>
        <w:rPr>
          <w:sz w:val="26"/>
        </w:rPr>
      </w:pPr>
    </w:p>
    <w:p w14:paraId="043C2483" w14:textId="77777777" w:rsidR="001220B7" w:rsidRDefault="0068032B">
      <w:pPr>
        <w:pStyle w:val="a4"/>
        <w:spacing w:before="169" w:line="252" w:lineRule="auto"/>
        <w:ind w:left="420"/>
        <w:jc w:val="both"/>
        <w:rPr>
          <w:sz w:val="22"/>
        </w:rPr>
      </w:pPr>
      <w:r>
        <w:t xml:space="preserve">Рис. 2: </w:t>
      </w:r>
      <w:bookmarkStart w:id="51" w:name="_bookmark13"/>
      <w:bookmarkEnd w:id="51"/>
      <w:r>
        <w:t xml:space="preserve">Неоптимальное картирование прочтения, содержащего делецию. (1) </w:t>
      </w:r>
      <w:r>
        <w:rPr>
          <w:spacing w:val="-24"/>
        </w:rPr>
        <w:t xml:space="preserve">–– </w:t>
      </w:r>
      <w:r>
        <w:rPr>
          <w:spacing w:val="-3"/>
        </w:rPr>
        <w:t>рефе</w:t>
      </w:r>
      <w:r>
        <w:t xml:space="preserve">ренсная последовательность, (2) </w:t>
      </w:r>
      <w:r>
        <w:rPr>
          <w:spacing w:val="-24"/>
        </w:rPr>
        <w:t xml:space="preserve">–– </w:t>
      </w:r>
      <w:r>
        <w:t xml:space="preserve">последовательность прочтения, (3) </w:t>
      </w:r>
      <w:r>
        <w:rPr>
          <w:spacing w:val="-24"/>
        </w:rPr>
        <w:t xml:space="preserve">–– </w:t>
      </w:r>
      <w:r>
        <w:t xml:space="preserve">картирование, произведённое алгоритмом, включающее две SNP и одну делецию, (4) </w:t>
      </w:r>
      <w:r>
        <w:rPr>
          <w:spacing w:val="-24"/>
        </w:rPr>
        <w:t xml:space="preserve">–– </w:t>
      </w:r>
      <w:r>
        <w:rPr>
          <w:spacing w:val="-3"/>
        </w:rPr>
        <w:t>опти</w:t>
      </w:r>
      <w:r>
        <w:t>мальное местоположение делеции</w:t>
      </w:r>
    </w:p>
    <w:p w14:paraId="125165EC" w14:textId="77777777" w:rsidR="001220B7" w:rsidRDefault="0068032B">
      <w:pPr>
        <w:spacing w:before="89" w:line="252" w:lineRule="auto"/>
        <w:ind w:left="118" w:right="838"/>
        <w:rPr>
          <w:sz w:val="24"/>
        </w:rPr>
      </w:pPr>
      <w:r>
        <w:br w:type="column"/>
      </w:r>
      <w:r>
        <w:rPr>
          <w:b/>
          <w:sz w:val="24"/>
        </w:rPr>
        <w:t>Рекалибровка</w:t>
      </w:r>
      <w:r>
        <w:rPr>
          <w:b/>
          <w:spacing w:val="-38"/>
          <w:sz w:val="24"/>
        </w:rPr>
        <w:t xml:space="preserve"> </w:t>
      </w:r>
      <w:r>
        <w:rPr>
          <w:b/>
          <w:sz w:val="24"/>
        </w:rPr>
        <w:t>качества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>прочтений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 xml:space="preserve">(BQSR). </w:t>
      </w:r>
      <w:r>
        <w:rPr>
          <w:sz w:val="24"/>
        </w:rPr>
        <w:t>В  приборной  оценке   качества   прочтений всегда имеют место систематические ошибки.</w:t>
      </w:r>
      <w:r>
        <w:rPr>
          <w:spacing w:val="22"/>
          <w:sz w:val="24"/>
        </w:rPr>
        <w:t xml:space="preserve"> </w:t>
      </w:r>
      <w:r>
        <w:rPr>
          <w:sz w:val="24"/>
        </w:rPr>
        <w:t>Это</w:t>
      </w:r>
      <w:r>
        <w:rPr>
          <w:spacing w:val="23"/>
          <w:sz w:val="24"/>
        </w:rPr>
        <w:t xml:space="preserve"> </w:t>
      </w:r>
      <w:r>
        <w:rPr>
          <w:sz w:val="24"/>
        </w:rPr>
        <w:t>связано</w:t>
      </w:r>
      <w:r>
        <w:rPr>
          <w:spacing w:val="23"/>
          <w:sz w:val="24"/>
        </w:rPr>
        <w:t xml:space="preserve"> </w:t>
      </w:r>
      <w:r>
        <w:rPr>
          <w:sz w:val="24"/>
        </w:rPr>
        <w:t>как</w:t>
      </w:r>
      <w:r>
        <w:rPr>
          <w:spacing w:val="23"/>
          <w:sz w:val="24"/>
        </w:rPr>
        <w:t xml:space="preserve"> </w:t>
      </w:r>
      <w:r>
        <w:rPr>
          <w:sz w:val="24"/>
        </w:rPr>
        <w:t>с</w:t>
      </w:r>
      <w:r>
        <w:rPr>
          <w:spacing w:val="23"/>
          <w:sz w:val="24"/>
        </w:rPr>
        <w:t xml:space="preserve"> </w:t>
      </w:r>
      <w:r>
        <w:rPr>
          <w:sz w:val="24"/>
        </w:rPr>
        <w:t>особенностя-</w:t>
      </w:r>
    </w:p>
    <w:p w14:paraId="57BFC847" w14:textId="77777777" w:rsidR="001220B7" w:rsidRDefault="0068032B">
      <w:pPr>
        <w:pStyle w:val="a4"/>
        <w:spacing w:line="252" w:lineRule="auto"/>
        <w:ind w:left="118" w:right="1234"/>
        <w:jc w:val="both"/>
        <w:rPr>
          <w:sz w:val="22"/>
        </w:rPr>
      </w:pPr>
      <w:r>
        <w:t xml:space="preserve">ми физико-химических реакций в секвенаторе, так и с техническими недостатками оборудования. Вычисление </w:t>
      </w:r>
      <w:r>
        <w:rPr>
          <w:spacing w:val="-6"/>
        </w:rPr>
        <w:t>каче</w:t>
      </w:r>
      <w:r>
        <w:t xml:space="preserve">ства прочтения </w:t>
      </w:r>
      <w:r>
        <w:rPr>
          <w:spacing w:val="-24"/>
        </w:rPr>
        <w:t xml:space="preserve">–– </w:t>
      </w:r>
      <w:r>
        <w:t>сложный алгоритм, защищённый</w:t>
      </w:r>
      <w:r>
        <w:rPr>
          <w:spacing w:val="-21"/>
        </w:rPr>
        <w:t xml:space="preserve"> </w:t>
      </w:r>
      <w:r>
        <w:t>авторскими</w:t>
      </w:r>
      <w:r>
        <w:rPr>
          <w:spacing w:val="-20"/>
        </w:rPr>
        <w:t xml:space="preserve"> </w:t>
      </w:r>
      <w:r>
        <w:t>правами</w:t>
      </w:r>
      <w:r>
        <w:rPr>
          <w:spacing w:val="-20"/>
        </w:rPr>
        <w:t xml:space="preserve"> </w:t>
      </w:r>
      <w:r>
        <w:t xml:space="preserve">производителя секвенатора. Вместе с тем от качества прочтений напрямую зависит алгоритм поиска вариантов </w:t>
      </w:r>
      <w:r>
        <w:rPr>
          <w:spacing w:val="-24"/>
        </w:rPr>
        <w:t xml:space="preserve">–– </w:t>
      </w:r>
      <w:r>
        <w:t>он использует данный коэффициент как вес в пользу присутствия</w:t>
      </w:r>
      <w:r>
        <w:rPr>
          <w:spacing w:val="-16"/>
        </w:rPr>
        <w:t xml:space="preserve"> </w:t>
      </w:r>
      <w:r>
        <w:t>или</w:t>
      </w:r>
      <w:r>
        <w:rPr>
          <w:spacing w:val="-16"/>
        </w:rPr>
        <w:t xml:space="preserve"> </w:t>
      </w:r>
      <w:r>
        <w:t>отсутствия</w:t>
      </w:r>
      <w:r>
        <w:rPr>
          <w:spacing w:val="-16"/>
        </w:rPr>
        <w:t xml:space="preserve"> </w:t>
      </w:r>
      <w:r>
        <w:t>генетическо</w:t>
      </w:r>
      <w:r>
        <w:rPr>
          <w:spacing w:val="-3"/>
        </w:rPr>
        <w:t xml:space="preserve">го </w:t>
      </w:r>
      <w:r>
        <w:t xml:space="preserve">варианта в конкретной </w:t>
      </w:r>
      <w:r>
        <w:rPr>
          <w:spacing w:val="-4"/>
        </w:rPr>
        <w:t>точке</w:t>
      </w:r>
      <w:r>
        <w:rPr>
          <w:spacing w:val="-22"/>
        </w:rPr>
        <w:t xml:space="preserve"> </w:t>
      </w:r>
      <w:r>
        <w:t>генома.</w:t>
      </w:r>
    </w:p>
    <w:p w14:paraId="737338D0" w14:textId="77777777" w:rsidR="001220B7" w:rsidRDefault="0068032B">
      <w:pPr>
        <w:pStyle w:val="a4"/>
        <w:spacing w:line="252" w:lineRule="auto"/>
        <w:ind w:left="118" w:right="1234" w:firstLine="358"/>
        <w:jc w:val="both"/>
        <w:rPr>
          <w:sz w:val="22"/>
        </w:rPr>
      </w:pPr>
      <w:r>
        <w:t>Решением является рекалибровка качества прочтений, представляющая собой</w:t>
      </w:r>
      <w:r>
        <w:rPr>
          <w:spacing w:val="-32"/>
        </w:rPr>
        <w:t xml:space="preserve"> </w:t>
      </w:r>
      <w:r>
        <w:t>корректировку</w:t>
      </w:r>
      <w:r>
        <w:rPr>
          <w:spacing w:val="-31"/>
        </w:rPr>
        <w:t xml:space="preserve"> </w:t>
      </w:r>
      <w:r>
        <w:t>систематических</w:t>
      </w:r>
      <w:r>
        <w:rPr>
          <w:spacing w:val="-31"/>
        </w:rPr>
        <w:t xml:space="preserve"> </w:t>
      </w:r>
      <w:r>
        <w:rPr>
          <w:spacing w:val="-3"/>
        </w:rPr>
        <w:t>оши-</w:t>
      </w:r>
    </w:p>
    <w:p w14:paraId="2657686B" w14:textId="77777777" w:rsidR="001220B7" w:rsidRDefault="001220B7">
      <w:pPr>
        <w:sectPr w:rsidR="001220B7">
          <w:type w:val="continuous"/>
          <w:pgSz w:w="11906" w:h="16838"/>
          <w:pgMar w:top="1540" w:right="140" w:bottom="280" w:left="1280" w:header="953" w:footer="0" w:gutter="0"/>
          <w:cols w:num="2" w:space="720" w:equalWidth="0">
            <w:col w:w="4853" w:space="40"/>
            <w:col w:w="5592"/>
          </w:cols>
          <w:formProt w:val="0"/>
          <w:docGrid w:linePitch="100" w:charSpace="4096"/>
        </w:sectPr>
      </w:pPr>
    </w:p>
    <w:p w14:paraId="024D973C" w14:textId="77777777" w:rsidR="001220B7" w:rsidRDefault="0068032B">
      <w:pPr>
        <w:pStyle w:val="a4"/>
        <w:spacing w:line="261" w:lineRule="exact"/>
        <w:ind w:left="420"/>
        <w:jc w:val="both"/>
        <w:rPr>
          <w:sz w:val="22"/>
        </w:rPr>
      </w:pPr>
      <w:r>
        <w:t>бок, исходя из известных паттернов зависимости случайных величин. Следует заме-</w:t>
      </w:r>
    </w:p>
    <w:p w14:paraId="75AF7B69" w14:textId="77777777" w:rsidR="001220B7" w:rsidRDefault="0068032B">
      <w:pPr>
        <w:pStyle w:val="a4"/>
        <w:spacing w:before="13" w:line="252" w:lineRule="auto"/>
        <w:ind w:left="420" w:right="1234"/>
        <w:jc w:val="both"/>
        <w:rPr>
          <w:sz w:val="22"/>
        </w:rPr>
      </w:pPr>
      <w:r>
        <w:t>тить,</w:t>
      </w:r>
      <w:r>
        <w:rPr>
          <w:spacing w:val="-22"/>
        </w:rPr>
        <w:t xml:space="preserve"> </w:t>
      </w:r>
      <w:r>
        <w:t>что</w:t>
      </w:r>
      <w:r>
        <w:rPr>
          <w:spacing w:val="-22"/>
        </w:rPr>
        <w:t xml:space="preserve"> </w:t>
      </w:r>
      <w:r>
        <w:t>рекалибровка</w:t>
      </w:r>
      <w:r>
        <w:rPr>
          <w:spacing w:val="-22"/>
        </w:rPr>
        <w:t xml:space="preserve"> </w:t>
      </w:r>
      <w:r>
        <w:t>не</w:t>
      </w:r>
      <w:r>
        <w:rPr>
          <w:spacing w:val="-22"/>
        </w:rPr>
        <w:t xml:space="preserve"> </w:t>
      </w:r>
      <w:r>
        <w:t>помогает</w:t>
      </w:r>
      <w:r>
        <w:rPr>
          <w:spacing w:val="-22"/>
        </w:rPr>
        <w:t xml:space="preserve"> </w:t>
      </w:r>
      <w:r>
        <w:t>определить,</w:t>
      </w:r>
      <w:r>
        <w:rPr>
          <w:spacing w:val="-22"/>
        </w:rPr>
        <w:t xml:space="preserve"> </w:t>
      </w:r>
      <w:r>
        <w:rPr>
          <w:spacing w:val="-4"/>
        </w:rPr>
        <w:t>какой</w:t>
      </w:r>
      <w:r>
        <w:rPr>
          <w:spacing w:val="-23"/>
        </w:rPr>
        <w:t xml:space="preserve"> </w:t>
      </w:r>
      <w:r>
        <w:t>нуклеотид</w:t>
      </w:r>
      <w:r>
        <w:rPr>
          <w:spacing w:val="-22"/>
        </w:rPr>
        <w:t xml:space="preserve"> </w:t>
      </w:r>
      <w:r>
        <w:t>в</w:t>
      </w:r>
      <w:r>
        <w:rPr>
          <w:spacing w:val="-22"/>
        </w:rPr>
        <w:t xml:space="preserve"> </w:t>
      </w:r>
      <w:r>
        <w:t>реальности</w:t>
      </w:r>
      <w:r>
        <w:rPr>
          <w:spacing w:val="-22"/>
        </w:rPr>
        <w:t xml:space="preserve"> </w:t>
      </w:r>
      <w:r>
        <w:rPr>
          <w:spacing w:val="-3"/>
        </w:rPr>
        <w:t>находит</w:t>
      </w:r>
      <w:r>
        <w:t>ся</w:t>
      </w:r>
      <w:r>
        <w:rPr>
          <w:spacing w:val="-13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данной</w:t>
      </w:r>
      <w:r>
        <w:rPr>
          <w:spacing w:val="-13"/>
        </w:rPr>
        <w:t xml:space="preserve"> </w:t>
      </w:r>
      <w:r>
        <w:t>позиции</w:t>
      </w:r>
      <w:r>
        <w:rPr>
          <w:spacing w:val="-18"/>
        </w:rPr>
        <w:t xml:space="preserve"> </w:t>
      </w:r>
      <w:r>
        <w:rPr>
          <w:spacing w:val="-24"/>
        </w:rPr>
        <w:t>––</w:t>
      </w:r>
      <w:r>
        <w:rPr>
          <w:spacing w:val="-17"/>
        </w:rPr>
        <w:t xml:space="preserve"> </w:t>
      </w:r>
      <w:r>
        <w:t>она</w:t>
      </w:r>
      <w:r>
        <w:rPr>
          <w:spacing w:val="-13"/>
        </w:rPr>
        <w:t xml:space="preserve"> </w:t>
      </w:r>
      <w:r>
        <w:t>лишь</w:t>
      </w:r>
      <w:r>
        <w:rPr>
          <w:spacing w:val="-12"/>
        </w:rPr>
        <w:t xml:space="preserve"> </w:t>
      </w:r>
      <w:r>
        <w:t>указывает</w:t>
      </w:r>
      <w:r>
        <w:rPr>
          <w:spacing w:val="-13"/>
        </w:rPr>
        <w:t xml:space="preserve"> </w:t>
      </w:r>
      <w:r>
        <w:t>алгоритму</w:t>
      </w:r>
      <w:r>
        <w:rPr>
          <w:spacing w:val="-12"/>
        </w:rPr>
        <w:t xml:space="preserve"> </w:t>
      </w:r>
      <w:r>
        <w:t>поиска</w:t>
      </w:r>
      <w:r>
        <w:rPr>
          <w:spacing w:val="-12"/>
        </w:rPr>
        <w:t xml:space="preserve"> </w:t>
      </w:r>
      <w:r>
        <w:t>генетических</w:t>
      </w:r>
      <w:r>
        <w:rPr>
          <w:spacing w:val="-13"/>
        </w:rPr>
        <w:t xml:space="preserve"> </w:t>
      </w:r>
      <w:r>
        <w:t>вариантов, выше или ниже вероятность правильного прочтения нуклеотида</w:t>
      </w:r>
      <w:r>
        <w:rPr>
          <w:spacing w:val="-38"/>
        </w:rPr>
        <w:t xml:space="preserve"> </w:t>
      </w:r>
      <w:r>
        <w:t>секвенатором.</w:t>
      </w:r>
    </w:p>
    <w:p w14:paraId="681E6833" w14:textId="77777777" w:rsidR="001220B7" w:rsidRDefault="0068032B">
      <w:pPr>
        <w:pStyle w:val="a4"/>
        <w:spacing w:line="273" w:lineRule="exact"/>
        <w:ind w:left="779"/>
        <w:jc w:val="both"/>
        <w:rPr>
          <w:sz w:val="22"/>
        </w:rPr>
      </w:pPr>
      <w:r>
        <w:t>Первоочередное влияние на ошибки оказывают:</w:t>
      </w:r>
    </w:p>
    <w:p w14:paraId="71906370" w14:textId="77777777" w:rsidR="001220B7" w:rsidRDefault="0068032B">
      <w:pPr>
        <w:pStyle w:val="a9"/>
        <w:numPr>
          <w:ilvl w:val="0"/>
          <w:numId w:val="13"/>
        </w:numPr>
        <w:tabs>
          <w:tab w:val="left" w:pos="1019"/>
        </w:tabs>
        <w:spacing w:before="196" w:line="252" w:lineRule="auto"/>
        <w:ind w:right="1233"/>
        <w:rPr>
          <w:sz w:val="24"/>
        </w:rPr>
      </w:pPr>
      <w:r>
        <w:rPr>
          <w:sz w:val="24"/>
        </w:rPr>
        <w:t>Собственно прибор (секвенатор) и номер запуска. Большая часть секвенаторов выставляет прочтению более высокое качество прочтения по сравнению с ожидаемым,</w:t>
      </w:r>
      <w:r>
        <w:rPr>
          <w:spacing w:val="-26"/>
          <w:sz w:val="24"/>
        </w:rPr>
        <w:t xml:space="preserve"> </w:t>
      </w:r>
      <w:r>
        <w:rPr>
          <w:sz w:val="24"/>
        </w:rPr>
        <w:t>гораздо</w:t>
      </w:r>
      <w:r>
        <w:rPr>
          <w:spacing w:val="-26"/>
          <w:sz w:val="24"/>
        </w:rPr>
        <w:t xml:space="preserve"> </w:t>
      </w:r>
      <w:r>
        <w:rPr>
          <w:sz w:val="24"/>
        </w:rPr>
        <w:t>реже</w:t>
      </w:r>
      <w:r>
        <w:rPr>
          <w:spacing w:val="-26"/>
          <w:sz w:val="24"/>
        </w:rPr>
        <w:t xml:space="preserve"> </w:t>
      </w:r>
      <w:r>
        <w:rPr>
          <w:sz w:val="24"/>
        </w:rPr>
        <w:t>встречаются</w:t>
      </w:r>
      <w:r>
        <w:rPr>
          <w:spacing w:val="-25"/>
          <w:sz w:val="24"/>
        </w:rPr>
        <w:t xml:space="preserve"> </w:t>
      </w:r>
      <w:r>
        <w:rPr>
          <w:sz w:val="24"/>
        </w:rPr>
        <w:t>модели,</w:t>
      </w:r>
      <w:r>
        <w:rPr>
          <w:spacing w:val="-26"/>
          <w:sz w:val="24"/>
        </w:rPr>
        <w:t xml:space="preserve"> </w:t>
      </w:r>
      <w:r>
        <w:rPr>
          <w:sz w:val="24"/>
        </w:rPr>
        <w:t>занижающие</w:t>
      </w:r>
      <w:r>
        <w:rPr>
          <w:spacing w:val="-26"/>
          <w:sz w:val="24"/>
        </w:rPr>
        <w:t xml:space="preserve"> </w:t>
      </w:r>
      <w:r>
        <w:rPr>
          <w:sz w:val="24"/>
        </w:rPr>
        <w:t>качество</w:t>
      </w:r>
      <w:r>
        <w:rPr>
          <w:spacing w:val="-26"/>
          <w:sz w:val="24"/>
        </w:rPr>
        <w:t xml:space="preserve"> </w:t>
      </w:r>
      <w:r>
        <w:rPr>
          <w:sz w:val="24"/>
        </w:rPr>
        <w:t>прочтения[</w:t>
      </w:r>
      <w:hyperlink w:anchor="_bookmark75">
        <w:r>
          <w:rPr>
            <w:color w:val="003052"/>
            <w:sz w:val="24"/>
          </w:rPr>
          <w:t>44</w:t>
        </w:r>
      </w:hyperlink>
      <w:r>
        <w:rPr>
          <w:sz w:val="24"/>
        </w:rPr>
        <w:t>]. Каждый</w:t>
      </w:r>
      <w:r>
        <w:rPr>
          <w:spacing w:val="-16"/>
          <w:sz w:val="24"/>
        </w:rPr>
        <w:t xml:space="preserve"> </w:t>
      </w:r>
      <w:r>
        <w:rPr>
          <w:sz w:val="24"/>
        </w:rPr>
        <w:t>отдельный</w:t>
      </w:r>
      <w:r>
        <w:rPr>
          <w:spacing w:val="-17"/>
          <w:sz w:val="24"/>
        </w:rPr>
        <w:t xml:space="preserve"> </w:t>
      </w:r>
      <w:r>
        <w:rPr>
          <w:sz w:val="24"/>
        </w:rPr>
        <w:t>запуск</w:t>
      </w:r>
      <w:r>
        <w:rPr>
          <w:spacing w:val="-17"/>
          <w:sz w:val="24"/>
        </w:rPr>
        <w:t xml:space="preserve"> </w:t>
      </w:r>
      <w:r>
        <w:rPr>
          <w:sz w:val="24"/>
        </w:rPr>
        <w:t>может</w:t>
      </w:r>
      <w:r>
        <w:rPr>
          <w:spacing w:val="-16"/>
          <w:sz w:val="24"/>
        </w:rPr>
        <w:t xml:space="preserve"> </w:t>
      </w:r>
      <w:r>
        <w:rPr>
          <w:sz w:val="24"/>
        </w:rPr>
        <w:t>различаться</w:t>
      </w:r>
      <w:r>
        <w:rPr>
          <w:spacing w:val="-17"/>
          <w:sz w:val="24"/>
        </w:rPr>
        <w:t xml:space="preserve"> </w:t>
      </w:r>
      <w:r>
        <w:rPr>
          <w:sz w:val="24"/>
        </w:rPr>
        <w:t>по</w:t>
      </w:r>
      <w:r>
        <w:rPr>
          <w:spacing w:val="-17"/>
          <w:sz w:val="24"/>
        </w:rPr>
        <w:t xml:space="preserve"> </w:t>
      </w:r>
      <w:r>
        <w:rPr>
          <w:sz w:val="24"/>
        </w:rPr>
        <w:t>параметрам</w:t>
      </w:r>
      <w:r>
        <w:rPr>
          <w:spacing w:val="-17"/>
          <w:sz w:val="24"/>
        </w:rPr>
        <w:t xml:space="preserve"> </w:t>
      </w:r>
      <w:r>
        <w:rPr>
          <w:sz w:val="24"/>
        </w:rPr>
        <w:t>чипа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7"/>
          <w:sz w:val="24"/>
        </w:rPr>
        <w:t xml:space="preserve"> </w:t>
      </w:r>
      <w:r>
        <w:rPr>
          <w:sz w:val="24"/>
        </w:rPr>
        <w:t>химических реагентов;</w:t>
      </w:r>
    </w:p>
    <w:p w14:paraId="4B43A3A4" w14:textId="77777777" w:rsidR="001220B7" w:rsidRDefault="0068032B">
      <w:pPr>
        <w:pStyle w:val="a9"/>
        <w:numPr>
          <w:ilvl w:val="0"/>
          <w:numId w:val="13"/>
        </w:numPr>
        <w:tabs>
          <w:tab w:val="left" w:pos="1019"/>
        </w:tabs>
        <w:spacing w:before="176" w:line="252" w:lineRule="auto"/>
        <w:ind w:right="1274"/>
        <w:rPr>
          <w:sz w:val="24"/>
        </w:rPr>
      </w:pPr>
      <w:r>
        <w:rPr>
          <w:sz w:val="24"/>
        </w:rPr>
        <w:t>Цикл секвенирования. Качество прочтения уменьшается с каждым циклом за счёт накопления ошибок в кластере</w:t>
      </w:r>
      <w:r>
        <w:rPr>
          <w:spacing w:val="-9"/>
          <w:sz w:val="24"/>
        </w:rPr>
        <w:t xml:space="preserve"> </w:t>
      </w:r>
      <w:r>
        <w:rPr>
          <w:sz w:val="24"/>
        </w:rPr>
        <w:t>амплификации;</w:t>
      </w:r>
    </w:p>
    <w:p w14:paraId="7CE9B067" w14:textId="77777777" w:rsidR="001220B7" w:rsidRDefault="0068032B">
      <w:pPr>
        <w:pStyle w:val="a9"/>
        <w:numPr>
          <w:ilvl w:val="0"/>
          <w:numId w:val="13"/>
        </w:numPr>
        <w:tabs>
          <w:tab w:val="left" w:pos="1019"/>
        </w:tabs>
        <w:spacing w:before="179" w:line="252" w:lineRule="auto"/>
        <w:ind w:right="795"/>
        <w:jc w:val="left"/>
        <w:rPr>
          <w:sz w:val="24"/>
        </w:rPr>
      </w:pPr>
      <w:r>
        <w:rPr>
          <w:sz w:val="24"/>
        </w:rPr>
        <w:t>Нуклеотидный</w:t>
      </w:r>
      <w:r>
        <w:rPr>
          <w:spacing w:val="-30"/>
          <w:sz w:val="24"/>
        </w:rPr>
        <w:t xml:space="preserve"> </w:t>
      </w:r>
      <w:r>
        <w:rPr>
          <w:spacing w:val="-4"/>
          <w:sz w:val="24"/>
        </w:rPr>
        <w:t>контекст.</w:t>
      </w:r>
      <w:r>
        <w:rPr>
          <w:spacing w:val="-29"/>
          <w:sz w:val="24"/>
        </w:rPr>
        <w:t xml:space="preserve"> </w:t>
      </w:r>
      <w:r>
        <w:rPr>
          <w:sz w:val="24"/>
        </w:rPr>
        <w:t>Систематические</w:t>
      </w:r>
      <w:r>
        <w:rPr>
          <w:spacing w:val="-29"/>
          <w:sz w:val="24"/>
        </w:rPr>
        <w:t xml:space="preserve"> </w:t>
      </w:r>
      <w:r>
        <w:rPr>
          <w:sz w:val="24"/>
        </w:rPr>
        <w:t>ошибки,</w:t>
      </w:r>
      <w:r>
        <w:rPr>
          <w:spacing w:val="-29"/>
          <w:sz w:val="24"/>
        </w:rPr>
        <w:t xml:space="preserve"> </w:t>
      </w:r>
      <w:r>
        <w:rPr>
          <w:sz w:val="24"/>
        </w:rPr>
        <w:t>связанные</w:t>
      </w:r>
      <w:r>
        <w:rPr>
          <w:spacing w:val="-30"/>
          <w:sz w:val="24"/>
        </w:rPr>
        <w:t xml:space="preserve"> </w:t>
      </w:r>
      <w:r>
        <w:rPr>
          <w:sz w:val="24"/>
        </w:rPr>
        <w:t>с</w:t>
      </w:r>
      <w:r>
        <w:rPr>
          <w:spacing w:val="-29"/>
          <w:sz w:val="24"/>
        </w:rPr>
        <w:t xml:space="preserve"> </w:t>
      </w:r>
      <w:r>
        <w:rPr>
          <w:sz w:val="24"/>
        </w:rPr>
        <w:t>физико-химическими процессами,</w:t>
      </w:r>
      <w:r>
        <w:rPr>
          <w:spacing w:val="-19"/>
          <w:sz w:val="24"/>
        </w:rPr>
        <w:t xml:space="preserve"> </w:t>
      </w:r>
      <w:r>
        <w:rPr>
          <w:sz w:val="24"/>
        </w:rPr>
        <w:t>влияют</w:t>
      </w:r>
      <w:r>
        <w:rPr>
          <w:spacing w:val="-18"/>
          <w:sz w:val="24"/>
        </w:rPr>
        <w:t xml:space="preserve"> </w:t>
      </w:r>
      <w:r>
        <w:rPr>
          <w:sz w:val="24"/>
        </w:rPr>
        <w:t>на</w:t>
      </w:r>
      <w:r>
        <w:rPr>
          <w:spacing w:val="-19"/>
          <w:sz w:val="24"/>
        </w:rPr>
        <w:t xml:space="preserve"> </w:t>
      </w:r>
      <w:r>
        <w:rPr>
          <w:sz w:val="24"/>
        </w:rPr>
        <w:t>качество</w:t>
      </w:r>
      <w:r>
        <w:rPr>
          <w:spacing w:val="-18"/>
          <w:sz w:val="24"/>
        </w:rPr>
        <w:t xml:space="preserve"> </w:t>
      </w:r>
      <w:r>
        <w:rPr>
          <w:sz w:val="24"/>
        </w:rPr>
        <w:t>прочтения</w:t>
      </w:r>
      <w:r>
        <w:rPr>
          <w:spacing w:val="-18"/>
          <w:sz w:val="24"/>
        </w:rPr>
        <w:t xml:space="preserve"> </w:t>
      </w:r>
      <w:r>
        <w:rPr>
          <w:sz w:val="24"/>
        </w:rPr>
        <w:t>нуклеотида</w:t>
      </w:r>
      <w:r>
        <w:rPr>
          <w:spacing w:val="-19"/>
          <w:sz w:val="24"/>
        </w:rPr>
        <w:t xml:space="preserve"> </w:t>
      </w:r>
      <w:r>
        <w:rPr>
          <w:sz w:val="24"/>
        </w:rPr>
        <w:t>в</w:t>
      </w:r>
      <w:r>
        <w:rPr>
          <w:spacing w:val="-18"/>
          <w:sz w:val="24"/>
        </w:rPr>
        <w:t xml:space="preserve"> </w:t>
      </w:r>
      <w:r>
        <w:rPr>
          <w:sz w:val="24"/>
        </w:rPr>
        <w:t>зависимости</w:t>
      </w:r>
      <w:r>
        <w:rPr>
          <w:spacing w:val="-18"/>
          <w:sz w:val="24"/>
        </w:rPr>
        <w:t xml:space="preserve"> </w:t>
      </w:r>
      <w:r>
        <w:rPr>
          <w:sz w:val="24"/>
        </w:rPr>
        <w:t>от</w:t>
      </w:r>
      <w:r>
        <w:rPr>
          <w:spacing w:val="-19"/>
          <w:sz w:val="24"/>
        </w:rPr>
        <w:t xml:space="preserve"> </w:t>
      </w:r>
      <w:r>
        <w:rPr>
          <w:sz w:val="24"/>
        </w:rPr>
        <w:t>предше-</w:t>
      </w:r>
    </w:p>
    <w:p w14:paraId="2C2159DA" w14:textId="77777777" w:rsidR="001220B7" w:rsidRDefault="0068032B">
      <w:pPr>
        <w:pStyle w:val="a4"/>
        <w:spacing w:line="274" w:lineRule="exact"/>
        <w:ind w:left="1018"/>
        <w:rPr>
          <w:sz w:val="22"/>
        </w:rPr>
      </w:pPr>
      <w:r>
        <w:t>ствующего ему динуклеотида.</w:t>
      </w:r>
    </w:p>
    <w:p w14:paraId="1680D28B" w14:textId="77777777" w:rsidR="001220B7" w:rsidRDefault="0068032B">
      <w:pPr>
        <w:pStyle w:val="a4"/>
        <w:spacing w:before="196" w:line="252" w:lineRule="auto"/>
        <w:ind w:left="420" w:right="1233" w:firstLine="358"/>
        <w:jc w:val="both"/>
        <w:rPr>
          <w:sz w:val="22"/>
        </w:rPr>
      </w:pPr>
      <w:r>
        <w:t>Кроме того, алгоритм рекалибровки учитывает изменчивость каждого отдельного сайта, используя базы данных известных генетических вариантов. Высокая изменчивость повышает вероятность правильного прочтения нуклеотида, не совпадающего с референсным в данной позиции генома.</w:t>
      </w:r>
    </w:p>
    <w:p w14:paraId="6719E9DF" w14:textId="77777777" w:rsidR="001220B7" w:rsidRDefault="0068032B">
      <w:pPr>
        <w:pStyle w:val="a4"/>
        <w:spacing w:line="252" w:lineRule="auto"/>
        <w:ind w:left="420" w:right="1275" w:firstLine="358"/>
        <w:jc w:val="both"/>
        <w:rPr>
          <w:sz w:val="22"/>
        </w:rPr>
      </w:pPr>
      <w:r>
        <w:t>Broad</w:t>
      </w:r>
      <w:r>
        <w:rPr>
          <w:spacing w:val="-8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MIT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Harvard</w:t>
      </w:r>
      <w:r>
        <w:rPr>
          <w:spacing w:val="-7"/>
        </w:rPr>
        <w:t xml:space="preserve"> </w:t>
      </w:r>
      <w:r>
        <w:t>рекомендует</w:t>
      </w:r>
      <w:r>
        <w:rPr>
          <w:spacing w:val="-7"/>
        </w:rPr>
        <w:t xml:space="preserve"> </w:t>
      </w:r>
      <w:r>
        <w:t>BQSR</w:t>
      </w:r>
      <w:r>
        <w:rPr>
          <w:spacing w:val="-7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использованию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любых данных</w:t>
      </w:r>
      <w:r>
        <w:rPr>
          <w:spacing w:val="-2"/>
        </w:rPr>
        <w:t xml:space="preserve"> </w:t>
      </w:r>
      <w:r>
        <w:t>секвенирования[</w:t>
      </w:r>
      <w:hyperlink w:anchor="_bookmark75">
        <w:r>
          <w:rPr>
            <w:color w:val="003052"/>
          </w:rPr>
          <w:t>44</w:t>
        </w:r>
      </w:hyperlink>
      <w:r>
        <w:t>].</w:t>
      </w:r>
    </w:p>
    <w:p w14:paraId="682E05DF" w14:textId="77777777" w:rsidR="001220B7" w:rsidRDefault="001220B7">
      <w:pPr>
        <w:sectPr w:rsidR="001220B7">
          <w:type w:val="continuous"/>
          <w:pgSz w:w="11906" w:h="16838"/>
          <w:pgMar w:top="1540" w:right="140" w:bottom="280" w:left="1280" w:header="953" w:footer="0" w:gutter="0"/>
          <w:cols w:space="720"/>
          <w:formProt w:val="0"/>
          <w:docGrid w:linePitch="100" w:charSpace="4096"/>
        </w:sectPr>
      </w:pPr>
    </w:p>
    <w:p w14:paraId="48A43180" w14:textId="77777777" w:rsidR="001220B7" w:rsidRDefault="001220B7">
      <w:pPr>
        <w:pStyle w:val="a4"/>
        <w:spacing w:before="7"/>
        <w:rPr>
          <w:sz w:val="11"/>
        </w:rPr>
      </w:pPr>
    </w:p>
    <w:p w14:paraId="5E0BCE25" w14:textId="77777777" w:rsidR="001220B7" w:rsidRDefault="0068032B">
      <w:pPr>
        <w:pStyle w:val="a4"/>
        <w:spacing w:before="89" w:line="252" w:lineRule="auto"/>
        <w:ind w:left="137" w:right="1518"/>
        <w:jc w:val="both"/>
        <w:rPr>
          <w:sz w:val="22"/>
        </w:rPr>
      </w:pPr>
      <w:r>
        <w:rPr>
          <w:b/>
        </w:rPr>
        <w:t xml:space="preserve">Поиск генетических вариантов. </w:t>
      </w:r>
      <w:r>
        <w:t xml:space="preserve">Невозможно </w:t>
      </w:r>
      <w:r>
        <w:rPr>
          <w:spacing w:val="-3"/>
        </w:rPr>
        <w:t xml:space="preserve">точно </w:t>
      </w:r>
      <w:r>
        <w:t xml:space="preserve">сказать, </w:t>
      </w:r>
      <w:r>
        <w:rPr>
          <w:spacing w:val="-4"/>
        </w:rPr>
        <w:t xml:space="preserve">какой </w:t>
      </w:r>
      <w:r>
        <w:t xml:space="preserve">нуклеотид </w:t>
      </w:r>
      <w:r>
        <w:rPr>
          <w:spacing w:val="-3"/>
        </w:rPr>
        <w:t>нахо</w:t>
      </w:r>
      <w:r>
        <w:t xml:space="preserve">дится в каждой позиции генома. Анализ производит специальный алгоритм, </w:t>
      </w:r>
      <w:r>
        <w:rPr>
          <w:spacing w:val="-3"/>
        </w:rPr>
        <w:t xml:space="preserve">который </w:t>
      </w:r>
      <w:r>
        <w:t xml:space="preserve">оценивает качество прочтения, качество выравнивания и процент </w:t>
      </w:r>
      <w:r>
        <w:rPr>
          <w:spacing w:val="-3"/>
        </w:rPr>
        <w:t xml:space="preserve">букв </w:t>
      </w:r>
      <w:r>
        <w:t>в данной</w:t>
      </w:r>
      <w:r>
        <w:rPr>
          <w:spacing w:val="-40"/>
        </w:rPr>
        <w:t xml:space="preserve"> </w:t>
      </w:r>
      <w:r>
        <w:t>позиции на картированных прочтениях. Отличие генома образца от референсного генома называется</w:t>
      </w:r>
      <w:r>
        <w:rPr>
          <w:spacing w:val="-8"/>
        </w:rPr>
        <w:t xml:space="preserve"> </w:t>
      </w:r>
      <w:r>
        <w:t>генетическим</w:t>
      </w:r>
      <w:r>
        <w:rPr>
          <w:spacing w:val="-7"/>
        </w:rPr>
        <w:t xml:space="preserve"> </w:t>
      </w:r>
      <w:r>
        <w:t>вариантом</w:t>
      </w:r>
      <w:r>
        <w:rPr>
          <w:spacing w:val="-7"/>
        </w:rPr>
        <w:t xml:space="preserve"> </w:t>
      </w:r>
      <w:r>
        <w:t>(синонимичные</w:t>
      </w:r>
      <w:r>
        <w:rPr>
          <w:spacing w:val="-7"/>
        </w:rPr>
        <w:t xml:space="preserve"> </w:t>
      </w:r>
      <w:r>
        <w:t>термины</w:t>
      </w:r>
      <w:r>
        <w:rPr>
          <w:spacing w:val="-8"/>
        </w:rPr>
        <w:t xml:space="preserve"> </w:t>
      </w:r>
      <w:r>
        <w:t>«мутация»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«полиморфизм»</w:t>
      </w:r>
      <w:r>
        <w:rPr>
          <w:spacing w:val="-14"/>
        </w:rPr>
        <w:t xml:space="preserve"> </w:t>
      </w:r>
      <w:r>
        <w:t>не</w:t>
      </w:r>
      <w:r>
        <w:rPr>
          <w:spacing w:val="-14"/>
        </w:rPr>
        <w:t xml:space="preserve"> </w:t>
      </w:r>
      <w:r>
        <w:t>рекомендованы</w:t>
      </w:r>
      <w:r>
        <w:rPr>
          <w:spacing w:val="-15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употреблению[</w:t>
      </w:r>
      <w:hyperlink w:anchor="_bookmark77">
        <w:r>
          <w:rPr>
            <w:color w:val="003052"/>
          </w:rPr>
          <w:t>46</w:t>
        </w:r>
      </w:hyperlink>
      <w:r>
        <w:t>]).</w:t>
      </w:r>
      <w:r>
        <w:rPr>
          <w:spacing w:val="-13"/>
        </w:rPr>
        <w:t xml:space="preserve"> </w:t>
      </w:r>
      <w:r>
        <w:t>Алгоритм</w:t>
      </w:r>
      <w:r>
        <w:rPr>
          <w:spacing w:val="-15"/>
        </w:rPr>
        <w:t xml:space="preserve"> </w:t>
      </w:r>
      <w:r>
        <w:t>выставляет</w:t>
      </w:r>
      <w:r>
        <w:rPr>
          <w:spacing w:val="-15"/>
        </w:rPr>
        <w:t xml:space="preserve"> </w:t>
      </w:r>
      <w:r>
        <w:t>каждому</w:t>
      </w:r>
      <w:r>
        <w:rPr>
          <w:spacing w:val="-13"/>
        </w:rPr>
        <w:t xml:space="preserve"> </w:t>
      </w:r>
      <w:r>
        <w:t xml:space="preserve">генетическому варианту коэффициент качества варианта (VCF Qual), записываемый в шкале Phred (Формула </w:t>
      </w:r>
      <w:hyperlink w:anchor="_bookmark12">
        <w:r>
          <w:rPr>
            <w:color w:val="003052"/>
          </w:rPr>
          <w:t>1</w:t>
        </w:r>
      </w:hyperlink>
      <w:r>
        <w:t>). Помимо определения генетического варианта, алгоритм может определять его</w:t>
      </w:r>
      <w:r>
        <w:rPr>
          <w:spacing w:val="-3"/>
        </w:rPr>
        <w:t xml:space="preserve"> </w:t>
      </w:r>
      <w:r>
        <w:t>зиготность.</w:t>
      </w:r>
    </w:p>
    <w:p w14:paraId="05F048B2" w14:textId="77777777" w:rsidR="001220B7" w:rsidRDefault="0068032B">
      <w:pPr>
        <w:pStyle w:val="a4"/>
        <w:spacing w:line="252" w:lineRule="auto"/>
        <w:ind w:left="137" w:right="1518" w:firstLine="358"/>
        <w:jc w:val="both"/>
        <w:rPr>
          <w:sz w:val="22"/>
        </w:rPr>
      </w:pPr>
      <w:r>
        <w:t>Также</w:t>
      </w:r>
      <w:r>
        <w:rPr>
          <w:spacing w:val="-5"/>
        </w:rPr>
        <w:t xml:space="preserve"> </w:t>
      </w:r>
      <w:r>
        <w:t>важным</w:t>
      </w:r>
      <w:r>
        <w:rPr>
          <w:spacing w:val="-5"/>
        </w:rPr>
        <w:t xml:space="preserve"> </w:t>
      </w:r>
      <w:r>
        <w:t>этапом</w:t>
      </w:r>
      <w:r>
        <w:rPr>
          <w:spacing w:val="-5"/>
        </w:rPr>
        <w:t xml:space="preserve"> </w:t>
      </w:r>
      <w:r>
        <w:t>поиска</w:t>
      </w:r>
      <w:r>
        <w:rPr>
          <w:spacing w:val="-6"/>
        </w:rPr>
        <w:t xml:space="preserve"> </w:t>
      </w:r>
      <w:r>
        <w:t>вариантов</w:t>
      </w:r>
      <w:r>
        <w:rPr>
          <w:spacing w:val="-4"/>
        </w:rPr>
        <w:t xml:space="preserve"> </w:t>
      </w:r>
      <w:r>
        <w:t>является</w:t>
      </w:r>
      <w:r>
        <w:rPr>
          <w:spacing w:val="-5"/>
        </w:rPr>
        <w:t xml:space="preserve"> </w:t>
      </w:r>
      <w:r>
        <w:rPr>
          <w:spacing w:val="-3"/>
        </w:rPr>
        <w:t>уже</w:t>
      </w:r>
      <w:r>
        <w:rPr>
          <w:spacing w:val="-5"/>
        </w:rPr>
        <w:t xml:space="preserve"> </w:t>
      </w:r>
      <w:r>
        <w:t>упомянутое</w:t>
      </w:r>
      <w:r>
        <w:rPr>
          <w:spacing w:val="-5"/>
        </w:rPr>
        <w:t xml:space="preserve"> </w:t>
      </w:r>
      <w:r>
        <w:t>выше</w:t>
      </w:r>
      <w:r>
        <w:rPr>
          <w:spacing w:val="-4"/>
        </w:rPr>
        <w:t xml:space="preserve"> </w:t>
      </w:r>
      <w:r>
        <w:t>левое</w:t>
      </w:r>
      <w:r>
        <w:rPr>
          <w:spacing w:val="-5"/>
        </w:rPr>
        <w:t xml:space="preserve"> </w:t>
      </w:r>
      <w:r>
        <w:t xml:space="preserve">выравнивание. Варианты в повторяющихся последовательностях с длиной менее длины </w:t>
      </w:r>
      <w:r>
        <w:rPr>
          <w:spacing w:val="-3"/>
        </w:rPr>
        <w:t>одного</w:t>
      </w:r>
      <w:r>
        <w:rPr>
          <w:spacing w:val="-20"/>
        </w:rPr>
        <w:t xml:space="preserve"> </w:t>
      </w:r>
      <w:r>
        <w:t>прочтения</w:t>
      </w:r>
      <w:r>
        <w:rPr>
          <w:spacing w:val="-20"/>
        </w:rPr>
        <w:t xml:space="preserve"> </w:t>
      </w:r>
      <w:r>
        <w:t>невозможно</w:t>
      </w:r>
      <w:r>
        <w:rPr>
          <w:spacing w:val="-20"/>
        </w:rPr>
        <w:t xml:space="preserve"> </w:t>
      </w:r>
      <w:r>
        <w:t>точно</w:t>
      </w:r>
      <w:r>
        <w:rPr>
          <w:spacing w:val="-19"/>
        </w:rPr>
        <w:t xml:space="preserve"> </w:t>
      </w:r>
      <w:r>
        <w:t>локализовать,</w:t>
      </w:r>
      <w:r>
        <w:rPr>
          <w:spacing w:val="-20"/>
        </w:rPr>
        <w:t xml:space="preserve"> </w:t>
      </w:r>
      <w:r>
        <w:t>поэтому</w:t>
      </w:r>
      <w:r>
        <w:rPr>
          <w:spacing w:val="-20"/>
        </w:rPr>
        <w:t xml:space="preserve"> </w:t>
      </w:r>
      <w:r>
        <w:t>они</w:t>
      </w:r>
      <w:r>
        <w:rPr>
          <w:spacing w:val="-19"/>
        </w:rPr>
        <w:t xml:space="preserve"> </w:t>
      </w:r>
      <w:r>
        <w:t>всегда</w:t>
      </w:r>
      <w:r>
        <w:rPr>
          <w:spacing w:val="-20"/>
        </w:rPr>
        <w:t xml:space="preserve"> </w:t>
      </w:r>
      <w:r>
        <w:t>сдвигаются</w:t>
      </w:r>
      <w:r>
        <w:rPr>
          <w:spacing w:val="-20"/>
        </w:rPr>
        <w:t xml:space="preserve"> </w:t>
      </w:r>
      <w:r>
        <w:t>как можно левее относительно последовательности генома. Это чрезвычайно важно при аннотации</w:t>
      </w:r>
      <w:r>
        <w:rPr>
          <w:spacing w:val="-11"/>
        </w:rPr>
        <w:t xml:space="preserve"> </w:t>
      </w:r>
      <w:r>
        <w:t>генетических</w:t>
      </w:r>
      <w:r>
        <w:rPr>
          <w:spacing w:val="-10"/>
        </w:rPr>
        <w:t xml:space="preserve"> </w:t>
      </w:r>
      <w:r>
        <w:t>вариантов,</w:t>
      </w:r>
      <w:r>
        <w:rPr>
          <w:spacing w:val="-10"/>
        </w:rPr>
        <w:t xml:space="preserve"> </w:t>
      </w:r>
      <w:r>
        <w:t>так</w:t>
      </w:r>
      <w:r>
        <w:rPr>
          <w:spacing w:val="-10"/>
        </w:rPr>
        <w:t xml:space="preserve"> </w:t>
      </w:r>
      <w:r>
        <w:t>как</w:t>
      </w:r>
      <w:r>
        <w:rPr>
          <w:spacing w:val="-11"/>
        </w:rPr>
        <w:t xml:space="preserve"> </w:t>
      </w:r>
      <w:r>
        <w:t>все</w:t>
      </w:r>
      <w:r>
        <w:rPr>
          <w:spacing w:val="-10"/>
        </w:rPr>
        <w:t xml:space="preserve"> </w:t>
      </w:r>
      <w:r>
        <w:rPr>
          <w:spacing w:val="-5"/>
        </w:rPr>
        <w:t>БД</w:t>
      </w:r>
      <w:r>
        <w:rPr>
          <w:spacing w:val="-10"/>
        </w:rPr>
        <w:t xml:space="preserve"> </w:t>
      </w:r>
      <w:r>
        <w:t>используют</w:t>
      </w:r>
      <w:r>
        <w:rPr>
          <w:spacing w:val="-10"/>
        </w:rPr>
        <w:t xml:space="preserve"> </w:t>
      </w:r>
      <w:r>
        <w:t>данные</w:t>
      </w:r>
      <w:r>
        <w:rPr>
          <w:spacing w:val="-11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левым</w:t>
      </w:r>
      <w:r>
        <w:rPr>
          <w:spacing w:val="-10"/>
        </w:rPr>
        <w:t xml:space="preserve"> </w:t>
      </w:r>
      <w:r>
        <w:t>выравниванием, и неправильная локализация может привести к отсеиванию потенциально патогенного</w:t>
      </w:r>
      <w:r>
        <w:rPr>
          <w:spacing w:val="-2"/>
        </w:rPr>
        <w:t xml:space="preserve"> </w:t>
      </w:r>
      <w:r>
        <w:t>варианта.</w:t>
      </w:r>
    </w:p>
    <w:p w14:paraId="6E2193AD" w14:textId="77777777" w:rsidR="001220B7" w:rsidRDefault="001220B7">
      <w:pPr>
        <w:pStyle w:val="a4"/>
        <w:spacing w:before="10"/>
        <w:rPr>
          <w:sz w:val="23"/>
        </w:rPr>
      </w:pPr>
    </w:p>
    <w:p w14:paraId="192B4AD6" w14:textId="77777777" w:rsidR="001220B7" w:rsidRDefault="0068032B">
      <w:pPr>
        <w:pStyle w:val="a4"/>
        <w:spacing w:line="252" w:lineRule="auto"/>
        <w:ind w:left="137" w:right="1516" w:firstLine="358"/>
        <w:jc w:val="both"/>
        <w:rPr>
          <w:sz w:val="22"/>
        </w:rPr>
      </w:pPr>
      <w:r>
        <w:t xml:space="preserve">После того, как генетические варианты найдены, можно приступать к поиску тех, </w:t>
      </w:r>
      <w:r>
        <w:rPr>
          <w:spacing w:val="-3"/>
        </w:rPr>
        <w:t xml:space="preserve">которые </w:t>
      </w:r>
      <w:r>
        <w:t xml:space="preserve">связаны с конкретной патологией у пациента. </w:t>
      </w:r>
      <w:r>
        <w:rPr>
          <w:spacing w:val="-3"/>
        </w:rPr>
        <w:t xml:space="preserve">Однако </w:t>
      </w:r>
      <w:r>
        <w:rPr>
          <w:spacing w:val="-4"/>
        </w:rPr>
        <w:t xml:space="preserve">только </w:t>
      </w:r>
      <w:r>
        <w:t xml:space="preserve">в </w:t>
      </w:r>
      <w:r>
        <w:rPr>
          <w:spacing w:val="-3"/>
        </w:rPr>
        <w:t xml:space="preserve">кодирующих </w:t>
      </w:r>
      <w:r>
        <w:t>областях</w:t>
      </w:r>
      <w:r>
        <w:rPr>
          <w:spacing w:val="-6"/>
        </w:rPr>
        <w:t xml:space="preserve"> </w:t>
      </w:r>
      <w:r>
        <w:t>генома</w:t>
      </w:r>
      <w:r>
        <w:rPr>
          <w:spacing w:val="-6"/>
        </w:rPr>
        <w:t xml:space="preserve"> </w:t>
      </w:r>
      <w:r>
        <w:t>количество</w:t>
      </w:r>
      <w:r>
        <w:rPr>
          <w:spacing w:val="-7"/>
        </w:rPr>
        <w:t xml:space="preserve"> </w:t>
      </w:r>
      <w:r>
        <w:t>генетических</w:t>
      </w:r>
      <w:r>
        <w:rPr>
          <w:spacing w:val="-5"/>
        </w:rPr>
        <w:t xml:space="preserve"> </w:t>
      </w:r>
      <w:r>
        <w:t>вариантов</w:t>
      </w:r>
      <w:r>
        <w:rPr>
          <w:spacing w:val="-7"/>
        </w:rPr>
        <w:t xml:space="preserve"> </w:t>
      </w:r>
      <w:r>
        <w:t>достигает</w:t>
      </w:r>
      <w:r>
        <w:rPr>
          <w:spacing w:val="-5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тыс.</w:t>
      </w:r>
      <w:r>
        <w:rPr>
          <w:spacing w:val="-6"/>
        </w:rPr>
        <w:t xml:space="preserve"> </w:t>
      </w:r>
      <w:r>
        <w:t>(из</w:t>
      </w:r>
      <w:r>
        <w:rPr>
          <w:spacing w:val="-5"/>
        </w:rPr>
        <w:t xml:space="preserve"> </w:t>
      </w:r>
      <w:r>
        <w:t>них</w:t>
      </w:r>
      <w:r>
        <w:rPr>
          <w:spacing w:val="-7"/>
        </w:rPr>
        <w:t xml:space="preserve"> </w:t>
      </w:r>
      <w:r>
        <w:rPr>
          <w:spacing w:val="-4"/>
        </w:rPr>
        <w:t xml:space="preserve">около </w:t>
      </w:r>
      <w:r>
        <w:t xml:space="preserve">86% </w:t>
      </w:r>
      <w:r>
        <w:rPr>
          <w:spacing w:val="-9"/>
        </w:rPr>
        <w:t xml:space="preserve">SNV, </w:t>
      </w:r>
      <w:r>
        <w:t>7% инсерций и 7% делеций)[</w:t>
      </w:r>
      <w:hyperlink w:anchor="_bookmark78">
        <w:r>
          <w:rPr>
            <w:color w:val="003052"/>
          </w:rPr>
          <w:t>47</w:t>
        </w:r>
      </w:hyperlink>
      <w:r>
        <w:t xml:space="preserve">], из них с патологиями связаны единицы. Даже после жёсткой фильтрации приходится работать минимум с сотней </w:t>
      </w:r>
      <w:r>
        <w:rPr>
          <w:spacing w:val="-3"/>
        </w:rPr>
        <w:t xml:space="preserve">подходящих </w:t>
      </w:r>
      <w:r>
        <w:t>генетических вариантов. Это делает серьёзной проблемой поиск нужного варианта и интерпретацию полученных</w:t>
      </w:r>
      <w:r>
        <w:rPr>
          <w:spacing w:val="-3"/>
        </w:rPr>
        <w:t xml:space="preserve"> результатов.</w:t>
      </w:r>
    </w:p>
    <w:p w14:paraId="2CE2B84E" w14:textId="77777777" w:rsidR="001220B7" w:rsidRDefault="001220B7">
      <w:pPr>
        <w:pStyle w:val="a4"/>
        <w:spacing w:before="4"/>
        <w:rPr>
          <w:sz w:val="33"/>
        </w:rPr>
      </w:pPr>
    </w:p>
    <w:p w14:paraId="10C54388" w14:textId="77777777" w:rsidR="001220B7" w:rsidRDefault="0068032B">
      <w:pPr>
        <w:pStyle w:val="2"/>
        <w:numPr>
          <w:ilvl w:val="1"/>
          <w:numId w:val="18"/>
        </w:numPr>
        <w:tabs>
          <w:tab w:val="left" w:pos="712"/>
        </w:tabs>
        <w:ind w:hanging="575"/>
        <w:rPr>
          <w:sz w:val="22"/>
        </w:rPr>
      </w:pPr>
      <w:bookmarkStart w:id="52" w:name="_bookmark14"/>
      <w:bookmarkStart w:id="53" w:name="Аннотация,_фильтрация_и_интерпретация_ре"/>
      <w:bookmarkStart w:id="54" w:name="_bookmark141"/>
      <w:bookmarkEnd w:id="52"/>
      <w:bookmarkEnd w:id="53"/>
      <w:bookmarkEnd w:id="54"/>
      <w:r>
        <w:t>Аннотация, фильтрация и интерпретация</w:t>
      </w:r>
      <w:r>
        <w:rPr>
          <w:spacing w:val="18"/>
        </w:rPr>
        <w:t xml:space="preserve"> </w:t>
      </w:r>
      <w:r>
        <w:rPr>
          <w:spacing w:val="-5"/>
        </w:rPr>
        <w:t>результатов</w:t>
      </w:r>
    </w:p>
    <w:p w14:paraId="7ABC7EE9" w14:textId="77777777" w:rsidR="001220B7" w:rsidRDefault="0068032B">
      <w:pPr>
        <w:pStyle w:val="a4"/>
        <w:spacing w:before="169" w:line="252" w:lineRule="auto"/>
        <w:ind w:left="137" w:right="1518"/>
        <w:jc w:val="both"/>
        <w:rPr>
          <w:sz w:val="22"/>
        </w:rPr>
      </w:pPr>
      <w:r>
        <w:t>Первое,</w:t>
      </w:r>
      <w:r>
        <w:rPr>
          <w:spacing w:val="-21"/>
        </w:rPr>
        <w:t xml:space="preserve"> </w:t>
      </w:r>
      <w:r>
        <w:t>что</w:t>
      </w:r>
      <w:r>
        <w:rPr>
          <w:spacing w:val="-21"/>
        </w:rPr>
        <w:t xml:space="preserve"> </w:t>
      </w:r>
      <w:r>
        <w:t>следует</w:t>
      </w:r>
      <w:r>
        <w:rPr>
          <w:spacing w:val="-21"/>
        </w:rPr>
        <w:t xml:space="preserve"> </w:t>
      </w:r>
      <w:r>
        <w:t>сделать</w:t>
      </w:r>
      <w:r>
        <w:rPr>
          <w:spacing w:val="-19"/>
        </w:rPr>
        <w:t xml:space="preserve"> </w:t>
      </w:r>
      <w:r>
        <w:rPr>
          <w:spacing w:val="-24"/>
        </w:rPr>
        <w:t>––</w:t>
      </w:r>
      <w:r>
        <w:rPr>
          <w:spacing w:val="-19"/>
        </w:rPr>
        <w:t xml:space="preserve"> </w:t>
      </w:r>
      <w:r>
        <w:t>это</w:t>
      </w:r>
      <w:r>
        <w:rPr>
          <w:spacing w:val="-21"/>
        </w:rPr>
        <w:t xml:space="preserve"> </w:t>
      </w:r>
      <w:r>
        <w:t>определить,</w:t>
      </w:r>
      <w:r>
        <w:rPr>
          <w:spacing w:val="-20"/>
        </w:rPr>
        <w:t xml:space="preserve"> </w:t>
      </w:r>
      <w:r>
        <w:rPr>
          <w:spacing w:val="-4"/>
        </w:rPr>
        <w:t>насколько</w:t>
      </w:r>
      <w:r>
        <w:rPr>
          <w:spacing w:val="-21"/>
        </w:rPr>
        <w:t xml:space="preserve"> </w:t>
      </w:r>
      <w:r>
        <w:t>генетический</w:t>
      </w:r>
      <w:r>
        <w:rPr>
          <w:spacing w:val="-21"/>
        </w:rPr>
        <w:t xml:space="preserve"> </w:t>
      </w:r>
      <w:r>
        <w:t>вариант</w:t>
      </w:r>
      <w:r>
        <w:rPr>
          <w:spacing w:val="-21"/>
        </w:rPr>
        <w:t xml:space="preserve"> </w:t>
      </w:r>
      <w:r>
        <w:t>значим для нашего исследования, то есть аннотировать его. Существуют две основных парадигмы</w:t>
      </w:r>
      <w:r>
        <w:rPr>
          <w:spacing w:val="-7"/>
        </w:rPr>
        <w:t xml:space="preserve"> </w:t>
      </w:r>
      <w:r>
        <w:t>аннотации</w:t>
      </w:r>
      <w:r>
        <w:rPr>
          <w:spacing w:val="-6"/>
        </w:rPr>
        <w:t xml:space="preserve"> </w:t>
      </w:r>
      <w:r>
        <w:t>генетического</w:t>
      </w:r>
      <w:r>
        <w:rPr>
          <w:spacing w:val="-6"/>
        </w:rPr>
        <w:t xml:space="preserve"> </w:t>
      </w:r>
      <w:r>
        <w:t>варианта</w:t>
      </w:r>
      <w:r>
        <w:rPr>
          <w:spacing w:val="-18"/>
        </w:rPr>
        <w:t xml:space="preserve"> </w:t>
      </w:r>
      <w:r>
        <w:rPr>
          <w:spacing w:val="-24"/>
        </w:rPr>
        <w:t>––</w:t>
      </w:r>
      <w:r>
        <w:rPr>
          <w:spacing w:val="-17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аннотация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региону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аннотация</w:t>
      </w:r>
      <w:r>
        <w:rPr>
          <w:spacing w:val="-7"/>
        </w:rPr>
        <w:t xml:space="preserve"> </w:t>
      </w:r>
      <w:r>
        <w:t xml:space="preserve">по </w:t>
      </w:r>
      <w:r>
        <w:rPr>
          <w:spacing w:val="-3"/>
        </w:rPr>
        <w:t>координате.</w:t>
      </w:r>
    </w:p>
    <w:p w14:paraId="2C5DADED" w14:textId="77777777" w:rsidR="001220B7" w:rsidRDefault="0068032B">
      <w:pPr>
        <w:pStyle w:val="a4"/>
        <w:spacing w:line="273" w:lineRule="exact"/>
        <w:ind w:left="495"/>
        <w:jc w:val="both"/>
        <w:rPr>
          <w:sz w:val="22"/>
        </w:rPr>
      </w:pPr>
      <w:r>
        <w:t>Основные методы аннотации по региону:</w:t>
      </w:r>
    </w:p>
    <w:p w14:paraId="20E62B8D" w14:textId="77777777" w:rsidR="001220B7" w:rsidRDefault="001220B7">
      <w:pPr>
        <w:pStyle w:val="a4"/>
        <w:spacing w:before="7"/>
        <w:rPr>
          <w:sz w:val="23"/>
        </w:rPr>
      </w:pPr>
    </w:p>
    <w:p w14:paraId="39217A85" w14:textId="77777777" w:rsidR="001220B7" w:rsidRDefault="0068032B">
      <w:pPr>
        <w:pStyle w:val="a9"/>
        <w:numPr>
          <w:ilvl w:val="0"/>
          <w:numId w:val="12"/>
        </w:numPr>
        <w:tabs>
          <w:tab w:val="left" w:pos="736"/>
        </w:tabs>
        <w:spacing w:line="252" w:lineRule="auto"/>
        <w:ind w:right="1328"/>
        <w:jc w:val="left"/>
        <w:rPr>
          <w:sz w:val="24"/>
        </w:rPr>
      </w:pPr>
      <w:r>
        <w:rPr>
          <w:sz w:val="24"/>
        </w:rPr>
        <w:t>Функциональный класс. Для определения функционального класса генетическо</w:t>
      </w:r>
      <w:r>
        <w:rPr>
          <w:spacing w:val="-3"/>
          <w:sz w:val="24"/>
        </w:rPr>
        <w:t>го</w:t>
      </w:r>
      <w:r>
        <w:rPr>
          <w:spacing w:val="-25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24"/>
          <w:sz w:val="24"/>
        </w:rPr>
        <w:t xml:space="preserve"> </w:t>
      </w:r>
      <w:r>
        <w:rPr>
          <w:sz w:val="24"/>
        </w:rPr>
        <w:t>существуют</w:t>
      </w:r>
      <w:r>
        <w:rPr>
          <w:spacing w:val="-24"/>
          <w:sz w:val="24"/>
        </w:rPr>
        <w:t xml:space="preserve"> </w:t>
      </w:r>
      <w:r>
        <w:rPr>
          <w:sz w:val="24"/>
        </w:rPr>
        <w:t>три</w:t>
      </w:r>
      <w:r>
        <w:rPr>
          <w:spacing w:val="-25"/>
          <w:sz w:val="24"/>
        </w:rPr>
        <w:t xml:space="preserve"> </w:t>
      </w:r>
      <w:r>
        <w:rPr>
          <w:sz w:val="24"/>
        </w:rPr>
        <w:t>основных</w:t>
      </w:r>
      <w:r>
        <w:rPr>
          <w:spacing w:val="-24"/>
          <w:sz w:val="24"/>
        </w:rPr>
        <w:t xml:space="preserve"> </w:t>
      </w:r>
      <w:r>
        <w:rPr>
          <w:sz w:val="24"/>
        </w:rPr>
        <w:t>базы</w:t>
      </w:r>
      <w:r>
        <w:rPr>
          <w:spacing w:val="-24"/>
          <w:sz w:val="24"/>
        </w:rPr>
        <w:t xml:space="preserve"> </w:t>
      </w:r>
      <w:r>
        <w:rPr>
          <w:sz w:val="24"/>
        </w:rPr>
        <w:t>данных:</w:t>
      </w:r>
      <w:r>
        <w:rPr>
          <w:spacing w:val="-25"/>
          <w:sz w:val="24"/>
        </w:rPr>
        <w:t xml:space="preserve"> </w:t>
      </w:r>
      <w:r>
        <w:rPr>
          <w:sz w:val="24"/>
        </w:rPr>
        <w:t>knownGene,</w:t>
      </w:r>
      <w:r>
        <w:rPr>
          <w:spacing w:val="-24"/>
          <w:sz w:val="24"/>
        </w:rPr>
        <w:t xml:space="preserve"> </w:t>
      </w:r>
      <w:r>
        <w:rPr>
          <w:sz w:val="24"/>
        </w:rPr>
        <w:t>refGene</w:t>
      </w:r>
      <w:r>
        <w:rPr>
          <w:spacing w:val="-24"/>
          <w:sz w:val="24"/>
        </w:rPr>
        <w:t xml:space="preserve"> </w:t>
      </w:r>
      <w:r>
        <w:rPr>
          <w:sz w:val="24"/>
        </w:rPr>
        <w:t>и</w:t>
      </w:r>
      <w:r>
        <w:rPr>
          <w:spacing w:val="-25"/>
          <w:sz w:val="24"/>
        </w:rPr>
        <w:t xml:space="preserve"> </w:t>
      </w:r>
      <w:r>
        <w:rPr>
          <w:sz w:val="24"/>
        </w:rPr>
        <w:t xml:space="preserve">ensGene. Они содержат информацию о генах, их частях и транскриптах </w:t>
      </w:r>
      <w:r>
        <w:rPr>
          <w:spacing w:val="-24"/>
          <w:sz w:val="24"/>
        </w:rPr>
        <w:t xml:space="preserve">–– </w:t>
      </w:r>
      <w:r>
        <w:rPr>
          <w:sz w:val="24"/>
        </w:rPr>
        <w:t xml:space="preserve">координаты, направление, а также номера экзонов и интронов. </w:t>
      </w:r>
      <w:r>
        <w:rPr>
          <w:spacing w:val="-3"/>
          <w:sz w:val="24"/>
        </w:rPr>
        <w:t xml:space="preserve">Координаты </w:t>
      </w:r>
      <w:r>
        <w:rPr>
          <w:sz w:val="24"/>
        </w:rPr>
        <w:t>в этих базах данных могут различаться[</w:t>
      </w:r>
      <w:hyperlink w:anchor="_bookmark79">
        <w:r>
          <w:rPr>
            <w:color w:val="003052"/>
            <w:sz w:val="24"/>
          </w:rPr>
          <w:t>48</w:t>
        </w:r>
      </w:hyperlink>
      <w:r>
        <w:rPr>
          <w:sz w:val="24"/>
        </w:rPr>
        <w:t xml:space="preserve">], </w:t>
      </w:r>
      <w:r>
        <w:rPr>
          <w:spacing w:val="-4"/>
          <w:sz w:val="24"/>
        </w:rPr>
        <w:t xml:space="preserve">поэтому, </w:t>
      </w:r>
      <w:r>
        <w:rPr>
          <w:sz w:val="24"/>
        </w:rPr>
        <w:t>во избежание ошибок, рекомендуется использовать их все. Это особенно важно при дифферециации генетических</w:t>
      </w:r>
      <w:r>
        <w:rPr>
          <w:spacing w:val="14"/>
          <w:sz w:val="24"/>
        </w:rPr>
        <w:t xml:space="preserve"> </w:t>
      </w:r>
      <w:r>
        <w:rPr>
          <w:sz w:val="24"/>
        </w:rPr>
        <w:t>вари-</w:t>
      </w:r>
    </w:p>
    <w:p w14:paraId="5465FFEE" w14:textId="77777777" w:rsidR="001220B7" w:rsidRDefault="0068032B">
      <w:pPr>
        <w:pStyle w:val="a4"/>
        <w:spacing w:line="252" w:lineRule="auto"/>
        <w:ind w:left="735" w:right="1517"/>
        <w:jc w:val="both"/>
        <w:rPr>
          <w:sz w:val="22"/>
        </w:rPr>
      </w:pPr>
      <w:r>
        <w:t>антов</w:t>
      </w:r>
      <w:r>
        <w:rPr>
          <w:spacing w:val="-8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rPr>
          <w:spacing w:val="-3"/>
        </w:rPr>
        <w:t>высокой</w:t>
      </w:r>
      <w:r>
        <w:rPr>
          <w:spacing w:val="-7"/>
        </w:rPr>
        <w:t xml:space="preserve"> </w:t>
      </w:r>
      <w:r>
        <w:t>вероятностью</w:t>
      </w:r>
      <w:r>
        <w:rPr>
          <w:spacing w:val="-6"/>
        </w:rPr>
        <w:t xml:space="preserve"> </w:t>
      </w:r>
      <w:r>
        <w:t>повреждающего</w:t>
      </w:r>
      <w:r>
        <w:rPr>
          <w:spacing w:val="-7"/>
        </w:rPr>
        <w:t xml:space="preserve"> </w:t>
      </w:r>
      <w:r>
        <w:t>эффекта</w:t>
      </w:r>
      <w:r>
        <w:rPr>
          <w:spacing w:val="-6"/>
        </w:rPr>
        <w:t xml:space="preserve"> </w:t>
      </w:r>
      <w:r>
        <w:t>(сдвиги</w:t>
      </w:r>
      <w:r>
        <w:rPr>
          <w:spacing w:val="-8"/>
        </w:rPr>
        <w:t xml:space="preserve"> </w:t>
      </w:r>
      <w:r>
        <w:t>рамок</w:t>
      </w:r>
      <w:r>
        <w:rPr>
          <w:spacing w:val="-7"/>
        </w:rPr>
        <w:t xml:space="preserve"> </w:t>
      </w:r>
      <w:r>
        <w:t>считывания,</w:t>
      </w:r>
      <w:r>
        <w:rPr>
          <w:spacing w:val="-24"/>
        </w:rPr>
        <w:t xml:space="preserve"> </w:t>
      </w:r>
      <w:r>
        <w:t>нонсенс-кодоны).</w:t>
      </w:r>
      <w:r>
        <w:rPr>
          <w:spacing w:val="-23"/>
        </w:rPr>
        <w:t xml:space="preserve"> </w:t>
      </w:r>
      <w:r>
        <w:t>Кроме</w:t>
      </w:r>
      <w:r>
        <w:rPr>
          <w:spacing w:val="-24"/>
        </w:rPr>
        <w:t xml:space="preserve"> </w:t>
      </w:r>
      <w:r>
        <w:t>того,</w:t>
      </w:r>
      <w:r>
        <w:rPr>
          <w:spacing w:val="-24"/>
        </w:rPr>
        <w:t xml:space="preserve"> </w:t>
      </w:r>
      <w:r>
        <w:t>различаются</w:t>
      </w:r>
      <w:r>
        <w:rPr>
          <w:spacing w:val="-23"/>
        </w:rPr>
        <w:t xml:space="preserve"> </w:t>
      </w:r>
      <w:r>
        <w:t>алгоритмы</w:t>
      </w:r>
      <w:r>
        <w:rPr>
          <w:spacing w:val="-24"/>
        </w:rPr>
        <w:t xml:space="preserve"> </w:t>
      </w:r>
      <w:r>
        <w:t>определения</w:t>
      </w:r>
      <w:r>
        <w:rPr>
          <w:spacing w:val="-25"/>
        </w:rPr>
        <w:t xml:space="preserve"> </w:t>
      </w:r>
      <w:r>
        <w:t>функционального</w:t>
      </w:r>
      <w:r>
        <w:rPr>
          <w:spacing w:val="-19"/>
        </w:rPr>
        <w:t xml:space="preserve"> </w:t>
      </w:r>
      <w:r>
        <w:t>класса</w:t>
      </w:r>
      <w:r>
        <w:rPr>
          <w:spacing w:val="-19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различных</w:t>
      </w:r>
      <w:r>
        <w:rPr>
          <w:spacing w:val="-19"/>
        </w:rPr>
        <w:t xml:space="preserve"> </w:t>
      </w:r>
      <w:r>
        <w:t>утилитах</w:t>
      </w:r>
      <w:r>
        <w:rPr>
          <w:spacing w:val="-18"/>
        </w:rPr>
        <w:t xml:space="preserve"> </w:t>
      </w:r>
      <w:r>
        <w:t>аннотации,</w:t>
      </w:r>
      <w:r>
        <w:rPr>
          <w:spacing w:val="-18"/>
        </w:rPr>
        <w:t xml:space="preserve"> </w:t>
      </w:r>
      <w:r>
        <w:t>что</w:t>
      </w:r>
      <w:r>
        <w:rPr>
          <w:spacing w:val="-19"/>
        </w:rPr>
        <w:t xml:space="preserve"> </w:t>
      </w:r>
      <w:r>
        <w:t>также</w:t>
      </w:r>
      <w:r>
        <w:rPr>
          <w:spacing w:val="-18"/>
        </w:rPr>
        <w:t xml:space="preserve"> </w:t>
      </w:r>
      <w:r>
        <w:t>создаёт</w:t>
      </w:r>
      <w:r>
        <w:rPr>
          <w:spacing w:val="-19"/>
        </w:rPr>
        <w:t xml:space="preserve"> </w:t>
      </w:r>
      <w:r>
        <w:t>определённые</w:t>
      </w:r>
      <w:r>
        <w:rPr>
          <w:spacing w:val="-2"/>
        </w:rPr>
        <w:t xml:space="preserve"> </w:t>
      </w:r>
      <w:r>
        <w:t>трудности[</w:t>
      </w:r>
      <w:hyperlink w:anchor="_bookmark80">
        <w:r>
          <w:rPr>
            <w:color w:val="003052"/>
          </w:rPr>
          <w:t>49</w:t>
        </w:r>
      </w:hyperlink>
      <w:r>
        <w:t>].</w:t>
      </w:r>
    </w:p>
    <w:p w14:paraId="68182F77" w14:textId="77777777" w:rsidR="001220B7" w:rsidRDefault="0068032B">
      <w:pPr>
        <w:pStyle w:val="a9"/>
        <w:numPr>
          <w:ilvl w:val="0"/>
          <w:numId w:val="12"/>
        </w:numPr>
        <w:tabs>
          <w:tab w:val="left" w:pos="736"/>
        </w:tabs>
        <w:spacing w:before="191"/>
        <w:ind w:hanging="300"/>
        <w:jc w:val="left"/>
        <w:rPr>
          <w:sz w:val="24"/>
        </w:rPr>
        <w:sectPr w:rsidR="001220B7">
          <w:pgSz w:w="11906" w:h="16838"/>
          <w:pgMar w:top="1540" w:right="140" w:bottom="280" w:left="1280" w:header="953" w:footer="0" w:gutter="0"/>
          <w:cols w:space="720"/>
          <w:formProt w:val="0"/>
          <w:docGrid w:linePitch="100" w:charSpace="4096"/>
        </w:sectPr>
      </w:pPr>
      <w:r>
        <w:rPr>
          <w:sz w:val="24"/>
        </w:rPr>
        <w:t>Клиническая</w:t>
      </w:r>
      <w:r>
        <w:rPr>
          <w:spacing w:val="17"/>
          <w:sz w:val="24"/>
        </w:rPr>
        <w:t xml:space="preserve"> </w:t>
      </w:r>
      <w:r>
        <w:rPr>
          <w:sz w:val="24"/>
        </w:rPr>
        <w:t>значимость</w:t>
      </w:r>
      <w:r>
        <w:rPr>
          <w:spacing w:val="18"/>
          <w:sz w:val="24"/>
        </w:rPr>
        <w:t xml:space="preserve"> </w:t>
      </w:r>
      <w:r>
        <w:rPr>
          <w:sz w:val="24"/>
        </w:rPr>
        <w:t>гена.</w:t>
      </w:r>
      <w:r>
        <w:rPr>
          <w:spacing w:val="18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17"/>
          <w:sz w:val="24"/>
        </w:rPr>
        <w:t xml:space="preserve"> </w:t>
      </w:r>
      <w:r>
        <w:rPr>
          <w:sz w:val="24"/>
        </w:rPr>
        <w:t>генетических</w:t>
      </w:r>
      <w:r>
        <w:rPr>
          <w:spacing w:val="18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18"/>
          <w:sz w:val="24"/>
        </w:rPr>
        <w:t xml:space="preserve"> </w:t>
      </w:r>
      <w:r>
        <w:rPr>
          <w:sz w:val="24"/>
        </w:rPr>
        <w:t>для</w:t>
      </w:r>
      <w:r>
        <w:rPr>
          <w:spacing w:val="17"/>
          <w:sz w:val="24"/>
        </w:rPr>
        <w:t xml:space="preserve"> </w:t>
      </w:r>
      <w:r>
        <w:rPr>
          <w:sz w:val="24"/>
        </w:rPr>
        <w:t>поиска</w:t>
      </w:r>
    </w:p>
    <w:p w14:paraId="02E1D88D" w14:textId="77777777" w:rsidR="001220B7" w:rsidRDefault="001220B7">
      <w:pPr>
        <w:pStyle w:val="a4"/>
        <w:spacing w:before="7"/>
        <w:rPr>
          <w:sz w:val="11"/>
        </w:rPr>
      </w:pPr>
    </w:p>
    <w:p w14:paraId="2D3D576A" w14:textId="77777777" w:rsidR="001220B7" w:rsidRDefault="0068032B">
      <w:pPr>
        <w:pStyle w:val="a4"/>
        <w:spacing w:before="89" w:line="252" w:lineRule="auto"/>
        <w:ind w:left="1018" w:right="1274"/>
        <w:jc w:val="both"/>
      </w:pPr>
      <w:r>
        <w:t>можно сузить, зная, какие именно гены могут быть связаны с наблюдаемым у пациента</w:t>
      </w:r>
      <w:r>
        <w:rPr>
          <w:spacing w:val="-16"/>
        </w:rPr>
        <w:t xml:space="preserve"> </w:t>
      </w:r>
      <w:r>
        <w:t>фенотипом.</w:t>
      </w:r>
      <w:r>
        <w:rPr>
          <w:spacing w:val="-15"/>
        </w:rPr>
        <w:t xml:space="preserve"> </w:t>
      </w:r>
      <w:r>
        <w:t>Для</w:t>
      </w:r>
      <w:r>
        <w:rPr>
          <w:spacing w:val="-16"/>
        </w:rPr>
        <w:t xml:space="preserve"> </w:t>
      </w:r>
      <w:r>
        <w:t>поиска</w:t>
      </w:r>
      <w:r>
        <w:rPr>
          <w:spacing w:val="-15"/>
        </w:rPr>
        <w:t xml:space="preserve"> </w:t>
      </w:r>
      <w:r>
        <w:t>генов</w:t>
      </w:r>
      <w:r>
        <w:rPr>
          <w:spacing w:val="-16"/>
        </w:rPr>
        <w:t xml:space="preserve"> </w:t>
      </w:r>
      <w:r>
        <w:t>по</w:t>
      </w:r>
      <w:r>
        <w:rPr>
          <w:spacing w:val="-15"/>
        </w:rPr>
        <w:t xml:space="preserve"> </w:t>
      </w:r>
      <w:r>
        <w:t>клинической</w:t>
      </w:r>
      <w:r>
        <w:rPr>
          <w:spacing w:val="-16"/>
        </w:rPr>
        <w:t xml:space="preserve"> </w:t>
      </w:r>
      <w:r>
        <w:t>значимости</w:t>
      </w:r>
      <w:r>
        <w:rPr>
          <w:spacing w:val="-15"/>
        </w:rPr>
        <w:t xml:space="preserve"> </w:t>
      </w:r>
      <w:r>
        <w:t>существуют такие базы данных, как OMIM[</w:t>
      </w:r>
      <w:hyperlink w:anchor="_bookmark40">
        <w:r>
          <w:rPr>
            <w:color w:val="003052"/>
          </w:rPr>
          <w:t>9</w:t>
        </w:r>
      </w:hyperlink>
      <w:r>
        <w:t>] и</w:t>
      </w:r>
      <w:r>
        <w:rPr>
          <w:spacing w:val="-10"/>
        </w:rPr>
        <w:t xml:space="preserve"> </w:t>
      </w:r>
      <w:r>
        <w:t>OrphaData[</w:t>
      </w:r>
      <w:hyperlink w:anchor="_bookmark41">
        <w:r>
          <w:rPr>
            <w:color w:val="003052"/>
          </w:rPr>
          <w:t>10</w:t>
        </w:r>
      </w:hyperlink>
      <w:r>
        <w:t>].</w:t>
      </w:r>
    </w:p>
    <w:p w14:paraId="254F4E36" w14:textId="77777777" w:rsidR="001220B7" w:rsidRDefault="0068032B">
      <w:pPr>
        <w:pStyle w:val="a9"/>
        <w:numPr>
          <w:ilvl w:val="0"/>
          <w:numId w:val="12"/>
        </w:numPr>
        <w:tabs>
          <w:tab w:val="left" w:pos="1019"/>
        </w:tabs>
        <w:spacing w:before="196" w:line="252" w:lineRule="auto"/>
        <w:ind w:left="1018" w:right="1235"/>
        <w:rPr>
          <w:sz w:val="24"/>
        </w:rPr>
      </w:pPr>
      <w:r>
        <w:rPr>
          <w:sz w:val="24"/>
        </w:rPr>
        <w:t>Потеря</w:t>
      </w:r>
      <w:r>
        <w:rPr>
          <w:spacing w:val="-10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9"/>
          <w:sz w:val="24"/>
        </w:rPr>
        <w:t xml:space="preserve"> </w:t>
      </w:r>
      <w:r>
        <w:rPr>
          <w:sz w:val="24"/>
        </w:rPr>
        <w:t>(LoF).</w:t>
      </w:r>
      <w:r>
        <w:rPr>
          <w:spacing w:val="-9"/>
          <w:sz w:val="24"/>
        </w:rPr>
        <w:t xml:space="preserve"> </w:t>
      </w:r>
      <w:r>
        <w:rPr>
          <w:sz w:val="24"/>
        </w:rPr>
        <w:t>Различные</w:t>
      </w:r>
      <w:r>
        <w:rPr>
          <w:spacing w:val="-9"/>
          <w:sz w:val="24"/>
        </w:rPr>
        <w:t xml:space="preserve"> </w:t>
      </w:r>
      <w:r>
        <w:rPr>
          <w:sz w:val="24"/>
        </w:rPr>
        <w:t>показатели,</w:t>
      </w:r>
      <w:r>
        <w:rPr>
          <w:spacing w:val="-9"/>
          <w:sz w:val="24"/>
        </w:rPr>
        <w:t xml:space="preserve"> </w:t>
      </w:r>
      <w:r>
        <w:rPr>
          <w:sz w:val="24"/>
        </w:rPr>
        <w:t>отражающие</w:t>
      </w:r>
      <w:r>
        <w:rPr>
          <w:spacing w:val="-9"/>
          <w:sz w:val="24"/>
        </w:rPr>
        <w:t xml:space="preserve"> </w:t>
      </w:r>
      <w:r>
        <w:rPr>
          <w:sz w:val="24"/>
        </w:rPr>
        <w:t>устойчивость</w:t>
      </w:r>
      <w:r>
        <w:rPr>
          <w:spacing w:val="-9"/>
          <w:sz w:val="24"/>
        </w:rPr>
        <w:t xml:space="preserve"> </w:t>
      </w:r>
      <w:r>
        <w:rPr>
          <w:sz w:val="24"/>
        </w:rPr>
        <w:t>функции гена, основанные на данных о стоп-кодонах, сдвигах рамки считывания и сплайс-вариантах. Одним из таких показателей является</w:t>
      </w:r>
      <w:r>
        <w:rPr>
          <w:spacing w:val="-12"/>
          <w:sz w:val="24"/>
        </w:rPr>
        <w:t xml:space="preserve"> </w:t>
      </w:r>
      <w:r>
        <w:rPr>
          <w:sz w:val="24"/>
        </w:rPr>
        <w:t>pLI.</w:t>
      </w:r>
    </w:p>
    <w:p w14:paraId="6E7829C8" w14:textId="77777777" w:rsidR="001220B7" w:rsidRDefault="0068032B">
      <w:pPr>
        <w:pStyle w:val="a4"/>
        <w:spacing w:before="97"/>
        <w:ind w:left="1018"/>
        <w:jc w:val="both"/>
      </w:pPr>
      <w:r>
        <w:t>Основные проблемы pLI[</w:t>
      </w:r>
      <w:hyperlink w:anchor="_bookmark81">
        <w:r>
          <w:rPr>
            <w:color w:val="003052"/>
          </w:rPr>
          <w:t>50</w:t>
        </w:r>
      </w:hyperlink>
      <w:r>
        <w:t>]:</w:t>
      </w:r>
    </w:p>
    <w:p w14:paraId="12E7D864" w14:textId="77777777" w:rsidR="001220B7" w:rsidRDefault="001220B7">
      <w:pPr>
        <w:pStyle w:val="a4"/>
        <w:spacing w:before="8"/>
        <w:rPr>
          <w:sz w:val="23"/>
        </w:rPr>
      </w:pPr>
    </w:p>
    <w:p w14:paraId="63653C2F" w14:textId="77777777" w:rsidR="001220B7" w:rsidRDefault="0068032B">
      <w:pPr>
        <w:pStyle w:val="a9"/>
        <w:numPr>
          <w:ilvl w:val="1"/>
          <w:numId w:val="12"/>
        </w:numPr>
        <w:tabs>
          <w:tab w:val="left" w:pos="1545"/>
        </w:tabs>
        <w:spacing w:line="252" w:lineRule="auto"/>
        <w:ind w:right="1235" w:hanging="196"/>
        <w:rPr>
          <w:sz w:val="24"/>
        </w:rPr>
      </w:pPr>
      <w:r>
        <w:rPr>
          <w:spacing w:val="-4"/>
          <w:sz w:val="24"/>
        </w:rPr>
        <w:t xml:space="preserve">Плохо </w:t>
      </w:r>
      <w:r>
        <w:rPr>
          <w:sz w:val="24"/>
        </w:rPr>
        <w:t>приспособлен к распознаванию аутосомно-рецессивных вариантов (из-за</w:t>
      </w:r>
      <w:r>
        <w:rPr>
          <w:spacing w:val="-11"/>
          <w:sz w:val="24"/>
        </w:rPr>
        <w:t xml:space="preserve"> </w:t>
      </w:r>
      <w:r>
        <w:rPr>
          <w:sz w:val="24"/>
        </w:rPr>
        <w:t>того,</w:t>
      </w:r>
      <w:r>
        <w:rPr>
          <w:spacing w:val="-11"/>
          <w:sz w:val="24"/>
        </w:rPr>
        <w:t xml:space="preserve"> </w:t>
      </w:r>
      <w:r>
        <w:rPr>
          <w:sz w:val="24"/>
        </w:rPr>
        <w:t>что</w:t>
      </w:r>
      <w:r>
        <w:rPr>
          <w:spacing w:val="-11"/>
          <w:sz w:val="24"/>
        </w:rPr>
        <w:t xml:space="preserve"> </w:t>
      </w:r>
      <w:r>
        <w:rPr>
          <w:sz w:val="24"/>
        </w:rPr>
        <w:t>частота</w:t>
      </w:r>
      <w:r>
        <w:rPr>
          <w:spacing w:val="-10"/>
          <w:sz w:val="24"/>
        </w:rPr>
        <w:t xml:space="preserve"> </w:t>
      </w:r>
      <w:r>
        <w:rPr>
          <w:sz w:val="24"/>
        </w:rPr>
        <w:t>повреждающих</w:t>
      </w:r>
      <w:r>
        <w:rPr>
          <w:spacing w:val="-11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11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популяции</w:t>
      </w:r>
      <w:r>
        <w:rPr>
          <w:spacing w:val="-10"/>
          <w:sz w:val="24"/>
        </w:rPr>
        <w:t xml:space="preserve"> </w:t>
      </w:r>
      <w:r>
        <w:rPr>
          <w:sz w:val="24"/>
        </w:rPr>
        <w:t>может</w:t>
      </w:r>
      <w:r>
        <w:rPr>
          <w:spacing w:val="-11"/>
          <w:sz w:val="24"/>
        </w:rPr>
        <w:t xml:space="preserve"> </w:t>
      </w:r>
      <w:r>
        <w:rPr>
          <w:sz w:val="24"/>
        </w:rPr>
        <w:t>быть высокой)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X-сцепленных</w:t>
      </w:r>
      <w:r>
        <w:rPr>
          <w:spacing w:val="-9"/>
          <w:sz w:val="24"/>
        </w:rPr>
        <w:t xml:space="preserve"> </w:t>
      </w:r>
      <w:r>
        <w:rPr>
          <w:sz w:val="24"/>
        </w:rPr>
        <w:t>рецессивных</w:t>
      </w:r>
      <w:r>
        <w:rPr>
          <w:spacing w:val="-9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9"/>
          <w:sz w:val="24"/>
        </w:rPr>
        <w:t xml:space="preserve"> </w:t>
      </w:r>
      <w:r>
        <w:rPr>
          <w:sz w:val="24"/>
        </w:rPr>
        <w:t>(из-за</w:t>
      </w:r>
      <w:r>
        <w:rPr>
          <w:spacing w:val="-9"/>
          <w:sz w:val="24"/>
        </w:rPr>
        <w:t xml:space="preserve"> </w:t>
      </w:r>
      <w:r>
        <w:rPr>
          <w:sz w:val="24"/>
        </w:rPr>
        <w:t>наличия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популяции здоровых гетерозиготных</w:t>
      </w:r>
      <w:r>
        <w:rPr>
          <w:spacing w:val="-5"/>
          <w:sz w:val="24"/>
        </w:rPr>
        <w:t xml:space="preserve"> </w:t>
      </w:r>
      <w:r>
        <w:rPr>
          <w:sz w:val="24"/>
        </w:rPr>
        <w:t>носителей).</w:t>
      </w:r>
    </w:p>
    <w:p w14:paraId="3DC2B855" w14:textId="77777777" w:rsidR="001220B7" w:rsidRDefault="0068032B">
      <w:pPr>
        <w:pStyle w:val="a9"/>
        <w:numPr>
          <w:ilvl w:val="1"/>
          <w:numId w:val="12"/>
        </w:numPr>
        <w:tabs>
          <w:tab w:val="left" w:pos="1545"/>
        </w:tabs>
        <w:spacing w:before="96" w:line="252" w:lineRule="auto"/>
        <w:ind w:left="1544" w:right="1232"/>
        <w:rPr>
          <w:sz w:val="24"/>
        </w:rPr>
      </w:pPr>
      <w:r>
        <w:rPr>
          <w:spacing w:val="-4"/>
          <w:sz w:val="24"/>
        </w:rPr>
        <w:t xml:space="preserve">Плохо </w:t>
      </w:r>
      <w:r>
        <w:rPr>
          <w:sz w:val="24"/>
        </w:rPr>
        <w:t>приспособлен к распознаванию генетических вариантов в генах, ответственных за патологии, не влияющие на взросление и воспроизводство. Их частота в популяции также может быть высокой. К таким относятся варианты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генах</w:t>
      </w:r>
      <w:r>
        <w:rPr>
          <w:spacing w:val="-5"/>
          <w:sz w:val="24"/>
        </w:rPr>
        <w:t xml:space="preserve"> </w:t>
      </w:r>
      <w:r>
        <w:rPr>
          <w:sz w:val="24"/>
        </w:rPr>
        <w:t>BRCA1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BRCA2,</w:t>
      </w:r>
      <w:r>
        <w:rPr>
          <w:spacing w:val="-5"/>
          <w:sz w:val="24"/>
        </w:rPr>
        <w:t xml:space="preserve"> </w:t>
      </w:r>
      <w:r>
        <w:rPr>
          <w:sz w:val="24"/>
        </w:rPr>
        <w:t>ответственных</w:t>
      </w:r>
      <w:r>
        <w:rPr>
          <w:spacing w:val="-5"/>
          <w:sz w:val="24"/>
        </w:rPr>
        <w:t xml:space="preserve"> </w:t>
      </w:r>
      <w:r>
        <w:rPr>
          <w:sz w:val="24"/>
        </w:rPr>
        <w:t>за</w:t>
      </w:r>
      <w:r>
        <w:rPr>
          <w:spacing w:val="-4"/>
          <w:sz w:val="24"/>
        </w:rPr>
        <w:t xml:space="preserve"> </w:t>
      </w:r>
      <w:r>
        <w:rPr>
          <w:sz w:val="24"/>
        </w:rPr>
        <w:t>рак</w:t>
      </w:r>
      <w:r>
        <w:rPr>
          <w:spacing w:val="-5"/>
          <w:sz w:val="24"/>
        </w:rPr>
        <w:t xml:space="preserve"> </w:t>
      </w:r>
      <w:r>
        <w:rPr>
          <w:sz w:val="24"/>
        </w:rPr>
        <w:t>молочной</w:t>
      </w:r>
      <w:r>
        <w:rPr>
          <w:spacing w:val="-5"/>
          <w:sz w:val="24"/>
        </w:rPr>
        <w:t xml:space="preserve"> </w:t>
      </w:r>
      <w:r>
        <w:rPr>
          <w:sz w:val="24"/>
        </w:rPr>
        <w:t>железы.</w:t>
      </w:r>
    </w:p>
    <w:p w14:paraId="722665E0" w14:textId="77777777" w:rsidR="001220B7" w:rsidRDefault="0068032B">
      <w:pPr>
        <w:pStyle w:val="a9"/>
        <w:numPr>
          <w:ilvl w:val="1"/>
          <w:numId w:val="12"/>
        </w:numPr>
        <w:tabs>
          <w:tab w:val="left" w:pos="1545"/>
        </w:tabs>
        <w:spacing w:before="96" w:line="252" w:lineRule="auto"/>
        <w:ind w:left="1544" w:right="1244"/>
        <w:rPr>
          <w:sz w:val="24"/>
        </w:rPr>
      </w:pPr>
      <w:r>
        <w:rPr>
          <w:sz w:val="24"/>
        </w:rPr>
        <w:t>Сплайс-варианты априори рассматриваются как повреждающие, несмотря на</w:t>
      </w:r>
      <w:r>
        <w:rPr>
          <w:spacing w:val="-17"/>
          <w:sz w:val="24"/>
        </w:rPr>
        <w:t xml:space="preserve"> </w:t>
      </w:r>
      <w:r>
        <w:rPr>
          <w:sz w:val="24"/>
        </w:rPr>
        <w:t>то,</w:t>
      </w:r>
      <w:r>
        <w:rPr>
          <w:spacing w:val="-16"/>
          <w:sz w:val="24"/>
        </w:rPr>
        <w:t xml:space="preserve"> </w:t>
      </w:r>
      <w:r>
        <w:rPr>
          <w:sz w:val="24"/>
        </w:rPr>
        <w:t>что</w:t>
      </w:r>
      <w:r>
        <w:rPr>
          <w:spacing w:val="-16"/>
          <w:sz w:val="24"/>
        </w:rPr>
        <w:t xml:space="preserve"> </w:t>
      </w:r>
      <w:r>
        <w:rPr>
          <w:sz w:val="24"/>
        </w:rPr>
        <w:t>вариант</w:t>
      </w:r>
      <w:r>
        <w:rPr>
          <w:spacing w:val="-16"/>
          <w:sz w:val="24"/>
        </w:rPr>
        <w:t xml:space="preserve"> </w:t>
      </w:r>
      <w:r>
        <w:rPr>
          <w:sz w:val="24"/>
        </w:rPr>
        <w:t>в</w:t>
      </w:r>
      <w:r>
        <w:rPr>
          <w:spacing w:val="-16"/>
          <w:sz w:val="24"/>
        </w:rPr>
        <w:t xml:space="preserve"> </w:t>
      </w:r>
      <w:r>
        <w:rPr>
          <w:sz w:val="24"/>
        </w:rPr>
        <w:t>сайте</w:t>
      </w:r>
      <w:r>
        <w:rPr>
          <w:spacing w:val="-16"/>
          <w:sz w:val="24"/>
        </w:rPr>
        <w:t xml:space="preserve"> </w:t>
      </w:r>
      <w:r>
        <w:rPr>
          <w:sz w:val="24"/>
        </w:rPr>
        <w:t>сплайсинга</w:t>
      </w:r>
      <w:r>
        <w:rPr>
          <w:spacing w:val="-16"/>
          <w:sz w:val="24"/>
        </w:rPr>
        <w:t xml:space="preserve"> </w:t>
      </w:r>
      <w:r>
        <w:rPr>
          <w:sz w:val="24"/>
        </w:rPr>
        <w:t>может</w:t>
      </w:r>
      <w:r>
        <w:rPr>
          <w:spacing w:val="-16"/>
          <w:sz w:val="24"/>
        </w:rPr>
        <w:t xml:space="preserve"> </w:t>
      </w:r>
      <w:r>
        <w:rPr>
          <w:sz w:val="24"/>
        </w:rPr>
        <w:t>не</w:t>
      </w:r>
      <w:r>
        <w:rPr>
          <w:spacing w:val="-16"/>
          <w:sz w:val="24"/>
        </w:rPr>
        <w:t xml:space="preserve"> </w:t>
      </w:r>
      <w:r>
        <w:rPr>
          <w:sz w:val="24"/>
        </w:rPr>
        <w:t>иметь</w:t>
      </w:r>
      <w:r>
        <w:rPr>
          <w:spacing w:val="-16"/>
          <w:sz w:val="24"/>
        </w:rPr>
        <w:t xml:space="preserve"> </w:t>
      </w:r>
      <w:r>
        <w:rPr>
          <w:sz w:val="24"/>
        </w:rPr>
        <w:t>эффекта</w:t>
      </w:r>
      <w:r>
        <w:rPr>
          <w:spacing w:val="-16"/>
          <w:sz w:val="24"/>
        </w:rPr>
        <w:t xml:space="preserve"> </w:t>
      </w:r>
      <w:r>
        <w:rPr>
          <w:sz w:val="24"/>
        </w:rPr>
        <w:t>на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 xml:space="preserve">сплайсинг, </w:t>
      </w:r>
      <w:r>
        <w:rPr>
          <w:sz w:val="24"/>
        </w:rPr>
        <w:t>либо приводить к появлению изоформы белка без потери</w:t>
      </w:r>
      <w:r>
        <w:rPr>
          <w:spacing w:val="-34"/>
          <w:sz w:val="24"/>
        </w:rPr>
        <w:t xml:space="preserve"> </w:t>
      </w:r>
      <w:r>
        <w:rPr>
          <w:sz w:val="24"/>
        </w:rPr>
        <w:t>функции.</w:t>
      </w:r>
    </w:p>
    <w:p w14:paraId="461F29C7" w14:textId="77777777" w:rsidR="001220B7" w:rsidRDefault="0068032B">
      <w:pPr>
        <w:pStyle w:val="a9"/>
        <w:numPr>
          <w:ilvl w:val="1"/>
          <w:numId w:val="12"/>
        </w:numPr>
        <w:tabs>
          <w:tab w:val="left" w:pos="1545"/>
        </w:tabs>
        <w:spacing w:before="97" w:line="252" w:lineRule="auto"/>
        <w:ind w:left="1544" w:right="1235"/>
        <w:rPr>
          <w:sz w:val="24"/>
        </w:rPr>
      </w:pPr>
      <w:r>
        <w:rPr>
          <w:sz w:val="24"/>
        </w:rPr>
        <w:t>Высокая</w:t>
      </w:r>
      <w:r>
        <w:rPr>
          <w:spacing w:val="-10"/>
          <w:sz w:val="24"/>
        </w:rPr>
        <w:t xml:space="preserve"> </w:t>
      </w:r>
      <w:r>
        <w:rPr>
          <w:sz w:val="24"/>
        </w:rPr>
        <w:t>частота</w:t>
      </w:r>
      <w:r>
        <w:rPr>
          <w:spacing w:val="-10"/>
          <w:sz w:val="24"/>
        </w:rPr>
        <w:t xml:space="preserve"> </w:t>
      </w:r>
      <w:r>
        <w:rPr>
          <w:sz w:val="24"/>
        </w:rPr>
        <w:t>распространения</w:t>
      </w:r>
      <w:r>
        <w:rPr>
          <w:spacing w:val="-10"/>
          <w:sz w:val="24"/>
        </w:rPr>
        <w:t xml:space="preserve"> </w:t>
      </w:r>
      <w:r>
        <w:rPr>
          <w:sz w:val="24"/>
        </w:rPr>
        <w:t>заболевания</w:t>
      </w:r>
      <w:r>
        <w:rPr>
          <w:spacing w:val="-11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контрольной</w:t>
      </w:r>
      <w:r>
        <w:rPr>
          <w:spacing w:val="-11"/>
          <w:sz w:val="24"/>
        </w:rPr>
        <w:t xml:space="preserve"> </w:t>
      </w:r>
      <w:r>
        <w:rPr>
          <w:sz w:val="24"/>
        </w:rPr>
        <w:t>группе.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Пример </w:t>
      </w:r>
      <w:r>
        <w:rPr>
          <w:spacing w:val="-24"/>
          <w:sz w:val="24"/>
        </w:rPr>
        <w:t>––</w:t>
      </w:r>
      <w:r>
        <w:rPr>
          <w:spacing w:val="-27"/>
          <w:sz w:val="24"/>
        </w:rPr>
        <w:t xml:space="preserve"> </w:t>
      </w:r>
      <w:r>
        <w:rPr>
          <w:sz w:val="24"/>
        </w:rPr>
        <w:t>шизофрения.</w:t>
      </w:r>
    </w:p>
    <w:p w14:paraId="3492843F" w14:textId="77777777" w:rsidR="001220B7" w:rsidRDefault="0068032B">
      <w:pPr>
        <w:pStyle w:val="a9"/>
        <w:numPr>
          <w:ilvl w:val="1"/>
          <w:numId w:val="12"/>
        </w:numPr>
        <w:tabs>
          <w:tab w:val="left" w:pos="1545"/>
        </w:tabs>
        <w:spacing w:before="98" w:line="252" w:lineRule="auto"/>
        <w:ind w:left="1544" w:right="1234"/>
        <w:rPr>
          <w:sz w:val="24"/>
        </w:rPr>
      </w:pPr>
      <w:r>
        <w:rPr>
          <w:sz w:val="24"/>
        </w:rPr>
        <w:t>К</w:t>
      </w:r>
      <w:r>
        <w:rPr>
          <w:spacing w:val="-16"/>
          <w:sz w:val="24"/>
        </w:rPr>
        <w:t xml:space="preserve"> </w:t>
      </w:r>
      <w:r>
        <w:rPr>
          <w:sz w:val="24"/>
        </w:rPr>
        <w:t>миссенс-вариантам</w:t>
      </w:r>
      <w:r>
        <w:rPr>
          <w:spacing w:val="-15"/>
          <w:sz w:val="24"/>
        </w:rPr>
        <w:t xml:space="preserve"> </w:t>
      </w:r>
      <w:r>
        <w:rPr>
          <w:sz w:val="24"/>
        </w:rPr>
        <w:t>pLI</w:t>
      </w:r>
      <w:r>
        <w:rPr>
          <w:spacing w:val="-16"/>
          <w:sz w:val="24"/>
        </w:rPr>
        <w:t xml:space="preserve"> </w:t>
      </w:r>
      <w:r>
        <w:rPr>
          <w:sz w:val="24"/>
        </w:rPr>
        <w:t>применять</w:t>
      </w:r>
      <w:r>
        <w:rPr>
          <w:spacing w:val="-15"/>
          <w:sz w:val="24"/>
        </w:rPr>
        <w:t xml:space="preserve"> </w:t>
      </w:r>
      <w:r>
        <w:rPr>
          <w:sz w:val="24"/>
        </w:rPr>
        <w:t>следует</w:t>
      </w:r>
      <w:r>
        <w:rPr>
          <w:spacing w:val="-15"/>
          <w:sz w:val="24"/>
        </w:rPr>
        <w:t xml:space="preserve"> </w:t>
      </w:r>
      <w:r>
        <w:rPr>
          <w:sz w:val="24"/>
        </w:rPr>
        <w:t>с</w:t>
      </w:r>
      <w:r>
        <w:rPr>
          <w:spacing w:val="-16"/>
          <w:sz w:val="24"/>
        </w:rPr>
        <w:t xml:space="preserve"> </w:t>
      </w:r>
      <w:r>
        <w:rPr>
          <w:sz w:val="24"/>
        </w:rPr>
        <w:t>осторожностью,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5"/>
          <w:sz w:val="24"/>
        </w:rPr>
        <w:t xml:space="preserve"> </w:t>
      </w:r>
      <w:r>
        <w:rPr>
          <w:sz w:val="24"/>
        </w:rPr>
        <w:t>без</w:t>
      </w:r>
      <w:r>
        <w:rPr>
          <w:spacing w:val="-16"/>
          <w:sz w:val="24"/>
        </w:rPr>
        <w:t xml:space="preserve"> </w:t>
      </w:r>
      <w:r>
        <w:rPr>
          <w:sz w:val="24"/>
        </w:rPr>
        <w:t>клинических данных следует исключить из</w:t>
      </w:r>
      <w:r>
        <w:rPr>
          <w:spacing w:val="-8"/>
          <w:sz w:val="24"/>
        </w:rPr>
        <w:t xml:space="preserve"> </w:t>
      </w:r>
      <w:r>
        <w:rPr>
          <w:sz w:val="24"/>
        </w:rPr>
        <w:t>анализа.</w:t>
      </w:r>
    </w:p>
    <w:p w14:paraId="73E82D44" w14:textId="77777777" w:rsidR="001220B7" w:rsidRDefault="0068032B">
      <w:pPr>
        <w:pStyle w:val="a9"/>
        <w:numPr>
          <w:ilvl w:val="1"/>
          <w:numId w:val="12"/>
        </w:numPr>
        <w:tabs>
          <w:tab w:val="left" w:pos="1545"/>
        </w:tabs>
        <w:spacing w:before="98" w:line="252" w:lineRule="auto"/>
        <w:ind w:left="1544" w:right="1234"/>
        <w:rPr>
          <w:sz w:val="24"/>
        </w:rPr>
      </w:pPr>
      <w:r>
        <w:rPr>
          <w:sz w:val="24"/>
        </w:rPr>
        <w:t>Также следует отнестись с осторожностью к нонсенс-вариантам и сдвигам рамки считывания в последнем экзоне либо в C-терминальной части предпоследнего. Такие транскрипты избегают нонсенс-индуцированной деградации</w:t>
      </w:r>
      <w:r>
        <w:rPr>
          <w:spacing w:val="-20"/>
          <w:sz w:val="24"/>
        </w:rPr>
        <w:t xml:space="preserve"> </w:t>
      </w:r>
      <w:r>
        <w:rPr>
          <w:sz w:val="24"/>
        </w:rPr>
        <w:t>РНК</w:t>
      </w:r>
      <w:r>
        <w:rPr>
          <w:spacing w:val="-20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могут</w:t>
      </w:r>
      <w:r>
        <w:rPr>
          <w:spacing w:val="-20"/>
          <w:sz w:val="24"/>
        </w:rPr>
        <w:t xml:space="preserve"> </w:t>
      </w:r>
      <w:r>
        <w:rPr>
          <w:sz w:val="24"/>
        </w:rPr>
        <w:t>в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результате</w:t>
      </w:r>
      <w:r>
        <w:rPr>
          <w:spacing w:val="-20"/>
          <w:sz w:val="24"/>
        </w:rPr>
        <w:t xml:space="preserve"> </w:t>
      </w:r>
      <w:r>
        <w:rPr>
          <w:sz w:val="24"/>
        </w:rPr>
        <w:t>как</w:t>
      </w:r>
      <w:r>
        <w:rPr>
          <w:spacing w:val="-19"/>
          <w:sz w:val="24"/>
        </w:rPr>
        <w:t xml:space="preserve"> </w:t>
      </w:r>
      <w:r>
        <w:rPr>
          <w:sz w:val="24"/>
        </w:rPr>
        <w:t>не</w:t>
      </w:r>
      <w:r>
        <w:rPr>
          <w:spacing w:val="-20"/>
          <w:sz w:val="24"/>
        </w:rPr>
        <w:t xml:space="preserve"> </w:t>
      </w:r>
      <w:r>
        <w:rPr>
          <w:sz w:val="24"/>
        </w:rPr>
        <w:t>привести</w:t>
      </w:r>
      <w:r>
        <w:rPr>
          <w:spacing w:val="-19"/>
          <w:sz w:val="24"/>
        </w:rPr>
        <w:t xml:space="preserve"> </w:t>
      </w:r>
      <w:r>
        <w:rPr>
          <w:sz w:val="24"/>
        </w:rPr>
        <w:t>к</w:t>
      </w:r>
      <w:r>
        <w:rPr>
          <w:spacing w:val="-20"/>
          <w:sz w:val="24"/>
        </w:rPr>
        <w:t xml:space="preserve"> </w:t>
      </w:r>
      <w:r>
        <w:rPr>
          <w:sz w:val="24"/>
        </w:rPr>
        <w:t>каким-либо</w:t>
      </w:r>
      <w:r>
        <w:rPr>
          <w:spacing w:val="-19"/>
          <w:sz w:val="24"/>
        </w:rPr>
        <w:t xml:space="preserve"> </w:t>
      </w:r>
      <w:r>
        <w:rPr>
          <w:sz w:val="24"/>
        </w:rPr>
        <w:t>функциональным изменениям, так и привести к образованию мутантного белка,</w:t>
      </w:r>
      <w:r>
        <w:rPr>
          <w:spacing w:val="-29"/>
          <w:sz w:val="24"/>
        </w:rPr>
        <w:t xml:space="preserve"> </w:t>
      </w:r>
      <w:r>
        <w:rPr>
          <w:sz w:val="24"/>
        </w:rPr>
        <w:t xml:space="preserve">обладающего меньшей активностью по сравнению с </w:t>
      </w:r>
      <w:r>
        <w:rPr>
          <w:spacing w:val="-3"/>
          <w:sz w:val="24"/>
        </w:rPr>
        <w:t xml:space="preserve">исходным, </w:t>
      </w:r>
      <w:r>
        <w:rPr>
          <w:sz w:val="24"/>
        </w:rPr>
        <w:t>либо токсичного для</w:t>
      </w:r>
      <w:r>
        <w:rPr>
          <w:spacing w:val="-2"/>
          <w:sz w:val="24"/>
        </w:rPr>
        <w:t xml:space="preserve"> </w:t>
      </w:r>
      <w:r>
        <w:rPr>
          <w:sz w:val="24"/>
        </w:rPr>
        <w:t>клетки.</w:t>
      </w:r>
    </w:p>
    <w:p w14:paraId="2D1D7560" w14:textId="77777777" w:rsidR="001220B7" w:rsidRDefault="0068032B">
      <w:pPr>
        <w:pStyle w:val="a9"/>
        <w:numPr>
          <w:ilvl w:val="1"/>
          <w:numId w:val="12"/>
        </w:numPr>
        <w:tabs>
          <w:tab w:val="left" w:pos="1545"/>
        </w:tabs>
        <w:spacing w:before="94" w:line="252" w:lineRule="auto"/>
        <w:ind w:left="1544" w:right="1236"/>
        <w:rPr>
          <w:sz w:val="24"/>
        </w:rPr>
      </w:pPr>
      <w:r>
        <w:rPr>
          <w:sz w:val="24"/>
        </w:rPr>
        <w:t xml:space="preserve">В </w:t>
      </w:r>
      <w:r>
        <w:rPr>
          <w:spacing w:val="-3"/>
          <w:sz w:val="24"/>
        </w:rPr>
        <w:t xml:space="preserve">некоторых </w:t>
      </w:r>
      <w:r>
        <w:rPr>
          <w:sz w:val="24"/>
        </w:rPr>
        <w:t>случаях соотношение pLI с гаплонедостаточностью конкретного гена в принципе сложно</w:t>
      </w:r>
      <w:r>
        <w:rPr>
          <w:spacing w:val="-10"/>
          <w:sz w:val="24"/>
        </w:rPr>
        <w:t xml:space="preserve"> </w:t>
      </w:r>
      <w:r>
        <w:rPr>
          <w:sz w:val="24"/>
        </w:rPr>
        <w:t>объяснить.</w:t>
      </w:r>
    </w:p>
    <w:p w14:paraId="5E2CBE76" w14:textId="77777777" w:rsidR="001220B7" w:rsidRDefault="001220B7">
      <w:pPr>
        <w:pStyle w:val="a4"/>
        <w:spacing w:before="4"/>
        <w:rPr>
          <w:sz w:val="22"/>
        </w:rPr>
      </w:pPr>
    </w:p>
    <w:p w14:paraId="7593A5DB" w14:textId="77777777" w:rsidR="001220B7" w:rsidRDefault="0068032B">
      <w:pPr>
        <w:pStyle w:val="a4"/>
        <w:spacing w:line="252" w:lineRule="auto"/>
        <w:ind w:left="1018" w:right="1244"/>
        <w:jc w:val="both"/>
      </w:pPr>
      <w:r>
        <w:t>Таким</w:t>
      </w:r>
      <w:r>
        <w:rPr>
          <w:spacing w:val="-12"/>
        </w:rPr>
        <w:t xml:space="preserve"> </w:t>
      </w:r>
      <w:r>
        <w:t>образом,</w:t>
      </w:r>
      <w:r>
        <w:rPr>
          <w:spacing w:val="-12"/>
        </w:rPr>
        <w:t xml:space="preserve"> </w:t>
      </w:r>
      <w:r>
        <w:t>высокое</w:t>
      </w:r>
      <w:r>
        <w:rPr>
          <w:spacing w:val="-11"/>
        </w:rPr>
        <w:t xml:space="preserve"> </w:t>
      </w:r>
      <w:r>
        <w:t>значение</w:t>
      </w:r>
      <w:r>
        <w:rPr>
          <w:spacing w:val="-11"/>
        </w:rPr>
        <w:t xml:space="preserve"> </w:t>
      </w:r>
      <w:r>
        <w:t>pLI</w:t>
      </w:r>
      <w:r>
        <w:rPr>
          <w:spacing w:val="-11"/>
        </w:rPr>
        <w:t xml:space="preserve"> </w:t>
      </w:r>
      <w:r>
        <w:t>можно</w:t>
      </w:r>
      <w:r>
        <w:rPr>
          <w:spacing w:val="-12"/>
        </w:rPr>
        <w:t xml:space="preserve"> </w:t>
      </w:r>
      <w:r>
        <w:t>считать</w:t>
      </w:r>
      <w:r>
        <w:rPr>
          <w:spacing w:val="-12"/>
        </w:rPr>
        <w:t xml:space="preserve"> </w:t>
      </w:r>
      <w:r>
        <w:t>хорошим</w:t>
      </w:r>
      <w:r>
        <w:rPr>
          <w:spacing w:val="-11"/>
        </w:rPr>
        <w:t xml:space="preserve"> </w:t>
      </w:r>
      <w:r>
        <w:t>показателем</w:t>
      </w:r>
      <w:r>
        <w:rPr>
          <w:spacing w:val="-12"/>
        </w:rPr>
        <w:t xml:space="preserve"> </w:t>
      </w:r>
      <w:r>
        <w:rPr>
          <w:spacing w:val="-5"/>
        </w:rPr>
        <w:t xml:space="preserve">LoF, </w:t>
      </w:r>
      <w:r>
        <w:rPr>
          <w:spacing w:val="-3"/>
        </w:rPr>
        <w:t xml:space="preserve">низкое </w:t>
      </w:r>
      <w:r>
        <w:rPr>
          <w:spacing w:val="-24"/>
        </w:rPr>
        <w:t xml:space="preserve">–– </w:t>
      </w:r>
      <w:r>
        <w:t>с</w:t>
      </w:r>
      <w:r>
        <w:rPr>
          <w:spacing w:val="-1"/>
        </w:rPr>
        <w:t xml:space="preserve"> </w:t>
      </w:r>
      <w:r>
        <w:t>осторожностью.</w:t>
      </w:r>
    </w:p>
    <w:p w14:paraId="3C4EBF77" w14:textId="77777777" w:rsidR="001220B7" w:rsidRDefault="001220B7">
      <w:pPr>
        <w:pStyle w:val="a4"/>
        <w:spacing w:before="4"/>
        <w:rPr>
          <w:sz w:val="22"/>
        </w:rPr>
      </w:pPr>
    </w:p>
    <w:p w14:paraId="34140A47" w14:textId="77777777" w:rsidR="001220B7" w:rsidRDefault="0068032B">
      <w:pPr>
        <w:pStyle w:val="a4"/>
        <w:spacing w:before="1" w:line="252" w:lineRule="auto"/>
        <w:ind w:left="420" w:right="1182" w:firstLine="358"/>
      </w:pPr>
      <w:r>
        <w:t>Аннотация</w:t>
      </w:r>
      <w:r>
        <w:rPr>
          <w:spacing w:val="-26"/>
        </w:rPr>
        <w:t xml:space="preserve"> </w:t>
      </w:r>
      <w:r>
        <w:t>по</w:t>
      </w:r>
      <w:r>
        <w:rPr>
          <w:spacing w:val="-25"/>
        </w:rPr>
        <w:t xml:space="preserve"> </w:t>
      </w:r>
      <w:r>
        <w:rPr>
          <w:spacing w:val="-3"/>
        </w:rPr>
        <w:t>координате</w:t>
      </w:r>
      <w:r>
        <w:rPr>
          <w:spacing w:val="-25"/>
        </w:rPr>
        <w:t xml:space="preserve"> </w:t>
      </w:r>
      <w:r>
        <w:t>обычно</w:t>
      </w:r>
      <w:r>
        <w:rPr>
          <w:spacing w:val="-25"/>
        </w:rPr>
        <w:t xml:space="preserve"> </w:t>
      </w:r>
      <w:r>
        <w:t>предназначена</w:t>
      </w:r>
      <w:r>
        <w:rPr>
          <w:spacing w:val="-25"/>
        </w:rPr>
        <w:t xml:space="preserve"> </w:t>
      </w:r>
      <w:r>
        <w:t>для</w:t>
      </w:r>
      <w:r>
        <w:rPr>
          <w:spacing w:val="-26"/>
        </w:rPr>
        <w:t xml:space="preserve"> </w:t>
      </w:r>
      <w:r>
        <w:t>миссенс-,</w:t>
      </w:r>
      <w:r>
        <w:rPr>
          <w:spacing w:val="-25"/>
        </w:rPr>
        <w:t xml:space="preserve"> </w:t>
      </w:r>
      <w:r>
        <w:t>интронных</w:t>
      </w:r>
      <w:r>
        <w:rPr>
          <w:spacing w:val="-25"/>
        </w:rPr>
        <w:t xml:space="preserve"> </w:t>
      </w:r>
      <w:r>
        <w:t>и</w:t>
      </w:r>
      <w:r>
        <w:rPr>
          <w:spacing w:val="-25"/>
        </w:rPr>
        <w:t xml:space="preserve"> </w:t>
      </w:r>
      <w:r>
        <w:t>сплайсвариантов,</w:t>
      </w:r>
      <w:r>
        <w:rPr>
          <w:spacing w:val="-11"/>
        </w:rPr>
        <w:t xml:space="preserve"> </w:t>
      </w:r>
      <w:r>
        <w:t>связь</w:t>
      </w:r>
      <w:r>
        <w:rPr>
          <w:spacing w:val="-11"/>
        </w:rPr>
        <w:t xml:space="preserve"> </w:t>
      </w:r>
      <w:r>
        <w:rPr>
          <w:spacing w:val="-3"/>
        </w:rPr>
        <w:t>которых</w:t>
      </w:r>
      <w:r>
        <w:rPr>
          <w:spacing w:val="-11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патологическим</w:t>
      </w:r>
      <w:r>
        <w:rPr>
          <w:spacing w:val="-11"/>
        </w:rPr>
        <w:t xml:space="preserve"> </w:t>
      </w:r>
      <w:r>
        <w:t>состоянием</w:t>
      </w:r>
      <w:r>
        <w:rPr>
          <w:spacing w:val="-11"/>
        </w:rPr>
        <w:t xml:space="preserve"> </w:t>
      </w:r>
      <w:r>
        <w:t>значительно</w:t>
      </w:r>
      <w:r>
        <w:rPr>
          <w:spacing w:val="-11"/>
        </w:rPr>
        <w:t xml:space="preserve"> </w:t>
      </w:r>
      <w:r>
        <w:t>сложнее</w:t>
      </w:r>
      <w:r>
        <w:rPr>
          <w:spacing w:val="-11"/>
        </w:rPr>
        <w:t xml:space="preserve"> </w:t>
      </w:r>
      <w:r>
        <w:t>выявить и</w:t>
      </w:r>
      <w:r>
        <w:rPr>
          <w:spacing w:val="-2"/>
        </w:rPr>
        <w:t xml:space="preserve"> </w:t>
      </w:r>
      <w:r>
        <w:t>доказать.</w:t>
      </w:r>
    </w:p>
    <w:p w14:paraId="7FDB1BA8" w14:textId="77777777" w:rsidR="001220B7" w:rsidRDefault="001220B7">
      <w:pPr>
        <w:pStyle w:val="a4"/>
        <w:spacing w:before="3"/>
        <w:rPr>
          <w:sz w:val="22"/>
        </w:rPr>
      </w:pPr>
    </w:p>
    <w:p w14:paraId="13C10261" w14:textId="77777777" w:rsidR="001220B7" w:rsidRDefault="0068032B">
      <w:pPr>
        <w:pStyle w:val="a9"/>
        <w:numPr>
          <w:ilvl w:val="0"/>
          <w:numId w:val="11"/>
        </w:numPr>
        <w:tabs>
          <w:tab w:val="left" w:pos="1019"/>
        </w:tabs>
        <w:spacing w:line="252" w:lineRule="auto"/>
        <w:ind w:right="1235"/>
        <w:rPr>
          <w:sz w:val="24"/>
        </w:rPr>
        <w:sectPr w:rsidR="001220B7">
          <w:pgSz w:w="11906" w:h="16838"/>
          <w:pgMar w:top="1540" w:right="140" w:bottom="280" w:left="1280" w:header="953" w:footer="0" w:gutter="0"/>
          <w:cols w:space="720"/>
          <w:formProt w:val="0"/>
          <w:docGrid w:linePitch="100" w:charSpace="4096"/>
        </w:sectPr>
      </w:pPr>
      <w:r>
        <w:rPr>
          <w:sz w:val="24"/>
        </w:rPr>
        <w:t xml:space="preserve">Частота аллеля в популяции. Многие тяжёлые генетические патологии испытывают на себе давление отбора, а </w:t>
      </w:r>
      <w:r>
        <w:rPr>
          <w:spacing w:val="-4"/>
          <w:sz w:val="24"/>
        </w:rPr>
        <w:t xml:space="preserve">значит, </w:t>
      </w:r>
      <w:r>
        <w:rPr>
          <w:sz w:val="24"/>
        </w:rPr>
        <w:t>вызывающие их генетические</w:t>
      </w:r>
      <w:r>
        <w:rPr>
          <w:spacing w:val="-33"/>
          <w:sz w:val="24"/>
        </w:rPr>
        <w:t xml:space="preserve"> </w:t>
      </w:r>
      <w:r>
        <w:rPr>
          <w:sz w:val="24"/>
        </w:rPr>
        <w:t>варианты</w:t>
      </w:r>
    </w:p>
    <w:p w14:paraId="6E8510F0" w14:textId="77777777" w:rsidR="001220B7" w:rsidRDefault="001220B7">
      <w:pPr>
        <w:pStyle w:val="a4"/>
        <w:spacing w:before="7"/>
        <w:rPr>
          <w:sz w:val="11"/>
        </w:rPr>
      </w:pPr>
    </w:p>
    <w:p w14:paraId="01E7AEE4" w14:textId="77777777" w:rsidR="001220B7" w:rsidRDefault="0068032B">
      <w:pPr>
        <w:pStyle w:val="a4"/>
        <w:spacing w:before="89" w:line="252" w:lineRule="auto"/>
        <w:ind w:left="735" w:right="1517"/>
        <w:jc w:val="both"/>
      </w:pPr>
      <w:r>
        <w:t>не могут иметь высокую частоту в популяции. Фильтрация по частоте является одним из базовых способов фильтрации генетических вариантов. Следует заметить,</w:t>
      </w:r>
      <w:r>
        <w:rPr>
          <w:spacing w:val="-20"/>
        </w:rPr>
        <w:t xml:space="preserve"> </w:t>
      </w:r>
      <w:r>
        <w:rPr>
          <w:spacing w:val="-3"/>
        </w:rPr>
        <w:t>однако,</w:t>
      </w:r>
      <w:r>
        <w:rPr>
          <w:spacing w:val="-20"/>
        </w:rPr>
        <w:t xml:space="preserve"> </w:t>
      </w:r>
      <w:r>
        <w:t>что</w:t>
      </w:r>
      <w:r>
        <w:rPr>
          <w:spacing w:val="-21"/>
        </w:rPr>
        <w:t xml:space="preserve"> </w:t>
      </w:r>
      <w:r>
        <w:t>низкая</w:t>
      </w:r>
      <w:r>
        <w:rPr>
          <w:spacing w:val="-19"/>
        </w:rPr>
        <w:t xml:space="preserve"> </w:t>
      </w:r>
      <w:r>
        <w:t>частота</w:t>
      </w:r>
      <w:r>
        <w:rPr>
          <w:spacing w:val="-20"/>
        </w:rPr>
        <w:t xml:space="preserve"> </w:t>
      </w:r>
      <w:r>
        <w:t>генетического</w:t>
      </w:r>
      <w:r>
        <w:rPr>
          <w:spacing w:val="-20"/>
        </w:rPr>
        <w:t xml:space="preserve"> </w:t>
      </w:r>
      <w:r>
        <w:t>варианта</w:t>
      </w:r>
      <w:r>
        <w:rPr>
          <w:spacing w:val="-19"/>
        </w:rPr>
        <w:t xml:space="preserve"> </w:t>
      </w:r>
      <w:r>
        <w:t>далеко</w:t>
      </w:r>
      <w:r>
        <w:rPr>
          <w:spacing w:val="-20"/>
        </w:rPr>
        <w:t xml:space="preserve"> </w:t>
      </w:r>
      <w:r>
        <w:t>не</w:t>
      </w:r>
      <w:r>
        <w:rPr>
          <w:spacing w:val="-20"/>
        </w:rPr>
        <w:t xml:space="preserve"> </w:t>
      </w:r>
      <w:r>
        <w:t>всегда</w:t>
      </w:r>
      <w:r>
        <w:rPr>
          <w:spacing w:val="-20"/>
        </w:rPr>
        <w:t xml:space="preserve"> </w:t>
      </w:r>
      <w:r>
        <w:t>связана с</w:t>
      </w:r>
      <w:r>
        <w:rPr>
          <w:spacing w:val="-14"/>
        </w:rPr>
        <w:t xml:space="preserve"> </w:t>
      </w:r>
      <w:r>
        <w:t>его</w:t>
      </w:r>
      <w:r>
        <w:rPr>
          <w:spacing w:val="-13"/>
        </w:rPr>
        <w:t xml:space="preserve"> </w:t>
      </w:r>
      <w:r>
        <w:t>патогенностью,</w:t>
      </w:r>
      <w:r>
        <w:rPr>
          <w:spacing w:val="-14"/>
        </w:rPr>
        <w:t xml:space="preserve"> </w:t>
      </w:r>
      <w:r>
        <w:t>поэтому</w:t>
      </w:r>
      <w:r>
        <w:rPr>
          <w:spacing w:val="-13"/>
        </w:rPr>
        <w:t xml:space="preserve"> </w:t>
      </w:r>
      <w:r>
        <w:t>рассматривать</w:t>
      </w:r>
      <w:r>
        <w:rPr>
          <w:spacing w:val="-14"/>
        </w:rPr>
        <w:t xml:space="preserve"> </w:t>
      </w:r>
      <w:r>
        <w:t>низкую</w:t>
      </w:r>
      <w:r>
        <w:rPr>
          <w:spacing w:val="-13"/>
        </w:rPr>
        <w:t xml:space="preserve"> </w:t>
      </w:r>
      <w:r>
        <w:t>частоту</w:t>
      </w:r>
      <w:r>
        <w:rPr>
          <w:spacing w:val="-14"/>
        </w:rPr>
        <w:t xml:space="preserve"> </w:t>
      </w:r>
      <w:r>
        <w:t>как</w:t>
      </w:r>
      <w:r>
        <w:rPr>
          <w:spacing w:val="-13"/>
        </w:rPr>
        <w:t xml:space="preserve"> </w:t>
      </w:r>
      <w:r>
        <w:t>доказательство патогенности</w:t>
      </w:r>
      <w:r>
        <w:rPr>
          <w:spacing w:val="-2"/>
        </w:rPr>
        <w:t xml:space="preserve"> </w:t>
      </w:r>
      <w:r>
        <w:t>некорректно.</w:t>
      </w:r>
    </w:p>
    <w:p w14:paraId="302D234A" w14:textId="77777777" w:rsidR="001220B7" w:rsidRDefault="0068032B">
      <w:pPr>
        <w:pStyle w:val="a4"/>
        <w:spacing w:before="95" w:line="252" w:lineRule="auto"/>
        <w:ind w:left="735" w:right="1515"/>
        <w:jc w:val="both"/>
      </w:pPr>
      <w:r>
        <w:t>По</w:t>
      </w:r>
      <w:r>
        <w:rPr>
          <w:spacing w:val="-19"/>
        </w:rPr>
        <w:t xml:space="preserve"> </w:t>
      </w:r>
      <w:r>
        <w:t>мере</w:t>
      </w:r>
      <w:r>
        <w:rPr>
          <w:spacing w:val="-18"/>
        </w:rPr>
        <w:t xml:space="preserve"> </w:t>
      </w:r>
      <w:r>
        <w:t>развития</w:t>
      </w:r>
      <w:r>
        <w:rPr>
          <w:spacing w:val="-17"/>
        </w:rPr>
        <w:t xml:space="preserve"> </w:t>
      </w:r>
      <w:r>
        <w:t>методов</w:t>
      </w:r>
      <w:r>
        <w:rPr>
          <w:spacing w:val="-18"/>
        </w:rPr>
        <w:t xml:space="preserve"> </w:t>
      </w:r>
      <w:r>
        <w:t>NGS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увеличения</w:t>
      </w:r>
      <w:r>
        <w:rPr>
          <w:spacing w:val="-18"/>
        </w:rPr>
        <w:t xml:space="preserve"> </w:t>
      </w:r>
      <w:r>
        <w:t>их</w:t>
      </w:r>
      <w:r>
        <w:rPr>
          <w:spacing w:val="-18"/>
        </w:rPr>
        <w:t xml:space="preserve"> </w:t>
      </w:r>
      <w:r>
        <w:t>доступности,</w:t>
      </w:r>
      <w:r>
        <w:rPr>
          <w:spacing w:val="-18"/>
        </w:rPr>
        <w:t xml:space="preserve"> </w:t>
      </w:r>
      <w:r>
        <w:t>начали</w:t>
      </w:r>
      <w:r>
        <w:rPr>
          <w:spacing w:val="-18"/>
        </w:rPr>
        <w:t xml:space="preserve"> </w:t>
      </w:r>
      <w:r>
        <w:t xml:space="preserve">появляться базы данных, агрегирующие </w:t>
      </w:r>
      <w:r>
        <w:rPr>
          <w:spacing w:val="-3"/>
        </w:rPr>
        <w:t xml:space="preserve">результаты </w:t>
      </w:r>
      <w:r>
        <w:t xml:space="preserve">секвенирования различных популяций, а значит </w:t>
      </w:r>
      <w:r>
        <w:rPr>
          <w:spacing w:val="-24"/>
        </w:rPr>
        <w:t xml:space="preserve">–– </w:t>
      </w:r>
      <w:r>
        <w:t>способные определить частоту генетических вариантов в</w:t>
      </w:r>
      <w:r>
        <w:rPr>
          <w:spacing w:val="-26"/>
        </w:rPr>
        <w:t xml:space="preserve"> </w:t>
      </w:r>
      <w:r>
        <w:t>популяции. В</w:t>
      </w:r>
      <w:r>
        <w:rPr>
          <w:spacing w:val="-9"/>
        </w:rPr>
        <w:t xml:space="preserve"> </w:t>
      </w:r>
      <w:r>
        <w:t>настоящее</w:t>
      </w:r>
      <w:r>
        <w:rPr>
          <w:spacing w:val="-9"/>
        </w:rPr>
        <w:t xml:space="preserve"> </w:t>
      </w:r>
      <w:r>
        <w:t>время</w:t>
      </w:r>
      <w:r>
        <w:rPr>
          <w:spacing w:val="-9"/>
        </w:rPr>
        <w:t xml:space="preserve"> </w:t>
      </w:r>
      <w:r>
        <w:t>наиболее</w:t>
      </w:r>
      <w:r>
        <w:rPr>
          <w:spacing w:val="-9"/>
        </w:rPr>
        <w:t xml:space="preserve"> </w:t>
      </w:r>
      <w:r>
        <w:t>крупной</w:t>
      </w:r>
      <w:r>
        <w:rPr>
          <w:spacing w:val="-9"/>
        </w:rPr>
        <w:t xml:space="preserve"> </w:t>
      </w:r>
      <w:r>
        <w:t>является</w:t>
      </w:r>
      <w:r>
        <w:rPr>
          <w:spacing w:val="-9"/>
        </w:rPr>
        <w:t xml:space="preserve"> </w:t>
      </w:r>
      <w:r>
        <w:t>gnomAD[</w:t>
      </w:r>
      <w:hyperlink w:anchor="_bookmark82">
        <w:r>
          <w:rPr>
            <w:color w:val="003052"/>
          </w:rPr>
          <w:t>51</w:t>
        </w:r>
      </w:hyperlink>
      <w:r>
        <w:t>],</w:t>
      </w:r>
      <w:r>
        <w:rPr>
          <w:spacing w:val="-9"/>
        </w:rPr>
        <w:t xml:space="preserve"> </w:t>
      </w:r>
      <w:r>
        <w:t>поглотившая</w:t>
      </w:r>
      <w:r>
        <w:rPr>
          <w:spacing w:val="-9"/>
        </w:rPr>
        <w:t xml:space="preserve"> </w:t>
      </w:r>
      <w:r>
        <w:t>существовавший ранее ExAC, содержавший исключительно экзомные данные. Она содержит частоты генетических вариантов для всех основных рас, а также</w:t>
      </w:r>
      <w:r>
        <w:rPr>
          <w:spacing w:val="-28"/>
        </w:rPr>
        <w:t xml:space="preserve"> </w:t>
      </w:r>
      <w:r>
        <w:rPr>
          <w:spacing w:val="-3"/>
        </w:rPr>
        <w:t>неко</w:t>
      </w:r>
      <w:r>
        <w:t>торых условно-здоровых</w:t>
      </w:r>
      <w:r>
        <w:rPr>
          <w:spacing w:val="-3"/>
        </w:rPr>
        <w:t xml:space="preserve"> </w:t>
      </w:r>
      <w:r>
        <w:t>групп.</w:t>
      </w:r>
    </w:p>
    <w:p w14:paraId="4EAFAC25" w14:textId="77777777" w:rsidR="001220B7" w:rsidRDefault="0068032B">
      <w:pPr>
        <w:pStyle w:val="a4"/>
        <w:spacing w:before="94" w:line="252" w:lineRule="auto"/>
        <w:ind w:left="735" w:right="1516"/>
        <w:jc w:val="both"/>
      </w:pPr>
      <w:r>
        <w:t>Несмотря на то, что были созданы базы данных для всех рас, очень часто этого недостаточно</w:t>
      </w:r>
      <w:r>
        <w:rPr>
          <w:spacing w:val="-22"/>
        </w:rPr>
        <w:t xml:space="preserve"> </w:t>
      </w:r>
      <w:r>
        <w:t>и</w:t>
      </w:r>
      <w:r>
        <w:rPr>
          <w:spacing w:val="-22"/>
        </w:rPr>
        <w:t xml:space="preserve"> </w:t>
      </w:r>
      <w:r>
        <w:rPr>
          <w:spacing w:val="-3"/>
        </w:rPr>
        <w:t>необходимо</w:t>
      </w:r>
      <w:r>
        <w:rPr>
          <w:spacing w:val="-21"/>
        </w:rPr>
        <w:t xml:space="preserve"> </w:t>
      </w:r>
      <w:r>
        <w:t>учитывать</w:t>
      </w:r>
      <w:r>
        <w:rPr>
          <w:spacing w:val="-22"/>
        </w:rPr>
        <w:t xml:space="preserve"> </w:t>
      </w:r>
      <w:r>
        <w:t>частоты</w:t>
      </w:r>
      <w:r>
        <w:rPr>
          <w:spacing w:val="-21"/>
        </w:rPr>
        <w:t xml:space="preserve"> </w:t>
      </w:r>
      <w:r>
        <w:t>в</w:t>
      </w:r>
      <w:r>
        <w:rPr>
          <w:spacing w:val="-22"/>
        </w:rPr>
        <w:t xml:space="preserve"> </w:t>
      </w:r>
      <w:r>
        <w:t>популяциях</w:t>
      </w:r>
      <w:r>
        <w:rPr>
          <w:spacing w:val="-21"/>
        </w:rPr>
        <w:t xml:space="preserve"> </w:t>
      </w:r>
      <w:r>
        <w:t>отдельных</w:t>
      </w:r>
      <w:r>
        <w:rPr>
          <w:spacing w:val="-22"/>
        </w:rPr>
        <w:t xml:space="preserve"> </w:t>
      </w:r>
      <w:r>
        <w:t>народов и</w:t>
      </w:r>
      <w:r>
        <w:rPr>
          <w:spacing w:val="-14"/>
        </w:rPr>
        <w:t xml:space="preserve"> </w:t>
      </w:r>
      <w:r>
        <w:t>стран.</w:t>
      </w:r>
      <w:r>
        <w:rPr>
          <w:spacing w:val="-14"/>
        </w:rPr>
        <w:t xml:space="preserve"> </w:t>
      </w:r>
      <w:r>
        <w:t>Такими</w:t>
      </w:r>
      <w:r>
        <w:rPr>
          <w:spacing w:val="-13"/>
        </w:rPr>
        <w:t xml:space="preserve"> </w:t>
      </w:r>
      <w:r>
        <w:t>базами</w:t>
      </w:r>
      <w:r>
        <w:rPr>
          <w:spacing w:val="-14"/>
        </w:rPr>
        <w:t xml:space="preserve"> </w:t>
      </w:r>
      <w:r>
        <w:t>данных</w:t>
      </w:r>
      <w:r>
        <w:rPr>
          <w:spacing w:val="-14"/>
        </w:rPr>
        <w:t xml:space="preserve"> </w:t>
      </w:r>
      <w:r>
        <w:t>являются</w:t>
      </w:r>
      <w:r>
        <w:rPr>
          <w:spacing w:val="-13"/>
        </w:rPr>
        <w:t xml:space="preserve"> </w:t>
      </w:r>
      <w:r>
        <w:t>GME[</w:t>
      </w:r>
      <w:hyperlink w:anchor="_bookmark83">
        <w:r>
          <w:rPr>
            <w:color w:val="003052"/>
          </w:rPr>
          <w:t>52</w:t>
        </w:r>
      </w:hyperlink>
      <w:r>
        <w:t>],</w:t>
      </w:r>
      <w:r>
        <w:rPr>
          <w:spacing w:val="-14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rPr>
          <w:spacing w:val="-3"/>
        </w:rPr>
        <w:t>которой</w:t>
      </w:r>
      <w:r>
        <w:rPr>
          <w:spacing w:val="-15"/>
        </w:rPr>
        <w:t xml:space="preserve"> </w:t>
      </w:r>
      <w:r>
        <w:t>отражены</w:t>
      </w:r>
      <w:r>
        <w:rPr>
          <w:spacing w:val="-14"/>
        </w:rPr>
        <w:t xml:space="preserve"> </w:t>
      </w:r>
      <w:r>
        <w:t>частоты по популяции Ближнего Востока, ABraOM[</w:t>
      </w:r>
      <w:hyperlink w:anchor="_bookmark84">
        <w:r>
          <w:rPr>
            <w:color w:val="003052"/>
          </w:rPr>
          <w:t>53</w:t>
        </w:r>
      </w:hyperlink>
      <w:r>
        <w:t>], предоставляющая частоты генетических</w:t>
      </w:r>
      <w:r>
        <w:rPr>
          <w:spacing w:val="-21"/>
        </w:rPr>
        <w:t xml:space="preserve"> </w:t>
      </w:r>
      <w:r>
        <w:t>вариантов</w:t>
      </w:r>
      <w:r>
        <w:rPr>
          <w:spacing w:val="-20"/>
        </w:rPr>
        <w:t xml:space="preserve"> </w:t>
      </w:r>
      <w:r>
        <w:t>среди</w:t>
      </w:r>
      <w:r>
        <w:rPr>
          <w:spacing w:val="-20"/>
        </w:rPr>
        <w:t xml:space="preserve"> </w:t>
      </w:r>
      <w:r>
        <w:t>практически</w:t>
      </w:r>
      <w:r>
        <w:rPr>
          <w:spacing w:val="-20"/>
        </w:rPr>
        <w:t xml:space="preserve"> </w:t>
      </w:r>
      <w:r>
        <w:t>здорового</w:t>
      </w:r>
      <w:r>
        <w:rPr>
          <w:spacing w:val="-20"/>
        </w:rPr>
        <w:t xml:space="preserve"> </w:t>
      </w:r>
      <w:r>
        <w:t>пожилого</w:t>
      </w:r>
      <w:r>
        <w:rPr>
          <w:spacing w:val="-20"/>
        </w:rPr>
        <w:t xml:space="preserve"> </w:t>
      </w:r>
      <w:r>
        <w:t>населения</w:t>
      </w:r>
      <w:r>
        <w:rPr>
          <w:spacing w:val="-21"/>
        </w:rPr>
        <w:t xml:space="preserve"> </w:t>
      </w:r>
      <w:r>
        <w:t>Бразилии. Также</w:t>
      </w:r>
      <w:r>
        <w:rPr>
          <w:spacing w:val="-28"/>
        </w:rPr>
        <w:t xml:space="preserve"> </w:t>
      </w:r>
      <w:r>
        <w:t>для</w:t>
      </w:r>
      <w:r>
        <w:rPr>
          <w:spacing w:val="-28"/>
        </w:rPr>
        <w:t xml:space="preserve"> </w:t>
      </w:r>
      <w:r>
        <w:t>анализа</w:t>
      </w:r>
      <w:r>
        <w:rPr>
          <w:spacing w:val="-28"/>
        </w:rPr>
        <w:t xml:space="preserve"> </w:t>
      </w:r>
      <w:r>
        <w:t>берутся</w:t>
      </w:r>
      <w:r>
        <w:rPr>
          <w:spacing w:val="-28"/>
        </w:rPr>
        <w:t xml:space="preserve"> </w:t>
      </w:r>
      <w:r>
        <w:t>популяции,</w:t>
      </w:r>
      <w:r>
        <w:rPr>
          <w:spacing w:val="-27"/>
        </w:rPr>
        <w:t xml:space="preserve"> </w:t>
      </w:r>
      <w:r>
        <w:t>в</w:t>
      </w:r>
      <w:r>
        <w:rPr>
          <w:spacing w:val="-28"/>
        </w:rPr>
        <w:t xml:space="preserve"> </w:t>
      </w:r>
      <w:r>
        <w:rPr>
          <w:spacing w:val="-3"/>
        </w:rPr>
        <w:t>которых</w:t>
      </w:r>
      <w:r>
        <w:rPr>
          <w:spacing w:val="-28"/>
        </w:rPr>
        <w:t xml:space="preserve"> </w:t>
      </w:r>
      <w:r>
        <w:t>велика</w:t>
      </w:r>
      <w:r>
        <w:rPr>
          <w:spacing w:val="-28"/>
        </w:rPr>
        <w:t xml:space="preserve"> </w:t>
      </w:r>
      <w:r>
        <w:t>доля</w:t>
      </w:r>
      <w:r>
        <w:rPr>
          <w:spacing w:val="-28"/>
        </w:rPr>
        <w:t xml:space="preserve"> </w:t>
      </w:r>
      <w:r>
        <w:t>близкородственных связей, например,</w:t>
      </w:r>
      <w:r>
        <w:rPr>
          <w:spacing w:val="-3"/>
        </w:rPr>
        <w:t xml:space="preserve"> </w:t>
      </w:r>
      <w:r>
        <w:t>пакистанская[</w:t>
      </w:r>
      <w:hyperlink w:anchor="_bookmark85">
        <w:r>
          <w:rPr>
            <w:color w:val="003052"/>
          </w:rPr>
          <w:t>54</w:t>
        </w:r>
      </w:hyperlink>
      <w:r>
        <w:t>].</w:t>
      </w:r>
    </w:p>
    <w:p w14:paraId="446BE540" w14:textId="77777777" w:rsidR="001220B7" w:rsidRDefault="0068032B">
      <w:pPr>
        <w:pStyle w:val="a9"/>
        <w:numPr>
          <w:ilvl w:val="0"/>
          <w:numId w:val="11"/>
        </w:numPr>
        <w:tabs>
          <w:tab w:val="left" w:pos="736"/>
        </w:tabs>
        <w:spacing w:before="193" w:line="252" w:lineRule="auto"/>
        <w:ind w:left="735" w:right="1517"/>
        <w:rPr>
          <w:sz w:val="24"/>
        </w:rPr>
      </w:pPr>
      <w:r>
        <w:rPr>
          <w:sz w:val="24"/>
        </w:rPr>
        <w:t>Клинические</w:t>
      </w:r>
      <w:r>
        <w:rPr>
          <w:spacing w:val="-15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4"/>
          <w:sz w:val="24"/>
        </w:rPr>
        <w:t xml:space="preserve"> </w:t>
      </w:r>
      <w:r>
        <w:rPr>
          <w:sz w:val="24"/>
        </w:rPr>
        <w:t>из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БД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статей.</w:t>
      </w:r>
      <w:r>
        <w:rPr>
          <w:spacing w:val="-14"/>
          <w:sz w:val="24"/>
        </w:rPr>
        <w:t xml:space="preserve"> </w:t>
      </w:r>
      <w:r>
        <w:rPr>
          <w:sz w:val="24"/>
        </w:rPr>
        <w:t>Наиболее</w:t>
      </w:r>
      <w:r>
        <w:rPr>
          <w:spacing w:val="-15"/>
          <w:sz w:val="24"/>
        </w:rPr>
        <w:t xml:space="preserve"> </w:t>
      </w:r>
      <w:r>
        <w:rPr>
          <w:sz w:val="24"/>
        </w:rPr>
        <w:t>достоверным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источником</w:t>
      </w:r>
      <w:r>
        <w:rPr>
          <w:spacing w:val="-14"/>
          <w:sz w:val="24"/>
        </w:rPr>
        <w:t xml:space="preserve"> </w:t>
      </w:r>
      <w:r>
        <w:rPr>
          <w:sz w:val="24"/>
        </w:rPr>
        <w:t>данных о</w:t>
      </w:r>
      <w:r>
        <w:rPr>
          <w:spacing w:val="-21"/>
          <w:sz w:val="24"/>
        </w:rPr>
        <w:t xml:space="preserve"> </w:t>
      </w:r>
      <w:r>
        <w:rPr>
          <w:sz w:val="24"/>
        </w:rPr>
        <w:t>патогенности</w:t>
      </w:r>
      <w:r>
        <w:rPr>
          <w:spacing w:val="-21"/>
          <w:sz w:val="24"/>
        </w:rPr>
        <w:t xml:space="preserve"> </w:t>
      </w:r>
      <w:r>
        <w:rPr>
          <w:sz w:val="24"/>
        </w:rPr>
        <w:t>генетического</w:t>
      </w:r>
      <w:r>
        <w:rPr>
          <w:spacing w:val="-21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21"/>
          <w:sz w:val="24"/>
        </w:rPr>
        <w:t xml:space="preserve"> </w:t>
      </w:r>
      <w:r>
        <w:rPr>
          <w:sz w:val="24"/>
        </w:rPr>
        <w:t>являются</w:t>
      </w:r>
      <w:r>
        <w:rPr>
          <w:spacing w:val="-21"/>
          <w:sz w:val="24"/>
        </w:rPr>
        <w:t xml:space="preserve"> </w:t>
      </w:r>
      <w:r>
        <w:rPr>
          <w:sz w:val="24"/>
        </w:rPr>
        <w:t>семейные</w:t>
      </w:r>
      <w:r>
        <w:rPr>
          <w:spacing w:val="-20"/>
          <w:sz w:val="24"/>
        </w:rPr>
        <w:t xml:space="preserve"> </w:t>
      </w:r>
      <w:r>
        <w:rPr>
          <w:sz w:val="24"/>
        </w:rPr>
        <w:t>и</w:t>
      </w:r>
      <w:r>
        <w:rPr>
          <w:spacing w:val="-21"/>
          <w:sz w:val="24"/>
        </w:rPr>
        <w:t xml:space="preserve"> </w:t>
      </w:r>
      <w:r>
        <w:rPr>
          <w:sz w:val="24"/>
        </w:rPr>
        <w:t>популяционные</w:t>
      </w:r>
      <w:r>
        <w:rPr>
          <w:spacing w:val="-21"/>
          <w:sz w:val="24"/>
        </w:rPr>
        <w:t xml:space="preserve"> </w:t>
      </w:r>
      <w:r>
        <w:rPr>
          <w:sz w:val="24"/>
        </w:rPr>
        <w:t>исследования конкретной патологии, а также базы данных, агрегирующие информацию</w:t>
      </w:r>
      <w:r>
        <w:rPr>
          <w:spacing w:val="-24"/>
          <w:sz w:val="24"/>
        </w:rPr>
        <w:t xml:space="preserve"> </w:t>
      </w:r>
      <w:r>
        <w:rPr>
          <w:sz w:val="24"/>
        </w:rPr>
        <w:t>из</w:t>
      </w:r>
      <w:r>
        <w:rPr>
          <w:spacing w:val="-22"/>
          <w:sz w:val="24"/>
        </w:rPr>
        <w:t xml:space="preserve"> </w:t>
      </w:r>
      <w:r>
        <w:rPr>
          <w:sz w:val="24"/>
        </w:rPr>
        <w:t>подобных</w:t>
      </w:r>
      <w:r>
        <w:rPr>
          <w:spacing w:val="-23"/>
          <w:sz w:val="24"/>
        </w:rPr>
        <w:t xml:space="preserve"> </w:t>
      </w:r>
      <w:r>
        <w:rPr>
          <w:sz w:val="24"/>
        </w:rPr>
        <w:t>статей.</w:t>
      </w:r>
      <w:r>
        <w:rPr>
          <w:spacing w:val="-23"/>
          <w:sz w:val="24"/>
        </w:rPr>
        <w:t xml:space="preserve"> </w:t>
      </w:r>
      <w:r>
        <w:rPr>
          <w:sz w:val="24"/>
        </w:rPr>
        <w:t>Наиболее</w:t>
      </w:r>
      <w:r>
        <w:rPr>
          <w:spacing w:val="-24"/>
          <w:sz w:val="24"/>
        </w:rPr>
        <w:t xml:space="preserve"> </w:t>
      </w:r>
      <w:r>
        <w:rPr>
          <w:sz w:val="24"/>
        </w:rPr>
        <w:t>используемыми</w:t>
      </w:r>
      <w:r>
        <w:rPr>
          <w:spacing w:val="-23"/>
          <w:sz w:val="24"/>
        </w:rPr>
        <w:t xml:space="preserve"> </w:t>
      </w:r>
      <w:r>
        <w:rPr>
          <w:sz w:val="24"/>
        </w:rPr>
        <w:t>в</w:t>
      </w:r>
      <w:r>
        <w:rPr>
          <w:spacing w:val="-22"/>
          <w:sz w:val="24"/>
        </w:rPr>
        <w:t xml:space="preserve"> </w:t>
      </w:r>
      <w:r>
        <w:rPr>
          <w:sz w:val="24"/>
        </w:rPr>
        <w:t>настоящее</w:t>
      </w:r>
      <w:r>
        <w:rPr>
          <w:spacing w:val="-23"/>
          <w:sz w:val="24"/>
        </w:rPr>
        <w:t xml:space="preserve"> </w:t>
      </w:r>
      <w:r>
        <w:rPr>
          <w:sz w:val="24"/>
        </w:rPr>
        <w:t>время</w:t>
      </w:r>
      <w:r>
        <w:rPr>
          <w:spacing w:val="-23"/>
          <w:sz w:val="24"/>
        </w:rPr>
        <w:t xml:space="preserve"> </w:t>
      </w:r>
      <w:r>
        <w:rPr>
          <w:sz w:val="24"/>
        </w:rPr>
        <w:t>являются</w:t>
      </w:r>
      <w:r>
        <w:rPr>
          <w:spacing w:val="-16"/>
          <w:sz w:val="24"/>
        </w:rPr>
        <w:t xml:space="preserve"> </w:t>
      </w:r>
      <w:r>
        <w:rPr>
          <w:sz w:val="24"/>
        </w:rPr>
        <w:t>HGMD[</w:t>
      </w:r>
      <w:hyperlink w:anchor="_bookmark86">
        <w:r>
          <w:rPr>
            <w:color w:val="003052"/>
            <w:sz w:val="24"/>
          </w:rPr>
          <w:t>55</w:t>
        </w:r>
      </w:hyperlink>
      <w:r>
        <w:rPr>
          <w:sz w:val="24"/>
        </w:rPr>
        <w:t>]</w:t>
      </w:r>
      <w:r>
        <w:rPr>
          <w:spacing w:val="-16"/>
          <w:sz w:val="24"/>
        </w:rPr>
        <w:t xml:space="preserve"> </w:t>
      </w:r>
      <w:r>
        <w:rPr>
          <w:sz w:val="24"/>
        </w:rPr>
        <w:t>и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CLINVAR[</w:t>
      </w:r>
      <w:hyperlink w:anchor="_bookmark69">
        <w:r>
          <w:rPr>
            <w:color w:val="003052"/>
            <w:spacing w:val="-3"/>
            <w:sz w:val="24"/>
          </w:rPr>
          <w:t>38</w:t>
        </w:r>
      </w:hyperlink>
      <w:r>
        <w:rPr>
          <w:spacing w:val="-3"/>
          <w:sz w:val="24"/>
        </w:rPr>
        <w:t>].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Тем</w:t>
      </w:r>
      <w:r>
        <w:rPr>
          <w:spacing w:val="-16"/>
          <w:sz w:val="24"/>
        </w:rPr>
        <w:t xml:space="preserve"> </w:t>
      </w:r>
      <w:r>
        <w:rPr>
          <w:sz w:val="24"/>
        </w:rPr>
        <w:t>не</w:t>
      </w:r>
      <w:r>
        <w:rPr>
          <w:spacing w:val="-16"/>
          <w:sz w:val="24"/>
        </w:rPr>
        <w:t xml:space="preserve"> </w:t>
      </w:r>
      <w:r>
        <w:rPr>
          <w:sz w:val="24"/>
        </w:rPr>
        <w:t>менее,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CLINVAR</w:t>
      </w:r>
      <w:r>
        <w:rPr>
          <w:spacing w:val="-16"/>
          <w:sz w:val="24"/>
        </w:rPr>
        <w:t xml:space="preserve"> </w:t>
      </w:r>
      <w:r>
        <w:rPr>
          <w:sz w:val="24"/>
        </w:rPr>
        <w:t>считается</w:t>
      </w:r>
      <w:r>
        <w:rPr>
          <w:spacing w:val="-15"/>
          <w:sz w:val="24"/>
        </w:rPr>
        <w:t xml:space="preserve"> </w:t>
      </w:r>
      <w:r>
        <w:rPr>
          <w:sz w:val="24"/>
        </w:rPr>
        <w:t>лишь</w:t>
      </w:r>
      <w:r>
        <w:rPr>
          <w:spacing w:val="-16"/>
          <w:sz w:val="24"/>
        </w:rPr>
        <w:t xml:space="preserve"> </w:t>
      </w:r>
      <w:r>
        <w:rPr>
          <w:sz w:val="24"/>
        </w:rPr>
        <w:t>дополнительным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источником,</w:t>
      </w:r>
      <w:r>
        <w:rPr>
          <w:spacing w:val="-9"/>
          <w:sz w:val="24"/>
        </w:rPr>
        <w:t xml:space="preserve"> </w:t>
      </w:r>
      <w:r>
        <w:rPr>
          <w:sz w:val="24"/>
        </w:rPr>
        <w:t>так</w:t>
      </w:r>
      <w:r>
        <w:rPr>
          <w:spacing w:val="-9"/>
          <w:sz w:val="24"/>
        </w:rPr>
        <w:t xml:space="preserve"> </w:t>
      </w:r>
      <w:r>
        <w:rPr>
          <w:sz w:val="24"/>
        </w:rPr>
        <w:t>как</w:t>
      </w:r>
      <w:r>
        <w:rPr>
          <w:spacing w:val="-9"/>
          <w:sz w:val="24"/>
        </w:rPr>
        <w:t xml:space="preserve"> </w:t>
      </w:r>
      <w:r>
        <w:rPr>
          <w:sz w:val="24"/>
        </w:rPr>
        <w:t>часто</w:t>
      </w:r>
      <w:r>
        <w:rPr>
          <w:spacing w:val="-9"/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-9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низкого</w:t>
      </w:r>
      <w:r>
        <w:rPr>
          <w:spacing w:val="-9"/>
          <w:sz w:val="24"/>
        </w:rPr>
        <w:t xml:space="preserve"> </w:t>
      </w:r>
      <w:r>
        <w:rPr>
          <w:sz w:val="24"/>
        </w:rPr>
        <w:t>качества[</w:t>
      </w:r>
      <w:hyperlink w:anchor="_bookmark87">
        <w:r>
          <w:rPr>
            <w:color w:val="003052"/>
            <w:sz w:val="24"/>
          </w:rPr>
          <w:t>56</w:t>
        </w:r>
      </w:hyperlink>
      <w:r>
        <w:rPr>
          <w:sz w:val="24"/>
        </w:rPr>
        <w:t>].</w:t>
      </w:r>
    </w:p>
    <w:p w14:paraId="7A46B1F8" w14:textId="77777777" w:rsidR="001220B7" w:rsidRDefault="0068032B">
      <w:pPr>
        <w:pStyle w:val="a9"/>
        <w:numPr>
          <w:ilvl w:val="0"/>
          <w:numId w:val="11"/>
        </w:numPr>
        <w:tabs>
          <w:tab w:val="left" w:pos="736"/>
        </w:tabs>
        <w:spacing w:before="194" w:line="252" w:lineRule="auto"/>
        <w:ind w:left="735" w:right="1517"/>
        <w:rPr>
          <w:sz w:val="24"/>
        </w:rPr>
      </w:pPr>
      <w:r>
        <w:rPr>
          <w:sz w:val="24"/>
        </w:rPr>
        <w:t>Анализ</w:t>
      </w:r>
      <w:r>
        <w:rPr>
          <w:spacing w:val="-25"/>
          <w:sz w:val="24"/>
        </w:rPr>
        <w:t xml:space="preserve"> </w:t>
      </w:r>
      <w:r>
        <w:rPr>
          <w:sz w:val="24"/>
        </w:rPr>
        <w:t>и</w:t>
      </w:r>
      <w:r>
        <w:rPr>
          <w:spacing w:val="-26"/>
          <w:sz w:val="24"/>
        </w:rPr>
        <w:t xml:space="preserve"> </w:t>
      </w:r>
      <w:r>
        <w:rPr>
          <w:sz w:val="24"/>
        </w:rPr>
        <w:t>предсказание</w:t>
      </w:r>
      <w:r>
        <w:rPr>
          <w:spacing w:val="-26"/>
          <w:sz w:val="24"/>
        </w:rPr>
        <w:t xml:space="preserve"> </w:t>
      </w:r>
      <w:r>
        <w:rPr>
          <w:sz w:val="24"/>
        </w:rPr>
        <w:t>функционального</w:t>
      </w:r>
      <w:r>
        <w:rPr>
          <w:spacing w:val="-25"/>
          <w:sz w:val="24"/>
        </w:rPr>
        <w:t xml:space="preserve"> </w:t>
      </w:r>
      <w:r>
        <w:rPr>
          <w:sz w:val="24"/>
        </w:rPr>
        <w:t>эффекта</w:t>
      </w:r>
      <w:r>
        <w:rPr>
          <w:spacing w:val="-26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5"/>
          <w:sz w:val="24"/>
        </w:rPr>
        <w:t xml:space="preserve"> </w:t>
      </w:r>
      <w:r>
        <w:rPr>
          <w:i/>
          <w:sz w:val="24"/>
        </w:rPr>
        <w:t>silico</w:t>
      </w:r>
      <w:r>
        <w:rPr>
          <w:sz w:val="24"/>
        </w:rPr>
        <w:t>.</w:t>
      </w:r>
      <w:r>
        <w:rPr>
          <w:spacing w:val="-25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6"/>
          <w:sz w:val="24"/>
        </w:rPr>
        <w:t xml:space="preserve"> </w:t>
      </w:r>
      <w:r>
        <w:rPr>
          <w:i/>
          <w:sz w:val="24"/>
        </w:rPr>
        <w:t>silico</w:t>
      </w:r>
      <w:r>
        <w:rPr>
          <w:i/>
          <w:spacing w:val="-25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-25"/>
          <w:sz w:val="24"/>
        </w:rPr>
        <w:t xml:space="preserve"> </w:t>
      </w:r>
      <w:r>
        <w:rPr>
          <w:sz w:val="24"/>
        </w:rPr>
        <w:t>появились</w:t>
      </w:r>
      <w:r>
        <w:rPr>
          <w:spacing w:val="-16"/>
          <w:sz w:val="24"/>
        </w:rPr>
        <w:t xml:space="preserve"> </w:t>
      </w:r>
      <w:r>
        <w:rPr>
          <w:sz w:val="24"/>
        </w:rPr>
        <w:t>в</w:t>
      </w:r>
      <w:r>
        <w:rPr>
          <w:spacing w:val="-15"/>
          <w:sz w:val="24"/>
        </w:rPr>
        <w:t xml:space="preserve"> </w:t>
      </w:r>
      <w:r>
        <w:rPr>
          <w:sz w:val="24"/>
        </w:rPr>
        <w:t>ответ</w:t>
      </w:r>
      <w:r>
        <w:rPr>
          <w:spacing w:val="-15"/>
          <w:sz w:val="24"/>
        </w:rPr>
        <w:t xml:space="preserve"> </w:t>
      </w:r>
      <w:r>
        <w:rPr>
          <w:sz w:val="24"/>
        </w:rPr>
        <w:t>на</w:t>
      </w:r>
      <w:r>
        <w:rPr>
          <w:spacing w:val="-15"/>
          <w:sz w:val="24"/>
        </w:rPr>
        <w:t xml:space="preserve"> </w:t>
      </w:r>
      <w:r>
        <w:rPr>
          <w:sz w:val="24"/>
        </w:rPr>
        <w:t>необходимость</w:t>
      </w:r>
      <w:r>
        <w:rPr>
          <w:spacing w:val="-15"/>
          <w:sz w:val="24"/>
        </w:rPr>
        <w:t xml:space="preserve"> </w:t>
      </w:r>
      <w:r>
        <w:rPr>
          <w:sz w:val="24"/>
        </w:rPr>
        <w:t>как-то</w:t>
      </w:r>
      <w:r>
        <w:rPr>
          <w:spacing w:val="-15"/>
          <w:sz w:val="24"/>
        </w:rPr>
        <w:t xml:space="preserve"> </w:t>
      </w:r>
      <w:r>
        <w:rPr>
          <w:sz w:val="24"/>
        </w:rPr>
        <w:t>классифицировать</w:t>
      </w:r>
      <w:r>
        <w:rPr>
          <w:spacing w:val="-16"/>
          <w:sz w:val="24"/>
        </w:rPr>
        <w:t xml:space="preserve"> </w:t>
      </w:r>
      <w:r>
        <w:rPr>
          <w:sz w:val="24"/>
        </w:rPr>
        <w:t>генетические</w:t>
      </w:r>
      <w:r>
        <w:rPr>
          <w:spacing w:val="-15"/>
          <w:sz w:val="24"/>
        </w:rPr>
        <w:t xml:space="preserve"> </w:t>
      </w:r>
      <w:r>
        <w:rPr>
          <w:sz w:val="24"/>
        </w:rPr>
        <w:t>варианты, по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которым</w:t>
      </w:r>
      <w:r>
        <w:rPr>
          <w:spacing w:val="-24"/>
          <w:sz w:val="24"/>
        </w:rPr>
        <w:t xml:space="preserve"> </w:t>
      </w:r>
      <w:r>
        <w:rPr>
          <w:sz w:val="24"/>
        </w:rPr>
        <w:t>недостаточно</w:t>
      </w:r>
      <w:r>
        <w:rPr>
          <w:spacing w:val="-25"/>
          <w:sz w:val="24"/>
        </w:rPr>
        <w:t xml:space="preserve"> </w:t>
      </w:r>
      <w:r>
        <w:rPr>
          <w:sz w:val="24"/>
        </w:rPr>
        <w:t>клинической</w:t>
      </w:r>
      <w:r>
        <w:rPr>
          <w:spacing w:val="-24"/>
          <w:sz w:val="24"/>
        </w:rPr>
        <w:t xml:space="preserve"> </w:t>
      </w:r>
      <w:r>
        <w:rPr>
          <w:sz w:val="24"/>
        </w:rPr>
        <w:t>информации.</w:t>
      </w:r>
      <w:r>
        <w:rPr>
          <w:spacing w:val="-24"/>
          <w:sz w:val="24"/>
        </w:rPr>
        <w:t xml:space="preserve"> </w:t>
      </w:r>
      <w:r>
        <w:rPr>
          <w:sz w:val="24"/>
        </w:rPr>
        <w:t>Существует</w:t>
      </w:r>
      <w:r>
        <w:rPr>
          <w:spacing w:val="-25"/>
          <w:sz w:val="24"/>
        </w:rPr>
        <w:t xml:space="preserve"> </w:t>
      </w:r>
      <w:r>
        <w:rPr>
          <w:sz w:val="24"/>
        </w:rPr>
        <w:t>множество</w:t>
      </w:r>
      <w:r>
        <w:rPr>
          <w:spacing w:val="-24"/>
          <w:sz w:val="24"/>
        </w:rPr>
        <w:t xml:space="preserve"> </w:t>
      </w:r>
      <w:r>
        <w:rPr>
          <w:sz w:val="24"/>
        </w:rPr>
        <w:t>способов</w:t>
      </w:r>
      <w:r>
        <w:rPr>
          <w:spacing w:val="-15"/>
          <w:sz w:val="24"/>
        </w:rPr>
        <w:t xml:space="preserve"> </w:t>
      </w:r>
      <w:r>
        <w:rPr>
          <w:sz w:val="24"/>
        </w:rPr>
        <w:t>проверить</w:t>
      </w:r>
      <w:r>
        <w:rPr>
          <w:spacing w:val="-14"/>
          <w:sz w:val="24"/>
        </w:rPr>
        <w:t xml:space="preserve"> </w:t>
      </w:r>
      <w:r>
        <w:rPr>
          <w:sz w:val="24"/>
        </w:rPr>
        <w:t>патогенность</w:t>
      </w:r>
      <w:r>
        <w:rPr>
          <w:spacing w:val="-14"/>
          <w:sz w:val="24"/>
        </w:rPr>
        <w:t xml:space="preserve"> </w:t>
      </w:r>
      <w:r>
        <w:rPr>
          <w:sz w:val="24"/>
        </w:rPr>
        <w:t>таких</w:t>
      </w:r>
      <w:r>
        <w:rPr>
          <w:spacing w:val="-14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vitro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но</w:t>
      </w:r>
      <w:r>
        <w:rPr>
          <w:spacing w:val="-14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14"/>
          <w:sz w:val="24"/>
        </w:rPr>
        <w:t xml:space="preserve"> </w:t>
      </w:r>
      <w:r>
        <w:rPr>
          <w:sz w:val="24"/>
        </w:rPr>
        <w:t>таким</w:t>
      </w:r>
      <w:r>
        <w:rPr>
          <w:spacing w:val="-15"/>
          <w:sz w:val="24"/>
        </w:rPr>
        <w:t xml:space="preserve"> </w:t>
      </w:r>
      <w:r>
        <w:rPr>
          <w:sz w:val="24"/>
        </w:rPr>
        <w:t>обра</w:t>
      </w:r>
      <w:r>
        <w:rPr>
          <w:spacing w:val="-3"/>
          <w:sz w:val="24"/>
        </w:rPr>
        <w:t xml:space="preserve">зом </w:t>
      </w:r>
      <w:r>
        <w:rPr>
          <w:sz w:val="24"/>
        </w:rPr>
        <w:t xml:space="preserve">все нецелесообразно, а </w:t>
      </w:r>
      <w:r>
        <w:rPr>
          <w:spacing w:val="-3"/>
          <w:sz w:val="24"/>
        </w:rPr>
        <w:t xml:space="preserve">иногда </w:t>
      </w:r>
      <w:r>
        <w:rPr>
          <w:sz w:val="24"/>
        </w:rPr>
        <w:t>и невозможно. Даже в хорошо изученных генах</w:t>
      </w:r>
      <w:r>
        <w:rPr>
          <w:spacing w:val="-14"/>
          <w:sz w:val="24"/>
        </w:rPr>
        <w:t xml:space="preserve"> </w:t>
      </w:r>
      <w:r>
        <w:rPr>
          <w:sz w:val="24"/>
        </w:rPr>
        <w:t>варианты</w:t>
      </w:r>
      <w:r>
        <w:rPr>
          <w:spacing w:val="-14"/>
          <w:sz w:val="24"/>
        </w:rPr>
        <w:t xml:space="preserve"> </w:t>
      </w:r>
      <w:r>
        <w:rPr>
          <w:sz w:val="24"/>
        </w:rPr>
        <w:t>с</w:t>
      </w:r>
      <w:r>
        <w:rPr>
          <w:spacing w:val="-14"/>
          <w:sz w:val="24"/>
        </w:rPr>
        <w:t xml:space="preserve"> </w:t>
      </w:r>
      <w:r>
        <w:rPr>
          <w:sz w:val="24"/>
        </w:rPr>
        <w:t>неопределённой</w:t>
      </w:r>
      <w:r>
        <w:rPr>
          <w:spacing w:val="-14"/>
          <w:sz w:val="24"/>
        </w:rPr>
        <w:t xml:space="preserve"> </w:t>
      </w:r>
      <w:r>
        <w:rPr>
          <w:sz w:val="24"/>
        </w:rPr>
        <w:t>клинической</w:t>
      </w:r>
      <w:r>
        <w:rPr>
          <w:spacing w:val="-14"/>
          <w:sz w:val="24"/>
        </w:rPr>
        <w:t xml:space="preserve"> </w:t>
      </w:r>
      <w:r>
        <w:rPr>
          <w:sz w:val="24"/>
        </w:rPr>
        <w:t>значимостью</w:t>
      </w:r>
      <w:r>
        <w:rPr>
          <w:spacing w:val="-14"/>
          <w:sz w:val="24"/>
        </w:rPr>
        <w:t xml:space="preserve"> </w:t>
      </w:r>
      <w:r>
        <w:rPr>
          <w:sz w:val="24"/>
        </w:rPr>
        <w:t>могут</w:t>
      </w:r>
      <w:r>
        <w:rPr>
          <w:spacing w:val="-14"/>
          <w:sz w:val="24"/>
        </w:rPr>
        <w:t xml:space="preserve"> </w:t>
      </w:r>
      <w:r>
        <w:rPr>
          <w:sz w:val="24"/>
        </w:rPr>
        <w:t>занимать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большую долю </w:t>
      </w:r>
      <w:r>
        <w:rPr>
          <w:spacing w:val="-24"/>
          <w:sz w:val="24"/>
        </w:rPr>
        <w:t xml:space="preserve">–– </w:t>
      </w:r>
      <w:r>
        <w:rPr>
          <w:sz w:val="24"/>
        </w:rPr>
        <w:t xml:space="preserve">например, в BRCA1 и BRCA2 это 33% и 50% соответственно. Менее изученные гены, а также пациенты, принадлежащие к популяциям с </w:t>
      </w:r>
      <w:r>
        <w:rPr>
          <w:spacing w:val="-4"/>
          <w:sz w:val="24"/>
        </w:rPr>
        <w:t xml:space="preserve">плохо </w:t>
      </w:r>
      <w:r>
        <w:rPr>
          <w:sz w:val="24"/>
        </w:rPr>
        <w:t>изученным составом генетических вариантов, представляют ещё большую про</w:t>
      </w:r>
      <w:r>
        <w:rPr>
          <w:spacing w:val="-5"/>
          <w:sz w:val="24"/>
        </w:rPr>
        <w:t>блему.</w:t>
      </w:r>
    </w:p>
    <w:p w14:paraId="0526829D" w14:textId="77777777" w:rsidR="001220B7" w:rsidRDefault="0068032B">
      <w:pPr>
        <w:pStyle w:val="a4"/>
        <w:spacing w:before="91" w:line="252" w:lineRule="auto"/>
        <w:ind w:left="735" w:right="1517"/>
        <w:jc w:val="both"/>
        <w:rPr>
          <w:i/>
        </w:rPr>
      </w:pPr>
      <w:r>
        <w:t xml:space="preserve">Поэтому были разработаны инструменты на основе машинного обучения, предсказывающие консервативность районов и патогенность генетических вариантов на основе имеющихся данных </w:t>
      </w:r>
      <w:r>
        <w:rPr>
          <w:spacing w:val="-24"/>
        </w:rPr>
        <w:t xml:space="preserve">–– </w:t>
      </w:r>
      <w:r>
        <w:t>положения относительно гена и его функциональных элементов, характера замены, а также клинической информации об известных</w:t>
      </w:r>
      <w:r>
        <w:rPr>
          <w:spacing w:val="-19"/>
        </w:rPr>
        <w:t xml:space="preserve"> </w:t>
      </w:r>
      <w:r>
        <w:t>заменах[</w:t>
      </w:r>
      <w:hyperlink w:anchor="_bookmark53">
        <w:r>
          <w:rPr>
            <w:color w:val="003052"/>
          </w:rPr>
          <w:t>22</w:t>
        </w:r>
      </w:hyperlink>
      <w:r>
        <w:t>].</w:t>
      </w:r>
      <w:r>
        <w:rPr>
          <w:spacing w:val="-18"/>
        </w:rPr>
        <w:t xml:space="preserve"> </w:t>
      </w:r>
      <w:r>
        <w:t>Предсказательная</w:t>
      </w:r>
      <w:r>
        <w:rPr>
          <w:spacing w:val="-19"/>
        </w:rPr>
        <w:t xml:space="preserve"> </w:t>
      </w:r>
      <w:r>
        <w:t>способность</w:t>
      </w:r>
      <w:r>
        <w:rPr>
          <w:spacing w:val="-18"/>
        </w:rPr>
        <w:t xml:space="preserve"> </w:t>
      </w:r>
      <w:r>
        <w:t>отдельных</w:t>
      </w:r>
      <w:r>
        <w:rPr>
          <w:spacing w:val="-18"/>
        </w:rPr>
        <w:t xml:space="preserve"> </w:t>
      </w:r>
      <w:r>
        <w:t>инструментов оставляет</w:t>
      </w:r>
      <w:r>
        <w:rPr>
          <w:spacing w:val="-27"/>
        </w:rPr>
        <w:t xml:space="preserve"> </w:t>
      </w:r>
      <w:r>
        <w:t>желать</w:t>
      </w:r>
      <w:r>
        <w:rPr>
          <w:spacing w:val="-27"/>
        </w:rPr>
        <w:t xml:space="preserve"> </w:t>
      </w:r>
      <w:r>
        <w:t>лучшего,</w:t>
      </w:r>
      <w:r>
        <w:rPr>
          <w:spacing w:val="-27"/>
        </w:rPr>
        <w:t xml:space="preserve"> </w:t>
      </w:r>
      <w:r>
        <w:t>поэтому</w:t>
      </w:r>
      <w:r>
        <w:rPr>
          <w:spacing w:val="-27"/>
        </w:rPr>
        <w:t xml:space="preserve"> </w:t>
      </w:r>
      <w:r>
        <w:t>чаще</w:t>
      </w:r>
      <w:r>
        <w:rPr>
          <w:spacing w:val="-27"/>
        </w:rPr>
        <w:t xml:space="preserve"> </w:t>
      </w:r>
      <w:r>
        <w:t>всего</w:t>
      </w:r>
      <w:r>
        <w:rPr>
          <w:spacing w:val="-26"/>
        </w:rPr>
        <w:t xml:space="preserve"> </w:t>
      </w:r>
      <w:r>
        <w:t>в</w:t>
      </w:r>
      <w:r>
        <w:rPr>
          <w:spacing w:val="-27"/>
        </w:rPr>
        <w:t xml:space="preserve"> </w:t>
      </w:r>
      <w:r>
        <w:t>клинической</w:t>
      </w:r>
      <w:r>
        <w:rPr>
          <w:spacing w:val="-27"/>
        </w:rPr>
        <w:t xml:space="preserve"> </w:t>
      </w:r>
      <w:r>
        <w:t>практике</w:t>
      </w:r>
      <w:r>
        <w:rPr>
          <w:spacing w:val="-27"/>
        </w:rPr>
        <w:t xml:space="preserve"> </w:t>
      </w:r>
      <w:r>
        <w:t>используются</w:t>
      </w:r>
      <w:r>
        <w:rPr>
          <w:spacing w:val="-23"/>
        </w:rPr>
        <w:t xml:space="preserve"> </w:t>
      </w:r>
      <w:r>
        <w:t>агрегаторы,</w:t>
      </w:r>
      <w:r>
        <w:rPr>
          <w:spacing w:val="-22"/>
        </w:rPr>
        <w:t xml:space="preserve"> </w:t>
      </w:r>
      <w:r>
        <w:t>собирающие</w:t>
      </w:r>
      <w:r>
        <w:rPr>
          <w:spacing w:val="-22"/>
        </w:rPr>
        <w:t xml:space="preserve"> </w:t>
      </w:r>
      <w:r>
        <w:t>предсказания</w:t>
      </w:r>
      <w:r>
        <w:rPr>
          <w:spacing w:val="-22"/>
        </w:rPr>
        <w:t xml:space="preserve"> </w:t>
      </w:r>
      <w:r>
        <w:t>с</w:t>
      </w:r>
      <w:r>
        <w:rPr>
          <w:spacing w:val="-22"/>
        </w:rPr>
        <w:t xml:space="preserve"> </w:t>
      </w:r>
      <w:r>
        <w:t>большого</w:t>
      </w:r>
      <w:r>
        <w:rPr>
          <w:spacing w:val="-22"/>
        </w:rPr>
        <w:t xml:space="preserve"> </w:t>
      </w:r>
      <w:r>
        <w:t>числа</w:t>
      </w:r>
      <w:r>
        <w:rPr>
          <w:spacing w:val="-22"/>
        </w:rPr>
        <w:t xml:space="preserve"> </w:t>
      </w:r>
      <w:r>
        <w:t>известных</w:t>
      </w:r>
      <w:r>
        <w:rPr>
          <w:spacing w:val="-23"/>
        </w:rPr>
        <w:t xml:space="preserve"> </w:t>
      </w:r>
      <w:r>
        <w:rPr>
          <w:i/>
        </w:rPr>
        <w:t>in</w:t>
      </w:r>
      <w:r>
        <w:rPr>
          <w:i/>
          <w:spacing w:val="-23"/>
        </w:rPr>
        <w:t xml:space="preserve"> </w:t>
      </w:r>
      <w:r>
        <w:rPr>
          <w:i/>
        </w:rPr>
        <w:t xml:space="preserve">silico </w:t>
      </w:r>
      <w:r>
        <w:t>инструментов.</w:t>
      </w:r>
    </w:p>
    <w:p w14:paraId="316D7CE7" w14:textId="77777777" w:rsidR="001220B7" w:rsidRDefault="001220B7">
      <w:pPr>
        <w:pStyle w:val="a4"/>
        <w:spacing w:before="7"/>
        <w:rPr>
          <w:sz w:val="23"/>
        </w:rPr>
      </w:pPr>
    </w:p>
    <w:p w14:paraId="505D88C7" w14:textId="77777777" w:rsidR="001220B7" w:rsidRDefault="0068032B">
      <w:pPr>
        <w:pStyle w:val="a4"/>
        <w:spacing w:line="252" w:lineRule="auto"/>
        <w:ind w:left="420" w:right="1235" w:firstLine="358"/>
        <w:jc w:val="both"/>
      </w:pPr>
      <w:r>
        <w:t xml:space="preserve">Значимость вклада каждого отдельного фактора достаточно сложно оценить. Эту проблему решают калькуляторы патогенности, которые по специальным критериям присваивают генетическому варианту ранг, отражающий вероятность </w:t>
      </w:r>
      <w:r>
        <w:lastRenderedPageBreak/>
        <w:t>повреждающего действия[</w:t>
      </w:r>
      <w:hyperlink w:anchor="_bookmark87">
        <w:r>
          <w:rPr>
            <w:color w:val="003052"/>
          </w:rPr>
          <w:t>56</w:t>
        </w:r>
      </w:hyperlink>
      <w:r>
        <w:t>].</w:t>
      </w:r>
    </w:p>
    <w:p w14:paraId="2F55127C" w14:textId="77777777" w:rsidR="001220B7" w:rsidRDefault="001220B7">
      <w:pPr>
        <w:pStyle w:val="a4"/>
        <w:spacing w:before="8"/>
        <w:rPr>
          <w:sz w:val="30"/>
        </w:rPr>
      </w:pPr>
    </w:p>
    <w:p w14:paraId="6DB2F0DE" w14:textId="77777777" w:rsidR="001220B7" w:rsidRDefault="0068032B">
      <w:pPr>
        <w:pStyle w:val="a4"/>
        <w:spacing w:before="1" w:line="252" w:lineRule="auto"/>
        <w:ind w:left="420" w:right="1234"/>
        <w:jc w:val="both"/>
      </w:pPr>
      <w:r>
        <w:rPr>
          <w:b/>
          <w:spacing w:val="-3"/>
        </w:rPr>
        <w:t xml:space="preserve">Когортный </w:t>
      </w:r>
      <w:r>
        <w:rPr>
          <w:b/>
        </w:rPr>
        <w:t xml:space="preserve">и семейный анализ. </w:t>
      </w:r>
      <w:r>
        <w:t>В случае, если исследователь имеет доступ к группе,</w:t>
      </w:r>
      <w:r>
        <w:rPr>
          <w:spacing w:val="-12"/>
        </w:rPr>
        <w:t xml:space="preserve"> </w:t>
      </w:r>
      <w:r>
        <w:t>представители</w:t>
      </w:r>
      <w:r>
        <w:rPr>
          <w:spacing w:val="-12"/>
        </w:rPr>
        <w:t xml:space="preserve"> </w:t>
      </w:r>
      <w:r>
        <w:rPr>
          <w:spacing w:val="-3"/>
        </w:rPr>
        <w:t>которой</w:t>
      </w:r>
      <w:r>
        <w:rPr>
          <w:spacing w:val="-11"/>
        </w:rPr>
        <w:t xml:space="preserve"> </w:t>
      </w:r>
      <w:r>
        <w:t>связаны</w:t>
      </w:r>
      <w:r>
        <w:rPr>
          <w:spacing w:val="-12"/>
        </w:rPr>
        <w:t xml:space="preserve"> </w:t>
      </w:r>
      <w:r>
        <w:t>узами</w:t>
      </w:r>
      <w:r>
        <w:rPr>
          <w:spacing w:val="-12"/>
        </w:rPr>
        <w:t xml:space="preserve"> </w:t>
      </w:r>
      <w:r>
        <w:t>крови</w:t>
      </w:r>
      <w:r>
        <w:rPr>
          <w:spacing w:val="-11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пациентом,</w:t>
      </w:r>
      <w:r>
        <w:rPr>
          <w:spacing w:val="-12"/>
        </w:rPr>
        <w:t xml:space="preserve"> </w:t>
      </w:r>
      <w:r>
        <w:t>есть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2"/>
        </w:rPr>
        <w:t xml:space="preserve"> </w:t>
      </w:r>
      <w:r>
        <w:t>провести семейный анализ. Семейный анализ нужен для установления путей наследования тех</w:t>
      </w:r>
      <w:r>
        <w:rPr>
          <w:spacing w:val="-15"/>
        </w:rPr>
        <w:t xml:space="preserve"> </w:t>
      </w:r>
      <w:r>
        <w:t>или</w:t>
      </w:r>
      <w:r>
        <w:rPr>
          <w:spacing w:val="-15"/>
        </w:rPr>
        <w:t xml:space="preserve"> </w:t>
      </w:r>
      <w:r>
        <w:t>иных</w:t>
      </w:r>
      <w:r>
        <w:rPr>
          <w:spacing w:val="-14"/>
        </w:rPr>
        <w:t xml:space="preserve"> </w:t>
      </w:r>
      <w:r>
        <w:t>генетических</w:t>
      </w:r>
      <w:r>
        <w:rPr>
          <w:spacing w:val="-14"/>
        </w:rPr>
        <w:t xml:space="preserve"> </w:t>
      </w:r>
      <w:r>
        <w:t>вариантов</w:t>
      </w:r>
      <w:r>
        <w:rPr>
          <w:spacing w:val="-15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родословной.</w:t>
      </w:r>
      <w:r>
        <w:rPr>
          <w:spacing w:val="-14"/>
        </w:rPr>
        <w:t xml:space="preserve"> </w:t>
      </w:r>
      <w:r>
        <w:t>Это</w:t>
      </w:r>
      <w:r>
        <w:rPr>
          <w:spacing w:val="-15"/>
        </w:rPr>
        <w:t xml:space="preserve"> </w:t>
      </w:r>
      <w:r>
        <w:t>позволяет</w:t>
      </w:r>
      <w:r>
        <w:rPr>
          <w:spacing w:val="-15"/>
        </w:rPr>
        <w:t xml:space="preserve"> </w:t>
      </w:r>
      <w:r>
        <w:t>уточнить</w:t>
      </w:r>
      <w:r>
        <w:rPr>
          <w:spacing w:val="-15"/>
        </w:rPr>
        <w:t xml:space="preserve"> </w:t>
      </w:r>
      <w:r>
        <w:t>их</w:t>
      </w:r>
      <w:r>
        <w:rPr>
          <w:spacing w:val="-14"/>
        </w:rPr>
        <w:t xml:space="preserve"> </w:t>
      </w:r>
      <w:r>
        <w:t xml:space="preserve">связь с фенотипом. Также анализ нескольких родственных образцов помогает определить зиготность варианта, обнаружить генетические варианты </w:t>
      </w:r>
      <w:r>
        <w:rPr>
          <w:i/>
        </w:rPr>
        <w:t>de novo</w:t>
      </w:r>
      <w:r>
        <w:t>, либо импутировать район с недостаточным</w:t>
      </w:r>
      <w:r>
        <w:rPr>
          <w:spacing w:val="-5"/>
        </w:rPr>
        <w:t xml:space="preserve"> </w:t>
      </w:r>
      <w:r>
        <w:t>покрытием.</w:t>
      </w:r>
    </w:p>
    <w:p w14:paraId="04CF5BFA" w14:textId="77777777" w:rsidR="001220B7" w:rsidRDefault="0068032B">
      <w:pPr>
        <w:pStyle w:val="a4"/>
        <w:spacing w:line="252" w:lineRule="auto"/>
        <w:ind w:left="420" w:right="1234" w:firstLine="358"/>
        <w:jc w:val="both"/>
      </w:pPr>
      <w:r>
        <w:t>Если</w:t>
      </w:r>
      <w:r>
        <w:rPr>
          <w:spacing w:val="-12"/>
        </w:rPr>
        <w:t xml:space="preserve"> </w:t>
      </w:r>
      <w:r>
        <w:t>же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распоряжении</w:t>
      </w:r>
      <w:r>
        <w:rPr>
          <w:spacing w:val="-12"/>
        </w:rPr>
        <w:t xml:space="preserve"> </w:t>
      </w:r>
      <w:r>
        <w:t>исследователя</w:t>
      </w:r>
      <w:r>
        <w:rPr>
          <w:spacing w:val="-12"/>
        </w:rPr>
        <w:t xml:space="preserve"> </w:t>
      </w:r>
      <w:r>
        <w:t>находится</w:t>
      </w:r>
      <w:r>
        <w:rPr>
          <w:spacing w:val="-11"/>
        </w:rPr>
        <w:t xml:space="preserve"> </w:t>
      </w:r>
      <w:r>
        <w:t>группа,</w:t>
      </w:r>
      <w:r>
        <w:rPr>
          <w:spacing w:val="-11"/>
        </w:rPr>
        <w:t xml:space="preserve"> </w:t>
      </w:r>
      <w:r>
        <w:t>связанная</w:t>
      </w:r>
      <w:r>
        <w:rPr>
          <w:spacing w:val="-13"/>
        </w:rPr>
        <w:t xml:space="preserve"> </w:t>
      </w:r>
      <w:r>
        <w:t>одной</w:t>
      </w:r>
      <w:r>
        <w:rPr>
          <w:spacing w:val="-11"/>
        </w:rPr>
        <w:t xml:space="preserve"> </w:t>
      </w:r>
      <w:r>
        <w:rPr>
          <w:spacing w:val="-3"/>
        </w:rPr>
        <w:t>патоло</w:t>
      </w:r>
      <w:r>
        <w:t xml:space="preserve">гией или вариантом фенотипа, можно провести </w:t>
      </w:r>
      <w:r>
        <w:rPr>
          <w:spacing w:val="-3"/>
        </w:rPr>
        <w:t xml:space="preserve">когортный </w:t>
      </w:r>
      <w:r>
        <w:t xml:space="preserve">анализ. </w:t>
      </w:r>
      <w:r>
        <w:rPr>
          <w:spacing w:val="-3"/>
        </w:rPr>
        <w:t xml:space="preserve">Когортный </w:t>
      </w:r>
      <w:r>
        <w:t xml:space="preserve">анализ </w:t>
      </w:r>
      <w:r>
        <w:rPr>
          <w:spacing w:val="-3"/>
        </w:rPr>
        <w:t xml:space="preserve">позволяет, </w:t>
      </w:r>
      <w:r>
        <w:t xml:space="preserve">например, оценить частоты генетических вариантов в исследуемой и </w:t>
      </w:r>
      <w:r>
        <w:rPr>
          <w:spacing w:val="-3"/>
        </w:rPr>
        <w:t>кон</w:t>
      </w:r>
      <w:r>
        <w:t xml:space="preserve">трольной группе. Кроме того, </w:t>
      </w:r>
      <w:r>
        <w:rPr>
          <w:spacing w:val="-3"/>
        </w:rPr>
        <w:t xml:space="preserve">когортный </w:t>
      </w:r>
      <w:r>
        <w:t>анализ образцов в конкретной лаборатории помогает</w:t>
      </w:r>
      <w:r>
        <w:rPr>
          <w:spacing w:val="-12"/>
        </w:rPr>
        <w:t xml:space="preserve"> </w:t>
      </w:r>
      <w:r>
        <w:t>детектировать</w:t>
      </w:r>
      <w:r>
        <w:rPr>
          <w:spacing w:val="-11"/>
        </w:rPr>
        <w:t xml:space="preserve"> </w:t>
      </w:r>
      <w:r>
        <w:t>систематические</w:t>
      </w:r>
      <w:r>
        <w:rPr>
          <w:spacing w:val="-11"/>
        </w:rPr>
        <w:t xml:space="preserve"> </w:t>
      </w:r>
      <w:r>
        <w:t>отклонения</w:t>
      </w:r>
      <w:r>
        <w:rPr>
          <w:spacing w:val="-11"/>
        </w:rPr>
        <w:t xml:space="preserve"> </w:t>
      </w:r>
      <w:r>
        <w:t>покрытия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артефакты</w:t>
      </w:r>
      <w:r>
        <w:rPr>
          <w:spacing w:val="-11"/>
        </w:rPr>
        <w:t xml:space="preserve"> </w:t>
      </w:r>
      <w:r>
        <w:t>выравнивания, связанные с конкретными районами генома и/или особенностями приготовления</w:t>
      </w:r>
      <w:r>
        <w:rPr>
          <w:spacing w:val="-2"/>
        </w:rPr>
        <w:t xml:space="preserve"> </w:t>
      </w:r>
      <w:r>
        <w:t>библиотек.</w:t>
      </w:r>
    </w:p>
    <w:p w14:paraId="22084BE1" w14:textId="77777777" w:rsidR="001220B7" w:rsidRDefault="001220B7">
      <w:pPr>
        <w:pStyle w:val="a4"/>
        <w:spacing w:before="8"/>
        <w:rPr>
          <w:sz w:val="32"/>
        </w:rPr>
      </w:pPr>
    </w:p>
    <w:p w14:paraId="3353CA36" w14:textId="77777777" w:rsidR="001220B7" w:rsidRDefault="0068032B">
      <w:pPr>
        <w:pStyle w:val="2"/>
        <w:numPr>
          <w:ilvl w:val="1"/>
          <w:numId w:val="18"/>
        </w:numPr>
        <w:tabs>
          <w:tab w:val="left" w:pos="995"/>
        </w:tabs>
        <w:spacing w:before="1"/>
        <w:ind w:left="994" w:hanging="575"/>
        <w:rPr>
          <w:sz w:val="24"/>
        </w:rPr>
      </w:pPr>
      <w:bookmarkStart w:id="55" w:name="_bookmark151"/>
      <w:bookmarkStart w:id="56" w:name="_bookmark15"/>
      <w:bookmarkStart w:id="57" w:name="Exo-C%3A_суть_метода"/>
      <w:bookmarkEnd w:id="55"/>
      <w:bookmarkEnd w:id="56"/>
      <w:bookmarkEnd w:id="57"/>
      <w:r>
        <w:t>Exo-C: суть</w:t>
      </w:r>
      <w:r>
        <w:rPr>
          <w:spacing w:val="3"/>
        </w:rPr>
        <w:t xml:space="preserve"> </w:t>
      </w:r>
      <w:r>
        <w:rPr>
          <w:spacing w:val="-3"/>
        </w:rPr>
        <w:t>метода</w:t>
      </w:r>
    </w:p>
    <w:p w14:paraId="30813A6E" w14:textId="77777777" w:rsidR="001220B7" w:rsidRDefault="0068032B">
      <w:pPr>
        <w:pStyle w:val="a4"/>
        <w:spacing w:before="169" w:line="252" w:lineRule="auto"/>
        <w:ind w:left="420" w:right="1234"/>
        <w:jc w:val="both"/>
      </w:pPr>
      <w:r>
        <w:t>Как</w:t>
      </w:r>
      <w:r>
        <w:rPr>
          <w:spacing w:val="-21"/>
        </w:rPr>
        <w:t xml:space="preserve"> </w:t>
      </w:r>
      <w:r>
        <w:rPr>
          <w:spacing w:val="-3"/>
        </w:rPr>
        <w:t>уже</w:t>
      </w:r>
      <w:r>
        <w:rPr>
          <w:spacing w:val="-21"/>
        </w:rPr>
        <w:t xml:space="preserve"> </w:t>
      </w:r>
      <w:r>
        <w:t>упоминалось</w:t>
      </w:r>
      <w:r>
        <w:rPr>
          <w:spacing w:val="-21"/>
        </w:rPr>
        <w:t xml:space="preserve"> </w:t>
      </w:r>
      <w:r>
        <w:t>выше,</w:t>
      </w:r>
      <w:r>
        <w:rPr>
          <w:spacing w:val="-20"/>
        </w:rPr>
        <w:t xml:space="preserve"> </w:t>
      </w:r>
      <w:r>
        <w:t>одним</w:t>
      </w:r>
      <w:r>
        <w:rPr>
          <w:spacing w:val="-20"/>
        </w:rPr>
        <w:t xml:space="preserve"> </w:t>
      </w:r>
      <w:r>
        <w:t>из</w:t>
      </w:r>
      <w:r>
        <w:rPr>
          <w:spacing w:val="-21"/>
        </w:rPr>
        <w:t xml:space="preserve"> </w:t>
      </w:r>
      <w:r>
        <w:t>основных</w:t>
      </w:r>
      <w:r>
        <w:rPr>
          <w:spacing w:val="-20"/>
        </w:rPr>
        <w:t xml:space="preserve"> </w:t>
      </w:r>
      <w:r>
        <w:t>ограничений</w:t>
      </w:r>
      <w:r>
        <w:rPr>
          <w:spacing w:val="-20"/>
        </w:rPr>
        <w:t xml:space="preserve"> </w:t>
      </w:r>
      <w:r>
        <w:t>NGS-технологий</w:t>
      </w:r>
      <w:r>
        <w:rPr>
          <w:spacing w:val="-22"/>
        </w:rPr>
        <w:t xml:space="preserve"> </w:t>
      </w:r>
      <w:r>
        <w:t>в</w:t>
      </w:r>
      <w:r>
        <w:rPr>
          <w:spacing w:val="-20"/>
        </w:rPr>
        <w:t xml:space="preserve"> </w:t>
      </w:r>
      <w:r>
        <w:t>настоящее</w:t>
      </w:r>
      <w:r>
        <w:rPr>
          <w:spacing w:val="-21"/>
        </w:rPr>
        <w:t xml:space="preserve"> </w:t>
      </w:r>
      <w:r>
        <w:t>время</w:t>
      </w:r>
      <w:r>
        <w:rPr>
          <w:spacing w:val="-21"/>
        </w:rPr>
        <w:t xml:space="preserve"> </w:t>
      </w:r>
      <w:r>
        <w:t>является</w:t>
      </w:r>
      <w:r>
        <w:rPr>
          <w:spacing w:val="-20"/>
        </w:rPr>
        <w:t xml:space="preserve"> </w:t>
      </w:r>
      <w:r>
        <w:t>их</w:t>
      </w:r>
      <w:r>
        <w:rPr>
          <w:spacing w:val="-21"/>
        </w:rPr>
        <w:t xml:space="preserve"> </w:t>
      </w:r>
      <w:r>
        <w:t>цена,</w:t>
      </w:r>
      <w:r>
        <w:rPr>
          <w:spacing w:val="-20"/>
        </w:rPr>
        <w:t xml:space="preserve"> </w:t>
      </w:r>
      <w:r>
        <w:t>напрямую</w:t>
      </w:r>
      <w:r>
        <w:rPr>
          <w:spacing w:val="-22"/>
        </w:rPr>
        <w:t xml:space="preserve"> </w:t>
      </w:r>
      <w:r>
        <w:t>зависящая</w:t>
      </w:r>
      <w:r>
        <w:rPr>
          <w:spacing w:val="-20"/>
        </w:rPr>
        <w:t xml:space="preserve"> </w:t>
      </w:r>
      <w:r>
        <w:t>от</w:t>
      </w:r>
      <w:r>
        <w:rPr>
          <w:spacing w:val="-22"/>
        </w:rPr>
        <w:t xml:space="preserve"> </w:t>
      </w:r>
      <w:r>
        <w:rPr>
          <w:spacing w:val="-3"/>
        </w:rPr>
        <w:t>глубины</w:t>
      </w:r>
      <w:r>
        <w:rPr>
          <w:spacing w:val="-20"/>
        </w:rPr>
        <w:t xml:space="preserve"> </w:t>
      </w:r>
      <w:r>
        <w:t>секвенирования</w:t>
      </w:r>
      <w:r>
        <w:rPr>
          <w:spacing w:val="-22"/>
        </w:rPr>
        <w:t xml:space="preserve"> </w:t>
      </w:r>
      <w:r>
        <w:t>библиотеки.</w:t>
      </w:r>
      <w:r>
        <w:rPr>
          <w:spacing w:val="-10"/>
        </w:rPr>
        <w:t xml:space="preserve"> </w:t>
      </w:r>
      <w:r>
        <w:t>Есть</w:t>
      </w:r>
      <w:r>
        <w:rPr>
          <w:spacing w:val="-9"/>
        </w:rPr>
        <w:t xml:space="preserve"> </w:t>
      </w:r>
      <w:r>
        <w:t>ограничения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возможностям</w:t>
      </w:r>
      <w:r>
        <w:rPr>
          <w:spacing w:val="-9"/>
        </w:rPr>
        <w:t xml:space="preserve"> </w:t>
      </w:r>
      <w:r>
        <w:t>поиска</w:t>
      </w:r>
      <w:r>
        <w:rPr>
          <w:spacing w:val="-9"/>
        </w:rPr>
        <w:t xml:space="preserve"> </w:t>
      </w:r>
      <w:r>
        <w:t>тех</w:t>
      </w:r>
      <w:r>
        <w:rPr>
          <w:spacing w:val="-10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иных</w:t>
      </w:r>
      <w:r>
        <w:rPr>
          <w:spacing w:val="-9"/>
        </w:rPr>
        <w:t xml:space="preserve"> </w:t>
      </w:r>
      <w:r>
        <w:t>генетических</w:t>
      </w:r>
      <w:r>
        <w:rPr>
          <w:spacing w:val="-9"/>
        </w:rPr>
        <w:t xml:space="preserve"> </w:t>
      </w:r>
      <w:r>
        <w:t>вариантов. 3C методы на сегодняшний момент являются наиболее перспективным способом обнаружения хромосомных перестроек[</w:t>
      </w:r>
      <w:hyperlink w:anchor="_bookmark88">
        <w:r>
          <w:rPr>
            <w:color w:val="003052"/>
          </w:rPr>
          <w:t>57</w:t>
        </w:r>
      </w:hyperlink>
      <w:r>
        <w:t xml:space="preserve">], но при небольшой </w:t>
      </w:r>
      <w:r>
        <w:rPr>
          <w:spacing w:val="-3"/>
        </w:rPr>
        <w:t xml:space="preserve">глубине </w:t>
      </w:r>
      <w:r>
        <w:t>секвенирования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них</w:t>
      </w:r>
      <w:r>
        <w:rPr>
          <w:spacing w:val="-8"/>
        </w:rPr>
        <w:t xml:space="preserve"> </w:t>
      </w:r>
      <w:r>
        <w:t>обнаружение</w:t>
      </w:r>
      <w:r>
        <w:rPr>
          <w:spacing w:val="-9"/>
        </w:rPr>
        <w:t xml:space="preserve"> </w:t>
      </w:r>
      <w:r>
        <w:t>точечных</w:t>
      </w:r>
      <w:r>
        <w:rPr>
          <w:spacing w:val="-8"/>
        </w:rPr>
        <w:t xml:space="preserve"> </w:t>
      </w:r>
      <w:r>
        <w:t>вариантов</w:t>
      </w:r>
      <w:r>
        <w:rPr>
          <w:spacing w:val="-8"/>
        </w:rPr>
        <w:t xml:space="preserve"> </w:t>
      </w:r>
      <w:r>
        <w:t>затруднительно[</w:t>
      </w:r>
      <w:hyperlink w:anchor="_bookmark89">
        <w:r>
          <w:rPr>
            <w:color w:val="003052"/>
          </w:rPr>
          <w:t>58</w:t>
        </w:r>
      </w:hyperlink>
      <w:r>
        <w:t>].</w:t>
      </w:r>
      <w:r>
        <w:rPr>
          <w:spacing w:val="-8"/>
        </w:rPr>
        <w:t xml:space="preserve"> </w:t>
      </w:r>
      <w:r>
        <w:t>WGS</w:t>
      </w:r>
      <w:r>
        <w:rPr>
          <w:spacing w:val="-9"/>
        </w:rPr>
        <w:t xml:space="preserve"> </w:t>
      </w:r>
      <w:r>
        <w:t>способно</w:t>
      </w:r>
      <w:r>
        <w:rPr>
          <w:spacing w:val="-8"/>
        </w:rPr>
        <w:t xml:space="preserve"> </w:t>
      </w:r>
      <w:r>
        <w:t>обна</w:t>
      </w:r>
      <w:r>
        <w:rPr>
          <w:spacing w:val="-3"/>
        </w:rPr>
        <w:t xml:space="preserve">руживать </w:t>
      </w:r>
      <w:r>
        <w:t xml:space="preserve">большую часть </w:t>
      </w:r>
      <w:r>
        <w:rPr>
          <w:spacing w:val="-9"/>
        </w:rPr>
        <w:t xml:space="preserve">SNV, </w:t>
      </w:r>
      <w:r>
        <w:t xml:space="preserve">небольших инсерций и делеций, но требует большую </w:t>
      </w:r>
      <w:r>
        <w:rPr>
          <w:spacing w:val="-3"/>
        </w:rPr>
        <w:t>глубину</w:t>
      </w:r>
      <w:r>
        <w:rPr>
          <w:spacing w:val="-18"/>
        </w:rPr>
        <w:t xml:space="preserve"> </w:t>
      </w:r>
      <w:r>
        <w:t>секвенирования[</w:t>
      </w:r>
      <w:hyperlink w:anchor="_bookmark89">
        <w:r>
          <w:rPr>
            <w:color w:val="003052"/>
          </w:rPr>
          <w:t>58</w:t>
        </w:r>
      </w:hyperlink>
      <w:r>
        <w:t>];</w:t>
      </w:r>
      <w:r>
        <w:rPr>
          <w:spacing w:val="-18"/>
        </w:rPr>
        <w:t xml:space="preserve"> </w:t>
      </w:r>
      <w:r>
        <w:t>WES,</w:t>
      </w:r>
      <w:r>
        <w:rPr>
          <w:spacing w:val="-17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другой</w:t>
      </w:r>
      <w:r>
        <w:rPr>
          <w:spacing w:val="-18"/>
        </w:rPr>
        <w:t xml:space="preserve"> </w:t>
      </w:r>
      <w:r>
        <w:t>стороны,</w:t>
      </w:r>
      <w:r>
        <w:rPr>
          <w:spacing w:val="-17"/>
        </w:rPr>
        <w:t xml:space="preserve"> </w:t>
      </w:r>
      <w:r>
        <w:t>позволяет</w:t>
      </w:r>
      <w:r>
        <w:rPr>
          <w:spacing w:val="-18"/>
        </w:rPr>
        <w:t xml:space="preserve"> </w:t>
      </w:r>
      <w:r>
        <w:t>выявить</w:t>
      </w:r>
      <w:r>
        <w:rPr>
          <w:spacing w:val="-18"/>
        </w:rPr>
        <w:t xml:space="preserve"> </w:t>
      </w:r>
      <w:r>
        <w:t xml:space="preserve">генетические варианты при небольшой </w:t>
      </w:r>
      <w:r>
        <w:rPr>
          <w:spacing w:val="-3"/>
        </w:rPr>
        <w:t xml:space="preserve">глубине </w:t>
      </w:r>
      <w:r>
        <w:t xml:space="preserve">секвенирования, но </w:t>
      </w:r>
      <w:r>
        <w:rPr>
          <w:spacing w:val="-4"/>
        </w:rPr>
        <w:t xml:space="preserve">только </w:t>
      </w:r>
      <w:r>
        <w:t>в экзоме. Возможности обнаружения хромосомных перестроек для последних двух методов</w:t>
      </w:r>
      <w:r>
        <w:rPr>
          <w:spacing w:val="-33"/>
        </w:rPr>
        <w:t xml:space="preserve"> </w:t>
      </w:r>
      <w:r>
        <w:t>ограничены.</w:t>
      </w:r>
    </w:p>
    <w:p w14:paraId="68AB6C5E" w14:textId="77777777" w:rsidR="001220B7" w:rsidRDefault="0068032B">
      <w:pPr>
        <w:pStyle w:val="a4"/>
        <w:spacing w:line="252" w:lineRule="auto"/>
        <w:ind w:left="412" w:right="1234" w:firstLine="366"/>
        <w:jc w:val="both"/>
      </w:pPr>
      <w:r>
        <w:rPr>
          <w:spacing w:val="-3"/>
        </w:rPr>
        <w:t>Компромиссом</w:t>
      </w:r>
      <w:r>
        <w:rPr>
          <w:spacing w:val="-7"/>
        </w:rPr>
        <w:t xml:space="preserve"> </w:t>
      </w:r>
      <w:r>
        <w:t>между</w:t>
      </w:r>
      <w:r>
        <w:rPr>
          <w:spacing w:val="-6"/>
        </w:rPr>
        <w:t xml:space="preserve"> </w:t>
      </w:r>
      <w:r>
        <w:t>ценой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возможностями</w:t>
      </w:r>
      <w:r>
        <w:rPr>
          <w:spacing w:val="-6"/>
        </w:rPr>
        <w:t xml:space="preserve"> </w:t>
      </w:r>
      <w:r>
        <w:t>поиска</w:t>
      </w:r>
      <w:r>
        <w:rPr>
          <w:spacing w:val="-7"/>
        </w:rPr>
        <w:t xml:space="preserve"> </w:t>
      </w:r>
      <w:r>
        <w:t>генетических</w:t>
      </w:r>
      <w:r>
        <w:rPr>
          <w:spacing w:val="-6"/>
        </w:rPr>
        <w:t xml:space="preserve"> </w:t>
      </w:r>
      <w:r>
        <w:t>вариантов</w:t>
      </w:r>
      <w:r>
        <w:rPr>
          <w:spacing w:val="-7"/>
        </w:rPr>
        <w:t xml:space="preserve"> </w:t>
      </w:r>
      <w:r>
        <w:t xml:space="preserve">может служить новейший метод Exo-C, сочетающий технологии таргетного обогащения с 3C. Суть его заключается в приготовлении Hi-C библиотеки и последующем обогащении </w:t>
      </w:r>
      <w:r>
        <w:rPr>
          <w:spacing w:val="-4"/>
        </w:rPr>
        <w:t xml:space="preserve">только </w:t>
      </w:r>
      <w:r>
        <w:t xml:space="preserve">тех последовательностей, </w:t>
      </w:r>
      <w:r>
        <w:rPr>
          <w:spacing w:val="-3"/>
        </w:rPr>
        <w:t xml:space="preserve">которые </w:t>
      </w:r>
      <w:r>
        <w:t xml:space="preserve">связаны с экзомом. Таким образом, с его помощью можно как </w:t>
      </w:r>
      <w:r>
        <w:rPr>
          <w:spacing w:val="-3"/>
        </w:rPr>
        <w:t xml:space="preserve">искать </w:t>
      </w:r>
      <w:r>
        <w:t xml:space="preserve">точечные варианты в обогащённых регионах (за счёт большой </w:t>
      </w:r>
      <w:r>
        <w:rPr>
          <w:spacing w:val="-3"/>
        </w:rPr>
        <w:t xml:space="preserve">глубины </w:t>
      </w:r>
      <w:r>
        <w:t>покрытия в них), так и хромосомные перестройки во всём геноме (за счёт Hi-C, дающей относительно небольшое, но доступное для анализа покрытие всего</w:t>
      </w:r>
      <w:r>
        <w:rPr>
          <w:spacing w:val="-2"/>
        </w:rPr>
        <w:t xml:space="preserve"> </w:t>
      </w:r>
      <w:r>
        <w:t>генома)[</w:t>
      </w:r>
      <w:hyperlink w:anchor="_bookmark90">
        <w:r>
          <w:rPr>
            <w:color w:val="003052"/>
          </w:rPr>
          <w:t>59</w:t>
        </w:r>
      </w:hyperlink>
      <w:r>
        <w:t>].</w:t>
      </w:r>
    </w:p>
    <w:p w14:paraId="13694D42" w14:textId="77777777" w:rsidR="001220B7" w:rsidRDefault="0068032B">
      <w:pPr>
        <w:pStyle w:val="a4"/>
        <w:spacing w:line="252" w:lineRule="auto"/>
        <w:ind w:left="420" w:right="1134" w:firstLine="358"/>
        <w:jc w:val="both"/>
      </w:pPr>
      <w:r>
        <w:rPr>
          <w:spacing w:val="-4"/>
        </w:rPr>
        <w:t xml:space="preserve">Тем </w:t>
      </w:r>
      <w:r>
        <w:t xml:space="preserve">не менее, как выяснилось, </w:t>
      </w:r>
      <w:r>
        <w:rPr>
          <w:spacing w:val="-3"/>
        </w:rPr>
        <w:t xml:space="preserve">уже </w:t>
      </w:r>
      <w:r>
        <w:t>существующие биоинформационные методы следует</w:t>
      </w:r>
      <w:r>
        <w:rPr>
          <w:spacing w:val="-30"/>
        </w:rPr>
        <w:t xml:space="preserve"> </w:t>
      </w:r>
      <w:r>
        <w:t>модифицировать</w:t>
      </w:r>
      <w:r>
        <w:rPr>
          <w:spacing w:val="-30"/>
        </w:rPr>
        <w:t xml:space="preserve"> </w:t>
      </w:r>
      <w:r>
        <w:t>для</w:t>
      </w:r>
      <w:r>
        <w:rPr>
          <w:spacing w:val="-30"/>
        </w:rPr>
        <w:t xml:space="preserve"> </w:t>
      </w:r>
      <w:r>
        <w:t>корректной</w:t>
      </w:r>
      <w:r>
        <w:rPr>
          <w:spacing w:val="-30"/>
        </w:rPr>
        <w:t xml:space="preserve"> </w:t>
      </w:r>
      <w:r>
        <w:t>обработки</w:t>
      </w:r>
      <w:r>
        <w:rPr>
          <w:spacing w:val="-30"/>
        </w:rPr>
        <w:t xml:space="preserve"> </w:t>
      </w:r>
      <w:r>
        <w:t>данных</w:t>
      </w:r>
      <w:r>
        <w:rPr>
          <w:spacing w:val="-30"/>
        </w:rPr>
        <w:t xml:space="preserve"> </w:t>
      </w:r>
      <w:r>
        <w:t>Exo-C.</w:t>
      </w:r>
      <w:r>
        <w:rPr>
          <w:spacing w:val="-30"/>
        </w:rPr>
        <w:t xml:space="preserve"> </w:t>
      </w:r>
      <w:r>
        <w:t>Это</w:t>
      </w:r>
      <w:r>
        <w:rPr>
          <w:spacing w:val="-30"/>
        </w:rPr>
        <w:t xml:space="preserve"> </w:t>
      </w:r>
      <w:r>
        <w:t>связано</w:t>
      </w:r>
      <w:r>
        <w:rPr>
          <w:spacing w:val="-30"/>
        </w:rPr>
        <w:t xml:space="preserve"> </w:t>
      </w:r>
      <w:r>
        <w:t>в</w:t>
      </w:r>
      <w:r>
        <w:rPr>
          <w:spacing w:val="-30"/>
        </w:rPr>
        <w:t xml:space="preserve"> </w:t>
      </w:r>
      <w:r>
        <w:t xml:space="preserve">первую очередь с особенностями </w:t>
      </w:r>
      <w:r>
        <w:rPr>
          <w:spacing w:val="-3"/>
        </w:rPr>
        <w:t xml:space="preserve">протокола </w:t>
      </w:r>
      <w:r>
        <w:t xml:space="preserve">Hi-C, к </w:t>
      </w:r>
      <w:r>
        <w:rPr>
          <w:spacing w:val="-5"/>
        </w:rPr>
        <w:t xml:space="preserve">примеру, </w:t>
      </w:r>
      <w:r>
        <w:t>наличием технических последовательностей</w:t>
      </w:r>
      <w:r>
        <w:rPr>
          <w:spacing w:val="-20"/>
        </w:rPr>
        <w:t xml:space="preserve"> </w:t>
      </w:r>
      <w:r>
        <w:t>(бридж-адаптеров),</w:t>
      </w:r>
      <w:r>
        <w:rPr>
          <w:spacing w:val="-20"/>
        </w:rPr>
        <w:t xml:space="preserve"> </w:t>
      </w:r>
      <w:r>
        <w:rPr>
          <w:spacing w:val="-3"/>
        </w:rPr>
        <w:t>которые</w:t>
      </w:r>
      <w:r>
        <w:rPr>
          <w:spacing w:val="-20"/>
        </w:rPr>
        <w:t xml:space="preserve"> </w:t>
      </w:r>
      <w:r>
        <w:t>приводят</w:t>
      </w:r>
      <w:r>
        <w:rPr>
          <w:spacing w:val="-19"/>
        </w:rPr>
        <w:t xml:space="preserve"> </w:t>
      </w:r>
      <w:r>
        <w:t>к</w:t>
      </w:r>
      <w:r>
        <w:rPr>
          <w:spacing w:val="-19"/>
        </w:rPr>
        <w:t xml:space="preserve"> </w:t>
      </w:r>
      <w:r>
        <w:t>появлению</w:t>
      </w:r>
      <w:r>
        <w:rPr>
          <w:spacing w:val="-20"/>
        </w:rPr>
        <w:t xml:space="preserve"> </w:t>
      </w:r>
      <w:r>
        <w:t>ложных</w:t>
      </w:r>
      <w:r>
        <w:rPr>
          <w:spacing w:val="-20"/>
        </w:rPr>
        <w:t xml:space="preserve"> </w:t>
      </w:r>
      <w:r>
        <w:t>SNV</w:t>
      </w:r>
      <w:r>
        <w:rPr>
          <w:spacing w:val="-20"/>
        </w:rPr>
        <w:t xml:space="preserve"> </w:t>
      </w:r>
      <w:r>
        <w:t>в</w:t>
      </w:r>
      <w:r>
        <w:rPr>
          <w:spacing w:val="-20"/>
        </w:rPr>
        <w:t xml:space="preserve"> </w:t>
      </w:r>
      <w:r>
        <w:t>экзомных</w:t>
      </w:r>
      <w:r>
        <w:rPr>
          <w:spacing w:val="-13"/>
        </w:rPr>
        <w:t xml:space="preserve"> </w:t>
      </w:r>
      <w:r>
        <w:t>регионах.</w:t>
      </w:r>
      <w:r>
        <w:rPr>
          <w:spacing w:val="-12"/>
        </w:rPr>
        <w:t xml:space="preserve"> </w:t>
      </w:r>
      <w:r>
        <w:t>Таргетное</w:t>
      </w:r>
      <w:r>
        <w:rPr>
          <w:spacing w:val="-13"/>
        </w:rPr>
        <w:t xml:space="preserve"> </w:t>
      </w:r>
      <w:r>
        <w:t>обогащение,</w:t>
      </w:r>
      <w:r>
        <w:rPr>
          <w:spacing w:val="-12"/>
        </w:rPr>
        <w:t xml:space="preserve"> </w:t>
      </w:r>
      <w:r>
        <w:t>со</w:t>
      </w:r>
      <w:r>
        <w:rPr>
          <w:spacing w:val="-12"/>
        </w:rPr>
        <w:t xml:space="preserve"> </w:t>
      </w:r>
      <w:r>
        <w:t>своей</w:t>
      </w:r>
      <w:r>
        <w:rPr>
          <w:spacing w:val="-13"/>
        </w:rPr>
        <w:t xml:space="preserve"> </w:t>
      </w:r>
      <w:r>
        <w:t>стороны,</w:t>
      </w:r>
      <w:r>
        <w:rPr>
          <w:spacing w:val="-12"/>
        </w:rPr>
        <w:t xml:space="preserve"> </w:t>
      </w:r>
      <w:r>
        <w:t>вносит</w:t>
      </w:r>
      <w:r>
        <w:rPr>
          <w:spacing w:val="-12"/>
        </w:rPr>
        <w:t xml:space="preserve"> </w:t>
      </w:r>
      <w:r>
        <w:t>определённые</w:t>
      </w:r>
      <w:r>
        <w:rPr>
          <w:spacing w:val="-13"/>
        </w:rPr>
        <w:t xml:space="preserve"> </w:t>
      </w:r>
      <w:r>
        <w:t xml:space="preserve">помехи в Hi-C данные, так как изменяется представленность регионов генома в библиотеке, а </w:t>
      </w:r>
      <w:r>
        <w:rPr>
          <w:spacing w:val="-4"/>
        </w:rPr>
        <w:t xml:space="preserve">значит, </w:t>
      </w:r>
      <w:r>
        <w:t>и пропорции контактов между</w:t>
      </w:r>
      <w:r>
        <w:rPr>
          <w:spacing w:val="-5"/>
        </w:rPr>
        <w:t xml:space="preserve"> </w:t>
      </w:r>
      <w:r>
        <w:t>регионами.</w:t>
      </w:r>
    </w:p>
    <w:p w14:paraId="49C5A129" w14:textId="77777777" w:rsidR="001220B7" w:rsidRDefault="0068032B">
      <w:pPr>
        <w:pStyle w:val="a4"/>
        <w:spacing w:line="252" w:lineRule="auto"/>
        <w:ind w:left="137" w:right="1517" w:firstLine="358"/>
        <w:jc w:val="both"/>
      </w:pPr>
      <w:r>
        <w:t>Данная</w:t>
      </w:r>
      <w:r>
        <w:rPr>
          <w:spacing w:val="-23"/>
        </w:rPr>
        <w:t xml:space="preserve"> </w:t>
      </w:r>
      <w:r>
        <w:t>работа</w:t>
      </w:r>
      <w:r>
        <w:rPr>
          <w:spacing w:val="-23"/>
        </w:rPr>
        <w:t xml:space="preserve"> </w:t>
      </w:r>
      <w:r>
        <w:t>посвящена</w:t>
      </w:r>
      <w:r>
        <w:rPr>
          <w:spacing w:val="-22"/>
        </w:rPr>
        <w:t xml:space="preserve"> </w:t>
      </w:r>
      <w:r>
        <w:t>разработке</w:t>
      </w:r>
      <w:r>
        <w:rPr>
          <w:spacing w:val="-23"/>
        </w:rPr>
        <w:t xml:space="preserve"> </w:t>
      </w:r>
      <w:r>
        <w:t>биоинформационных</w:t>
      </w:r>
      <w:r>
        <w:rPr>
          <w:spacing w:val="-23"/>
        </w:rPr>
        <w:t xml:space="preserve"> </w:t>
      </w:r>
      <w:r>
        <w:t>методов</w:t>
      </w:r>
      <w:r>
        <w:rPr>
          <w:spacing w:val="-22"/>
        </w:rPr>
        <w:t xml:space="preserve"> </w:t>
      </w:r>
      <w:r>
        <w:t>для</w:t>
      </w:r>
      <w:r>
        <w:rPr>
          <w:spacing w:val="-22"/>
        </w:rPr>
        <w:t xml:space="preserve"> </w:t>
      </w:r>
      <w:r>
        <w:t>поиска</w:t>
      </w:r>
      <w:r>
        <w:rPr>
          <w:spacing w:val="-23"/>
        </w:rPr>
        <w:t xml:space="preserve"> </w:t>
      </w:r>
      <w:r>
        <w:rPr>
          <w:spacing w:val="-3"/>
        </w:rPr>
        <w:t xml:space="preserve">точковых </w:t>
      </w:r>
      <w:r>
        <w:t>генетических вариантов в Exo-C данных и последующего сравнения Exo-C с методами полногеномного и полноэкзомного</w:t>
      </w:r>
      <w:r>
        <w:rPr>
          <w:spacing w:val="-11"/>
        </w:rPr>
        <w:t xml:space="preserve"> </w:t>
      </w:r>
      <w:r>
        <w:t>секвенирования.</w:t>
      </w:r>
    </w:p>
    <w:p w14:paraId="3DC486F9" w14:textId="77777777" w:rsidR="001220B7" w:rsidRDefault="001220B7">
      <w:pPr>
        <w:pStyle w:val="a4"/>
        <w:spacing w:before="7"/>
        <w:rPr>
          <w:sz w:val="37"/>
        </w:rPr>
      </w:pPr>
    </w:p>
    <w:p w14:paraId="377AD992" w14:textId="77777777" w:rsidR="001220B7" w:rsidRDefault="0068032B">
      <w:pPr>
        <w:pStyle w:val="1"/>
        <w:numPr>
          <w:ilvl w:val="0"/>
          <w:numId w:val="10"/>
        </w:numPr>
        <w:tabs>
          <w:tab w:val="left" w:pos="568"/>
        </w:tabs>
        <w:spacing w:before="1"/>
        <w:rPr>
          <w:sz w:val="24"/>
        </w:rPr>
      </w:pPr>
      <w:bookmarkStart w:id="58" w:name="_bookmark161"/>
      <w:bookmarkStart w:id="59" w:name="_bookmark16"/>
      <w:bookmarkStart w:id="60" w:name="Материалы_и_методы"/>
      <w:bookmarkEnd w:id="58"/>
      <w:bookmarkEnd w:id="59"/>
      <w:bookmarkEnd w:id="60"/>
      <w:r>
        <w:t>Материалы и</w:t>
      </w:r>
      <w:r>
        <w:rPr>
          <w:spacing w:val="2"/>
        </w:rPr>
        <w:t xml:space="preserve"> </w:t>
      </w:r>
      <w:r>
        <w:rPr>
          <w:spacing w:val="-3"/>
        </w:rPr>
        <w:t>методы</w:t>
      </w:r>
    </w:p>
    <w:p w14:paraId="7EF98B14" w14:textId="77777777" w:rsidR="001220B7" w:rsidRDefault="0068032B">
      <w:pPr>
        <w:pStyle w:val="a4"/>
        <w:spacing w:before="243" w:line="252" w:lineRule="auto"/>
        <w:ind w:left="105" w:right="1519" w:firstLine="31"/>
        <w:jc w:val="both"/>
      </w:pPr>
      <w:r>
        <w:rPr>
          <w:b/>
        </w:rPr>
        <w:lastRenderedPageBreak/>
        <w:t xml:space="preserve">Данные секвенирования. </w:t>
      </w:r>
      <w:r>
        <w:t>Поиск данных секвенирования производился в базах</w:t>
      </w:r>
      <w:r>
        <w:rPr>
          <w:spacing w:val="-33"/>
        </w:rPr>
        <w:t xml:space="preserve"> </w:t>
      </w:r>
      <w:r>
        <w:t>данных</w:t>
      </w:r>
      <w:r>
        <w:rPr>
          <w:spacing w:val="-14"/>
        </w:rPr>
        <w:t xml:space="preserve"> </w:t>
      </w:r>
      <w:r>
        <w:t>NCBI</w:t>
      </w:r>
      <w:r>
        <w:rPr>
          <w:spacing w:val="-14"/>
        </w:rPr>
        <w:t xml:space="preserve"> </w:t>
      </w:r>
      <w:r>
        <w:t>(GEO</w:t>
      </w:r>
      <w:r>
        <w:rPr>
          <w:spacing w:val="-13"/>
        </w:rPr>
        <w:t xml:space="preserve"> </w:t>
      </w:r>
      <w:r>
        <w:t>DataSets,</w:t>
      </w:r>
      <w:r>
        <w:rPr>
          <w:spacing w:val="-14"/>
        </w:rPr>
        <w:t xml:space="preserve"> </w:t>
      </w:r>
      <w:r>
        <w:t>SRA,</w:t>
      </w:r>
      <w:r>
        <w:rPr>
          <w:spacing w:val="-14"/>
        </w:rPr>
        <w:t xml:space="preserve"> </w:t>
      </w:r>
      <w:r>
        <w:t>PubMed)</w:t>
      </w:r>
      <w:r>
        <w:rPr>
          <w:spacing w:val="-13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ENCODE</w:t>
      </w:r>
      <w:r>
        <w:rPr>
          <w:spacing w:val="-13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использованием</w:t>
      </w:r>
      <w:r>
        <w:rPr>
          <w:spacing w:val="-14"/>
        </w:rPr>
        <w:t xml:space="preserve"> </w:t>
      </w:r>
      <w:r>
        <w:t>ключевых</w:t>
      </w:r>
      <w:r>
        <w:rPr>
          <w:spacing w:val="-13"/>
        </w:rPr>
        <w:t xml:space="preserve"> </w:t>
      </w:r>
      <w:r>
        <w:t>слов “K562”, “K562+WGS”, “K562+WES”,</w:t>
      </w:r>
      <w:r>
        <w:rPr>
          <w:spacing w:val="-4"/>
        </w:rPr>
        <w:t xml:space="preserve"> </w:t>
      </w:r>
      <w:r>
        <w:t>“K562+Hi-C”.</w:t>
      </w:r>
    </w:p>
    <w:p w14:paraId="465984B0" w14:textId="77777777" w:rsidR="001220B7" w:rsidRDefault="001220B7">
      <w:pPr>
        <w:pStyle w:val="a4"/>
        <w:spacing w:before="9"/>
        <w:rPr>
          <w:sz w:val="30"/>
        </w:rPr>
      </w:pPr>
    </w:p>
    <w:p w14:paraId="734428AE" w14:textId="77777777" w:rsidR="001220B7" w:rsidRDefault="0068032B">
      <w:pPr>
        <w:pStyle w:val="a4"/>
        <w:spacing w:line="252" w:lineRule="auto"/>
        <w:ind w:left="137" w:right="1518"/>
        <w:jc w:val="both"/>
      </w:pPr>
      <w:r>
        <w:rPr>
          <w:b/>
        </w:rPr>
        <w:t xml:space="preserve">Контроль качества NGS-данных. </w:t>
      </w:r>
      <w:r>
        <w:t>Для контроля качества прочтений мы использовали</w:t>
      </w:r>
      <w:r>
        <w:rPr>
          <w:spacing w:val="-19"/>
        </w:rPr>
        <w:t xml:space="preserve"> </w:t>
      </w:r>
      <w:r>
        <w:t>утилиту</w:t>
      </w:r>
      <w:r>
        <w:rPr>
          <w:spacing w:val="-19"/>
        </w:rPr>
        <w:t xml:space="preserve"> </w:t>
      </w:r>
      <w:r>
        <w:t>FastQC[</w:t>
      </w:r>
      <w:hyperlink w:anchor="_bookmark91">
        <w:r>
          <w:rPr>
            <w:color w:val="003052"/>
          </w:rPr>
          <w:t>60</w:t>
        </w:r>
      </w:hyperlink>
      <w:r>
        <w:t>],</w:t>
      </w:r>
      <w:r>
        <w:rPr>
          <w:spacing w:val="-18"/>
        </w:rPr>
        <w:t xml:space="preserve"> </w:t>
      </w:r>
      <w:r>
        <w:t>способную</w:t>
      </w:r>
      <w:r>
        <w:rPr>
          <w:spacing w:val="-19"/>
        </w:rPr>
        <w:t xml:space="preserve"> </w:t>
      </w:r>
      <w:r>
        <w:t>оценивать</w:t>
      </w:r>
      <w:r>
        <w:rPr>
          <w:spacing w:val="-19"/>
        </w:rPr>
        <w:t xml:space="preserve"> </w:t>
      </w:r>
      <w:r>
        <w:t>наличие</w:t>
      </w:r>
      <w:r>
        <w:rPr>
          <w:spacing w:val="-18"/>
        </w:rPr>
        <w:t xml:space="preserve"> </w:t>
      </w:r>
      <w:r>
        <w:t>адаптерных</w:t>
      </w:r>
      <w:r>
        <w:rPr>
          <w:spacing w:val="-19"/>
        </w:rPr>
        <w:t xml:space="preserve"> </w:t>
      </w:r>
      <w:r>
        <w:t xml:space="preserve">последовательностей, распределение прочтений по длине, GC-состав прочтений, а также производить анализ зависимости нуклеотидного состава от позиции в прочтении. Критерии </w:t>
      </w:r>
      <w:r>
        <w:rPr>
          <w:spacing w:val="-3"/>
        </w:rPr>
        <w:t>каче</w:t>
      </w:r>
      <w:r>
        <w:t xml:space="preserve">ства были использованы согласно </w:t>
      </w:r>
      <w:r>
        <w:rPr>
          <w:spacing w:val="-3"/>
        </w:rPr>
        <w:t>протоколу</w:t>
      </w:r>
      <w:r>
        <w:rPr>
          <w:spacing w:val="-12"/>
        </w:rPr>
        <w:t xml:space="preserve"> </w:t>
      </w:r>
      <w:r>
        <w:t>разработчика[</w:t>
      </w:r>
      <w:hyperlink w:anchor="_bookmark91">
        <w:r>
          <w:rPr>
            <w:color w:val="003052"/>
          </w:rPr>
          <w:t>60</w:t>
        </w:r>
      </w:hyperlink>
      <w:r>
        <w:t>].</w:t>
      </w:r>
    </w:p>
    <w:p w14:paraId="18D985C3" w14:textId="77777777" w:rsidR="001220B7" w:rsidRDefault="001220B7">
      <w:pPr>
        <w:pStyle w:val="a4"/>
        <w:spacing w:before="8"/>
        <w:rPr>
          <w:sz w:val="30"/>
        </w:rPr>
      </w:pPr>
    </w:p>
    <w:p w14:paraId="6BED48B4" w14:textId="77777777" w:rsidR="001220B7" w:rsidRDefault="0068032B">
      <w:pPr>
        <w:pStyle w:val="a4"/>
        <w:spacing w:line="252" w:lineRule="auto"/>
        <w:ind w:left="137" w:right="1517"/>
        <w:jc w:val="both"/>
      </w:pPr>
      <w:r>
        <w:rPr>
          <w:b/>
          <w:spacing w:val="-3"/>
        </w:rPr>
        <w:t xml:space="preserve">Удаление </w:t>
      </w:r>
      <w:r>
        <w:rPr>
          <w:b/>
        </w:rPr>
        <w:t xml:space="preserve">адаптерных последовательностей. </w:t>
      </w:r>
      <w:r>
        <w:rPr>
          <w:spacing w:val="-5"/>
        </w:rPr>
        <w:t xml:space="preserve">Удаление </w:t>
      </w:r>
      <w:r>
        <w:t>адаптерных последовательностей</w:t>
      </w:r>
      <w:r>
        <w:rPr>
          <w:spacing w:val="-8"/>
        </w:rPr>
        <w:t xml:space="preserve"> </w:t>
      </w:r>
      <w:r>
        <w:t>производилось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</w:t>
      </w:r>
      <w:r>
        <w:rPr>
          <w:spacing w:val="-9"/>
        </w:rPr>
        <w:t xml:space="preserve"> </w:t>
      </w:r>
      <w:r>
        <w:t>утилиты</w:t>
      </w:r>
      <w:r>
        <w:rPr>
          <w:spacing w:val="-7"/>
        </w:rPr>
        <w:t xml:space="preserve"> </w:t>
      </w:r>
      <w:r>
        <w:t>cutadapt[</w:t>
      </w:r>
      <w:hyperlink w:anchor="_bookmark73">
        <w:r>
          <w:rPr>
            <w:color w:val="003052"/>
          </w:rPr>
          <w:t>42</w:t>
        </w:r>
      </w:hyperlink>
      <w:r>
        <w:t>].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[</w:t>
      </w:r>
      <w:hyperlink w:anchor="_bookmark75">
        <w:r>
          <w:rPr>
            <w:color w:val="003052"/>
          </w:rPr>
          <w:t>44</w:t>
        </w:r>
      </w:hyperlink>
      <w:r>
        <w:t>]</w:t>
      </w:r>
      <w:r>
        <w:rPr>
          <w:spacing w:val="-9"/>
        </w:rPr>
        <w:t xml:space="preserve"> </w:t>
      </w:r>
      <w:r>
        <w:t>рекомендуется</w:t>
      </w:r>
      <w:r>
        <w:rPr>
          <w:spacing w:val="-7"/>
        </w:rPr>
        <w:t xml:space="preserve"> </w:t>
      </w:r>
      <w:r>
        <w:t>исполь</w:t>
      </w:r>
      <w:r>
        <w:rPr>
          <w:spacing w:val="-2"/>
        </w:rPr>
        <w:t xml:space="preserve">зовать </w:t>
      </w:r>
      <w:r>
        <w:t xml:space="preserve">в качестве </w:t>
      </w:r>
      <w:r>
        <w:rPr>
          <w:spacing w:val="-3"/>
        </w:rPr>
        <w:t xml:space="preserve">входных </w:t>
      </w:r>
      <w:r>
        <w:t xml:space="preserve">данных некартированный BAM-файл (uBAM), а для </w:t>
      </w:r>
      <w:r>
        <w:rPr>
          <w:spacing w:val="-3"/>
        </w:rPr>
        <w:t>удале</w:t>
      </w:r>
      <w:r>
        <w:t xml:space="preserve">ния адаптеров использовать их собственный инструмент </w:t>
      </w:r>
      <w:r>
        <w:rPr>
          <w:spacing w:val="-24"/>
        </w:rPr>
        <w:t xml:space="preserve">–– </w:t>
      </w:r>
      <w:r>
        <w:t xml:space="preserve">MarkIlluminaAdapters, так как это позволяет сохранить важные метаданные. </w:t>
      </w:r>
      <w:r>
        <w:rPr>
          <w:spacing w:val="-3"/>
        </w:rPr>
        <w:t xml:space="preserve">Тем </w:t>
      </w:r>
      <w:r>
        <w:t xml:space="preserve">не менее, был сделан акцент на </w:t>
      </w:r>
      <w:r>
        <w:rPr>
          <w:spacing w:val="-3"/>
        </w:rPr>
        <w:t xml:space="preserve">том, </w:t>
      </w:r>
      <w:r>
        <w:t xml:space="preserve">что uBAM должен использоваться как </w:t>
      </w:r>
      <w:r>
        <w:rPr>
          <w:spacing w:val="-3"/>
        </w:rPr>
        <w:t xml:space="preserve">выходной формат </w:t>
      </w:r>
      <w:r>
        <w:t>на уровне секвенатора, что не является общепринятой</w:t>
      </w:r>
      <w:r>
        <w:rPr>
          <w:spacing w:val="-7"/>
        </w:rPr>
        <w:t xml:space="preserve"> </w:t>
      </w:r>
      <w:r>
        <w:t>практикой.</w:t>
      </w:r>
    </w:p>
    <w:p w14:paraId="090B0A72" w14:textId="77777777" w:rsidR="001220B7" w:rsidRDefault="0068032B">
      <w:pPr>
        <w:pStyle w:val="a4"/>
        <w:spacing w:line="252" w:lineRule="auto"/>
        <w:ind w:left="137" w:right="1519" w:firstLine="358"/>
        <w:jc w:val="both"/>
      </w:pPr>
      <w:r>
        <w:t>Мы использовали данные в формате FastQ. Пребразование FastQ файлов в uBAM не предотвращает потерю метаданных, но значительно увеличивает время обработки данных. Сравнение эффективности cutadapt и MarkIlluminaAdapters в процессе удаления адаптеров не показало каких-либо значимых различий.</w:t>
      </w:r>
    </w:p>
    <w:p w14:paraId="079C5E02" w14:textId="77777777" w:rsidR="001220B7" w:rsidRDefault="001220B7">
      <w:pPr>
        <w:pStyle w:val="a4"/>
        <w:spacing w:before="2"/>
        <w:rPr>
          <w:sz w:val="30"/>
        </w:rPr>
      </w:pPr>
    </w:p>
    <w:p w14:paraId="14CF14BF" w14:textId="77777777" w:rsidR="001220B7" w:rsidRDefault="0068032B">
      <w:pPr>
        <w:pStyle w:val="a4"/>
        <w:spacing w:line="252" w:lineRule="auto"/>
        <w:ind w:left="137" w:right="1518"/>
        <w:jc w:val="both"/>
      </w:pPr>
      <w:r>
        <w:rPr>
          <w:b/>
        </w:rPr>
        <w:t xml:space="preserve">Картирование. </w:t>
      </w:r>
      <w:r>
        <w:t>Картирование производилось с помощью инструментов Bowtie2[</w:t>
      </w:r>
      <w:hyperlink w:anchor="_bookmark92">
        <w:r>
          <w:rPr>
            <w:color w:val="003052"/>
          </w:rPr>
          <w:t>61</w:t>
        </w:r>
      </w:hyperlink>
      <w:r>
        <w:t>] и</w:t>
      </w:r>
      <w:r>
        <w:rPr>
          <w:spacing w:val="-17"/>
        </w:rPr>
        <w:t xml:space="preserve"> </w:t>
      </w:r>
      <w:r>
        <w:rPr>
          <w:spacing w:val="-4"/>
        </w:rPr>
        <w:t>BWA[</w:t>
      </w:r>
      <w:hyperlink w:anchor="_bookmark93">
        <w:r>
          <w:rPr>
            <w:color w:val="003052"/>
            <w:spacing w:val="-4"/>
          </w:rPr>
          <w:t>62</w:t>
        </w:r>
      </w:hyperlink>
      <w:r>
        <w:rPr>
          <w:spacing w:val="-4"/>
        </w:rPr>
        <w:t>].</w:t>
      </w:r>
      <w:r>
        <w:rPr>
          <w:spacing w:val="-16"/>
        </w:rPr>
        <w:t xml:space="preserve"> </w:t>
      </w:r>
      <w:r>
        <w:rPr>
          <w:spacing w:val="-9"/>
        </w:rPr>
        <w:t>BWA</w:t>
      </w:r>
      <w:r>
        <w:rPr>
          <w:spacing w:val="-16"/>
        </w:rPr>
        <w:t xml:space="preserve"> </w:t>
      </w:r>
      <w:r>
        <w:t>показал</w:t>
      </w:r>
      <w:r>
        <w:rPr>
          <w:spacing w:val="-16"/>
        </w:rPr>
        <w:t xml:space="preserve"> </w:t>
      </w:r>
      <w:r>
        <w:t>лучшие</w:t>
      </w:r>
      <w:r>
        <w:rPr>
          <w:spacing w:val="-17"/>
        </w:rPr>
        <w:t xml:space="preserve"> </w:t>
      </w:r>
      <w:r>
        <w:rPr>
          <w:spacing w:val="-3"/>
        </w:rPr>
        <w:t>результаты;</w:t>
      </w:r>
      <w:r>
        <w:rPr>
          <w:spacing w:val="-16"/>
        </w:rPr>
        <w:t xml:space="preserve"> </w:t>
      </w:r>
      <w:r>
        <w:t>кроме</w:t>
      </w:r>
      <w:r>
        <w:rPr>
          <w:spacing w:val="-16"/>
        </w:rPr>
        <w:t xml:space="preserve"> </w:t>
      </w:r>
      <w:r>
        <w:t>того,</w:t>
      </w:r>
      <w:r>
        <w:rPr>
          <w:spacing w:val="-16"/>
        </w:rPr>
        <w:t xml:space="preserve"> </w:t>
      </w:r>
      <w:r>
        <w:t>он</w:t>
      </w:r>
      <w:r>
        <w:rPr>
          <w:spacing w:val="-17"/>
        </w:rPr>
        <w:t xml:space="preserve"> </w:t>
      </w:r>
      <w:r>
        <w:t>значительно</w:t>
      </w:r>
      <w:r>
        <w:rPr>
          <w:spacing w:val="-16"/>
        </w:rPr>
        <w:t xml:space="preserve"> </w:t>
      </w:r>
      <w:r>
        <w:t>более</w:t>
      </w:r>
      <w:r>
        <w:rPr>
          <w:spacing w:val="-16"/>
        </w:rPr>
        <w:t xml:space="preserve"> </w:t>
      </w:r>
      <w:r>
        <w:t>эффективно</w:t>
      </w:r>
      <w:r>
        <w:rPr>
          <w:spacing w:val="-25"/>
        </w:rPr>
        <w:t xml:space="preserve"> </w:t>
      </w:r>
      <w:r>
        <w:t>работает</w:t>
      </w:r>
      <w:r>
        <w:rPr>
          <w:spacing w:val="-25"/>
        </w:rPr>
        <w:t xml:space="preserve"> </w:t>
      </w:r>
      <w:r>
        <w:t>с</w:t>
      </w:r>
      <w:r>
        <w:rPr>
          <w:spacing w:val="-25"/>
        </w:rPr>
        <w:t xml:space="preserve"> </w:t>
      </w:r>
      <w:r>
        <w:t>химерными</w:t>
      </w:r>
      <w:r>
        <w:rPr>
          <w:spacing w:val="-24"/>
        </w:rPr>
        <w:t xml:space="preserve"> </w:t>
      </w:r>
      <w:r>
        <w:t>ридами,</w:t>
      </w:r>
      <w:r>
        <w:rPr>
          <w:spacing w:val="-24"/>
        </w:rPr>
        <w:t xml:space="preserve"> </w:t>
      </w:r>
      <w:r>
        <w:t>что</w:t>
      </w:r>
      <w:r>
        <w:rPr>
          <w:spacing w:val="-25"/>
        </w:rPr>
        <w:t xml:space="preserve"> </w:t>
      </w:r>
      <w:r>
        <w:t>немаловажно</w:t>
      </w:r>
      <w:r>
        <w:rPr>
          <w:spacing w:val="-25"/>
        </w:rPr>
        <w:t xml:space="preserve"> </w:t>
      </w:r>
      <w:r>
        <w:t>для</w:t>
      </w:r>
      <w:r>
        <w:rPr>
          <w:spacing w:val="-24"/>
        </w:rPr>
        <w:t xml:space="preserve"> </w:t>
      </w:r>
      <w:r>
        <w:t>используемого</w:t>
      </w:r>
      <w:r>
        <w:rPr>
          <w:spacing w:val="-25"/>
        </w:rPr>
        <w:t xml:space="preserve"> </w:t>
      </w:r>
      <w:r>
        <w:t>нами</w:t>
      </w:r>
      <w:r>
        <w:rPr>
          <w:spacing w:val="-25"/>
        </w:rPr>
        <w:t xml:space="preserve"> </w:t>
      </w:r>
      <w:r>
        <w:t>метода Exo-C.</w:t>
      </w:r>
    </w:p>
    <w:p w14:paraId="675BA8B1" w14:textId="77777777" w:rsidR="001220B7" w:rsidRDefault="0068032B">
      <w:pPr>
        <w:pStyle w:val="a4"/>
        <w:spacing w:line="273" w:lineRule="exact"/>
        <w:ind w:left="495"/>
      </w:pPr>
      <w:r>
        <w:t>Для картирования был взят геном GRCh37/hg19, предоставленный NCBI. Из него</w:t>
      </w:r>
    </w:p>
    <w:p w14:paraId="42638F2D" w14:textId="77777777" w:rsidR="001220B7" w:rsidRDefault="0068032B">
      <w:pPr>
        <w:pStyle w:val="a4"/>
        <w:spacing w:before="13" w:line="252" w:lineRule="auto"/>
        <w:ind w:left="137" w:right="1303"/>
      </w:pPr>
      <w:r>
        <w:t>были</w:t>
      </w:r>
      <w:r>
        <w:rPr>
          <w:spacing w:val="-34"/>
        </w:rPr>
        <w:t xml:space="preserve"> </w:t>
      </w:r>
      <w:r>
        <w:t>удалены</w:t>
      </w:r>
      <w:r>
        <w:rPr>
          <w:spacing w:val="-34"/>
        </w:rPr>
        <w:t xml:space="preserve"> </w:t>
      </w:r>
      <w:r>
        <w:t>так</w:t>
      </w:r>
      <w:r>
        <w:rPr>
          <w:spacing w:val="-34"/>
        </w:rPr>
        <w:t xml:space="preserve"> </w:t>
      </w:r>
      <w:r>
        <w:t>называемые</w:t>
      </w:r>
      <w:r>
        <w:rPr>
          <w:spacing w:val="-34"/>
        </w:rPr>
        <w:t xml:space="preserve"> </w:t>
      </w:r>
      <w:r>
        <w:t>неканоничные</w:t>
      </w:r>
      <w:r>
        <w:rPr>
          <w:spacing w:val="-34"/>
        </w:rPr>
        <w:t xml:space="preserve"> </w:t>
      </w:r>
      <w:r>
        <w:t>хромосомы</w:t>
      </w:r>
      <w:r>
        <w:rPr>
          <w:spacing w:val="-34"/>
        </w:rPr>
        <w:t xml:space="preserve"> </w:t>
      </w:r>
      <w:r>
        <w:t>(некартированные/вариативные референсные последовательности), что позволило улучшить качество выравнивания и значительно упростить работу с готовыми</w:t>
      </w:r>
      <w:r>
        <w:rPr>
          <w:spacing w:val="-9"/>
        </w:rPr>
        <w:t xml:space="preserve"> </w:t>
      </w:r>
      <w:r>
        <w:t>данными.</w:t>
      </w:r>
    </w:p>
    <w:p w14:paraId="00789B60" w14:textId="77777777" w:rsidR="001220B7" w:rsidRDefault="0068032B">
      <w:pPr>
        <w:pStyle w:val="a4"/>
        <w:spacing w:line="252" w:lineRule="auto"/>
        <w:ind w:left="137" w:right="1245" w:firstLine="358"/>
      </w:pPr>
      <w:r>
        <w:t>Кроме</w:t>
      </w:r>
      <w:r>
        <w:rPr>
          <w:spacing w:val="-18"/>
        </w:rPr>
        <w:t xml:space="preserve"> </w:t>
      </w:r>
      <w:r>
        <w:t>того,</w:t>
      </w:r>
      <w:r>
        <w:rPr>
          <w:spacing w:val="-17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правильного</w:t>
      </w:r>
      <w:r>
        <w:rPr>
          <w:spacing w:val="-17"/>
        </w:rPr>
        <w:t xml:space="preserve"> </w:t>
      </w:r>
      <w:r>
        <w:t>функционирования</w:t>
      </w:r>
      <w:r>
        <w:rPr>
          <w:spacing w:val="-17"/>
        </w:rPr>
        <w:t xml:space="preserve"> </w:t>
      </w:r>
      <w:r>
        <w:t>инструментов</w:t>
      </w:r>
      <w:r>
        <w:rPr>
          <w:spacing w:val="-17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дальнейших</w:t>
      </w:r>
      <w:r>
        <w:rPr>
          <w:spacing w:val="-17"/>
        </w:rPr>
        <w:t xml:space="preserve"> </w:t>
      </w:r>
      <w:r>
        <w:t>этапах</w:t>
      </w:r>
      <w:r>
        <w:rPr>
          <w:spacing w:val="-11"/>
        </w:rPr>
        <w:t xml:space="preserve"> </w:t>
      </w:r>
      <w:r>
        <w:t>был</w:t>
      </w:r>
      <w:r>
        <w:rPr>
          <w:spacing w:val="-10"/>
        </w:rPr>
        <w:t xml:space="preserve"> </w:t>
      </w:r>
      <w:r>
        <w:t>разработан</w:t>
      </w:r>
      <w:r>
        <w:rPr>
          <w:spacing w:val="-10"/>
        </w:rPr>
        <w:t xml:space="preserve"> </w:t>
      </w:r>
      <w:r>
        <w:rPr>
          <w:spacing w:val="-3"/>
        </w:rPr>
        <w:t>скрипт,</w:t>
      </w:r>
      <w:r>
        <w:rPr>
          <w:spacing w:val="-10"/>
        </w:rPr>
        <w:t xml:space="preserve"> </w:t>
      </w:r>
      <w:r>
        <w:t>создающий</w:t>
      </w:r>
      <w:r>
        <w:rPr>
          <w:spacing w:val="-10"/>
        </w:rPr>
        <w:t xml:space="preserve"> </w:t>
      </w:r>
      <w:r>
        <w:t>метку</w:t>
      </w:r>
      <w:r>
        <w:rPr>
          <w:spacing w:val="-10"/>
        </w:rPr>
        <w:t xml:space="preserve"> </w:t>
      </w:r>
      <w:r>
        <w:t>группы</w:t>
      </w:r>
      <w:r>
        <w:rPr>
          <w:spacing w:val="-10"/>
        </w:rPr>
        <w:t xml:space="preserve"> </w:t>
      </w:r>
      <w:r>
        <w:t>прочтений</w:t>
      </w:r>
      <w:r>
        <w:rPr>
          <w:spacing w:val="-10"/>
        </w:rPr>
        <w:t xml:space="preserve"> </w:t>
      </w:r>
      <w:r>
        <w:t>(RG</w:t>
      </w:r>
      <w:r>
        <w:rPr>
          <w:spacing w:val="-11"/>
        </w:rPr>
        <w:t xml:space="preserve"> </w:t>
      </w:r>
      <w:r>
        <w:t>tag)</w:t>
      </w:r>
      <w:r>
        <w:rPr>
          <w:spacing w:val="-10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 xml:space="preserve">каждого файла. Конкретных рекомендаций по составлению RG не </w:t>
      </w:r>
      <w:r>
        <w:rPr>
          <w:spacing w:val="-3"/>
        </w:rPr>
        <w:t xml:space="preserve">существует, </w:t>
      </w:r>
      <w:r>
        <w:t>поэтому мы разработали собственные, основанные на следующих требованиях[</w:t>
      </w:r>
      <w:hyperlink w:anchor="_bookmark75">
        <w:r>
          <w:rPr>
            <w:color w:val="003052"/>
          </w:rPr>
          <w:t>44</w:t>
        </w:r>
      </w:hyperlink>
      <w:r>
        <w:t>]:</w:t>
      </w:r>
    </w:p>
    <w:p w14:paraId="2DED662D" w14:textId="77777777" w:rsidR="001220B7" w:rsidRDefault="001220B7">
      <w:pPr>
        <w:pStyle w:val="a4"/>
        <w:spacing w:before="4"/>
        <w:rPr>
          <w:sz w:val="22"/>
        </w:rPr>
      </w:pPr>
    </w:p>
    <w:p w14:paraId="07759DF3" w14:textId="77777777" w:rsidR="001220B7" w:rsidRDefault="0068032B">
      <w:pPr>
        <w:pStyle w:val="a9"/>
        <w:numPr>
          <w:ilvl w:val="1"/>
          <w:numId w:val="10"/>
        </w:numPr>
        <w:tabs>
          <w:tab w:val="left" w:pos="1019"/>
        </w:tabs>
        <w:spacing w:line="252" w:lineRule="auto"/>
        <w:ind w:right="1234"/>
        <w:rPr>
          <w:sz w:val="24"/>
        </w:rPr>
      </w:pPr>
      <w:r>
        <w:rPr>
          <w:sz w:val="24"/>
        </w:rPr>
        <w:t>Поле</w:t>
      </w:r>
      <w:r>
        <w:rPr>
          <w:spacing w:val="-12"/>
          <w:sz w:val="24"/>
        </w:rPr>
        <w:t xml:space="preserve"> </w:t>
      </w:r>
      <w:r>
        <w:rPr>
          <w:sz w:val="24"/>
        </w:rPr>
        <w:t>SM</w:t>
      </w:r>
      <w:r>
        <w:rPr>
          <w:spacing w:val="-11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11"/>
          <w:sz w:val="24"/>
        </w:rPr>
        <w:t xml:space="preserve"> </w:t>
      </w:r>
      <w:r>
        <w:rPr>
          <w:sz w:val="24"/>
        </w:rPr>
        <w:t>уникальным</w:t>
      </w:r>
      <w:r>
        <w:rPr>
          <w:spacing w:val="-12"/>
          <w:sz w:val="24"/>
        </w:rPr>
        <w:t xml:space="preserve"> </w:t>
      </w:r>
      <w:r>
        <w:rPr>
          <w:sz w:val="24"/>
        </w:rPr>
        <w:t>для</w:t>
      </w:r>
      <w:r>
        <w:rPr>
          <w:spacing w:val="-11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-11"/>
          <w:sz w:val="24"/>
        </w:rPr>
        <w:t xml:space="preserve"> </w:t>
      </w:r>
      <w:r>
        <w:rPr>
          <w:sz w:val="24"/>
        </w:rPr>
        <w:t>биологического</w:t>
      </w:r>
      <w:r>
        <w:rPr>
          <w:spacing w:val="-13"/>
          <w:sz w:val="24"/>
        </w:rPr>
        <w:t xml:space="preserve"> </w:t>
      </w:r>
      <w:r>
        <w:rPr>
          <w:sz w:val="24"/>
        </w:rPr>
        <w:t>образца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-14"/>
          <w:sz w:val="24"/>
        </w:rPr>
        <w:t xml:space="preserve"> </w:t>
      </w:r>
      <w:r>
        <w:rPr>
          <w:sz w:val="24"/>
        </w:rPr>
        <w:t>при</w:t>
      </w:r>
      <w:r>
        <w:rPr>
          <w:spacing w:val="-14"/>
          <w:sz w:val="24"/>
        </w:rPr>
        <w:t xml:space="preserve"> </w:t>
      </w:r>
      <w:r>
        <w:rPr>
          <w:sz w:val="24"/>
        </w:rPr>
        <w:t>поиске</w:t>
      </w:r>
      <w:r>
        <w:rPr>
          <w:spacing w:val="-14"/>
          <w:sz w:val="24"/>
        </w:rPr>
        <w:t xml:space="preserve"> </w:t>
      </w:r>
      <w:r>
        <w:rPr>
          <w:sz w:val="24"/>
        </w:rPr>
        <w:t>вариантов.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Несколько</w:t>
      </w:r>
      <w:r>
        <w:rPr>
          <w:spacing w:val="-14"/>
          <w:sz w:val="24"/>
        </w:rPr>
        <w:t xml:space="preserve"> </w:t>
      </w:r>
      <w:r>
        <w:rPr>
          <w:sz w:val="24"/>
        </w:rPr>
        <w:t>SM</w:t>
      </w:r>
      <w:r>
        <w:rPr>
          <w:spacing w:val="-14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одном</w:t>
      </w:r>
      <w:r>
        <w:rPr>
          <w:spacing w:val="-13"/>
          <w:sz w:val="24"/>
        </w:rPr>
        <w:t xml:space="preserve"> </w:t>
      </w:r>
      <w:r>
        <w:rPr>
          <w:sz w:val="24"/>
        </w:rPr>
        <w:t>файле</w:t>
      </w:r>
      <w:r>
        <w:rPr>
          <w:spacing w:val="-14"/>
          <w:sz w:val="24"/>
        </w:rPr>
        <w:t xml:space="preserve"> </w:t>
      </w:r>
      <w:r>
        <w:rPr>
          <w:sz w:val="24"/>
        </w:rPr>
        <w:t>могут</w:t>
      </w:r>
      <w:r>
        <w:rPr>
          <w:spacing w:val="-14"/>
          <w:sz w:val="24"/>
        </w:rPr>
        <w:t xml:space="preserve"> </w:t>
      </w:r>
      <w:r>
        <w:rPr>
          <w:sz w:val="24"/>
        </w:rPr>
        <w:t>быть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использованы при </w:t>
      </w:r>
      <w:r>
        <w:rPr>
          <w:spacing w:val="-3"/>
          <w:sz w:val="24"/>
        </w:rPr>
        <w:t>когортном</w:t>
      </w:r>
      <w:r>
        <w:rPr>
          <w:spacing w:val="-4"/>
          <w:sz w:val="24"/>
        </w:rPr>
        <w:t xml:space="preserve"> </w:t>
      </w:r>
      <w:r>
        <w:rPr>
          <w:sz w:val="24"/>
        </w:rPr>
        <w:t>анализе.</w:t>
      </w:r>
    </w:p>
    <w:p w14:paraId="46392AD6" w14:textId="77777777" w:rsidR="001220B7" w:rsidRDefault="0068032B">
      <w:pPr>
        <w:pStyle w:val="a9"/>
        <w:numPr>
          <w:ilvl w:val="1"/>
          <w:numId w:val="10"/>
        </w:numPr>
        <w:tabs>
          <w:tab w:val="left" w:pos="1019"/>
        </w:tabs>
        <w:spacing w:before="197" w:line="252" w:lineRule="auto"/>
        <w:ind w:right="1274"/>
        <w:rPr>
          <w:sz w:val="24"/>
        </w:rPr>
      </w:pPr>
      <w:r>
        <w:rPr>
          <w:sz w:val="24"/>
        </w:rPr>
        <w:t>Поле</w:t>
      </w:r>
      <w:r>
        <w:rPr>
          <w:spacing w:val="-8"/>
          <w:sz w:val="24"/>
        </w:rPr>
        <w:t xml:space="preserve"> </w:t>
      </w:r>
      <w:r>
        <w:rPr>
          <w:sz w:val="24"/>
        </w:rPr>
        <w:t>ID</w:t>
      </w:r>
      <w:r>
        <w:rPr>
          <w:spacing w:val="-6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6"/>
          <w:sz w:val="24"/>
        </w:rPr>
        <w:t xml:space="preserve"> </w:t>
      </w:r>
      <w:r>
        <w:rPr>
          <w:sz w:val="24"/>
        </w:rPr>
        <w:t>уникальным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7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-7"/>
          <w:sz w:val="24"/>
        </w:rPr>
        <w:t xml:space="preserve"> </w:t>
      </w:r>
      <w:r>
        <w:rPr>
          <w:sz w:val="24"/>
        </w:rPr>
        <w:t>RG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BAM-файле.</w:t>
      </w:r>
      <w:r>
        <w:rPr>
          <w:spacing w:val="-6"/>
          <w:sz w:val="24"/>
        </w:rPr>
        <w:t xml:space="preserve"> </w:t>
      </w:r>
      <w:r>
        <w:rPr>
          <w:sz w:val="24"/>
        </w:rPr>
        <w:t>BQSR</w:t>
      </w:r>
      <w:r>
        <w:rPr>
          <w:spacing w:val="-7"/>
          <w:sz w:val="24"/>
        </w:rPr>
        <w:t xml:space="preserve"> </w:t>
      </w:r>
      <w:r>
        <w:rPr>
          <w:sz w:val="24"/>
        </w:rPr>
        <w:t>использует ID</w:t>
      </w:r>
      <w:r>
        <w:rPr>
          <w:spacing w:val="-7"/>
          <w:sz w:val="24"/>
        </w:rPr>
        <w:t xml:space="preserve"> </w:t>
      </w:r>
      <w:r>
        <w:rPr>
          <w:sz w:val="24"/>
        </w:rPr>
        <w:t>как</w:t>
      </w:r>
      <w:r>
        <w:rPr>
          <w:spacing w:val="-6"/>
          <w:sz w:val="24"/>
        </w:rPr>
        <w:t xml:space="preserve"> </w:t>
      </w:r>
      <w:r>
        <w:rPr>
          <w:sz w:val="24"/>
        </w:rPr>
        <w:t>идентификатор</w:t>
      </w:r>
      <w:r>
        <w:rPr>
          <w:spacing w:val="-7"/>
          <w:sz w:val="24"/>
        </w:rPr>
        <w:t xml:space="preserve"> </w:t>
      </w:r>
      <w:r>
        <w:rPr>
          <w:sz w:val="24"/>
        </w:rPr>
        <w:t>самой</w:t>
      </w:r>
      <w:r>
        <w:rPr>
          <w:spacing w:val="-6"/>
          <w:sz w:val="24"/>
        </w:rPr>
        <w:t xml:space="preserve"> </w:t>
      </w:r>
      <w:r>
        <w:rPr>
          <w:sz w:val="24"/>
        </w:rPr>
        <w:t>базовой</w:t>
      </w:r>
      <w:r>
        <w:rPr>
          <w:spacing w:val="-6"/>
          <w:sz w:val="24"/>
        </w:rPr>
        <w:t xml:space="preserve"> </w:t>
      </w:r>
      <w:r>
        <w:rPr>
          <w:sz w:val="24"/>
        </w:rPr>
        <w:t>технической</w:t>
      </w:r>
      <w:r>
        <w:rPr>
          <w:spacing w:val="-7"/>
          <w:sz w:val="24"/>
        </w:rPr>
        <w:t xml:space="preserve"> </w:t>
      </w:r>
      <w:r>
        <w:rPr>
          <w:sz w:val="24"/>
        </w:rPr>
        <w:t>единицы</w:t>
      </w:r>
      <w:r>
        <w:rPr>
          <w:spacing w:val="-6"/>
          <w:sz w:val="24"/>
        </w:rPr>
        <w:t xml:space="preserve"> </w:t>
      </w:r>
      <w:r>
        <w:rPr>
          <w:sz w:val="24"/>
        </w:rPr>
        <w:t>секвенирования.</w:t>
      </w:r>
    </w:p>
    <w:p w14:paraId="1A2D34BD" w14:textId="77777777" w:rsidR="001220B7" w:rsidRDefault="0068032B">
      <w:pPr>
        <w:pStyle w:val="a9"/>
        <w:numPr>
          <w:ilvl w:val="1"/>
          <w:numId w:val="10"/>
        </w:numPr>
        <w:tabs>
          <w:tab w:val="left" w:pos="1019"/>
        </w:tabs>
        <w:spacing w:before="197" w:line="252" w:lineRule="auto"/>
        <w:ind w:right="1234"/>
        <w:rPr>
          <w:sz w:val="24"/>
        </w:rPr>
      </w:pPr>
      <w:r>
        <w:rPr>
          <w:sz w:val="24"/>
        </w:rPr>
        <w:t xml:space="preserve">Поле PU не является обязательным. Рекомендации </w:t>
      </w:r>
      <w:r>
        <w:rPr>
          <w:spacing w:val="-7"/>
          <w:sz w:val="24"/>
        </w:rPr>
        <w:t xml:space="preserve">GATK </w:t>
      </w:r>
      <w:r>
        <w:rPr>
          <w:sz w:val="24"/>
        </w:rPr>
        <w:t>советуют помещать в него</w:t>
      </w:r>
      <w:r>
        <w:rPr>
          <w:spacing w:val="-10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8"/>
          <w:sz w:val="24"/>
        </w:rPr>
        <w:t xml:space="preserve"> </w:t>
      </w:r>
      <w:r>
        <w:rPr>
          <w:sz w:val="24"/>
        </w:rPr>
        <w:t>о</w:t>
      </w:r>
      <w:r>
        <w:rPr>
          <w:spacing w:val="-9"/>
          <w:sz w:val="24"/>
        </w:rPr>
        <w:t xml:space="preserve"> </w:t>
      </w:r>
      <w:r>
        <w:rPr>
          <w:sz w:val="24"/>
        </w:rPr>
        <w:t>чипе</w:t>
      </w:r>
      <w:r>
        <w:rPr>
          <w:spacing w:val="-8"/>
          <w:sz w:val="24"/>
        </w:rPr>
        <w:t xml:space="preserve"> </w:t>
      </w:r>
      <w:r>
        <w:rPr>
          <w:sz w:val="24"/>
        </w:rPr>
        <w:t>секвенирования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(баркод</w:t>
      </w:r>
      <w:r>
        <w:rPr>
          <w:spacing w:val="-8"/>
          <w:sz w:val="24"/>
        </w:rPr>
        <w:t xml:space="preserve"> </w:t>
      </w:r>
      <w:r>
        <w:rPr>
          <w:sz w:val="24"/>
        </w:rPr>
        <w:t>чипа),</w:t>
      </w:r>
      <w:r>
        <w:rPr>
          <w:spacing w:val="-9"/>
          <w:sz w:val="24"/>
        </w:rPr>
        <w:t xml:space="preserve"> </w:t>
      </w:r>
      <w:r>
        <w:rPr>
          <w:sz w:val="24"/>
        </w:rPr>
        <w:t>ячейке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баркоде</w:t>
      </w:r>
      <w:r>
        <w:rPr>
          <w:spacing w:val="-9"/>
          <w:sz w:val="24"/>
        </w:rPr>
        <w:t xml:space="preserve"> </w:t>
      </w:r>
      <w:r>
        <w:rPr>
          <w:sz w:val="24"/>
        </w:rPr>
        <w:t>(номере) образца. Во время BQSR поле PU является приоритетным по отношению к ID.</w:t>
      </w:r>
    </w:p>
    <w:p w14:paraId="534D027D" w14:textId="77777777" w:rsidR="001220B7" w:rsidRDefault="0068032B">
      <w:pPr>
        <w:pStyle w:val="a9"/>
        <w:numPr>
          <w:ilvl w:val="1"/>
          <w:numId w:val="10"/>
        </w:numPr>
        <w:tabs>
          <w:tab w:val="left" w:pos="1019"/>
        </w:tabs>
        <w:spacing w:before="196" w:line="252" w:lineRule="auto"/>
        <w:ind w:right="1235"/>
        <w:rPr>
          <w:sz w:val="24"/>
        </w:rPr>
      </w:pPr>
      <w:r>
        <w:rPr>
          <w:sz w:val="24"/>
        </w:rPr>
        <w:t>Поле LB является уникальным для каждой библиотеки, приготовленной из биологического</w:t>
      </w:r>
      <w:r>
        <w:rPr>
          <w:spacing w:val="-16"/>
          <w:sz w:val="24"/>
        </w:rPr>
        <w:t xml:space="preserve"> </w:t>
      </w:r>
      <w:r>
        <w:rPr>
          <w:sz w:val="24"/>
        </w:rPr>
        <w:t>образца.</w:t>
      </w:r>
      <w:r>
        <w:rPr>
          <w:spacing w:val="-15"/>
          <w:sz w:val="24"/>
        </w:rPr>
        <w:t xml:space="preserve"> </w:t>
      </w:r>
      <w:r>
        <w:rPr>
          <w:sz w:val="24"/>
        </w:rPr>
        <w:t>Оно</w:t>
      </w:r>
      <w:r>
        <w:rPr>
          <w:spacing w:val="-15"/>
          <w:sz w:val="24"/>
        </w:rPr>
        <w:t xml:space="preserve"> </w:t>
      </w:r>
      <w:r>
        <w:rPr>
          <w:sz w:val="24"/>
        </w:rPr>
        <w:t>отражает</w:t>
      </w:r>
      <w:r>
        <w:rPr>
          <w:spacing w:val="-15"/>
          <w:sz w:val="24"/>
        </w:rPr>
        <w:t xml:space="preserve"> </w:t>
      </w:r>
      <w:r>
        <w:rPr>
          <w:sz w:val="24"/>
        </w:rPr>
        <w:t>различия</w:t>
      </w:r>
      <w:r>
        <w:rPr>
          <w:spacing w:val="-15"/>
          <w:sz w:val="24"/>
        </w:rPr>
        <w:t xml:space="preserve"> </w:t>
      </w:r>
      <w:r>
        <w:rPr>
          <w:sz w:val="24"/>
        </w:rPr>
        <w:t>в</w:t>
      </w:r>
      <w:r>
        <w:rPr>
          <w:spacing w:val="-15"/>
          <w:sz w:val="24"/>
        </w:rPr>
        <w:t xml:space="preserve"> </w:t>
      </w:r>
      <w:r>
        <w:rPr>
          <w:sz w:val="24"/>
        </w:rPr>
        <w:t>количестве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ПЦР-дубликатов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5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тому </w:t>
      </w:r>
      <w:r>
        <w:rPr>
          <w:sz w:val="24"/>
        </w:rPr>
        <w:t>используется инструментом</w:t>
      </w:r>
      <w:r>
        <w:rPr>
          <w:spacing w:val="-4"/>
          <w:sz w:val="24"/>
        </w:rPr>
        <w:t xml:space="preserve"> </w:t>
      </w:r>
      <w:r>
        <w:rPr>
          <w:sz w:val="24"/>
        </w:rPr>
        <w:t>MarkDuplicates.</w:t>
      </w:r>
    </w:p>
    <w:p w14:paraId="4C65485B" w14:textId="77777777" w:rsidR="001220B7" w:rsidRDefault="001220B7">
      <w:pPr>
        <w:pStyle w:val="a4"/>
        <w:spacing w:before="3"/>
        <w:rPr>
          <w:sz w:val="22"/>
        </w:rPr>
      </w:pPr>
    </w:p>
    <w:p w14:paraId="6495A7D1" w14:textId="77777777" w:rsidR="001220B7" w:rsidRDefault="0068032B">
      <w:pPr>
        <w:pStyle w:val="a4"/>
        <w:spacing w:before="1" w:line="252" w:lineRule="auto"/>
        <w:ind w:left="420" w:right="824" w:firstLine="358"/>
      </w:pPr>
      <w:r>
        <w:lastRenderedPageBreak/>
        <w:t>Объединение BAM-файлов производилось инструментом MergeSamFiles. Сбор статистики</w:t>
      </w:r>
      <w:r>
        <w:rPr>
          <w:spacing w:val="-28"/>
        </w:rPr>
        <w:t xml:space="preserve"> </w:t>
      </w:r>
      <w:r>
        <w:t>по</w:t>
      </w:r>
      <w:r>
        <w:rPr>
          <w:spacing w:val="-27"/>
        </w:rPr>
        <w:t xml:space="preserve"> </w:t>
      </w:r>
      <w:r>
        <w:t>картированию</w:t>
      </w:r>
      <w:r>
        <w:rPr>
          <w:spacing w:val="-27"/>
        </w:rPr>
        <w:t xml:space="preserve"> </w:t>
      </w:r>
      <w:r>
        <w:t>мы</w:t>
      </w:r>
      <w:r>
        <w:rPr>
          <w:spacing w:val="-28"/>
        </w:rPr>
        <w:t xml:space="preserve"> </w:t>
      </w:r>
      <w:r>
        <w:t>осуществляли</w:t>
      </w:r>
      <w:r>
        <w:rPr>
          <w:spacing w:val="-27"/>
        </w:rPr>
        <w:t xml:space="preserve"> </w:t>
      </w:r>
      <w:r>
        <w:t>с</w:t>
      </w:r>
      <w:r>
        <w:rPr>
          <w:spacing w:val="-27"/>
        </w:rPr>
        <w:t xml:space="preserve"> </w:t>
      </w:r>
      <w:r>
        <w:t>помощью</w:t>
      </w:r>
      <w:r>
        <w:rPr>
          <w:spacing w:val="-28"/>
        </w:rPr>
        <w:t xml:space="preserve"> </w:t>
      </w:r>
      <w:r>
        <w:t>инструмента</w:t>
      </w:r>
      <w:r>
        <w:rPr>
          <w:spacing w:val="-27"/>
        </w:rPr>
        <w:t xml:space="preserve"> </w:t>
      </w:r>
      <w:r>
        <w:t>samtools</w:t>
      </w:r>
      <w:r>
        <w:rPr>
          <w:spacing w:val="-27"/>
        </w:rPr>
        <w:t xml:space="preserve"> </w:t>
      </w:r>
      <w:r>
        <w:t>flagstat[</w:t>
      </w:r>
      <w:hyperlink w:anchor="_bookmark94">
        <w:r>
          <w:rPr>
            <w:color w:val="003052"/>
          </w:rPr>
          <w:t>63</w:t>
        </w:r>
      </w:hyperlink>
      <w:r>
        <w:t>].</w:t>
      </w:r>
    </w:p>
    <w:p w14:paraId="5C53F82E" w14:textId="77777777" w:rsidR="001220B7" w:rsidRDefault="001220B7">
      <w:pPr>
        <w:pStyle w:val="a4"/>
        <w:spacing w:before="9"/>
        <w:rPr>
          <w:sz w:val="30"/>
        </w:rPr>
      </w:pPr>
    </w:p>
    <w:p w14:paraId="1C64F533" w14:textId="77777777" w:rsidR="001220B7" w:rsidRDefault="0068032B">
      <w:pPr>
        <w:pStyle w:val="a4"/>
        <w:tabs>
          <w:tab w:val="left" w:pos="3601"/>
        </w:tabs>
        <w:spacing w:before="1" w:line="252" w:lineRule="auto"/>
        <w:ind w:left="420" w:right="1147"/>
      </w:pPr>
      <w:r>
        <w:rPr>
          <w:b/>
          <w:spacing w:val="-3"/>
        </w:rPr>
        <w:t>Удаление</w:t>
      </w:r>
      <w:r>
        <w:rPr>
          <w:b/>
          <w:spacing w:val="-30"/>
        </w:rPr>
        <w:t xml:space="preserve"> </w:t>
      </w:r>
      <w:r>
        <w:rPr>
          <w:b/>
        </w:rPr>
        <w:t>ПЦР-дубликатов.</w:t>
      </w:r>
      <w:r>
        <w:rPr>
          <w:b/>
        </w:rPr>
        <w:tab/>
      </w:r>
      <w:r>
        <w:t>Для</w:t>
      </w:r>
      <w:r>
        <w:rPr>
          <w:spacing w:val="-30"/>
        </w:rPr>
        <w:t xml:space="preserve"> </w:t>
      </w:r>
      <w:r>
        <w:t>улучшения</w:t>
      </w:r>
      <w:r>
        <w:rPr>
          <w:spacing w:val="-30"/>
        </w:rPr>
        <w:t xml:space="preserve"> </w:t>
      </w:r>
      <w:r>
        <w:t>данных</w:t>
      </w:r>
      <w:r>
        <w:rPr>
          <w:spacing w:val="-30"/>
        </w:rPr>
        <w:t xml:space="preserve"> </w:t>
      </w:r>
      <w:r>
        <w:t>экзомного</w:t>
      </w:r>
      <w:r>
        <w:rPr>
          <w:spacing w:val="-30"/>
        </w:rPr>
        <w:t xml:space="preserve"> </w:t>
      </w:r>
      <w:r>
        <w:t>секвенирования</w:t>
      </w:r>
      <w:r>
        <w:rPr>
          <w:spacing w:val="-29"/>
        </w:rPr>
        <w:t xml:space="preserve"> </w:t>
      </w:r>
      <w:r>
        <w:t>в</w:t>
      </w:r>
      <w:r>
        <w:rPr>
          <w:spacing w:val="-30"/>
        </w:rPr>
        <w:t xml:space="preserve"> </w:t>
      </w:r>
      <w:r>
        <w:t xml:space="preserve">пайплайн был включён этап удаления ПЦР-дубликатов. Обычно этот процесс занимает много времени, но количество образцов у нас было относительно небольшим, и мы были заинтересованы в максимально качественной </w:t>
      </w:r>
      <w:r>
        <w:rPr>
          <w:spacing w:val="-3"/>
        </w:rPr>
        <w:t>подготовке</w:t>
      </w:r>
      <w:r>
        <w:rPr>
          <w:spacing w:val="-14"/>
        </w:rPr>
        <w:t xml:space="preserve"> </w:t>
      </w:r>
      <w:r>
        <w:t>данных.</w:t>
      </w:r>
    </w:p>
    <w:p w14:paraId="681F5C00" w14:textId="77777777" w:rsidR="001220B7" w:rsidRDefault="0068032B">
      <w:pPr>
        <w:pStyle w:val="a4"/>
        <w:spacing w:line="252" w:lineRule="auto"/>
        <w:ind w:left="420" w:right="1234" w:firstLine="358"/>
        <w:jc w:val="both"/>
      </w:pPr>
      <w:r>
        <w:rPr>
          <w:spacing w:val="-5"/>
        </w:rPr>
        <w:t xml:space="preserve">Удаление </w:t>
      </w:r>
      <w:r>
        <w:rPr>
          <w:spacing w:val="-3"/>
        </w:rPr>
        <w:t xml:space="preserve">дубликатов </w:t>
      </w:r>
      <w:r>
        <w:t>производилось инструментом MarkDuplicates от Picard[</w:t>
      </w:r>
      <w:hyperlink w:anchor="_bookmark95">
        <w:r>
          <w:rPr>
            <w:color w:val="003052"/>
          </w:rPr>
          <w:t>64</w:t>
        </w:r>
      </w:hyperlink>
      <w:r>
        <w:t xml:space="preserve">], интегрированным в </w:t>
      </w:r>
      <w:r>
        <w:rPr>
          <w:spacing w:val="-6"/>
        </w:rPr>
        <w:t xml:space="preserve">GATK. </w:t>
      </w:r>
      <w:r>
        <w:t>Оптимальные показатели скорости MarkDuplicates достигаются</w:t>
      </w:r>
      <w:r>
        <w:rPr>
          <w:spacing w:val="-10"/>
        </w:rPr>
        <w:t xml:space="preserve"> </w:t>
      </w:r>
      <w:r>
        <w:t>при</w:t>
      </w:r>
      <w:r>
        <w:rPr>
          <w:spacing w:val="-10"/>
        </w:rPr>
        <w:t xml:space="preserve"> </w:t>
      </w:r>
      <w:r>
        <w:t>запуске</w:t>
      </w:r>
      <w:r>
        <w:rPr>
          <w:spacing w:val="-9"/>
        </w:rPr>
        <w:t xml:space="preserve"> </w:t>
      </w:r>
      <w:r>
        <w:t>Java</w:t>
      </w:r>
      <w:r>
        <w:rPr>
          <w:spacing w:val="-10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параллелизацией</w:t>
      </w:r>
      <w:r>
        <w:rPr>
          <w:spacing w:val="-10"/>
        </w:rPr>
        <w:t xml:space="preserve"> </w:t>
      </w:r>
      <w:r>
        <w:t>сборщиков</w:t>
      </w:r>
      <w:r>
        <w:rPr>
          <w:spacing w:val="-9"/>
        </w:rPr>
        <w:t xml:space="preserve"> </w:t>
      </w:r>
      <w:r>
        <w:t>мусора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количеством</w:t>
      </w:r>
      <w:r>
        <w:rPr>
          <w:spacing w:val="-10"/>
        </w:rPr>
        <w:t xml:space="preserve"> </w:t>
      </w:r>
      <w:r>
        <w:t>сборщи</w:t>
      </w:r>
      <w:r>
        <w:rPr>
          <w:spacing w:val="-4"/>
        </w:rPr>
        <w:t xml:space="preserve">ков </w:t>
      </w:r>
      <w:r>
        <w:t>мусора равным двум[</w:t>
      </w:r>
      <w:hyperlink w:anchor="_bookmark96">
        <w:r>
          <w:rPr>
            <w:color w:val="003052"/>
          </w:rPr>
          <w:t>65</w:t>
        </w:r>
      </w:hyperlink>
      <w:r>
        <w:t>]. Также, согласно рекомендациям разработчиков, прочтения</w:t>
      </w:r>
      <w:r>
        <w:rPr>
          <w:spacing w:val="-10"/>
        </w:rPr>
        <w:t xml:space="preserve"> </w:t>
      </w:r>
      <w:r>
        <w:t>были</w:t>
      </w:r>
      <w:r>
        <w:rPr>
          <w:spacing w:val="-9"/>
        </w:rPr>
        <w:t xml:space="preserve"> </w:t>
      </w:r>
      <w:r>
        <w:t>предварительно</w:t>
      </w:r>
      <w:r>
        <w:rPr>
          <w:spacing w:val="-9"/>
        </w:rPr>
        <w:t xml:space="preserve"> </w:t>
      </w:r>
      <w:r>
        <w:t>отсортированы</w:t>
      </w:r>
      <w:r>
        <w:rPr>
          <w:spacing w:val="-9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именам,</w:t>
      </w:r>
      <w:r>
        <w:rPr>
          <w:spacing w:val="-8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удалению</w:t>
      </w:r>
      <w:r>
        <w:rPr>
          <w:spacing w:val="-8"/>
        </w:rPr>
        <w:t xml:space="preserve"> </w:t>
      </w:r>
      <w:r>
        <w:t>подверглись</w:t>
      </w:r>
      <w:r>
        <w:rPr>
          <w:spacing w:val="-10"/>
        </w:rPr>
        <w:t xml:space="preserve"> </w:t>
      </w:r>
      <w:r>
        <w:t xml:space="preserve">не </w:t>
      </w:r>
      <w:r>
        <w:rPr>
          <w:spacing w:val="-4"/>
        </w:rPr>
        <w:t xml:space="preserve">только </w:t>
      </w:r>
      <w:r>
        <w:t>первичные, но и добавочные</w:t>
      </w:r>
      <w:r>
        <w:rPr>
          <w:spacing w:val="-5"/>
        </w:rPr>
        <w:t xml:space="preserve"> </w:t>
      </w:r>
      <w:r>
        <w:t>выравнивания[</w:t>
      </w:r>
      <w:hyperlink w:anchor="_bookmark75">
        <w:r>
          <w:rPr>
            <w:color w:val="003052"/>
          </w:rPr>
          <w:t>44</w:t>
        </w:r>
      </w:hyperlink>
      <w:r>
        <w:t>].</w:t>
      </w:r>
    </w:p>
    <w:p w14:paraId="161947DD" w14:textId="77777777" w:rsidR="001220B7" w:rsidRDefault="001220B7">
      <w:pPr>
        <w:pStyle w:val="a4"/>
        <w:spacing w:before="3"/>
        <w:rPr>
          <w:sz w:val="30"/>
        </w:rPr>
      </w:pPr>
    </w:p>
    <w:p w14:paraId="62E6B749" w14:textId="77777777" w:rsidR="001220B7" w:rsidRDefault="0068032B">
      <w:pPr>
        <w:spacing w:line="252" w:lineRule="auto"/>
        <w:ind w:left="420" w:right="1235"/>
        <w:jc w:val="both"/>
        <w:rPr>
          <w:sz w:val="24"/>
        </w:rPr>
      </w:pPr>
      <w:r>
        <w:rPr>
          <w:b/>
          <w:sz w:val="24"/>
        </w:rPr>
        <w:t xml:space="preserve">Рекалибровка качества прочтений (BQSR). </w:t>
      </w:r>
      <w:r>
        <w:rPr>
          <w:sz w:val="24"/>
        </w:rPr>
        <w:t xml:space="preserve">Рекалибровка производилась с помощью инструментов </w:t>
      </w:r>
      <w:r>
        <w:rPr>
          <w:spacing w:val="-7"/>
          <w:sz w:val="24"/>
        </w:rPr>
        <w:t xml:space="preserve">GATK </w:t>
      </w:r>
      <w:r>
        <w:rPr>
          <w:spacing w:val="-24"/>
          <w:sz w:val="24"/>
        </w:rPr>
        <w:t xml:space="preserve">–– </w:t>
      </w:r>
      <w:r>
        <w:rPr>
          <w:sz w:val="24"/>
        </w:rPr>
        <w:t xml:space="preserve">BaseRecalibrator и ApplyBQSR. Для обучения машинной модели требуются генетические варианты в VCF формате (согласно рекомендациям для </w:t>
      </w:r>
      <w:r>
        <w:rPr>
          <w:i/>
          <w:sz w:val="24"/>
        </w:rPr>
        <w:t xml:space="preserve">Homo sapiens </w:t>
      </w:r>
      <w:r>
        <w:rPr>
          <w:spacing w:val="-24"/>
          <w:sz w:val="24"/>
        </w:rPr>
        <w:t xml:space="preserve">–– </w:t>
      </w:r>
      <w:r>
        <w:rPr>
          <w:sz w:val="24"/>
        </w:rPr>
        <w:t>dbSNP v132+).</w:t>
      </w:r>
    </w:p>
    <w:p w14:paraId="481248BB" w14:textId="77777777" w:rsidR="001220B7" w:rsidRDefault="0068032B">
      <w:pPr>
        <w:pStyle w:val="a4"/>
        <w:spacing w:line="252" w:lineRule="auto"/>
        <w:ind w:left="420" w:right="1232" w:firstLine="358"/>
        <w:jc w:val="both"/>
      </w:pPr>
      <w:r>
        <w:t xml:space="preserve">К сожалению, предоставленная Broad Institute база данных оказалась сильно устаревшей и не вполне </w:t>
      </w:r>
      <w:r>
        <w:rPr>
          <w:spacing w:val="-3"/>
        </w:rPr>
        <w:t xml:space="preserve">подходила  </w:t>
      </w:r>
      <w:r>
        <w:t>для сделанной нами геномной сборки, поэтому бы ло решено подвергнуть обработке dbSNP v150,предоставленную NCBI[</w:t>
      </w:r>
      <w:hyperlink w:anchor="_bookmark97">
        <w:r>
          <w:rPr>
            <w:color w:val="003052"/>
          </w:rPr>
          <w:t>66</w:t>
        </w:r>
      </w:hyperlink>
      <w:r>
        <w:t xml:space="preserve">]. База данных потребовала замену и сортировку </w:t>
      </w:r>
      <w:r>
        <w:rPr>
          <w:spacing w:val="-3"/>
        </w:rPr>
        <w:t xml:space="preserve">контигов </w:t>
      </w:r>
      <w:r>
        <w:t xml:space="preserve">в соответствии с референсным геномом, а также удаление «пустых» вариантов, содержащих точки в полях REF и </w:t>
      </w:r>
      <w:r>
        <w:rPr>
          <w:spacing w:val="-11"/>
        </w:rPr>
        <w:t xml:space="preserve">ALT. </w:t>
      </w:r>
      <w:r>
        <w:t>Далее база данных была архивирована с помощью bgzip, а затем проиндексирована IndexFeatureFile</w:t>
      </w:r>
      <w:r>
        <w:rPr>
          <w:spacing w:val="-8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rPr>
          <w:spacing w:val="-7"/>
        </w:rPr>
        <w:t>GATK</w:t>
      </w:r>
      <w:r>
        <w:rPr>
          <w:spacing w:val="-8"/>
        </w:rPr>
        <w:t xml:space="preserve"> </w:t>
      </w:r>
      <w:r>
        <w:t>(этот</w:t>
      </w:r>
      <w:r>
        <w:rPr>
          <w:spacing w:val="-7"/>
        </w:rPr>
        <w:t xml:space="preserve"> </w:t>
      </w:r>
      <w:r>
        <w:t>же</w:t>
      </w:r>
      <w:r>
        <w:rPr>
          <w:spacing w:val="-8"/>
        </w:rPr>
        <w:t xml:space="preserve"> </w:t>
      </w:r>
      <w:r>
        <w:t>инструмент</w:t>
      </w:r>
      <w:r>
        <w:rPr>
          <w:spacing w:val="-8"/>
        </w:rPr>
        <w:t xml:space="preserve"> </w:t>
      </w:r>
      <w:r>
        <w:t>одновременно</w:t>
      </w:r>
      <w:r>
        <w:rPr>
          <w:spacing w:val="-7"/>
        </w:rPr>
        <w:t xml:space="preserve"> </w:t>
      </w:r>
      <w:r>
        <w:t>проверяет</w:t>
      </w:r>
      <w:r>
        <w:rPr>
          <w:spacing w:val="-8"/>
        </w:rPr>
        <w:t xml:space="preserve"> </w:t>
      </w:r>
      <w:r>
        <w:rPr>
          <w:spacing w:val="-5"/>
        </w:rPr>
        <w:t>БД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rPr>
          <w:spacing w:val="-3"/>
        </w:rPr>
        <w:t>пригод</w:t>
      </w:r>
      <w:r>
        <w:t>ность для</w:t>
      </w:r>
      <w:r>
        <w:rPr>
          <w:spacing w:val="-3"/>
        </w:rPr>
        <w:t xml:space="preserve"> </w:t>
      </w:r>
      <w:r>
        <w:t>BQSR).</w:t>
      </w:r>
    </w:p>
    <w:p w14:paraId="007D0647" w14:textId="77777777" w:rsidR="001220B7" w:rsidRDefault="0068032B">
      <w:pPr>
        <w:pStyle w:val="a4"/>
        <w:spacing w:before="89" w:line="252" w:lineRule="auto"/>
        <w:ind w:left="137" w:right="1515" w:firstLine="358"/>
        <w:jc w:val="both"/>
      </w:pPr>
      <w:r>
        <w:t>В</w:t>
      </w:r>
      <w:r>
        <w:rPr>
          <w:spacing w:val="-26"/>
        </w:rPr>
        <w:t xml:space="preserve"> </w:t>
      </w:r>
      <w:r>
        <w:t>[</w:t>
      </w:r>
      <w:hyperlink w:anchor="_bookmark96">
        <w:r>
          <w:rPr>
            <w:color w:val="003052"/>
          </w:rPr>
          <w:t>65</w:t>
        </w:r>
      </w:hyperlink>
      <w:r>
        <w:t>]</w:t>
      </w:r>
      <w:r>
        <w:rPr>
          <w:spacing w:val="-26"/>
        </w:rPr>
        <w:t xml:space="preserve"> </w:t>
      </w:r>
      <w:r>
        <w:t>было</w:t>
      </w:r>
      <w:r>
        <w:rPr>
          <w:spacing w:val="-24"/>
        </w:rPr>
        <w:t xml:space="preserve"> </w:t>
      </w:r>
      <w:r>
        <w:t>показано,</w:t>
      </w:r>
      <w:r>
        <w:rPr>
          <w:spacing w:val="-26"/>
        </w:rPr>
        <w:t xml:space="preserve"> </w:t>
      </w:r>
      <w:r>
        <w:t>что</w:t>
      </w:r>
      <w:r>
        <w:rPr>
          <w:spacing w:val="-26"/>
        </w:rPr>
        <w:t xml:space="preserve"> </w:t>
      </w:r>
      <w:r>
        <w:t>оптимальные</w:t>
      </w:r>
      <w:r>
        <w:rPr>
          <w:spacing w:val="-24"/>
        </w:rPr>
        <w:t xml:space="preserve"> </w:t>
      </w:r>
      <w:r>
        <w:t>показатели</w:t>
      </w:r>
      <w:r>
        <w:rPr>
          <w:spacing w:val="-26"/>
        </w:rPr>
        <w:t xml:space="preserve"> </w:t>
      </w:r>
      <w:r>
        <w:t>скорости</w:t>
      </w:r>
      <w:r>
        <w:rPr>
          <w:spacing w:val="-25"/>
        </w:rPr>
        <w:t xml:space="preserve"> </w:t>
      </w:r>
      <w:r>
        <w:t>BaseRecalibrator</w:t>
      </w:r>
      <w:r>
        <w:rPr>
          <w:spacing w:val="-24"/>
        </w:rPr>
        <w:t xml:space="preserve"> </w:t>
      </w:r>
      <w:r>
        <w:t xml:space="preserve">достигаются, как и в случае с MarkDuplicates, </w:t>
      </w:r>
      <w:r>
        <w:rPr>
          <w:spacing w:val="-3"/>
        </w:rPr>
        <w:t xml:space="preserve">запуском </w:t>
      </w:r>
      <w:r>
        <w:t xml:space="preserve">Java с </w:t>
      </w:r>
      <w:r>
        <w:rPr>
          <w:spacing w:val="-3"/>
        </w:rPr>
        <w:t xml:space="preserve">двумя </w:t>
      </w:r>
      <w:r>
        <w:t>параллельными сборщиками</w:t>
      </w:r>
      <w:r>
        <w:rPr>
          <w:spacing w:val="-19"/>
        </w:rPr>
        <w:t xml:space="preserve"> </w:t>
      </w:r>
      <w:r>
        <w:t>мусора;</w:t>
      </w:r>
      <w:r>
        <w:rPr>
          <w:spacing w:val="-18"/>
        </w:rPr>
        <w:t xml:space="preserve"> </w:t>
      </w:r>
      <w:r>
        <w:t>кроме</w:t>
      </w:r>
      <w:r>
        <w:rPr>
          <w:spacing w:val="-19"/>
        </w:rPr>
        <w:t xml:space="preserve"> </w:t>
      </w:r>
      <w:r>
        <w:t>того,</w:t>
      </w:r>
      <w:r>
        <w:rPr>
          <w:spacing w:val="-18"/>
        </w:rPr>
        <w:t xml:space="preserve"> </w:t>
      </w:r>
      <w:r>
        <w:t>BaseRecalibrator</w:t>
      </w:r>
      <w:r>
        <w:rPr>
          <w:spacing w:val="-19"/>
        </w:rPr>
        <w:t xml:space="preserve"> </w:t>
      </w:r>
      <w:r>
        <w:t>поддаётся</w:t>
      </w:r>
      <w:r>
        <w:rPr>
          <w:spacing w:val="-18"/>
        </w:rPr>
        <w:t xml:space="preserve"> </w:t>
      </w:r>
      <w:r>
        <w:t>внешнему</w:t>
      </w:r>
      <w:r>
        <w:rPr>
          <w:spacing w:val="-18"/>
        </w:rPr>
        <w:t xml:space="preserve"> </w:t>
      </w:r>
      <w:r>
        <w:t xml:space="preserve">распараллеливанию путём разделения картированных прочтений на хромосомные группы. Хромосомные группы формировались вручную для используемой сборки генома, каждая запускалась с помощью bash-скрипта. Нам удалось усовершенствовать данный этап </w:t>
      </w:r>
      <w:r>
        <w:rPr>
          <w:spacing w:val="-24"/>
        </w:rPr>
        <w:t xml:space="preserve">–– </w:t>
      </w:r>
      <w:r>
        <w:t xml:space="preserve">запуск BaseRecalibrator производился с помощью библиотеки Python3 subprocess, а параллелизация осуществлялась </w:t>
      </w:r>
      <w:r>
        <w:rPr>
          <w:spacing w:val="-3"/>
        </w:rPr>
        <w:t xml:space="preserve">библиотекой </w:t>
      </w:r>
      <w:r>
        <w:t>multiprocessing, таким образом, можно было делить</w:t>
      </w:r>
      <w:r>
        <w:rPr>
          <w:spacing w:val="-24"/>
        </w:rPr>
        <w:t xml:space="preserve"> </w:t>
      </w:r>
      <w:r>
        <w:t>файл</w:t>
      </w:r>
      <w:r>
        <w:rPr>
          <w:spacing w:val="-24"/>
        </w:rPr>
        <w:t xml:space="preserve"> </w:t>
      </w:r>
      <w:r>
        <w:t>с</w:t>
      </w:r>
      <w:r>
        <w:rPr>
          <w:spacing w:val="-24"/>
        </w:rPr>
        <w:t xml:space="preserve"> </w:t>
      </w:r>
      <w:r>
        <w:t>картированными</w:t>
      </w:r>
      <w:r>
        <w:rPr>
          <w:spacing w:val="-24"/>
        </w:rPr>
        <w:t xml:space="preserve"> </w:t>
      </w:r>
      <w:r>
        <w:t>прочтениями</w:t>
      </w:r>
      <w:r>
        <w:rPr>
          <w:spacing w:val="-24"/>
        </w:rPr>
        <w:t xml:space="preserve"> </w:t>
      </w:r>
      <w:r>
        <w:t>по</w:t>
      </w:r>
      <w:r>
        <w:rPr>
          <w:spacing w:val="-24"/>
        </w:rPr>
        <w:t xml:space="preserve"> </w:t>
      </w:r>
      <w:r>
        <w:t>хромосомам</w:t>
      </w:r>
      <w:r>
        <w:rPr>
          <w:spacing w:val="-24"/>
        </w:rPr>
        <w:t xml:space="preserve"> </w:t>
      </w:r>
      <w:r>
        <w:t>и</w:t>
      </w:r>
      <w:r>
        <w:rPr>
          <w:spacing w:val="-23"/>
        </w:rPr>
        <w:t xml:space="preserve"> </w:t>
      </w:r>
      <w:r>
        <w:t>обрабатывать</w:t>
      </w:r>
      <w:r>
        <w:rPr>
          <w:spacing w:val="-24"/>
        </w:rPr>
        <w:t xml:space="preserve"> </w:t>
      </w:r>
      <w:r>
        <w:t>их</w:t>
      </w:r>
      <w:r>
        <w:rPr>
          <w:spacing w:val="-24"/>
        </w:rPr>
        <w:t xml:space="preserve"> </w:t>
      </w:r>
      <w:r>
        <w:t>отдельно, так</w:t>
      </w:r>
      <w:r>
        <w:rPr>
          <w:spacing w:val="-16"/>
        </w:rPr>
        <w:t xml:space="preserve"> </w:t>
      </w:r>
      <w:r>
        <w:t>как</w:t>
      </w:r>
      <w:r>
        <w:rPr>
          <w:spacing w:val="-16"/>
        </w:rPr>
        <w:t xml:space="preserve"> </w:t>
      </w:r>
      <w:r>
        <w:t>multiprocessing</w:t>
      </w:r>
      <w:r>
        <w:rPr>
          <w:spacing w:val="-16"/>
        </w:rPr>
        <w:t xml:space="preserve"> </w:t>
      </w:r>
      <w:r>
        <w:t>автоматически</w:t>
      </w:r>
      <w:r>
        <w:rPr>
          <w:spacing w:val="-16"/>
        </w:rPr>
        <w:t xml:space="preserve"> </w:t>
      </w:r>
      <w:r>
        <w:t>распределяет</w:t>
      </w:r>
      <w:r>
        <w:rPr>
          <w:spacing w:val="-15"/>
        </w:rPr>
        <w:t xml:space="preserve"> </w:t>
      </w:r>
      <w:r>
        <w:t>процессы</w:t>
      </w:r>
      <w:r>
        <w:rPr>
          <w:spacing w:val="-16"/>
        </w:rPr>
        <w:t xml:space="preserve"> </w:t>
      </w:r>
      <w:r>
        <w:t>по</w:t>
      </w:r>
      <w:r>
        <w:rPr>
          <w:spacing w:val="-16"/>
        </w:rPr>
        <w:t xml:space="preserve"> </w:t>
      </w:r>
      <w:r>
        <w:t>имеющимся</w:t>
      </w:r>
      <w:r>
        <w:rPr>
          <w:spacing w:val="-16"/>
        </w:rPr>
        <w:t xml:space="preserve"> </w:t>
      </w:r>
      <w:r>
        <w:t xml:space="preserve">потокам. Также для повышения отказоустойчивости скрипта у BaseRecalibrator и ApplyBQSR была устранена разница в фильтрации прочтений, из-за </w:t>
      </w:r>
      <w:r>
        <w:rPr>
          <w:spacing w:val="-3"/>
        </w:rPr>
        <w:t xml:space="preserve">которой </w:t>
      </w:r>
      <w:r>
        <w:t>при малых размерах библиотек пайплайн экстренно завершал</w:t>
      </w:r>
      <w:r>
        <w:rPr>
          <w:spacing w:val="-7"/>
        </w:rPr>
        <w:t xml:space="preserve"> </w:t>
      </w:r>
      <w:r>
        <w:rPr>
          <w:spacing w:val="-5"/>
        </w:rPr>
        <w:t>работу.</w:t>
      </w:r>
    </w:p>
    <w:p w14:paraId="57668B30" w14:textId="77777777" w:rsidR="001220B7" w:rsidRDefault="001220B7">
      <w:pPr>
        <w:pStyle w:val="a4"/>
        <w:rPr>
          <w:sz w:val="30"/>
        </w:rPr>
      </w:pPr>
    </w:p>
    <w:p w14:paraId="13F68F87" w14:textId="77777777" w:rsidR="001220B7" w:rsidRDefault="0068032B">
      <w:pPr>
        <w:tabs>
          <w:tab w:val="left" w:pos="3981"/>
        </w:tabs>
        <w:spacing w:line="252" w:lineRule="auto"/>
        <w:ind w:left="137" w:right="1559"/>
        <w:rPr>
          <w:sz w:val="24"/>
        </w:rPr>
      </w:pPr>
      <w:r>
        <w:rPr>
          <w:b/>
          <w:sz w:val="24"/>
        </w:rPr>
        <w:t>Оценка покрытия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обогащения.</w:t>
      </w:r>
      <w:r>
        <w:rPr>
          <w:b/>
          <w:sz w:val="24"/>
        </w:rPr>
        <w:tab/>
      </w:r>
      <w:r>
        <w:rPr>
          <w:sz w:val="24"/>
        </w:rPr>
        <w:t>Покрытие и обогащение в экзоме оценивались</w:t>
      </w:r>
      <w:r>
        <w:rPr>
          <w:spacing w:val="-17"/>
          <w:sz w:val="24"/>
        </w:rPr>
        <w:t xml:space="preserve"> </w:t>
      </w:r>
      <w:r>
        <w:rPr>
          <w:sz w:val="24"/>
        </w:rPr>
        <w:t>с помощью скрипта на основе</w:t>
      </w:r>
      <w:r>
        <w:rPr>
          <w:spacing w:val="-5"/>
          <w:sz w:val="24"/>
        </w:rPr>
        <w:t xml:space="preserve"> </w:t>
      </w:r>
      <w:r>
        <w:rPr>
          <w:sz w:val="24"/>
        </w:rPr>
        <w:t>bedtools[</w:t>
      </w:r>
      <w:hyperlink w:anchor="_bookmark98">
        <w:r>
          <w:rPr>
            <w:color w:val="003052"/>
            <w:sz w:val="24"/>
          </w:rPr>
          <w:t>67</w:t>
        </w:r>
      </w:hyperlink>
      <w:r>
        <w:rPr>
          <w:sz w:val="24"/>
        </w:rPr>
        <w:t>].</w:t>
      </w:r>
    </w:p>
    <w:p w14:paraId="74ECD9E0" w14:textId="77777777" w:rsidR="001220B7" w:rsidRDefault="001220B7">
      <w:pPr>
        <w:pStyle w:val="a4"/>
        <w:spacing w:before="10"/>
        <w:rPr>
          <w:sz w:val="30"/>
        </w:rPr>
      </w:pPr>
    </w:p>
    <w:p w14:paraId="3D6F4A2E" w14:textId="77777777" w:rsidR="001220B7" w:rsidRDefault="0068032B">
      <w:pPr>
        <w:tabs>
          <w:tab w:val="left" w:pos="2296"/>
        </w:tabs>
        <w:ind w:left="137"/>
        <w:rPr>
          <w:sz w:val="24"/>
        </w:rPr>
      </w:pPr>
      <w:r>
        <w:rPr>
          <w:b/>
          <w:sz w:val="24"/>
        </w:rPr>
        <w:t>Поиск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вариантов.</w:t>
      </w:r>
      <w:r>
        <w:rPr>
          <w:b/>
          <w:sz w:val="24"/>
        </w:rPr>
        <w:tab/>
      </w:r>
      <w:r>
        <w:rPr>
          <w:sz w:val="24"/>
        </w:rPr>
        <w:t>Поиск</w:t>
      </w:r>
      <w:r>
        <w:rPr>
          <w:spacing w:val="-24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23"/>
          <w:sz w:val="24"/>
        </w:rPr>
        <w:t xml:space="preserve"> </w:t>
      </w:r>
      <w:r>
        <w:rPr>
          <w:sz w:val="24"/>
        </w:rPr>
        <w:t>производился</w:t>
      </w:r>
      <w:r>
        <w:rPr>
          <w:spacing w:val="-24"/>
          <w:sz w:val="24"/>
        </w:rPr>
        <w:t xml:space="preserve"> </w:t>
      </w:r>
      <w:r>
        <w:rPr>
          <w:sz w:val="24"/>
        </w:rPr>
        <w:t>с</w:t>
      </w:r>
      <w:r>
        <w:rPr>
          <w:spacing w:val="-23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24"/>
          <w:sz w:val="24"/>
        </w:rPr>
        <w:t xml:space="preserve"> </w:t>
      </w:r>
      <w:r>
        <w:rPr>
          <w:sz w:val="24"/>
        </w:rPr>
        <w:t>инструмента</w:t>
      </w:r>
      <w:r>
        <w:rPr>
          <w:spacing w:val="-24"/>
          <w:sz w:val="24"/>
        </w:rPr>
        <w:t xml:space="preserve"> </w:t>
      </w:r>
      <w:r>
        <w:rPr>
          <w:sz w:val="24"/>
        </w:rPr>
        <w:t>HaplotypeCaller</w:t>
      </w:r>
    </w:p>
    <w:p w14:paraId="717D9E73" w14:textId="77777777" w:rsidR="001220B7" w:rsidRDefault="0068032B">
      <w:pPr>
        <w:pStyle w:val="a4"/>
        <w:spacing w:before="17" w:line="235" w:lineRule="auto"/>
        <w:ind w:left="137" w:right="115"/>
      </w:pPr>
      <w:r>
        <w:rPr>
          <w:w w:val="95"/>
        </w:rPr>
        <w:t>от</w:t>
      </w:r>
      <w:r>
        <w:rPr>
          <w:spacing w:val="-35"/>
          <w:w w:val="95"/>
        </w:rPr>
        <w:t xml:space="preserve"> </w:t>
      </w:r>
      <w:r>
        <w:rPr>
          <w:spacing w:val="-6"/>
          <w:w w:val="95"/>
        </w:rPr>
        <w:t>GATK.</w:t>
      </w:r>
      <w:r>
        <w:rPr>
          <w:spacing w:val="-35"/>
          <w:w w:val="95"/>
        </w:rPr>
        <w:t xml:space="preserve"> </w:t>
      </w:r>
      <w:r>
        <w:rPr>
          <w:w w:val="95"/>
        </w:rPr>
        <w:t>Инструмент</w:t>
      </w:r>
      <w:r>
        <w:rPr>
          <w:spacing w:val="-34"/>
          <w:w w:val="95"/>
        </w:rPr>
        <w:t xml:space="preserve"> </w:t>
      </w:r>
      <w:r>
        <w:rPr>
          <w:w w:val="95"/>
        </w:rPr>
        <w:t>запускался</w:t>
      </w:r>
      <w:r>
        <w:rPr>
          <w:spacing w:val="-35"/>
          <w:w w:val="95"/>
        </w:rPr>
        <w:t xml:space="preserve"> </w:t>
      </w:r>
      <w:r>
        <w:rPr>
          <w:w w:val="95"/>
        </w:rPr>
        <w:t>с</w:t>
      </w:r>
      <w:r>
        <w:rPr>
          <w:spacing w:val="-34"/>
          <w:w w:val="95"/>
        </w:rPr>
        <w:t xml:space="preserve"> </w:t>
      </w:r>
      <w:r>
        <w:rPr>
          <w:w w:val="95"/>
        </w:rPr>
        <w:t>дополнительным</w:t>
      </w:r>
      <w:r>
        <w:rPr>
          <w:spacing w:val="-35"/>
          <w:w w:val="95"/>
        </w:rPr>
        <w:t xml:space="preserve"> </w:t>
      </w:r>
      <w:r>
        <w:rPr>
          <w:w w:val="95"/>
        </w:rPr>
        <w:t>параметром</w:t>
      </w:r>
      <w:r>
        <w:rPr>
          <w:spacing w:val="-34"/>
          <w:w w:val="95"/>
        </w:rPr>
        <w:t xml:space="preserve"> </w:t>
      </w:r>
      <w:r>
        <w:rPr>
          <w:rFonts w:ascii="Courier New" w:hAnsi="Courier New"/>
          <w:w w:val="95"/>
        </w:rPr>
        <w:t>--dont-use-soft-clipped-bases</w:t>
      </w:r>
      <w:r>
        <w:rPr>
          <w:w w:val="95"/>
        </w:rPr>
        <w:t xml:space="preserve">, </w:t>
      </w:r>
      <w:r>
        <w:rPr>
          <w:spacing w:val="-3"/>
        </w:rPr>
        <w:t>который</w:t>
      </w:r>
      <w:r>
        <w:rPr>
          <w:spacing w:val="-13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позволял</w:t>
      </w:r>
      <w:r>
        <w:rPr>
          <w:spacing w:val="-13"/>
        </w:rPr>
        <w:t xml:space="preserve"> </w:t>
      </w:r>
      <w:r>
        <w:t>использовать</w:t>
      </w:r>
      <w:r>
        <w:rPr>
          <w:spacing w:val="-13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поиска</w:t>
      </w:r>
      <w:r>
        <w:rPr>
          <w:spacing w:val="-13"/>
        </w:rPr>
        <w:t xml:space="preserve"> </w:t>
      </w:r>
      <w:r>
        <w:t>генетических</w:t>
      </w:r>
      <w:r>
        <w:rPr>
          <w:spacing w:val="-13"/>
        </w:rPr>
        <w:t xml:space="preserve"> </w:t>
      </w:r>
      <w:r>
        <w:t>вариантов</w:t>
      </w:r>
      <w:r>
        <w:rPr>
          <w:spacing w:val="-14"/>
        </w:rPr>
        <w:t xml:space="preserve"> </w:t>
      </w:r>
      <w:r>
        <w:t>клипированные</w:t>
      </w:r>
    </w:p>
    <w:p w14:paraId="7B349683" w14:textId="77777777" w:rsidR="001220B7" w:rsidRDefault="0068032B">
      <w:pPr>
        <w:pStyle w:val="a4"/>
        <w:spacing w:before="13"/>
        <w:ind w:left="137"/>
      </w:pPr>
      <w:r>
        <w:t>химерные части и адаптеры.</w:t>
      </w:r>
    </w:p>
    <w:p w14:paraId="2B7F1FCB" w14:textId="77777777" w:rsidR="001220B7" w:rsidRDefault="0068032B">
      <w:pPr>
        <w:pStyle w:val="a4"/>
        <w:spacing w:before="13"/>
        <w:ind w:left="495"/>
      </w:pPr>
      <w:r>
        <w:lastRenderedPageBreak/>
        <w:t>Как и в случае с BaseRecalibrator, HaplotypeCaller поддаётся внешнему распараллеливанию[</w:t>
      </w:r>
      <w:hyperlink w:anchor="_bookmark96">
        <w:r>
          <w:rPr>
            <w:color w:val="003052"/>
          </w:rPr>
          <w:t>65</w:t>
        </w:r>
      </w:hyperlink>
      <w:r>
        <w:t>].</w:t>
      </w:r>
    </w:p>
    <w:p w14:paraId="46F3807E" w14:textId="77777777" w:rsidR="001220B7" w:rsidRDefault="0068032B">
      <w:pPr>
        <w:pStyle w:val="a4"/>
        <w:spacing w:before="13" w:line="252" w:lineRule="auto"/>
        <w:ind w:left="137" w:right="824"/>
      </w:pPr>
      <w:r>
        <w:t>Мы</w:t>
      </w:r>
      <w:r>
        <w:rPr>
          <w:spacing w:val="-26"/>
        </w:rPr>
        <w:t xml:space="preserve"> </w:t>
      </w:r>
      <w:r>
        <w:t>также</w:t>
      </w:r>
      <w:r>
        <w:rPr>
          <w:spacing w:val="-26"/>
        </w:rPr>
        <w:t xml:space="preserve"> </w:t>
      </w:r>
      <w:r>
        <w:t>осуществили</w:t>
      </w:r>
      <w:r>
        <w:rPr>
          <w:spacing w:val="-26"/>
        </w:rPr>
        <w:t xml:space="preserve"> </w:t>
      </w:r>
      <w:r>
        <w:t>параллелизацию</w:t>
      </w:r>
      <w:r>
        <w:rPr>
          <w:spacing w:val="-26"/>
        </w:rPr>
        <w:t xml:space="preserve"> </w:t>
      </w:r>
      <w:r>
        <w:t>с</w:t>
      </w:r>
      <w:r>
        <w:rPr>
          <w:spacing w:val="-26"/>
        </w:rPr>
        <w:t xml:space="preserve"> </w:t>
      </w:r>
      <w:r>
        <w:t>помощью</w:t>
      </w:r>
      <w:r>
        <w:rPr>
          <w:spacing w:val="-26"/>
        </w:rPr>
        <w:t xml:space="preserve"> </w:t>
      </w:r>
      <w:r>
        <w:t>сочетания</w:t>
      </w:r>
      <w:r>
        <w:rPr>
          <w:spacing w:val="-26"/>
        </w:rPr>
        <w:t xml:space="preserve"> </w:t>
      </w:r>
      <w:r>
        <w:t>subprocess</w:t>
      </w:r>
      <w:r>
        <w:rPr>
          <w:spacing w:val="-26"/>
        </w:rPr>
        <w:t xml:space="preserve"> </w:t>
      </w:r>
      <w:r>
        <w:t>и</w:t>
      </w:r>
      <w:r>
        <w:rPr>
          <w:spacing w:val="-26"/>
        </w:rPr>
        <w:t xml:space="preserve"> </w:t>
      </w:r>
      <w:r>
        <w:t xml:space="preserve">multiprocessing, достигнув 10–12-кратного ускорения по сравнению с </w:t>
      </w:r>
      <w:r>
        <w:rPr>
          <w:spacing w:val="-3"/>
        </w:rPr>
        <w:t xml:space="preserve">запуском </w:t>
      </w:r>
      <w:r>
        <w:t xml:space="preserve">на </w:t>
      </w:r>
      <w:r>
        <w:rPr>
          <w:spacing w:val="-3"/>
        </w:rPr>
        <w:t>одном</w:t>
      </w:r>
      <w:r>
        <w:rPr>
          <w:spacing w:val="-27"/>
        </w:rPr>
        <w:t xml:space="preserve"> </w:t>
      </w:r>
      <w:r>
        <w:t>потоке.</w:t>
      </w:r>
    </w:p>
    <w:p w14:paraId="06954223" w14:textId="77777777" w:rsidR="001220B7" w:rsidRDefault="001220B7">
      <w:pPr>
        <w:pStyle w:val="a4"/>
        <w:spacing w:before="10"/>
        <w:rPr>
          <w:sz w:val="30"/>
        </w:rPr>
      </w:pPr>
    </w:p>
    <w:p w14:paraId="2716DC75" w14:textId="77777777" w:rsidR="001220B7" w:rsidRDefault="0068032B">
      <w:pPr>
        <w:tabs>
          <w:tab w:val="left" w:pos="5048"/>
        </w:tabs>
        <w:spacing w:line="252" w:lineRule="auto"/>
        <w:ind w:left="137" w:right="1518"/>
        <w:rPr>
          <w:sz w:val="24"/>
        </w:rPr>
      </w:pPr>
      <w:r>
        <w:rPr>
          <w:b/>
          <w:sz w:val="24"/>
        </w:rPr>
        <w:t>Рекалибровка и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ранжирование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вариантов.</w:t>
      </w:r>
      <w:r>
        <w:rPr>
          <w:b/>
          <w:sz w:val="24"/>
        </w:rPr>
        <w:tab/>
      </w:r>
      <w:r>
        <w:rPr>
          <w:sz w:val="24"/>
        </w:rPr>
        <w:t xml:space="preserve">В </w:t>
      </w:r>
      <w:r>
        <w:rPr>
          <w:spacing w:val="-7"/>
          <w:sz w:val="24"/>
        </w:rPr>
        <w:t xml:space="preserve">GATK </w:t>
      </w:r>
      <w:r>
        <w:rPr>
          <w:sz w:val="24"/>
        </w:rPr>
        <w:t>также присутствуют инструменты для рекалибровки и ранжирования вариантов, с использованием моделей</w:t>
      </w:r>
      <w:r>
        <w:rPr>
          <w:spacing w:val="4"/>
          <w:sz w:val="24"/>
        </w:rPr>
        <w:t xml:space="preserve"> </w:t>
      </w:r>
      <w:r>
        <w:rPr>
          <w:sz w:val="24"/>
        </w:rPr>
        <w:t>ма-</w:t>
      </w:r>
    </w:p>
    <w:p w14:paraId="331440A2" w14:textId="77777777" w:rsidR="001220B7" w:rsidRDefault="0068032B">
      <w:pPr>
        <w:pStyle w:val="a4"/>
        <w:spacing w:line="274" w:lineRule="exact"/>
        <w:ind w:left="137"/>
      </w:pPr>
      <w:r>
        <w:t>шинного обучения и баз данных с частыми вариантами (CNNScoreVariants и FilterVariantTranches).</w:t>
      </w:r>
    </w:p>
    <w:p w14:paraId="2B004F4F" w14:textId="77777777" w:rsidR="001220B7" w:rsidRDefault="0068032B">
      <w:pPr>
        <w:pStyle w:val="a4"/>
        <w:spacing w:before="13" w:line="252" w:lineRule="auto"/>
        <w:ind w:left="137" w:right="1518" w:firstLine="358"/>
        <w:jc w:val="both"/>
      </w:pPr>
      <w:r>
        <w:t xml:space="preserve">Анализ показал, что при наличии этапа рекалибровки вариантов время обработки </w:t>
      </w:r>
      <w:r>
        <w:rPr>
          <w:spacing w:val="-3"/>
        </w:rPr>
        <w:t xml:space="preserve">результатов </w:t>
      </w:r>
      <w:r>
        <w:t>секвенирования увеличивается почти вдвое. Между тем, рекалибровка и ранжирование</w:t>
      </w:r>
      <w:r>
        <w:rPr>
          <w:spacing w:val="-25"/>
        </w:rPr>
        <w:t xml:space="preserve"> </w:t>
      </w:r>
      <w:r>
        <w:t>с</w:t>
      </w:r>
      <w:r>
        <w:rPr>
          <w:spacing w:val="-25"/>
        </w:rPr>
        <w:t xml:space="preserve"> </w:t>
      </w:r>
      <w:r>
        <w:t>помощью</w:t>
      </w:r>
      <w:r>
        <w:rPr>
          <w:spacing w:val="-25"/>
        </w:rPr>
        <w:t xml:space="preserve"> </w:t>
      </w:r>
      <w:r>
        <w:t>инструментов</w:t>
      </w:r>
      <w:r>
        <w:rPr>
          <w:spacing w:val="-25"/>
        </w:rPr>
        <w:t xml:space="preserve"> </w:t>
      </w:r>
      <w:r>
        <w:rPr>
          <w:spacing w:val="-7"/>
        </w:rPr>
        <w:t>GATK</w:t>
      </w:r>
      <w:r>
        <w:rPr>
          <w:spacing w:val="-24"/>
        </w:rPr>
        <w:t xml:space="preserve"> </w:t>
      </w:r>
      <w:r>
        <w:t>не</w:t>
      </w:r>
      <w:r>
        <w:rPr>
          <w:spacing w:val="-24"/>
        </w:rPr>
        <w:t xml:space="preserve"> </w:t>
      </w:r>
      <w:r>
        <w:t>исключают</w:t>
      </w:r>
      <w:r>
        <w:rPr>
          <w:spacing w:val="-25"/>
        </w:rPr>
        <w:t xml:space="preserve"> </w:t>
      </w:r>
      <w:r>
        <w:t>необходимость</w:t>
      </w:r>
      <w:r>
        <w:rPr>
          <w:spacing w:val="-25"/>
        </w:rPr>
        <w:t xml:space="preserve"> </w:t>
      </w:r>
      <w:r>
        <w:t>фильтрации</w:t>
      </w:r>
      <w:r>
        <w:rPr>
          <w:spacing w:val="-8"/>
        </w:rPr>
        <w:t xml:space="preserve"> </w:t>
      </w:r>
      <w:r>
        <w:t>генетических</w:t>
      </w:r>
      <w:r>
        <w:rPr>
          <w:spacing w:val="-7"/>
        </w:rPr>
        <w:t xml:space="preserve"> </w:t>
      </w:r>
      <w:r>
        <w:t>вариантов.</w:t>
      </w:r>
      <w:r>
        <w:rPr>
          <w:spacing w:val="-7"/>
        </w:rPr>
        <w:t xml:space="preserve"> </w:t>
      </w:r>
      <w:r>
        <w:t>Таким</w:t>
      </w:r>
      <w:r>
        <w:rPr>
          <w:spacing w:val="-7"/>
        </w:rPr>
        <w:t xml:space="preserve"> </w:t>
      </w:r>
      <w:r>
        <w:t>образом,</w:t>
      </w:r>
      <w:r>
        <w:rPr>
          <w:spacing w:val="-8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этого</w:t>
      </w:r>
      <w:r>
        <w:rPr>
          <w:spacing w:val="-7"/>
        </w:rPr>
        <w:t xml:space="preserve"> </w:t>
      </w:r>
      <w:r>
        <w:t>этапа</w:t>
      </w:r>
      <w:r>
        <w:rPr>
          <w:spacing w:val="-7"/>
        </w:rPr>
        <w:t xml:space="preserve"> </w:t>
      </w:r>
      <w:r>
        <w:t>решено</w:t>
      </w:r>
      <w:r>
        <w:rPr>
          <w:spacing w:val="-8"/>
        </w:rPr>
        <w:t xml:space="preserve"> </w:t>
      </w:r>
      <w:r>
        <w:t>было</w:t>
      </w:r>
      <w:r>
        <w:rPr>
          <w:spacing w:val="-7"/>
        </w:rPr>
        <w:t xml:space="preserve"> </w:t>
      </w:r>
      <w:r>
        <w:t>отказаться.</w:t>
      </w:r>
    </w:p>
    <w:p w14:paraId="45EF55FA" w14:textId="77777777" w:rsidR="001220B7" w:rsidRDefault="001220B7">
      <w:pPr>
        <w:pStyle w:val="a4"/>
        <w:spacing w:before="8"/>
        <w:rPr>
          <w:sz w:val="30"/>
        </w:rPr>
      </w:pPr>
    </w:p>
    <w:p w14:paraId="09C22E37" w14:textId="77777777" w:rsidR="001220B7" w:rsidRDefault="0068032B">
      <w:pPr>
        <w:pStyle w:val="a4"/>
        <w:tabs>
          <w:tab w:val="left" w:pos="2823"/>
        </w:tabs>
        <w:spacing w:line="252" w:lineRule="auto"/>
        <w:ind w:left="137" w:right="1518"/>
      </w:pPr>
      <w:r>
        <w:rPr>
          <w:b/>
        </w:rPr>
        <w:t>Аннотация</w:t>
      </w:r>
      <w:r>
        <w:rPr>
          <w:b/>
          <w:spacing w:val="-23"/>
        </w:rPr>
        <w:t xml:space="preserve"> </w:t>
      </w:r>
      <w:r>
        <w:rPr>
          <w:b/>
        </w:rPr>
        <w:t>вариантов.</w:t>
      </w:r>
      <w:r>
        <w:rPr>
          <w:b/>
        </w:rPr>
        <w:tab/>
      </w:r>
      <w:r>
        <w:t>Аннотация</w:t>
      </w:r>
      <w:r>
        <w:rPr>
          <w:spacing w:val="-27"/>
        </w:rPr>
        <w:t xml:space="preserve"> </w:t>
      </w:r>
      <w:r>
        <w:t>вариантов</w:t>
      </w:r>
      <w:r>
        <w:rPr>
          <w:spacing w:val="-27"/>
        </w:rPr>
        <w:t xml:space="preserve"> </w:t>
      </w:r>
      <w:r>
        <w:t>производилась</w:t>
      </w:r>
      <w:r>
        <w:rPr>
          <w:spacing w:val="-27"/>
        </w:rPr>
        <w:t xml:space="preserve"> </w:t>
      </w:r>
      <w:r>
        <w:t>вначале</w:t>
      </w:r>
      <w:r>
        <w:rPr>
          <w:spacing w:val="-27"/>
        </w:rPr>
        <w:t xml:space="preserve"> </w:t>
      </w:r>
      <w:r>
        <w:t>с</w:t>
      </w:r>
      <w:r>
        <w:rPr>
          <w:spacing w:val="-27"/>
        </w:rPr>
        <w:t xml:space="preserve"> </w:t>
      </w:r>
      <w:r>
        <w:t>помощью</w:t>
      </w:r>
      <w:r>
        <w:rPr>
          <w:spacing w:val="-27"/>
        </w:rPr>
        <w:t xml:space="preserve"> </w:t>
      </w:r>
      <w:r>
        <w:t>инструмента Ensembl VEP[</w:t>
      </w:r>
      <w:hyperlink w:anchor="_bookmark99">
        <w:r>
          <w:rPr>
            <w:color w:val="003052"/>
          </w:rPr>
          <w:t>68</w:t>
        </w:r>
      </w:hyperlink>
      <w:r>
        <w:t>], затем мы мигрировали на</w:t>
      </w:r>
      <w:r>
        <w:rPr>
          <w:spacing w:val="-14"/>
        </w:rPr>
        <w:t xml:space="preserve"> </w:t>
      </w:r>
      <w:r>
        <w:rPr>
          <w:spacing w:val="-4"/>
        </w:rPr>
        <w:t>ANNOVAR[</w:t>
      </w:r>
      <w:hyperlink w:anchor="_bookmark100">
        <w:r>
          <w:rPr>
            <w:color w:val="003052"/>
            <w:spacing w:val="-4"/>
          </w:rPr>
          <w:t>69</w:t>
        </w:r>
      </w:hyperlink>
      <w:r>
        <w:rPr>
          <w:spacing w:val="-4"/>
        </w:rPr>
        <w:t>].</w:t>
      </w:r>
    </w:p>
    <w:p w14:paraId="7973B803" w14:textId="77777777" w:rsidR="001220B7" w:rsidRDefault="0068032B">
      <w:pPr>
        <w:pStyle w:val="a4"/>
        <w:spacing w:line="274" w:lineRule="exact"/>
        <w:ind w:left="495"/>
      </w:pPr>
      <w:r>
        <w:t>Используемые базы данных:</w:t>
      </w:r>
    </w:p>
    <w:p w14:paraId="67674898" w14:textId="77777777" w:rsidR="001220B7" w:rsidRDefault="001220B7">
      <w:pPr>
        <w:pStyle w:val="a4"/>
        <w:spacing w:before="7"/>
        <w:rPr>
          <w:sz w:val="23"/>
        </w:rPr>
      </w:pPr>
    </w:p>
    <w:p w14:paraId="0058D2A7" w14:textId="77777777" w:rsidR="001220B7" w:rsidRPr="0068032B" w:rsidRDefault="0068032B">
      <w:pPr>
        <w:pStyle w:val="a9"/>
        <w:numPr>
          <w:ilvl w:val="0"/>
          <w:numId w:val="9"/>
        </w:numPr>
        <w:tabs>
          <w:tab w:val="left" w:pos="736"/>
        </w:tabs>
        <w:spacing w:before="1"/>
        <w:ind w:hanging="300"/>
        <w:jc w:val="left"/>
        <w:rPr>
          <w:sz w:val="24"/>
          <w:lang w:val="en-US"/>
        </w:rPr>
      </w:pPr>
      <w:r w:rsidRPr="0068032B">
        <w:rPr>
          <w:sz w:val="24"/>
          <w:lang w:val="en-US"/>
        </w:rPr>
        <w:t>Human Gene Mutation Database</w:t>
      </w:r>
      <w:r w:rsidRPr="0068032B">
        <w:rPr>
          <w:spacing w:val="-6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(HGMD®)[</w:t>
      </w:r>
      <w:hyperlink w:anchor="_bookmark86">
        <w:r w:rsidRPr="0068032B">
          <w:rPr>
            <w:color w:val="003052"/>
            <w:sz w:val="24"/>
            <w:lang w:val="en-US"/>
          </w:rPr>
          <w:t>55</w:t>
        </w:r>
      </w:hyperlink>
      <w:r w:rsidRPr="0068032B">
        <w:rPr>
          <w:sz w:val="24"/>
          <w:lang w:val="en-US"/>
        </w:rPr>
        <w:t>]</w:t>
      </w:r>
    </w:p>
    <w:p w14:paraId="6A960591" w14:textId="77777777" w:rsidR="001220B7" w:rsidRPr="0068032B" w:rsidRDefault="0068032B">
      <w:pPr>
        <w:pStyle w:val="a9"/>
        <w:numPr>
          <w:ilvl w:val="0"/>
          <w:numId w:val="9"/>
        </w:numPr>
        <w:tabs>
          <w:tab w:val="left" w:pos="736"/>
        </w:tabs>
        <w:spacing w:before="212"/>
        <w:ind w:hanging="300"/>
        <w:jc w:val="left"/>
        <w:rPr>
          <w:sz w:val="24"/>
          <w:lang w:val="en-US"/>
        </w:rPr>
      </w:pPr>
      <w:r w:rsidRPr="0068032B">
        <w:rPr>
          <w:sz w:val="24"/>
          <w:lang w:val="en-US"/>
        </w:rPr>
        <w:t>Online Mendelian Inheritance in Man</w:t>
      </w:r>
      <w:r w:rsidRPr="0068032B">
        <w:rPr>
          <w:spacing w:val="-7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(OMIM®)[</w:t>
      </w:r>
      <w:hyperlink w:anchor="_bookmark40">
        <w:r w:rsidRPr="0068032B">
          <w:rPr>
            <w:color w:val="003052"/>
            <w:sz w:val="24"/>
            <w:lang w:val="en-US"/>
          </w:rPr>
          <w:t>9</w:t>
        </w:r>
      </w:hyperlink>
      <w:r w:rsidRPr="0068032B">
        <w:rPr>
          <w:sz w:val="24"/>
          <w:lang w:val="en-US"/>
        </w:rPr>
        <w:t>]</w:t>
      </w:r>
    </w:p>
    <w:p w14:paraId="18606EA9" w14:textId="77777777" w:rsidR="001220B7" w:rsidRPr="0068032B" w:rsidRDefault="0068032B">
      <w:pPr>
        <w:pStyle w:val="a9"/>
        <w:numPr>
          <w:ilvl w:val="0"/>
          <w:numId w:val="9"/>
        </w:numPr>
        <w:tabs>
          <w:tab w:val="left" w:pos="736"/>
        </w:tabs>
        <w:spacing w:before="212"/>
        <w:ind w:hanging="300"/>
        <w:jc w:val="left"/>
        <w:rPr>
          <w:sz w:val="24"/>
          <w:lang w:val="en-US"/>
        </w:rPr>
      </w:pPr>
      <w:r w:rsidRPr="0068032B">
        <w:rPr>
          <w:sz w:val="24"/>
          <w:lang w:val="en-US"/>
        </w:rPr>
        <w:t>GeneCards®: The Human Gene</w:t>
      </w:r>
      <w:r w:rsidRPr="0068032B">
        <w:rPr>
          <w:spacing w:val="-6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Database[</w:t>
      </w:r>
      <w:hyperlink w:anchor="_bookmark101">
        <w:r w:rsidRPr="0068032B">
          <w:rPr>
            <w:color w:val="003052"/>
            <w:sz w:val="24"/>
            <w:lang w:val="en-US"/>
          </w:rPr>
          <w:t>70</w:t>
        </w:r>
      </w:hyperlink>
      <w:r w:rsidRPr="0068032B">
        <w:rPr>
          <w:sz w:val="24"/>
          <w:lang w:val="en-US"/>
        </w:rPr>
        <w:t>]</w:t>
      </w:r>
    </w:p>
    <w:p w14:paraId="4682093C" w14:textId="77777777" w:rsidR="001220B7" w:rsidRDefault="0068032B">
      <w:pPr>
        <w:pStyle w:val="a9"/>
        <w:numPr>
          <w:ilvl w:val="0"/>
          <w:numId w:val="9"/>
        </w:numPr>
        <w:tabs>
          <w:tab w:val="left" w:pos="736"/>
        </w:tabs>
        <w:spacing w:before="212"/>
        <w:ind w:hanging="300"/>
        <w:jc w:val="left"/>
        <w:rPr>
          <w:sz w:val="24"/>
        </w:rPr>
      </w:pPr>
      <w:r>
        <w:rPr>
          <w:spacing w:val="-4"/>
          <w:sz w:val="24"/>
        </w:rPr>
        <w:t>CLINVAR[</w:t>
      </w:r>
      <w:hyperlink w:anchor="_bookmark69">
        <w:r>
          <w:rPr>
            <w:color w:val="003052"/>
            <w:spacing w:val="-4"/>
            <w:sz w:val="24"/>
          </w:rPr>
          <w:t>38</w:t>
        </w:r>
      </w:hyperlink>
      <w:r>
        <w:rPr>
          <w:spacing w:val="-4"/>
          <w:sz w:val="24"/>
        </w:rPr>
        <w:t>]</w:t>
      </w:r>
    </w:p>
    <w:p w14:paraId="05A91359" w14:textId="77777777" w:rsidR="001220B7" w:rsidRDefault="0068032B">
      <w:pPr>
        <w:pStyle w:val="a9"/>
        <w:numPr>
          <w:ilvl w:val="0"/>
          <w:numId w:val="9"/>
        </w:numPr>
        <w:tabs>
          <w:tab w:val="left" w:pos="1019"/>
        </w:tabs>
        <w:spacing w:before="89"/>
        <w:ind w:left="1018" w:hanging="300"/>
        <w:jc w:val="left"/>
        <w:rPr>
          <w:sz w:val="24"/>
        </w:rPr>
      </w:pPr>
      <w:r>
        <w:rPr>
          <w:sz w:val="24"/>
        </w:rPr>
        <w:t>dbSNP[</w:t>
      </w:r>
      <w:hyperlink w:anchor="_bookmark97">
        <w:r>
          <w:rPr>
            <w:color w:val="003052"/>
            <w:sz w:val="24"/>
          </w:rPr>
          <w:t>66</w:t>
        </w:r>
      </w:hyperlink>
      <w:r>
        <w:rPr>
          <w:sz w:val="24"/>
        </w:rPr>
        <w:t>]</w:t>
      </w:r>
    </w:p>
    <w:p w14:paraId="4257FAEC" w14:textId="77777777" w:rsidR="001220B7" w:rsidRDefault="0068032B">
      <w:pPr>
        <w:pStyle w:val="a9"/>
        <w:numPr>
          <w:ilvl w:val="0"/>
          <w:numId w:val="9"/>
        </w:numPr>
        <w:tabs>
          <w:tab w:val="left" w:pos="1019"/>
        </w:tabs>
        <w:spacing w:before="212"/>
        <w:ind w:left="1018" w:hanging="300"/>
        <w:jc w:val="left"/>
        <w:rPr>
          <w:sz w:val="24"/>
        </w:rPr>
      </w:pPr>
      <w:r>
        <w:rPr>
          <w:sz w:val="24"/>
        </w:rPr>
        <w:t>Genome Aggregation Database</w:t>
      </w:r>
      <w:r>
        <w:rPr>
          <w:spacing w:val="-5"/>
          <w:sz w:val="24"/>
        </w:rPr>
        <w:t xml:space="preserve"> </w:t>
      </w:r>
      <w:r>
        <w:rPr>
          <w:sz w:val="24"/>
        </w:rPr>
        <w:t>(gnomAD)[</w:t>
      </w:r>
      <w:hyperlink w:anchor="_bookmark82">
        <w:r>
          <w:rPr>
            <w:color w:val="003052"/>
            <w:sz w:val="24"/>
          </w:rPr>
          <w:t>51</w:t>
        </w:r>
      </w:hyperlink>
      <w:r>
        <w:rPr>
          <w:sz w:val="24"/>
        </w:rPr>
        <w:t>]</w:t>
      </w:r>
    </w:p>
    <w:p w14:paraId="4442156A" w14:textId="77777777" w:rsidR="001220B7" w:rsidRDefault="0068032B">
      <w:pPr>
        <w:pStyle w:val="a9"/>
        <w:numPr>
          <w:ilvl w:val="0"/>
          <w:numId w:val="9"/>
        </w:numPr>
        <w:tabs>
          <w:tab w:val="left" w:pos="1019"/>
        </w:tabs>
        <w:spacing w:before="212"/>
        <w:ind w:left="1018" w:hanging="300"/>
        <w:jc w:val="left"/>
        <w:rPr>
          <w:sz w:val="24"/>
        </w:rPr>
      </w:pPr>
      <w:r>
        <w:rPr>
          <w:sz w:val="24"/>
        </w:rPr>
        <w:t>1000 Genomes</w:t>
      </w:r>
      <w:r>
        <w:rPr>
          <w:spacing w:val="-3"/>
          <w:sz w:val="24"/>
        </w:rPr>
        <w:t xml:space="preserve"> </w:t>
      </w:r>
      <w:r>
        <w:rPr>
          <w:sz w:val="24"/>
        </w:rPr>
        <w:t>Project[</w:t>
      </w:r>
      <w:hyperlink w:anchor="_bookmark102">
        <w:r>
          <w:rPr>
            <w:color w:val="003052"/>
            <w:sz w:val="24"/>
          </w:rPr>
          <w:t>71</w:t>
        </w:r>
      </w:hyperlink>
      <w:r>
        <w:rPr>
          <w:sz w:val="24"/>
        </w:rPr>
        <w:t>]</w:t>
      </w:r>
    </w:p>
    <w:p w14:paraId="363C49A4" w14:textId="77777777" w:rsidR="001220B7" w:rsidRPr="0068032B" w:rsidRDefault="0068032B">
      <w:pPr>
        <w:pStyle w:val="a9"/>
        <w:numPr>
          <w:ilvl w:val="0"/>
          <w:numId w:val="9"/>
        </w:numPr>
        <w:tabs>
          <w:tab w:val="left" w:pos="1019"/>
        </w:tabs>
        <w:spacing w:before="212"/>
        <w:ind w:left="1018" w:hanging="300"/>
        <w:jc w:val="left"/>
        <w:rPr>
          <w:sz w:val="24"/>
          <w:lang w:val="en-US"/>
        </w:rPr>
      </w:pPr>
      <w:r w:rsidRPr="0068032B">
        <w:rPr>
          <w:sz w:val="24"/>
          <w:lang w:val="en-US"/>
        </w:rPr>
        <w:t>Great Middle East allele frequencies</w:t>
      </w:r>
      <w:r w:rsidRPr="0068032B">
        <w:rPr>
          <w:spacing w:val="-7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(GME)[</w:t>
      </w:r>
      <w:hyperlink w:anchor="_bookmark83">
        <w:r w:rsidRPr="0068032B">
          <w:rPr>
            <w:color w:val="003052"/>
            <w:sz w:val="24"/>
            <w:lang w:val="en-US"/>
          </w:rPr>
          <w:t>52</w:t>
        </w:r>
      </w:hyperlink>
      <w:r w:rsidRPr="0068032B">
        <w:rPr>
          <w:sz w:val="24"/>
          <w:lang w:val="en-US"/>
        </w:rPr>
        <w:t>]</w:t>
      </w:r>
    </w:p>
    <w:p w14:paraId="41E1F304" w14:textId="77777777" w:rsidR="001220B7" w:rsidRDefault="0068032B">
      <w:pPr>
        <w:pStyle w:val="a9"/>
        <w:numPr>
          <w:ilvl w:val="0"/>
          <w:numId w:val="9"/>
        </w:numPr>
        <w:tabs>
          <w:tab w:val="left" w:pos="1019"/>
        </w:tabs>
        <w:spacing w:before="213"/>
        <w:ind w:left="1018" w:hanging="300"/>
        <w:jc w:val="left"/>
        <w:rPr>
          <w:sz w:val="24"/>
        </w:rPr>
      </w:pPr>
      <w:r>
        <w:rPr>
          <w:sz w:val="24"/>
        </w:rPr>
        <w:t>dbNSFP: Exome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Predictions[</w:t>
      </w:r>
      <w:hyperlink w:anchor="_bookmark103">
        <w:r>
          <w:rPr>
            <w:color w:val="003052"/>
            <w:sz w:val="24"/>
          </w:rPr>
          <w:t>72</w:t>
        </w:r>
      </w:hyperlink>
      <w:r>
        <w:rPr>
          <w:sz w:val="24"/>
        </w:rPr>
        <w:t>]</w:t>
      </w:r>
    </w:p>
    <w:p w14:paraId="1434C383" w14:textId="77777777" w:rsidR="001220B7" w:rsidRDefault="0068032B">
      <w:pPr>
        <w:pStyle w:val="a9"/>
        <w:numPr>
          <w:ilvl w:val="0"/>
          <w:numId w:val="9"/>
        </w:numPr>
        <w:tabs>
          <w:tab w:val="left" w:pos="1019"/>
        </w:tabs>
        <w:spacing w:before="212"/>
        <w:ind w:left="1018" w:hanging="419"/>
        <w:jc w:val="left"/>
        <w:rPr>
          <w:sz w:val="24"/>
        </w:rPr>
      </w:pPr>
      <w:r>
        <w:rPr>
          <w:spacing w:val="-3"/>
          <w:sz w:val="24"/>
        </w:rPr>
        <w:t xml:space="preserve">dbscSNV: </w:t>
      </w:r>
      <w:r>
        <w:rPr>
          <w:sz w:val="24"/>
        </w:rPr>
        <w:t>Splice site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prediction[</w:t>
      </w:r>
      <w:hyperlink w:anchor="_bookmark104">
        <w:r>
          <w:rPr>
            <w:color w:val="003052"/>
            <w:sz w:val="24"/>
          </w:rPr>
          <w:t>73</w:t>
        </w:r>
      </w:hyperlink>
      <w:r>
        <w:rPr>
          <w:sz w:val="24"/>
        </w:rPr>
        <w:t>]</w:t>
      </w:r>
    </w:p>
    <w:p w14:paraId="473D3103" w14:textId="77777777" w:rsidR="001220B7" w:rsidRDefault="0068032B">
      <w:pPr>
        <w:pStyle w:val="a9"/>
        <w:numPr>
          <w:ilvl w:val="0"/>
          <w:numId w:val="9"/>
        </w:numPr>
        <w:tabs>
          <w:tab w:val="left" w:pos="1019"/>
        </w:tabs>
        <w:spacing w:before="212"/>
        <w:ind w:left="1018" w:hanging="411"/>
        <w:jc w:val="left"/>
        <w:rPr>
          <w:sz w:val="24"/>
        </w:rPr>
      </w:pPr>
      <w:r>
        <w:rPr>
          <w:sz w:val="24"/>
        </w:rPr>
        <w:t>RegSNPIntron: intronic SNVs</w:t>
      </w:r>
      <w:r>
        <w:rPr>
          <w:spacing w:val="-4"/>
          <w:sz w:val="24"/>
        </w:rPr>
        <w:t xml:space="preserve"> </w:t>
      </w:r>
      <w:r>
        <w:rPr>
          <w:sz w:val="24"/>
        </w:rPr>
        <w:t>prediction[</w:t>
      </w:r>
      <w:hyperlink w:anchor="_bookmark105">
        <w:r>
          <w:rPr>
            <w:color w:val="003052"/>
            <w:sz w:val="24"/>
          </w:rPr>
          <w:t>74</w:t>
        </w:r>
      </w:hyperlink>
      <w:r>
        <w:rPr>
          <w:sz w:val="24"/>
        </w:rPr>
        <w:t>]</w:t>
      </w:r>
    </w:p>
    <w:p w14:paraId="118E1151" w14:textId="77777777" w:rsidR="001220B7" w:rsidRDefault="001220B7">
      <w:pPr>
        <w:pStyle w:val="a4"/>
        <w:spacing w:before="1"/>
        <w:rPr>
          <w:sz w:val="32"/>
        </w:rPr>
      </w:pPr>
    </w:p>
    <w:p w14:paraId="123B0002" w14:textId="77777777" w:rsidR="001220B7" w:rsidRDefault="0068032B">
      <w:pPr>
        <w:tabs>
          <w:tab w:val="left" w:pos="4761"/>
        </w:tabs>
        <w:spacing w:before="1" w:line="252" w:lineRule="auto"/>
        <w:ind w:left="420" w:right="1245"/>
        <w:rPr>
          <w:sz w:val="24"/>
        </w:rPr>
      </w:pPr>
      <w:r>
        <w:rPr>
          <w:b/>
          <w:sz w:val="24"/>
        </w:rPr>
        <w:t>Фильтрация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генетических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вариантов.</w:t>
      </w:r>
      <w:r>
        <w:rPr>
          <w:b/>
          <w:sz w:val="24"/>
        </w:rPr>
        <w:tab/>
      </w:r>
      <w:r>
        <w:rPr>
          <w:sz w:val="24"/>
        </w:rPr>
        <w:t>Аннотации</w:t>
      </w:r>
      <w:r>
        <w:rPr>
          <w:spacing w:val="-25"/>
          <w:sz w:val="24"/>
        </w:rPr>
        <w:t xml:space="preserve"> </w:t>
      </w:r>
      <w:r>
        <w:rPr>
          <w:sz w:val="24"/>
        </w:rPr>
        <w:t>были</w:t>
      </w:r>
      <w:r>
        <w:rPr>
          <w:spacing w:val="-25"/>
          <w:sz w:val="24"/>
        </w:rPr>
        <w:t xml:space="preserve"> </w:t>
      </w:r>
      <w:r>
        <w:rPr>
          <w:sz w:val="24"/>
        </w:rPr>
        <w:t>агрегированы</w:t>
      </w:r>
      <w:r>
        <w:rPr>
          <w:spacing w:val="-26"/>
          <w:sz w:val="24"/>
        </w:rPr>
        <w:t xml:space="preserve"> </w:t>
      </w:r>
      <w:r>
        <w:rPr>
          <w:sz w:val="24"/>
        </w:rPr>
        <w:t>для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 xml:space="preserve">удобства </w:t>
      </w:r>
      <w:r>
        <w:rPr>
          <w:sz w:val="24"/>
        </w:rPr>
        <w:t>использования. Так, агрегации</w:t>
      </w:r>
      <w:r>
        <w:rPr>
          <w:spacing w:val="-6"/>
          <w:sz w:val="24"/>
        </w:rPr>
        <w:t xml:space="preserve"> </w:t>
      </w:r>
      <w:r>
        <w:rPr>
          <w:sz w:val="24"/>
        </w:rPr>
        <w:t>подверглись:</w:t>
      </w:r>
    </w:p>
    <w:p w14:paraId="7C7C0D50" w14:textId="77777777" w:rsidR="001220B7" w:rsidRDefault="001220B7">
      <w:pPr>
        <w:pStyle w:val="a4"/>
        <w:spacing w:before="4"/>
        <w:rPr>
          <w:sz w:val="22"/>
        </w:rPr>
      </w:pPr>
    </w:p>
    <w:p w14:paraId="3E17A5EE" w14:textId="77777777" w:rsidR="001220B7" w:rsidRDefault="0068032B">
      <w:pPr>
        <w:pStyle w:val="a9"/>
        <w:numPr>
          <w:ilvl w:val="0"/>
          <w:numId w:val="8"/>
        </w:numPr>
        <w:tabs>
          <w:tab w:val="left" w:pos="1019"/>
        </w:tabs>
        <w:jc w:val="left"/>
        <w:rPr>
          <w:sz w:val="24"/>
        </w:rPr>
      </w:pPr>
      <w:r>
        <w:rPr>
          <w:sz w:val="24"/>
        </w:rPr>
        <w:t xml:space="preserve">Имена генов по разным </w:t>
      </w:r>
      <w:r>
        <w:rPr>
          <w:spacing w:val="-5"/>
          <w:sz w:val="24"/>
        </w:rPr>
        <w:t xml:space="preserve">БД </w:t>
      </w:r>
      <w:r>
        <w:rPr>
          <w:spacing w:val="-24"/>
          <w:sz w:val="24"/>
        </w:rPr>
        <w:t xml:space="preserve">–– </w:t>
      </w:r>
      <w:r>
        <w:rPr>
          <w:sz w:val="24"/>
        </w:rPr>
        <w:t>для облегчения</w:t>
      </w:r>
      <w:r>
        <w:rPr>
          <w:spacing w:val="-8"/>
          <w:sz w:val="24"/>
        </w:rPr>
        <w:t xml:space="preserve"> </w:t>
      </w:r>
      <w:r>
        <w:rPr>
          <w:sz w:val="24"/>
        </w:rPr>
        <w:t>поиска;</w:t>
      </w:r>
    </w:p>
    <w:p w14:paraId="2C457CA5" w14:textId="77777777" w:rsidR="001220B7" w:rsidRDefault="0068032B">
      <w:pPr>
        <w:pStyle w:val="a9"/>
        <w:numPr>
          <w:ilvl w:val="0"/>
          <w:numId w:val="8"/>
        </w:numPr>
        <w:tabs>
          <w:tab w:val="left" w:pos="1019"/>
        </w:tabs>
        <w:spacing w:before="212" w:line="252" w:lineRule="auto"/>
        <w:ind w:right="1234"/>
        <w:rPr>
          <w:sz w:val="24"/>
        </w:rPr>
      </w:pPr>
      <w:r>
        <w:rPr>
          <w:sz w:val="24"/>
        </w:rPr>
        <w:t xml:space="preserve">Описания функциональных классов из разных </w:t>
      </w:r>
      <w:r>
        <w:rPr>
          <w:spacing w:val="-5"/>
          <w:sz w:val="24"/>
        </w:rPr>
        <w:t xml:space="preserve">БД </w:t>
      </w:r>
      <w:r>
        <w:rPr>
          <w:spacing w:val="-24"/>
          <w:sz w:val="24"/>
        </w:rPr>
        <w:t xml:space="preserve">–– </w:t>
      </w:r>
      <w:r>
        <w:rPr>
          <w:sz w:val="24"/>
        </w:rPr>
        <w:t>для устранения несоответствий между</w:t>
      </w:r>
      <w:r>
        <w:rPr>
          <w:spacing w:val="-3"/>
          <w:sz w:val="24"/>
        </w:rPr>
        <w:t xml:space="preserve"> </w:t>
      </w:r>
      <w:r>
        <w:rPr>
          <w:sz w:val="24"/>
        </w:rPr>
        <w:t>ними;</w:t>
      </w:r>
    </w:p>
    <w:p w14:paraId="00CB8FFA" w14:textId="77777777" w:rsidR="001220B7" w:rsidRDefault="0068032B">
      <w:pPr>
        <w:pStyle w:val="a9"/>
        <w:numPr>
          <w:ilvl w:val="0"/>
          <w:numId w:val="8"/>
        </w:numPr>
        <w:tabs>
          <w:tab w:val="left" w:pos="1019"/>
        </w:tabs>
        <w:spacing w:before="198" w:line="252" w:lineRule="auto"/>
        <w:ind w:right="593"/>
        <w:rPr>
          <w:sz w:val="24"/>
        </w:rPr>
      </w:pPr>
      <w:r>
        <w:rPr>
          <w:sz w:val="24"/>
        </w:rPr>
        <w:t>Ранги</w:t>
      </w:r>
      <w:r>
        <w:rPr>
          <w:spacing w:val="-36"/>
          <w:sz w:val="24"/>
        </w:rPr>
        <w:t xml:space="preserve"> </w:t>
      </w:r>
      <w:r>
        <w:rPr>
          <w:sz w:val="24"/>
        </w:rPr>
        <w:t>инструментов,</w:t>
      </w:r>
      <w:r>
        <w:rPr>
          <w:spacing w:val="-36"/>
          <w:sz w:val="24"/>
        </w:rPr>
        <w:t xml:space="preserve"> </w:t>
      </w:r>
      <w:r>
        <w:rPr>
          <w:sz w:val="24"/>
        </w:rPr>
        <w:t>предсказывающих</w:t>
      </w:r>
      <w:r>
        <w:rPr>
          <w:spacing w:val="-35"/>
          <w:sz w:val="24"/>
        </w:rPr>
        <w:t xml:space="preserve"> </w:t>
      </w:r>
      <w:r>
        <w:rPr>
          <w:sz w:val="24"/>
        </w:rPr>
        <w:t>патогенность</w:t>
      </w:r>
      <w:r>
        <w:rPr>
          <w:spacing w:val="-36"/>
          <w:sz w:val="24"/>
        </w:rPr>
        <w:t xml:space="preserve"> </w:t>
      </w:r>
      <w:r>
        <w:rPr>
          <w:sz w:val="24"/>
        </w:rPr>
        <w:t>генетического</w:t>
      </w:r>
      <w:r>
        <w:rPr>
          <w:spacing w:val="-35"/>
          <w:sz w:val="24"/>
        </w:rPr>
        <w:t xml:space="preserve"> </w:t>
      </w:r>
      <w:r>
        <w:rPr>
          <w:sz w:val="24"/>
        </w:rPr>
        <w:t>варианта.</w:t>
      </w:r>
      <w:r>
        <w:rPr>
          <w:spacing w:val="-36"/>
          <w:sz w:val="24"/>
        </w:rPr>
        <w:t xml:space="preserve"> </w:t>
      </w:r>
      <w:r>
        <w:rPr>
          <w:sz w:val="24"/>
        </w:rPr>
        <w:t>Трёхранговые системы (патогенный, вероятно патогенный и безвредный) были</w:t>
      </w:r>
      <w:r>
        <w:rPr>
          <w:spacing w:val="5"/>
          <w:sz w:val="24"/>
        </w:rPr>
        <w:t xml:space="preserve"> </w:t>
      </w:r>
      <w:r>
        <w:rPr>
          <w:sz w:val="24"/>
        </w:rPr>
        <w:t>сведены</w:t>
      </w:r>
    </w:p>
    <w:p w14:paraId="1C5F089E" w14:textId="77777777" w:rsidR="001220B7" w:rsidRDefault="0068032B">
      <w:pPr>
        <w:pStyle w:val="a4"/>
        <w:spacing w:line="252" w:lineRule="auto"/>
        <w:ind w:left="1018" w:right="1233"/>
        <w:jc w:val="both"/>
      </w:pPr>
      <w:r>
        <w:rPr>
          <w:smallCaps/>
          <w:w w:val="90"/>
        </w:rPr>
        <w:t>к</w:t>
      </w:r>
      <w:r>
        <w:rPr>
          <w:spacing w:val="6"/>
        </w:rPr>
        <w:t xml:space="preserve"> </w:t>
      </w:r>
      <w:r>
        <w:rPr>
          <w:w w:val="99"/>
        </w:rPr>
        <w:t>д</w:t>
      </w:r>
      <w:r>
        <w:rPr>
          <w:spacing w:val="-8"/>
          <w:w w:val="99"/>
        </w:rPr>
        <w:t>в</w:t>
      </w:r>
      <w:r>
        <w:rPr>
          <w:w w:val="99"/>
        </w:rPr>
        <w:t>ухран</w:t>
      </w:r>
      <w:r>
        <w:rPr>
          <w:spacing w:val="-6"/>
          <w:w w:val="99"/>
        </w:rPr>
        <w:t>г</w:t>
      </w:r>
      <w:r>
        <w:rPr>
          <w:w w:val="99"/>
        </w:rPr>
        <w:t>о</w:t>
      </w:r>
      <w:r>
        <w:rPr>
          <w:spacing w:val="-2"/>
          <w:w w:val="99"/>
        </w:rPr>
        <w:t>в</w:t>
      </w:r>
      <w:r>
        <w:rPr>
          <w:w w:val="99"/>
        </w:rPr>
        <w:t>ой</w:t>
      </w:r>
      <w:r>
        <w:rPr>
          <w:spacing w:val="5"/>
        </w:rPr>
        <w:t xml:space="preserve"> </w:t>
      </w:r>
      <w:r>
        <w:rPr>
          <w:w w:val="99"/>
        </w:rPr>
        <w:t>(п</w:t>
      </w:r>
      <w:r>
        <w:rPr>
          <w:spacing w:val="-6"/>
          <w:w w:val="99"/>
        </w:rPr>
        <w:t>а</w:t>
      </w:r>
      <w:r>
        <w:rPr>
          <w:spacing w:val="-4"/>
          <w:w w:val="99"/>
        </w:rPr>
        <w:t>т</w:t>
      </w:r>
      <w:r>
        <w:rPr>
          <w:w w:val="99"/>
        </w:rPr>
        <w:t>о</w:t>
      </w:r>
      <w:r>
        <w:rPr>
          <w:spacing w:val="-4"/>
          <w:w w:val="99"/>
        </w:rPr>
        <w:t>г</w:t>
      </w:r>
      <w:r>
        <w:rPr>
          <w:w w:val="99"/>
        </w:rPr>
        <w:t>енный</w:t>
      </w:r>
      <w:r>
        <w:rPr>
          <w:spacing w:val="5"/>
        </w:rPr>
        <w:t xml:space="preserve"> </w:t>
      </w:r>
      <w:r>
        <w:rPr>
          <w:w w:val="99"/>
        </w:rPr>
        <w:t>и</w:t>
      </w:r>
      <w:r>
        <w:rPr>
          <w:spacing w:val="5"/>
        </w:rPr>
        <w:t xml:space="preserve"> </w:t>
      </w:r>
      <w:r>
        <w:rPr>
          <w:spacing w:val="-3"/>
          <w:w w:val="99"/>
        </w:rPr>
        <w:t>б</w:t>
      </w:r>
      <w:r>
        <w:rPr>
          <w:spacing w:val="2"/>
          <w:w w:val="99"/>
        </w:rPr>
        <w:t>е</w:t>
      </w:r>
      <w:r>
        <w:rPr>
          <w:w w:val="99"/>
        </w:rPr>
        <w:t>звр</w:t>
      </w:r>
      <w:r>
        <w:rPr>
          <w:spacing w:val="-3"/>
          <w:w w:val="99"/>
        </w:rPr>
        <w:t>е</w:t>
      </w:r>
      <w:r>
        <w:rPr>
          <w:w w:val="99"/>
        </w:rPr>
        <w:t>дный).</w:t>
      </w:r>
      <w:r>
        <w:rPr>
          <w:spacing w:val="5"/>
        </w:rPr>
        <w:t xml:space="preserve"> </w:t>
      </w:r>
      <w:r>
        <w:rPr>
          <w:spacing w:val="-1"/>
          <w:w w:val="99"/>
        </w:rPr>
        <w:t>О</w:t>
      </w:r>
      <w:r>
        <w:rPr>
          <w:spacing w:val="-3"/>
          <w:w w:val="99"/>
        </w:rPr>
        <w:t>т</w:t>
      </w:r>
      <w:r>
        <w:rPr>
          <w:w w:val="99"/>
        </w:rPr>
        <w:t>дельно</w:t>
      </w:r>
      <w:r>
        <w:rPr>
          <w:spacing w:val="6"/>
        </w:rPr>
        <w:t xml:space="preserve"> </w:t>
      </w:r>
      <w:r>
        <w:rPr>
          <w:w w:val="99"/>
        </w:rPr>
        <w:t>были</w:t>
      </w:r>
      <w:r>
        <w:rPr>
          <w:spacing w:val="6"/>
        </w:rPr>
        <w:t xml:space="preserve"> </w:t>
      </w:r>
      <w:r>
        <w:rPr>
          <w:w w:val="99"/>
        </w:rPr>
        <w:t>агрегиро</w:t>
      </w:r>
      <w:r>
        <w:rPr>
          <w:spacing w:val="-3"/>
          <w:w w:val="99"/>
        </w:rPr>
        <w:t>в</w:t>
      </w:r>
      <w:r>
        <w:rPr>
          <w:w w:val="99"/>
        </w:rPr>
        <w:t>аны</w:t>
      </w:r>
      <w:r>
        <w:rPr>
          <w:spacing w:val="5"/>
        </w:rPr>
        <w:t xml:space="preserve"> </w:t>
      </w:r>
      <w:r>
        <w:rPr>
          <w:spacing w:val="-1"/>
          <w:w w:val="99"/>
        </w:rPr>
        <w:t>пр</w:t>
      </w:r>
      <w:r>
        <w:rPr>
          <w:spacing w:val="-3"/>
          <w:w w:val="99"/>
        </w:rPr>
        <w:t>е</w:t>
      </w:r>
      <w:r>
        <w:rPr>
          <w:w w:val="99"/>
        </w:rPr>
        <w:t>дс</w:t>
      </w:r>
      <w:r>
        <w:rPr>
          <w:spacing w:val="-4"/>
          <w:w w:val="99"/>
        </w:rPr>
        <w:t>к</w:t>
      </w:r>
      <w:r>
        <w:rPr>
          <w:w w:val="99"/>
        </w:rPr>
        <w:t>аз</w:t>
      </w:r>
      <w:r>
        <w:rPr>
          <w:spacing w:val="-6"/>
          <w:w w:val="99"/>
        </w:rPr>
        <w:t>а</w:t>
      </w:r>
      <w:r>
        <w:rPr>
          <w:w w:val="99"/>
        </w:rPr>
        <w:t>тельные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"/>
          <w:w w:val="99"/>
        </w:rPr>
        <w:t>инс</w:t>
      </w:r>
      <w:r>
        <w:rPr>
          <w:spacing w:val="2"/>
          <w:w w:val="99"/>
        </w:rPr>
        <w:t>т</w:t>
      </w:r>
      <w:r>
        <w:rPr>
          <w:spacing w:val="-3"/>
          <w:w w:val="99"/>
        </w:rPr>
        <w:t>р</w:t>
      </w:r>
      <w:r>
        <w:rPr>
          <w:spacing w:val="-4"/>
          <w:w w:val="99"/>
        </w:rPr>
        <w:t>у</w:t>
      </w:r>
      <w:r>
        <w:rPr>
          <w:w w:val="99"/>
        </w:rPr>
        <w:t>менты</w:t>
      </w:r>
      <w:r>
        <w:t xml:space="preserve"> </w:t>
      </w:r>
      <w:r>
        <w:rPr>
          <w:spacing w:val="-26"/>
        </w:rPr>
        <w:t xml:space="preserve"> </w:t>
      </w:r>
      <w:r>
        <w:rPr>
          <w:w w:val="99"/>
        </w:rPr>
        <w:t>для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"/>
          <w:w w:val="99"/>
        </w:rPr>
        <w:t>э</w:t>
      </w:r>
      <w:r>
        <w:rPr>
          <w:spacing w:val="-3"/>
          <w:w w:val="99"/>
        </w:rPr>
        <w:t>к</w:t>
      </w:r>
      <w:r>
        <w:rPr>
          <w:spacing w:val="-2"/>
          <w:w w:val="99"/>
        </w:rPr>
        <w:t>з</w:t>
      </w:r>
      <w:r>
        <w:rPr>
          <w:w w:val="99"/>
        </w:rPr>
        <w:t>онов,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"/>
          <w:w w:val="99"/>
        </w:rPr>
        <w:t>инс</w:t>
      </w:r>
      <w:r>
        <w:rPr>
          <w:spacing w:val="2"/>
          <w:w w:val="99"/>
        </w:rPr>
        <w:t>т</w:t>
      </w:r>
      <w:r>
        <w:rPr>
          <w:spacing w:val="-3"/>
          <w:w w:val="99"/>
        </w:rPr>
        <w:t>р</w:t>
      </w:r>
      <w:r>
        <w:rPr>
          <w:spacing w:val="-4"/>
          <w:w w:val="99"/>
        </w:rPr>
        <w:t>у</w:t>
      </w:r>
      <w:r>
        <w:rPr>
          <w:w w:val="99"/>
        </w:rPr>
        <w:t>менты</w:t>
      </w:r>
      <w:r>
        <w:t xml:space="preserve"> </w:t>
      </w:r>
      <w:r>
        <w:rPr>
          <w:spacing w:val="-26"/>
        </w:rPr>
        <w:t xml:space="preserve"> </w:t>
      </w:r>
      <w:r>
        <w:rPr>
          <w:w w:val="99"/>
        </w:rPr>
        <w:t>для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"/>
          <w:w w:val="99"/>
        </w:rPr>
        <w:t>ин</w:t>
      </w:r>
      <w:r>
        <w:rPr>
          <w:spacing w:val="2"/>
          <w:w w:val="99"/>
        </w:rPr>
        <w:t>т</w:t>
      </w:r>
      <w:r>
        <w:rPr>
          <w:w w:val="99"/>
        </w:rPr>
        <w:t>ронов</w:t>
      </w:r>
      <w:r>
        <w:t xml:space="preserve"> </w:t>
      </w:r>
      <w:r>
        <w:rPr>
          <w:spacing w:val="-26"/>
        </w:rPr>
        <w:t xml:space="preserve"> </w:t>
      </w:r>
      <w:r>
        <w:rPr>
          <w:w w:val="99"/>
        </w:rPr>
        <w:t>и</w:t>
      </w:r>
      <w:r>
        <w:t xml:space="preserve"> </w:t>
      </w:r>
      <w:r>
        <w:rPr>
          <w:spacing w:val="-26"/>
        </w:rPr>
        <w:t xml:space="preserve"> </w:t>
      </w:r>
      <w:r>
        <w:rPr>
          <w:w w:val="99"/>
        </w:rPr>
        <w:t>сплайс</w:t>
      </w:r>
      <w:r>
        <w:rPr>
          <w:spacing w:val="-4"/>
          <w:w w:val="99"/>
        </w:rPr>
        <w:t>в</w:t>
      </w:r>
      <w:r>
        <w:rPr>
          <w:w w:val="99"/>
        </w:rPr>
        <w:t>ариан</w:t>
      </w:r>
      <w:r>
        <w:rPr>
          <w:spacing w:val="-4"/>
          <w:w w:val="99"/>
        </w:rPr>
        <w:t>т</w:t>
      </w:r>
      <w:r>
        <w:rPr>
          <w:w w:val="99"/>
        </w:rPr>
        <w:t>ов</w:t>
      </w:r>
      <w:r>
        <w:rPr>
          <w:spacing w:val="-1"/>
        </w:rPr>
        <w:t xml:space="preserve"> </w:t>
      </w:r>
      <w:r>
        <w:rPr>
          <w:spacing w:val="2"/>
          <w:w w:val="99"/>
        </w:rPr>
        <w:t>т</w:t>
      </w:r>
      <w:r>
        <w:rPr>
          <w:w w:val="99"/>
        </w:rPr>
        <w:t>ак</w:t>
      </w:r>
      <w:r>
        <w:rPr>
          <w:spacing w:val="-3"/>
          <w:w w:val="99"/>
        </w:rPr>
        <w:t>ж</w:t>
      </w:r>
      <w:r>
        <w:rPr>
          <w:w w:val="99"/>
        </w:rPr>
        <w:t>е</w:t>
      </w:r>
      <w:r>
        <w:rPr>
          <w:spacing w:val="-1"/>
        </w:rPr>
        <w:t xml:space="preserve"> </w:t>
      </w:r>
      <w:r>
        <w:rPr>
          <w:w w:val="99"/>
        </w:rPr>
        <w:t>учиты</w:t>
      </w:r>
      <w:r>
        <w:rPr>
          <w:spacing w:val="-3"/>
          <w:w w:val="99"/>
        </w:rPr>
        <w:t>в</w:t>
      </w:r>
      <w:r>
        <w:rPr>
          <w:spacing w:val="1"/>
          <w:w w:val="99"/>
        </w:rPr>
        <w:t>а</w:t>
      </w:r>
      <w:r>
        <w:rPr>
          <w:w w:val="99"/>
        </w:rPr>
        <w:t>лись</w:t>
      </w:r>
      <w:r>
        <w:rPr>
          <w:spacing w:val="-1"/>
        </w:rPr>
        <w:t xml:space="preserve"> </w:t>
      </w:r>
      <w:r>
        <w:rPr>
          <w:spacing w:val="-3"/>
          <w:w w:val="99"/>
        </w:rPr>
        <w:t>о</w:t>
      </w:r>
      <w:r>
        <w:rPr>
          <w:spacing w:val="-4"/>
          <w:w w:val="99"/>
        </w:rPr>
        <w:t>т</w:t>
      </w:r>
      <w:r>
        <w:rPr>
          <w:w w:val="99"/>
        </w:rPr>
        <w:t>дельно;</w:t>
      </w:r>
    </w:p>
    <w:p w14:paraId="04DA61FB" w14:textId="77777777" w:rsidR="001220B7" w:rsidRDefault="0068032B">
      <w:pPr>
        <w:pStyle w:val="a9"/>
        <w:numPr>
          <w:ilvl w:val="0"/>
          <w:numId w:val="8"/>
        </w:numPr>
        <w:tabs>
          <w:tab w:val="left" w:pos="1019"/>
        </w:tabs>
        <w:spacing w:before="195" w:line="252" w:lineRule="auto"/>
        <w:ind w:right="1234"/>
        <w:rPr>
          <w:sz w:val="24"/>
        </w:rPr>
      </w:pPr>
      <w:r>
        <w:rPr>
          <w:sz w:val="24"/>
        </w:rPr>
        <w:lastRenderedPageBreak/>
        <w:t>Ранги инструментов, предсказывающих консервативность нуклеотида.</w:t>
      </w:r>
      <w:r>
        <w:rPr>
          <w:spacing w:val="-40"/>
          <w:sz w:val="24"/>
        </w:rPr>
        <w:t xml:space="preserve"> </w:t>
      </w:r>
      <w:r>
        <w:rPr>
          <w:sz w:val="24"/>
        </w:rPr>
        <w:t>Эмпирическим</w:t>
      </w:r>
      <w:r>
        <w:rPr>
          <w:spacing w:val="-22"/>
          <w:sz w:val="24"/>
        </w:rPr>
        <w:t xml:space="preserve"> </w:t>
      </w:r>
      <w:r>
        <w:rPr>
          <w:sz w:val="24"/>
        </w:rPr>
        <w:t>путём</w:t>
      </w:r>
      <w:r>
        <w:rPr>
          <w:spacing w:val="-21"/>
          <w:sz w:val="24"/>
        </w:rPr>
        <w:t xml:space="preserve"> </w:t>
      </w:r>
      <w:r>
        <w:rPr>
          <w:sz w:val="24"/>
        </w:rPr>
        <w:t>было</w:t>
      </w:r>
      <w:r>
        <w:rPr>
          <w:spacing w:val="-21"/>
          <w:sz w:val="24"/>
        </w:rPr>
        <w:t xml:space="preserve"> </w:t>
      </w:r>
      <w:r>
        <w:rPr>
          <w:sz w:val="24"/>
        </w:rPr>
        <w:t>подобрано</w:t>
      </w:r>
      <w:r>
        <w:rPr>
          <w:spacing w:val="-21"/>
          <w:sz w:val="24"/>
        </w:rPr>
        <w:t xml:space="preserve"> </w:t>
      </w:r>
      <w:r>
        <w:rPr>
          <w:sz w:val="24"/>
        </w:rPr>
        <w:t>пороговое</w:t>
      </w:r>
      <w:r>
        <w:rPr>
          <w:spacing w:val="-21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-21"/>
          <w:sz w:val="24"/>
        </w:rPr>
        <w:t xml:space="preserve"> </w:t>
      </w:r>
      <w:r>
        <w:rPr>
          <w:sz w:val="24"/>
        </w:rPr>
        <w:t>0.7</w:t>
      </w:r>
      <w:r>
        <w:rPr>
          <w:spacing w:val="-19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19"/>
          <w:sz w:val="24"/>
        </w:rPr>
        <w:t xml:space="preserve"> </w:t>
      </w:r>
      <w:r>
        <w:rPr>
          <w:sz w:val="24"/>
        </w:rPr>
        <w:t>нуклеотид</w:t>
      </w:r>
      <w:r>
        <w:rPr>
          <w:spacing w:val="-21"/>
          <w:sz w:val="24"/>
        </w:rPr>
        <w:t xml:space="preserve"> </w:t>
      </w:r>
      <w:r>
        <w:rPr>
          <w:sz w:val="24"/>
        </w:rPr>
        <w:t>считался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кон</w:t>
      </w:r>
      <w:r>
        <w:rPr>
          <w:sz w:val="24"/>
        </w:rPr>
        <w:t>сервативным, если его предсказанная консервативность была выше, чем у 70% всех</w:t>
      </w:r>
      <w:r>
        <w:rPr>
          <w:spacing w:val="-11"/>
          <w:sz w:val="24"/>
        </w:rPr>
        <w:t xml:space="preserve"> </w:t>
      </w:r>
      <w:r>
        <w:rPr>
          <w:sz w:val="24"/>
        </w:rPr>
        <w:t>нуклеотидов.</w:t>
      </w:r>
      <w:r>
        <w:rPr>
          <w:spacing w:val="-10"/>
          <w:sz w:val="24"/>
        </w:rPr>
        <w:t xml:space="preserve"> </w:t>
      </w:r>
      <w:r>
        <w:rPr>
          <w:sz w:val="24"/>
        </w:rPr>
        <w:t>Это</w:t>
      </w:r>
      <w:r>
        <w:rPr>
          <w:spacing w:val="-10"/>
          <w:sz w:val="24"/>
        </w:rPr>
        <w:t xml:space="preserve"> </w:t>
      </w:r>
      <w:r>
        <w:rPr>
          <w:sz w:val="24"/>
        </w:rPr>
        <w:t>максимальное</w:t>
      </w:r>
      <w:r>
        <w:rPr>
          <w:spacing w:val="-10"/>
          <w:sz w:val="24"/>
        </w:rPr>
        <w:t xml:space="preserve"> </w:t>
      </w:r>
      <w:r>
        <w:rPr>
          <w:sz w:val="24"/>
        </w:rPr>
        <w:t>пороговое</w:t>
      </w:r>
      <w:r>
        <w:rPr>
          <w:spacing w:val="-9"/>
          <w:sz w:val="24"/>
        </w:rPr>
        <w:t xml:space="preserve"> </w:t>
      </w:r>
      <w:r>
        <w:rPr>
          <w:sz w:val="24"/>
        </w:rPr>
        <w:t>значение,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которое</w:t>
      </w:r>
      <w:r>
        <w:rPr>
          <w:spacing w:val="-9"/>
          <w:sz w:val="24"/>
        </w:rPr>
        <w:t xml:space="preserve"> </w:t>
      </w:r>
      <w:r>
        <w:rPr>
          <w:sz w:val="24"/>
        </w:rPr>
        <w:t>обеспечивает распределение балла агрегатора от минимального до максимального (от 0 до 7 баз данных, считающих данный нуклеотид</w:t>
      </w:r>
      <w:r>
        <w:rPr>
          <w:spacing w:val="-12"/>
          <w:sz w:val="24"/>
        </w:rPr>
        <w:t xml:space="preserve"> </w:t>
      </w:r>
      <w:r>
        <w:rPr>
          <w:sz w:val="24"/>
        </w:rPr>
        <w:t>консервативным);</w:t>
      </w:r>
    </w:p>
    <w:p w14:paraId="48ED8B39" w14:textId="77777777" w:rsidR="001220B7" w:rsidRDefault="0068032B">
      <w:pPr>
        <w:pStyle w:val="a9"/>
        <w:numPr>
          <w:ilvl w:val="0"/>
          <w:numId w:val="8"/>
        </w:numPr>
        <w:tabs>
          <w:tab w:val="left" w:pos="1019"/>
        </w:tabs>
        <w:spacing w:before="194" w:line="252" w:lineRule="auto"/>
        <w:ind w:right="1274"/>
        <w:rPr>
          <w:sz w:val="24"/>
        </w:rPr>
      </w:pPr>
      <w:r>
        <w:rPr>
          <w:sz w:val="24"/>
        </w:rPr>
        <w:t xml:space="preserve">Популяционные частоты </w:t>
      </w:r>
      <w:r>
        <w:rPr>
          <w:spacing w:val="-24"/>
          <w:sz w:val="24"/>
        </w:rPr>
        <w:t xml:space="preserve">–– </w:t>
      </w:r>
      <w:r>
        <w:rPr>
          <w:sz w:val="24"/>
        </w:rPr>
        <w:t>из всех имеющихся в базах данных по конкретному генетическому варианту была выбрана максимальная</w:t>
      </w:r>
      <w:r>
        <w:rPr>
          <w:spacing w:val="-14"/>
          <w:sz w:val="24"/>
        </w:rPr>
        <w:t xml:space="preserve"> </w:t>
      </w:r>
      <w:r>
        <w:rPr>
          <w:sz w:val="24"/>
        </w:rPr>
        <w:t>частота.</w:t>
      </w:r>
    </w:p>
    <w:p w14:paraId="5C02F245" w14:textId="77777777" w:rsidR="001220B7" w:rsidRDefault="001220B7">
      <w:pPr>
        <w:pStyle w:val="a4"/>
        <w:spacing w:before="4"/>
        <w:rPr>
          <w:sz w:val="22"/>
        </w:rPr>
      </w:pPr>
    </w:p>
    <w:p w14:paraId="78151A14" w14:textId="77777777" w:rsidR="001220B7" w:rsidRDefault="0068032B">
      <w:pPr>
        <w:pStyle w:val="a4"/>
        <w:ind w:left="779"/>
      </w:pPr>
      <w:r>
        <w:t>Фильтрация происходила в две стадии:</w:t>
      </w:r>
    </w:p>
    <w:p w14:paraId="5C966960" w14:textId="77777777" w:rsidR="001220B7" w:rsidRDefault="0068032B">
      <w:pPr>
        <w:pStyle w:val="a9"/>
        <w:numPr>
          <w:ilvl w:val="1"/>
          <w:numId w:val="9"/>
        </w:numPr>
        <w:tabs>
          <w:tab w:val="left" w:pos="1019"/>
        </w:tabs>
        <w:spacing w:before="212" w:line="252" w:lineRule="auto"/>
        <w:ind w:right="1234"/>
        <w:rPr>
          <w:sz w:val="24"/>
        </w:rPr>
      </w:pPr>
      <w:r>
        <w:rPr>
          <w:sz w:val="24"/>
        </w:rPr>
        <w:t xml:space="preserve">Фильтрация отдельных генетических вариантов на основе имеющихся аннотаций. Самая жёсткая фильтрация, </w:t>
      </w:r>
      <w:r>
        <w:rPr>
          <w:spacing w:val="-3"/>
          <w:sz w:val="24"/>
        </w:rPr>
        <w:t xml:space="preserve">которой </w:t>
      </w:r>
      <w:r>
        <w:rPr>
          <w:sz w:val="24"/>
        </w:rPr>
        <w:t>подвергались все</w:t>
      </w:r>
      <w:r>
        <w:rPr>
          <w:spacing w:val="-18"/>
          <w:sz w:val="24"/>
        </w:rPr>
        <w:t xml:space="preserve"> </w:t>
      </w:r>
      <w:r>
        <w:rPr>
          <w:sz w:val="24"/>
        </w:rPr>
        <w:t>варианты:</w:t>
      </w:r>
    </w:p>
    <w:p w14:paraId="11556850" w14:textId="77777777" w:rsidR="001220B7" w:rsidRDefault="0068032B">
      <w:pPr>
        <w:pStyle w:val="a9"/>
        <w:numPr>
          <w:ilvl w:val="2"/>
          <w:numId w:val="9"/>
        </w:numPr>
        <w:tabs>
          <w:tab w:val="left" w:pos="1545"/>
        </w:tabs>
        <w:spacing w:before="198" w:line="252" w:lineRule="auto"/>
        <w:ind w:right="1235"/>
        <w:rPr>
          <w:sz w:val="24"/>
        </w:rPr>
      </w:pPr>
      <w:r>
        <w:rPr>
          <w:sz w:val="24"/>
        </w:rPr>
        <w:t xml:space="preserve">По </w:t>
      </w:r>
      <w:r>
        <w:rPr>
          <w:spacing w:val="-3"/>
          <w:sz w:val="24"/>
        </w:rPr>
        <w:t xml:space="preserve">глубине </w:t>
      </w:r>
      <w:r>
        <w:rPr>
          <w:sz w:val="24"/>
        </w:rPr>
        <w:t>покрытия. Генетический вариант считался существующим, если он присутствовал в двух перекрывающихся парных прочтениях, либо в чётырёх независимых</w:t>
      </w:r>
      <w:r>
        <w:rPr>
          <w:spacing w:val="-3"/>
          <w:sz w:val="24"/>
        </w:rPr>
        <w:t xml:space="preserve"> </w:t>
      </w:r>
      <w:r>
        <w:rPr>
          <w:sz w:val="24"/>
        </w:rPr>
        <w:t>прочтениях;</w:t>
      </w:r>
    </w:p>
    <w:p w14:paraId="148F6FC6" w14:textId="77777777" w:rsidR="001220B7" w:rsidRDefault="0068032B">
      <w:pPr>
        <w:pStyle w:val="a9"/>
        <w:numPr>
          <w:ilvl w:val="2"/>
          <w:numId w:val="9"/>
        </w:numPr>
        <w:tabs>
          <w:tab w:val="left" w:pos="1545"/>
        </w:tabs>
        <w:spacing w:before="97"/>
        <w:rPr>
          <w:sz w:val="24"/>
        </w:rPr>
      </w:pPr>
      <w:r>
        <w:rPr>
          <w:sz w:val="24"/>
        </w:rPr>
        <w:t>Частота генетического варианта в популяции не более</w:t>
      </w:r>
      <w:r>
        <w:rPr>
          <w:spacing w:val="-16"/>
          <w:sz w:val="24"/>
        </w:rPr>
        <w:t xml:space="preserve"> </w:t>
      </w:r>
      <w:r>
        <w:rPr>
          <w:sz w:val="24"/>
        </w:rPr>
        <w:t>3%[</w:t>
      </w:r>
      <w:hyperlink w:anchor="_bookmark87">
        <w:r>
          <w:rPr>
            <w:color w:val="003052"/>
            <w:sz w:val="24"/>
          </w:rPr>
          <w:t>56</w:t>
        </w:r>
      </w:hyperlink>
      <w:r>
        <w:rPr>
          <w:sz w:val="24"/>
        </w:rPr>
        <w:t>].</w:t>
      </w:r>
    </w:p>
    <w:p w14:paraId="5DBFC6EF" w14:textId="77777777" w:rsidR="001220B7" w:rsidRDefault="0068032B">
      <w:pPr>
        <w:pStyle w:val="a4"/>
        <w:spacing w:before="89" w:line="252" w:lineRule="auto"/>
        <w:ind w:left="735" w:right="1245"/>
      </w:pPr>
      <w:r>
        <w:t>Прочие</w:t>
      </w:r>
      <w:r>
        <w:rPr>
          <w:spacing w:val="-19"/>
        </w:rPr>
        <w:t xml:space="preserve"> </w:t>
      </w:r>
      <w:r>
        <w:t>фильтры</w:t>
      </w:r>
      <w:r>
        <w:rPr>
          <w:spacing w:val="-18"/>
        </w:rPr>
        <w:t xml:space="preserve"> </w:t>
      </w:r>
      <w:r>
        <w:t>были</w:t>
      </w:r>
      <w:r>
        <w:rPr>
          <w:spacing w:val="-18"/>
        </w:rPr>
        <w:t xml:space="preserve"> </w:t>
      </w:r>
      <w:r>
        <w:t>мягкими</w:t>
      </w:r>
      <w:r>
        <w:rPr>
          <w:spacing w:val="-17"/>
        </w:rPr>
        <w:t xml:space="preserve"> </w:t>
      </w:r>
      <w:r>
        <w:rPr>
          <w:spacing w:val="-24"/>
        </w:rPr>
        <w:t>––</w:t>
      </w:r>
      <w:r>
        <w:rPr>
          <w:spacing w:val="-17"/>
        </w:rPr>
        <w:t xml:space="preserve"> </w:t>
      </w:r>
      <w:r>
        <w:t>генетический</w:t>
      </w:r>
      <w:r>
        <w:rPr>
          <w:spacing w:val="-18"/>
        </w:rPr>
        <w:t xml:space="preserve"> </w:t>
      </w:r>
      <w:r>
        <w:t>вариант</w:t>
      </w:r>
      <w:r>
        <w:rPr>
          <w:spacing w:val="-18"/>
        </w:rPr>
        <w:t xml:space="preserve"> </w:t>
      </w:r>
      <w:r>
        <w:t>отсеивался</w:t>
      </w:r>
      <w:r>
        <w:rPr>
          <w:spacing w:val="-19"/>
        </w:rPr>
        <w:t xml:space="preserve"> </w:t>
      </w:r>
      <w:r>
        <w:rPr>
          <w:spacing w:val="-4"/>
        </w:rPr>
        <w:t>только</w:t>
      </w:r>
      <w:r>
        <w:rPr>
          <w:spacing w:val="-18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случае несоответствия всем указанным</w:t>
      </w:r>
      <w:r>
        <w:rPr>
          <w:spacing w:val="-6"/>
        </w:rPr>
        <w:t xml:space="preserve"> </w:t>
      </w:r>
      <w:r>
        <w:t>критериям:</w:t>
      </w:r>
    </w:p>
    <w:p w14:paraId="213FAE05" w14:textId="77777777" w:rsidR="001220B7" w:rsidRDefault="001220B7">
      <w:pPr>
        <w:pStyle w:val="a4"/>
        <w:spacing w:before="4"/>
        <w:rPr>
          <w:sz w:val="22"/>
        </w:rPr>
      </w:pPr>
    </w:p>
    <w:p w14:paraId="2303BE93" w14:textId="77777777" w:rsidR="001220B7" w:rsidRDefault="0068032B">
      <w:pPr>
        <w:pStyle w:val="a9"/>
        <w:numPr>
          <w:ilvl w:val="0"/>
          <w:numId w:val="7"/>
        </w:numPr>
        <w:tabs>
          <w:tab w:val="left" w:pos="1262"/>
        </w:tabs>
        <w:ind w:hanging="205"/>
        <w:jc w:val="left"/>
        <w:rPr>
          <w:sz w:val="24"/>
        </w:rPr>
      </w:pPr>
      <w:r>
        <w:rPr>
          <w:sz w:val="24"/>
        </w:rPr>
        <w:t>Присутствие описания связанной с геном патологии в базе данных</w:t>
      </w:r>
      <w:r>
        <w:rPr>
          <w:spacing w:val="-25"/>
          <w:sz w:val="24"/>
        </w:rPr>
        <w:t xml:space="preserve"> </w:t>
      </w:r>
      <w:r>
        <w:rPr>
          <w:sz w:val="24"/>
        </w:rPr>
        <w:t>OMIM;</w:t>
      </w:r>
    </w:p>
    <w:p w14:paraId="61B2CF30" w14:textId="77777777" w:rsidR="001220B7" w:rsidRDefault="0068032B">
      <w:pPr>
        <w:pStyle w:val="a9"/>
        <w:numPr>
          <w:ilvl w:val="0"/>
          <w:numId w:val="7"/>
        </w:numPr>
        <w:tabs>
          <w:tab w:val="left" w:pos="1262"/>
        </w:tabs>
        <w:spacing w:before="113"/>
        <w:ind w:hanging="205"/>
        <w:jc w:val="left"/>
        <w:rPr>
          <w:sz w:val="24"/>
        </w:rPr>
      </w:pPr>
      <w:r>
        <w:rPr>
          <w:sz w:val="24"/>
        </w:rPr>
        <w:t>Присутствие генетического варианта в базе данных</w:t>
      </w:r>
      <w:r>
        <w:rPr>
          <w:spacing w:val="-12"/>
          <w:sz w:val="24"/>
        </w:rPr>
        <w:t xml:space="preserve"> </w:t>
      </w:r>
      <w:r>
        <w:rPr>
          <w:sz w:val="24"/>
        </w:rPr>
        <w:t>HGMD;</w:t>
      </w:r>
    </w:p>
    <w:p w14:paraId="23C350B6" w14:textId="77777777" w:rsidR="001220B7" w:rsidRDefault="0068032B">
      <w:pPr>
        <w:pStyle w:val="a9"/>
        <w:numPr>
          <w:ilvl w:val="0"/>
          <w:numId w:val="7"/>
        </w:numPr>
        <w:tabs>
          <w:tab w:val="left" w:pos="1262"/>
        </w:tabs>
        <w:spacing w:before="112"/>
        <w:ind w:hanging="205"/>
        <w:jc w:val="left"/>
        <w:rPr>
          <w:sz w:val="24"/>
        </w:rPr>
      </w:pPr>
      <w:r>
        <w:rPr>
          <w:sz w:val="24"/>
        </w:rPr>
        <w:t>Балл агрегатора патогенности экзомных вариантов не менее</w:t>
      </w:r>
      <w:r>
        <w:rPr>
          <w:spacing w:val="-17"/>
          <w:sz w:val="24"/>
        </w:rPr>
        <w:t xml:space="preserve"> </w:t>
      </w:r>
      <w:r>
        <w:rPr>
          <w:sz w:val="24"/>
        </w:rPr>
        <w:t>3[</w:t>
      </w:r>
      <w:hyperlink w:anchor="_bookmark87">
        <w:r>
          <w:rPr>
            <w:color w:val="003052"/>
            <w:sz w:val="24"/>
          </w:rPr>
          <w:t>56</w:t>
        </w:r>
      </w:hyperlink>
      <w:r>
        <w:rPr>
          <w:sz w:val="24"/>
        </w:rPr>
        <w:t>];</w:t>
      </w:r>
    </w:p>
    <w:p w14:paraId="16FC1BA7" w14:textId="77777777" w:rsidR="001220B7" w:rsidRDefault="0068032B">
      <w:pPr>
        <w:pStyle w:val="a9"/>
        <w:numPr>
          <w:ilvl w:val="0"/>
          <w:numId w:val="7"/>
        </w:numPr>
        <w:tabs>
          <w:tab w:val="left" w:pos="1262"/>
        </w:tabs>
        <w:spacing w:before="113"/>
        <w:ind w:hanging="205"/>
        <w:jc w:val="left"/>
        <w:rPr>
          <w:sz w:val="24"/>
        </w:rPr>
      </w:pPr>
      <w:r>
        <w:rPr>
          <w:sz w:val="24"/>
        </w:rPr>
        <w:t>Ранг «патогенный» у агрегаторов интронных или</w:t>
      </w:r>
      <w:r>
        <w:rPr>
          <w:spacing w:val="-15"/>
          <w:sz w:val="24"/>
        </w:rPr>
        <w:t xml:space="preserve"> </w:t>
      </w:r>
      <w:r>
        <w:rPr>
          <w:sz w:val="24"/>
        </w:rPr>
        <w:t>сплайс-вариантов;</w:t>
      </w:r>
    </w:p>
    <w:p w14:paraId="60BD9EB9" w14:textId="77777777" w:rsidR="001220B7" w:rsidRDefault="0068032B">
      <w:pPr>
        <w:pStyle w:val="a9"/>
        <w:numPr>
          <w:ilvl w:val="0"/>
          <w:numId w:val="7"/>
        </w:numPr>
        <w:tabs>
          <w:tab w:val="left" w:pos="1262"/>
        </w:tabs>
        <w:spacing w:before="112"/>
        <w:ind w:hanging="205"/>
        <w:jc w:val="left"/>
        <w:rPr>
          <w:sz w:val="24"/>
        </w:rPr>
      </w:pPr>
      <w:r>
        <w:rPr>
          <w:sz w:val="24"/>
        </w:rPr>
        <w:t>Ранги «патогенный» и «возможно патогенный» по базе данных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CLINVAR;</w:t>
      </w:r>
    </w:p>
    <w:p w14:paraId="657EFCDE" w14:textId="77777777" w:rsidR="001220B7" w:rsidRDefault="0068032B">
      <w:pPr>
        <w:pStyle w:val="a9"/>
        <w:numPr>
          <w:ilvl w:val="0"/>
          <w:numId w:val="7"/>
        </w:numPr>
        <w:tabs>
          <w:tab w:val="left" w:pos="1262"/>
        </w:tabs>
        <w:spacing w:before="113" w:line="252" w:lineRule="auto"/>
        <w:ind w:right="1413"/>
        <w:jc w:val="left"/>
        <w:rPr>
          <w:sz w:val="24"/>
        </w:rPr>
      </w:pPr>
      <w:r>
        <w:rPr>
          <w:sz w:val="24"/>
        </w:rPr>
        <w:t>По</w:t>
      </w:r>
      <w:r>
        <w:rPr>
          <w:spacing w:val="-28"/>
          <w:sz w:val="24"/>
        </w:rPr>
        <w:t xml:space="preserve"> </w:t>
      </w:r>
      <w:r>
        <w:rPr>
          <w:sz w:val="24"/>
        </w:rPr>
        <w:t>функциональному</w:t>
      </w:r>
      <w:r>
        <w:rPr>
          <w:spacing w:val="-28"/>
          <w:sz w:val="24"/>
        </w:rPr>
        <w:t xml:space="preserve"> </w:t>
      </w:r>
      <w:r>
        <w:rPr>
          <w:sz w:val="24"/>
        </w:rPr>
        <w:t>классу:</w:t>
      </w:r>
      <w:r>
        <w:rPr>
          <w:spacing w:val="-28"/>
          <w:sz w:val="24"/>
        </w:rPr>
        <w:t xml:space="preserve"> </w:t>
      </w:r>
      <w:r>
        <w:rPr>
          <w:sz w:val="24"/>
        </w:rPr>
        <w:t>сдвиги</w:t>
      </w:r>
      <w:r>
        <w:rPr>
          <w:spacing w:val="-27"/>
          <w:sz w:val="24"/>
        </w:rPr>
        <w:t xml:space="preserve"> </w:t>
      </w:r>
      <w:r>
        <w:rPr>
          <w:sz w:val="24"/>
        </w:rPr>
        <w:t>рамки</w:t>
      </w:r>
      <w:r>
        <w:rPr>
          <w:spacing w:val="-28"/>
          <w:sz w:val="24"/>
        </w:rPr>
        <w:t xml:space="preserve"> </w:t>
      </w:r>
      <w:r>
        <w:rPr>
          <w:sz w:val="24"/>
        </w:rPr>
        <w:t>считывания,</w:t>
      </w:r>
      <w:r>
        <w:rPr>
          <w:spacing w:val="-28"/>
          <w:sz w:val="24"/>
        </w:rPr>
        <w:t xml:space="preserve"> </w:t>
      </w:r>
      <w:r>
        <w:rPr>
          <w:sz w:val="24"/>
        </w:rPr>
        <w:t>потери</w:t>
      </w:r>
      <w:r>
        <w:rPr>
          <w:spacing w:val="-27"/>
          <w:sz w:val="24"/>
        </w:rPr>
        <w:t xml:space="preserve"> </w:t>
      </w:r>
      <w:r>
        <w:rPr>
          <w:sz w:val="24"/>
        </w:rPr>
        <w:t>стопи</w:t>
      </w:r>
      <w:r>
        <w:rPr>
          <w:spacing w:val="-28"/>
          <w:sz w:val="24"/>
        </w:rPr>
        <w:t xml:space="preserve"> </w:t>
      </w:r>
      <w:r>
        <w:rPr>
          <w:sz w:val="24"/>
        </w:rPr>
        <w:t>старт</w:t>
      </w:r>
      <w:r>
        <w:rPr>
          <w:spacing w:val="-3"/>
          <w:sz w:val="24"/>
        </w:rPr>
        <w:t xml:space="preserve">кодонов, </w:t>
      </w:r>
      <w:r>
        <w:rPr>
          <w:sz w:val="24"/>
        </w:rPr>
        <w:t>нонсенси</w:t>
      </w:r>
      <w:r>
        <w:rPr>
          <w:spacing w:val="-1"/>
          <w:sz w:val="24"/>
        </w:rPr>
        <w:t xml:space="preserve"> </w:t>
      </w:r>
      <w:r>
        <w:rPr>
          <w:sz w:val="24"/>
        </w:rPr>
        <w:t>сплайс-варианты.</w:t>
      </w:r>
    </w:p>
    <w:p w14:paraId="53B7AC6F" w14:textId="77777777" w:rsidR="001220B7" w:rsidRDefault="001220B7">
      <w:pPr>
        <w:pStyle w:val="a4"/>
        <w:spacing w:before="4"/>
        <w:rPr>
          <w:sz w:val="22"/>
        </w:rPr>
      </w:pPr>
    </w:p>
    <w:p w14:paraId="485F0BB8" w14:textId="77777777" w:rsidR="001220B7" w:rsidRDefault="0068032B">
      <w:pPr>
        <w:pStyle w:val="a9"/>
        <w:numPr>
          <w:ilvl w:val="1"/>
          <w:numId w:val="9"/>
        </w:numPr>
        <w:tabs>
          <w:tab w:val="left" w:pos="736"/>
        </w:tabs>
        <w:spacing w:line="252" w:lineRule="auto"/>
        <w:ind w:left="735" w:right="1517"/>
        <w:rPr>
          <w:sz w:val="24"/>
        </w:rPr>
      </w:pPr>
      <w:r>
        <w:rPr>
          <w:sz w:val="24"/>
        </w:rPr>
        <w:t>Фильтрация</w:t>
      </w:r>
      <w:r>
        <w:rPr>
          <w:spacing w:val="-17"/>
          <w:sz w:val="24"/>
        </w:rPr>
        <w:t xml:space="preserve"> </w:t>
      </w:r>
      <w:r>
        <w:rPr>
          <w:sz w:val="24"/>
        </w:rPr>
        <w:t>значимых</w:t>
      </w:r>
      <w:r>
        <w:rPr>
          <w:spacing w:val="-17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17"/>
          <w:sz w:val="24"/>
        </w:rPr>
        <w:t xml:space="preserve"> </w:t>
      </w:r>
      <w:r>
        <w:rPr>
          <w:sz w:val="24"/>
        </w:rPr>
        <w:t>на</w:t>
      </w:r>
      <w:r>
        <w:rPr>
          <w:spacing w:val="-16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-16"/>
          <w:sz w:val="24"/>
        </w:rPr>
        <w:t xml:space="preserve"> </w:t>
      </w:r>
      <w:r>
        <w:rPr>
          <w:sz w:val="24"/>
        </w:rPr>
        <w:t>аннотаций</w:t>
      </w:r>
      <w:r>
        <w:rPr>
          <w:spacing w:val="-17"/>
          <w:sz w:val="24"/>
        </w:rPr>
        <w:t xml:space="preserve"> </w:t>
      </w:r>
      <w:r>
        <w:rPr>
          <w:sz w:val="24"/>
        </w:rPr>
        <w:t>гена.</w:t>
      </w:r>
      <w:r>
        <w:rPr>
          <w:spacing w:val="-16"/>
          <w:sz w:val="24"/>
        </w:rPr>
        <w:t xml:space="preserve"> </w:t>
      </w:r>
      <w:r>
        <w:rPr>
          <w:sz w:val="24"/>
        </w:rPr>
        <w:t>Все</w:t>
      </w:r>
      <w:r>
        <w:rPr>
          <w:spacing w:val="-16"/>
          <w:sz w:val="24"/>
        </w:rPr>
        <w:t xml:space="preserve"> </w:t>
      </w:r>
      <w:r>
        <w:rPr>
          <w:sz w:val="24"/>
        </w:rPr>
        <w:t>эти</w:t>
      </w:r>
      <w:r>
        <w:rPr>
          <w:spacing w:val="-17"/>
          <w:sz w:val="24"/>
        </w:rPr>
        <w:t xml:space="preserve"> </w:t>
      </w:r>
      <w:r>
        <w:rPr>
          <w:sz w:val="24"/>
        </w:rPr>
        <w:t>фильтры</w:t>
      </w:r>
      <w:r>
        <w:rPr>
          <w:spacing w:val="-16"/>
          <w:sz w:val="24"/>
        </w:rPr>
        <w:t xml:space="preserve"> </w:t>
      </w:r>
      <w:r>
        <w:rPr>
          <w:sz w:val="24"/>
        </w:rPr>
        <w:t>были</w:t>
      </w:r>
      <w:r>
        <w:rPr>
          <w:spacing w:val="-9"/>
          <w:sz w:val="24"/>
        </w:rPr>
        <w:t xml:space="preserve"> </w:t>
      </w:r>
      <w:r>
        <w:rPr>
          <w:sz w:val="24"/>
        </w:rPr>
        <w:t>мягкими</w:t>
      </w:r>
      <w:r>
        <w:rPr>
          <w:spacing w:val="-19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19"/>
          <w:sz w:val="24"/>
        </w:rPr>
        <w:t xml:space="preserve"> </w:t>
      </w:r>
      <w:r>
        <w:rPr>
          <w:sz w:val="24"/>
        </w:rPr>
        <w:t>ген</w:t>
      </w:r>
      <w:r>
        <w:rPr>
          <w:spacing w:val="-8"/>
          <w:sz w:val="24"/>
        </w:rPr>
        <w:t xml:space="preserve"> </w:t>
      </w:r>
      <w:r>
        <w:rPr>
          <w:sz w:val="24"/>
        </w:rPr>
        <w:t>мог</w:t>
      </w:r>
      <w:r>
        <w:rPr>
          <w:spacing w:val="-8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-9"/>
          <w:sz w:val="24"/>
        </w:rPr>
        <w:t xml:space="preserve"> </w:t>
      </w:r>
      <w:r>
        <w:rPr>
          <w:sz w:val="24"/>
        </w:rPr>
        <w:t>одному</w:t>
      </w:r>
      <w:r>
        <w:rPr>
          <w:spacing w:val="-8"/>
          <w:sz w:val="24"/>
        </w:rPr>
        <w:t xml:space="preserve"> </w:t>
      </w:r>
      <w:r>
        <w:rPr>
          <w:sz w:val="24"/>
        </w:rPr>
        <w:t>любому</w:t>
      </w:r>
      <w:r>
        <w:rPr>
          <w:spacing w:val="-9"/>
          <w:sz w:val="24"/>
        </w:rPr>
        <w:t xml:space="preserve"> </w:t>
      </w:r>
      <w:r>
        <w:rPr>
          <w:sz w:val="24"/>
        </w:rPr>
        <w:t>из</w:t>
      </w:r>
      <w:r>
        <w:rPr>
          <w:spacing w:val="-8"/>
          <w:sz w:val="24"/>
        </w:rPr>
        <w:t xml:space="preserve"> </w:t>
      </w:r>
      <w:r>
        <w:rPr>
          <w:sz w:val="24"/>
        </w:rPr>
        <w:t>перечисленных</w:t>
      </w:r>
      <w:r>
        <w:rPr>
          <w:spacing w:val="-8"/>
          <w:sz w:val="24"/>
        </w:rPr>
        <w:t xml:space="preserve"> </w:t>
      </w:r>
      <w:r>
        <w:rPr>
          <w:sz w:val="24"/>
        </w:rPr>
        <w:t>критериев:</w:t>
      </w:r>
    </w:p>
    <w:p w14:paraId="0151732E" w14:textId="77777777" w:rsidR="001220B7" w:rsidRDefault="001220B7">
      <w:pPr>
        <w:pStyle w:val="a4"/>
        <w:spacing w:before="4"/>
        <w:rPr>
          <w:sz w:val="22"/>
        </w:rPr>
      </w:pPr>
    </w:p>
    <w:p w14:paraId="2CBC5D51" w14:textId="77777777" w:rsidR="001220B7" w:rsidRDefault="0068032B">
      <w:pPr>
        <w:pStyle w:val="a9"/>
        <w:numPr>
          <w:ilvl w:val="2"/>
          <w:numId w:val="9"/>
        </w:numPr>
        <w:tabs>
          <w:tab w:val="left" w:pos="1262"/>
        </w:tabs>
        <w:ind w:left="1261" w:hanging="205"/>
        <w:jc w:val="left"/>
        <w:rPr>
          <w:sz w:val="24"/>
        </w:rPr>
      </w:pPr>
      <w:r>
        <w:rPr>
          <w:sz w:val="24"/>
        </w:rPr>
        <w:t>Значение</w:t>
      </w:r>
      <w:r>
        <w:rPr>
          <w:spacing w:val="-17"/>
          <w:sz w:val="24"/>
        </w:rPr>
        <w:t xml:space="preserve"> </w:t>
      </w:r>
      <w:r>
        <w:rPr>
          <w:sz w:val="24"/>
        </w:rPr>
        <w:t>pLI</w:t>
      </w:r>
      <w:r>
        <w:rPr>
          <w:spacing w:val="-17"/>
          <w:sz w:val="24"/>
        </w:rPr>
        <w:t xml:space="preserve"> </w:t>
      </w:r>
      <w:r>
        <w:rPr>
          <w:sz w:val="24"/>
        </w:rPr>
        <w:t>более</w:t>
      </w:r>
      <w:r>
        <w:rPr>
          <w:spacing w:val="-17"/>
          <w:sz w:val="24"/>
        </w:rPr>
        <w:t xml:space="preserve"> </w:t>
      </w:r>
      <w:r>
        <w:rPr>
          <w:sz w:val="24"/>
        </w:rPr>
        <w:t>0.9,</w:t>
      </w:r>
      <w:r>
        <w:rPr>
          <w:spacing w:val="-16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17"/>
          <w:sz w:val="24"/>
        </w:rPr>
        <w:t xml:space="preserve"> </w:t>
      </w:r>
      <w:r>
        <w:rPr>
          <w:sz w:val="24"/>
        </w:rPr>
        <w:t>рекомендациям</w:t>
      </w:r>
      <w:r>
        <w:rPr>
          <w:spacing w:val="-17"/>
          <w:sz w:val="24"/>
        </w:rPr>
        <w:t xml:space="preserve"> </w:t>
      </w:r>
      <w:r>
        <w:rPr>
          <w:sz w:val="24"/>
        </w:rPr>
        <w:t>в</w:t>
      </w:r>
      <w:r>
        <w:rPr>
          <w:spacing w:val="-16"/>
          <w:sz w:val="24"/>
        </w:rPr>
        <w:t xml:space="preserve"> </w:t>
      </w:r>
      <w:r>
        <w:rPr>
          <w:sz w:val="24"/>
        </w:rPr>
        <w:t>оригинальной</w:t>
      </w:r>
      <w:r>
        <w:rPr>
          <w:spacing w:val="-17"/>
          <w:sz w:val="24"/>
        </w:rPr>
        <w:t xml:space="preserve"> </w:t>
      </w:r>
      <w:r>
        <w:rPr>
          <w:sz w:val="24"/>
        </w:rPr>
        <w:t>статье[</w:t>
      </w:r>
      <w:hyperlink w:anchor="_bookmark106">
        <w:r>
          <w:rPr>
            <w:color w:val="003052"/>
            <w:sz w:val="24"/>
          </w:rPr>
          <w:t>75</w:t>
        </w:r>
      </w:hyperlink>
      <w:r>
        <w:rPr>
          <w:sz w:val="24"/>
        </w:rPr>
        <w:t>];</w:t>
      </w:r>
    </w:p>
    <w:p w14:paraId="5154A958" w14:textId="77777777" w:rsidR="001220B7" w:rsidRDefault="0068032B">
      <w:pPr>
        <w:pStyle w:val="a9"/>
        <w:numPr>
          <w:ilvl w:val="2"/>
          <w:numId w:val="9"/>
        </w:numPr>
        <w:tabs>
          <w:tab w:val="left" w:pos="1262"/>
        </w:tabs>
        <w:spacing w:before="112" w:line="252" w:lineRule="auto"/>
        <w:ind w:left="1261" w:right="1528"/>
        <w:jc w:val="left"/>
        <w:rPr>
          <w:sz w:val="24"/>
        </w:rPr>
      </w:pPr>
      <w:r>
        <w:rPr>
          <w:sz w:val="24"/>
        </w:rPr>
        <w:t>Наследование в гене значится как «доминантное» по базе данных OMIM, либо информации о доминантности</w:t>
      </w:r>
      <w:r>
        <w:rPr>
          <w:spacing w:val="-6"/>
          <w:sz w:val="24"/>
        </w:rPr>
        <w:t xml:space="preserve"> </w:t>
      </w:r>
      <w:r>
        <w:rPr>
          <w:sz w:val="24"/>
        </w:rPr>
        <w:t>нет;</w:t>
      </w:r>
    </w:p>
    <w:p w14:paraId="37F16DCC" w14:textId="77777777" w:rsidR="001220B7" w:rsidRDefault="0068032B">
      <w:pPr>
        <w:pStyle w:val="a9"/>
        <w:numPr>
          <w:ilvl w:val="2"/>
          <w:numId w:val="9"/>
        </w:numPr>
        <w:tabs>
          <w:tab w:val="left" w:pos="1262"/>
        </w:tabs>
        <w:spacing w:before="98"/>
        <w:ind w:left="1261" w:hanging="205"/>
        <w:jc w:val="left"/>
        <w:rPr>
          <w:sz w:val="24"/>
        </w:rPr>
      </w:pPr>
      <w:r>
        <w:rPr>
          <w:sz w:val="24"/>
        </w:rPr>
        <w:t>Любой значимый вариант в гене является</w:t>
      </w:r>
      <w:r>
        <w:rPr>
          <w:spacing w:val="-12"/>
          <w:sz w:val="24"/>
        </w:rPr>
        <w:t xml:space="preserve"> </w:t>
      </w:r>
      <w:r>
        <w:rPr>
          <w:sz w:val="24"/>
        </w:rPr>
        <w:t>гомозиготным;</w:t>
      </w:r>
    </w:p>
    <w:p w14:paraId="440DFE94" w14:textId="77777777" w:rsidR="001220B7" w:rsidRDefault="0068032B">
      <w:pPr>
        <w:pStyle w:val="a9"/>
        <w:numPr>
          <w:ilvl w:val="2"/>
          <w:numId w:val="9"/>
        </w:numPr>
        <w:tabs>
          <w:tab w:val="left" w:pos="1262"/>
        </w:tabs>
        <w:spacing w:before="113"/>
        <w:ind w:left="1261" w:hanging="205"/>
        <w:jc w:val="left"/>
        <w:rPr>
          <w:sz w:val="24"/>
        </w:rPr>
      </w:pPr>
      <w:r>
        <w:rPr>
          <w:sz w:val="24"/>
        </w:rPr>
        <w:t>В</w:t>
      </w:r>
      <w:r>
        <w:rPr>
          <w:spacing w:val="-23"/>
          <w:sz w:val="24"/>
        </w:rPr>
        <w:t xml:space="preserve"> </w:t>
      </w:r>
      <w:r>
        <w:rPr>
          <w:sz w:val="24"/>
        </w:rPr>
        <w:t>гене</w:t>
      </w:r>
      <w:r>
        <w:rPr>
          <w:spacing w:val="-22"/>
          <w:sz w:val="24"/>
        </w:rPr>
        <w:t xml:space="preserve"> </w:t>
      </w:r>
      <w:r>
        <w:rPr>
          <w:sz w:val="24"/>
        </w:rPr>
        <w:t>более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одного</w:t>
      </w:r>
      <w:r>
        <w:rPr>
          <w:spacing w:val="-22"/>
          <w:sz w:val="24"/>
        </w:rPr>
        <w:t xml:space="preserve"> </w:t>
      </w:r>
      <w:r>
        <w:rPr>
          <w:sz w:val="24"/>
        </w:rPr>
        <w:t>значимого</w:t>
      </w:r>
      <w:r>
        <w:rPr>
          <w:spacing w:val="-22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23"/>
          <w:sz w:val="24"/>
        </w:rPr>
        <w:t xml:space="preserve"> </w:t>
      </w:r>
      <w:r>
        <w:rPr>
          <w:sz w:val="24"/>
        </w:rPr>
        <w:t>(вероятность</w:t>
      </w:r>
      <w:r>
        <w:rPr>
          <w:spacing w:val="-22"/>
          <w:sz w:val="24"/>
        </w:rPr>
        <w:t xml:space="preserve"> </w:t>
      </w:r>
      <w:r>
        <w:rPr>
          <w:sz w:val="24"/>
        </w:rPr>
        <w:t>цис-транс-положения).</w:t>
      </w:r>
    </w:p>
    <w:p w14:paraId="67EC5AF1" w14:textId="77777777" w:rsidR="001220B7" w:rsidRDefault="001220B7">
      <w:pPr>
        <w:pStyle w:val="a4"/>
        <w:spacing w:before="1"/>
        <w:rPr>
          <w:sz w:val="32"/>
        </w:rPr>
      </w:pPr>
    </w:p>
    <w:p w14:paraId="7169ADF5" w14:textId="77777777" w:rsidR="001220B7" w:rsidRDefault="0068032B">
      <w:pPr>
        <w:pStyle w:val="a4"/>
        <w:spacing w:line="252" w:lineRule="auto"/>
        <w:ind w:left="137" w:right="1517"/>
        <w:jc w:val="both"/>
      </w:pPr>
      <w:r>
        <w:rPr>
          <w:b/>
        </w:rPr>
        <w:t xml:space="preserve">Интерпретация. </w:t>
      </w:r>
      <w:r>
        <w:t>Интерпретация данных и составление отчёта производилось в соответствии</w:t>
      </w:r>
      <w:r>
        <w:rPr>
          <w:spacing w:val="-11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рекомендациями</w:t>
      </w:r>
      <w:r>
        <w:rPr>
          <w:spacing w:val="-10"/>
        </w:rPr>
        <w:t xml:space="preserve"> </w:t>
      </w:r>
      <w:r>
        <w:rPr>
          <w:spacing w:val="-3"/>
        </w:rPr>
        <w:t>Американского</w:t>
      </w:r>
      <w:r>
        <w:rPr>
          <w:spacing w:val="-10"/>
        </w:rPr>
        <w:t xml:space="preserve"> </w:t>
      </w:r>
      <w:r>
        <w:rPr>
          <w:spacing w:val="-3"/>
        </w:rPr>
        <w:t>колледжа</w:t>
      </w:r>
      <w:r>
        <w:rPr>
          <w:spacing w:val="-11"/>
        </w:rPr>
        <w:t xml:space="preserve"> </w:t>
      </w:r>
      <w:r>
        <w:t>медицинской</w:t>
      </w:r>
      <w:r>
        <w:rPr>
          <w:spacing w:val="-10"/>
        </w:rPr>
        <w:t xml:space="preserve"> </w:t>
      </w:r>
      <w:r>
        <w:t>генетики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геномики (ACMG) и Ассоциации молекулярной</w:t>
      </w:r>
      <w:r>
        <w:rPr>
          <w:spacing w:val="-11"/>
        </w:rPr>
        <w:t xml:space="preserve"> </w:t>
      </w:r>
      <w:r>
        <w:t>патологии[</w:t>
      </w:r>
      <w:hyperlink w:anchor="_bookmark77">
        <w:r>
          <w:rPr>
            <w:color w:val="003052"/>
          </w:rPr>
          <w:t>46</w:t>
        </w:r>
      </w:hyperlink>
      <w:r>
        <w:t>].</w:t>
      </w:r>
    </w:p>
    <w:p w14:paraId="7E438B1C" w14:textId="77777777" w:rsidR="001220B7" w:rsidRDefault="001220B7">
      <w:pPr>
        <w:pStyle w:val="a4"/>
        <w:spacing w:before="1"/>
        <w:rPr>
          <w:sz w:val="38"/>
        </w:rPr>
      </w:pPr>
    </w:p>
    <w:p w14:paraId="003C9BCD" w14:textId="77777777" w:rsidR="001220B7" w:rsidRDefault="0068032B">
      <w:pPr>
        <w:pStyle w:val="1"/>
        <w:numPr>
          <w:ilvl w:val="0"/>
          <w:numId w:val="6"/>
        </w:numPr>
        <w:tabs>
          <w:tab w:val="left" w:pos="568"/>
        </w:tabs>
        <w:rPr>
          <w:sz w:val="24"/>
        </w:rPr>
      </w:pPr>
      <w:bookmarkStart w:id="61" w:name="_bookmark171"/>
      <w:bookmarkStart w:id="62" w:name="_bookmark17"/>
      <w:bookmarkStart w:id="63" w:name="Результаты"/>
      <w:bookmarkEnd w:id="61"/>
      <w:bookmarkEnd w:id="62"/>
      <w:bookmarkEnd w:id="63"/>
      <w:r>
        <w:rPr>
          <w:spacing w:val="-5"/>
        </w:rPr>
        <w:t>Результаты</w:t>
      </w:r>
    </w:p>
    <w:p w14:paraId="3031A6DE" w14:textId="77777777" w:rsidR="001220B7" w:rsidRDefault="0068032B">
      <w:pPr>
        <w:pStyle w:val="a4"/>
        <w:spacing w:before="244"/>
        <w:ind w:left="137"/>
        <w:jc w:val="both"/>
      </w:pPr>
      <w:r>
        <w:t>На сегодняшний день были выполнены следующие этапы работы:</w:t>
      </w:r>
    </w:p>
    <w:p w14:paraId="7BDB709B" w14:textId="77777777" w:rsidR="001220B7" w:rsidRDefault="001220B7">
      <w:pPr>
        <w:pStyle w:val="a4"/>
        <w:spacing w:before="7"/>
        <w:rPr>
          <w:sz w:val="23"/>
        </w:rPr>
      </w:pPr>
    </w:p>
    <w:p w14:paraId="2C7BF05B" w14:textId="77777777" w:rsidR="001220B7" w:rsidRDefault="0068032B">
      <w:pPr>
        <w:pStyle w:val="a9"/>
        <w:numPr>
          <w:ilvl w:val="1"/>
          <w:numId w:val="6"/>
        </w:numPr>
        <w:tabs>
          <w:tab w:val="left" w:pos="736"/>
        </w:tabs>
        <w:spacing w:line="252" w:lineRule="auto"/>
        <w:ind w:right="1517"/>
        <w:rPr>
          <w:sz w:val="24"/>
        </w:rPr>
      </w:pPr>
      <w:r>
        <w:rPr>
          <w:sz w:val="24"/>
        </w:rPr>
        <w:lastRenderedPageBreak/>
        <w:t>Создание</w:t>
      </w:r>
      <w:r>
        <w:rPr>
          <w:spacing w:val="-16"/>
          <w:sz w:val="24"/>
        </w:rPr>
        <w:t xml:space="preserve"> </w:t>
      </w:r>
      <w:r>
        <w:rPr>
          <w:sz w:val="24"/>
        </w:rPr>
        <w:t>контрольной</w:t>
      </w:r>
      <w:r>
        <w:rPr>
          <w:spacing w:val="-16"/>
          <w:sz w:val="24"/>
        </w:rPr>
        <w:t xml:space="preserve"> </w:t>
      </w:r>
      <w:r>
        <w:rPr>
          <w:sz w:val="24"/>
        </w:rPr>
        <w:t>выборки</w:t>
      </w:r>
      <w:r>
        <w:rPr>
          <w:spacing w:val="-15"/>
          <w:sz w:val="24"/>
        </w:rPr>
        <w:t xml:space="preserve"> </w:t>
      </w:r>
      <w:r>
        <w:rPr>
          <w:sz w:val="24"/>
        </w:rPr>
        <w:t>генетических</w:t>
      </w:r>
      <w:r>
        <w:rPr>
          <w:spacing w:val="-16"/>
          <w:sz w:val="24"/>
        </w:rPr>
        <w:t xml:space="preserve"> </w:t>
      </w:r>
      <w:r>
        <w:rPr>
          <w:sz w:val="24"/>
        </w:rPr>
        <w:t>вариантов,</w:t>
      </w:r>
      <w:r>
        <w:rPr>
          <w:spacing w:val="-15"/>
          <w:sz w:val="24"/>
        </w:rPr>
        <w:t xml:space="preserve"> </w:t>
      </w:r>
      <w:r>
        <w:rPr>
          <w:sz w:val="24"/>
        </w:rPr>
        <w:t>с</w:t>
      </w:r>
      <w:r>
        <w:rPr>
          <w:spacing w:val="-16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которой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бу</w:t>
      </w:r>
      <w:r>
        <w:rPr>
          <w:sz w:val="24"/>
        </w:rPr>
        <w:t xml:space="preserve">дет проведена оценка пригодности </w:t>
      </w:r>
      <w:commentRangeStart w:id="64"/>
      <w:r>
        <w:rPr>
          <w:sz w:val="24"/>
        </w:rPr>
        <w:t xml:space="preserve">Exo-C библиотек </w:t>
      </w:r>
      <w:commentRangeEnd w:id="64"/>
      <w:r w:rsidR="00B70693">
        <w:rPr>
          <w:rStyle w:val="ae"/>
        </w:rPr>
        <w:commentReference w:id="64"/>
      </w:r>
      <w:r>
        <w:rPr>
          <w:sz w:val="24"/>
        </w:rPr>
        <w:t>к поиску генетических вариантов;</w:t>
      </w:r>
    </w:p>
    <w:p w14:paraId="29C0AB40" w14:textId="77777777" w:rsidR="001220B7" w:rsidRDefault="0068032B">
      <w:pPr>
        <w:pStyle w:val="a9"/>
        <w:numPr>
          <w:ilvl w:val="1"/>
          <w:numId w:val="6"/>
        </w:numPr>
        <w:tabs>
          <w:tab w:val="left" w:pos="736"/>
        </w:tabs>
        <w:spacing w:before="197" w:line="252" w:lineRule="auto"/>
        <w:ind w:right="1558"/>
        <w:rPr>
          <w:sz w:val="24"/>
        </w:rPr>
      </w:pPr>
      <w:r>
        <w:rPr>
          <w:sz w:val="24"/>
        </w:rPr>
        <w:t xml:space="preserve">Проверка качества данных, полученных в </w:t>
      </w:r>
      <w:r>
        <w:rPr>
          <w:spacing w:val="-3"/>
          <w:sz w:val="24"/>
        </w:rPr>
        <w:t xml:space="preserve">результате </w:t>
      </w:r>
      <w:r>
        <w:rPr>
          <w:sz w:val="24"/>
        </w:rPr>
        <w:t>массового параллельного секвенирования Exo-C</w:t>
      </w:r>
      <w:r>
        <w:rPr>
          <w:spacing w:val="-3"/>
          <w:sz w:val="24"/>
        </w:rPr>
        <w:t xml:space="preserve"> </w:t>
      </w:r>
      <w:r>
        <w:rPr>
          <w:sz w:val="24"/>
        </w:rPr>
        <w:t>библиотек;</w:t>
      </w:r>
    </w:p>
    <w:p w14:paraId="5F768812" w14:textId="77777777" w:rsidR="001220B7" w:rsidRDefault="0068032B">
      <w:pPr>
        <w:pStyle w:val="a9"/>
        <w:numPr>
          <w:ilvl w:val="1"/>
          <w:numId w:val="6"/>
        </w:numPr>
        <w:tabs>
          <w:tab w:val="left" w:pos="736"/>
        </w:tabs>
        <w:spacing w:before="198" w:line="252" w:lineRule="auto"/>
        <w:ind w:right="1518"/>
        <w:rPr>
          <w:sz w:val="24"/>
        </w:rPr>
        <w:sectPr w:rsidR="001220B7">
          <w:pgSz w:w="11906" w:h="16838"/>
          <w:pgMar w:top="1540" w:right="140" w:bottom="280" w:left="1280" w:header="953" w:footer="0" w:gutter="0"/>
          <w:cols w:space="720"/>
          <w:formProt w:val="0"/>
          <w:docGrid w:linePitch="100" w:charSpace="4096"/>
        </w:sectPr>
      </w:pPr>
      <w:r>
        <w:rPr>
          <w:sz w:val="24"/>
        </w:rPr>
        <w:t>Разработка,</w:t>
      </w:r>
      <w:r>
        <w:rPr>
          <w:spacing w:val="-17"/>
          <w:sz w:val="24"/>
        </w:rPr>
        <w:t xml:space="preserve"> </w:t>
      </w:r>
      <w:r>
        <w:rPr>
          <w:sz w:val="24"/>
        </w:rPr>
        <w:t>отладка</w:t>
      </w:r>
      <w:r>
        <w:rPr>
          <w:spacing w:val="-17"/>
          <w:sz w:val="24"/>
        </w:rPr>
        <w:t xml:space="preserve"> </w:t>
      </w:r>
      <w:r>
        <w:rPr>
          <w:sz w:val="24"/>
        </w:rPr>
        <w:t>и</w:t>
      </w:r>
      <w:r>
        <w:rPr>
          <w:spacing w:val="-17"/>
          <w:sz w:val="24"/>
        </w:rPr>
        <w:t xml:space="preserve"> </w:t>
      </w:r>
      <w:r>
        <w:rPr>
          <w:sz w:val="24"/>
        </w:rPr>
        <w:t>тестирование</w:t>
      </w:r>
      <w:r>
        <w:rPr>
          <w:spacing w:val="-17"/>
          <w:sz w:val="24"/>
        </w:rPr>
        <w:t xml:space="preserve"> </w:t>
      </w:r>
      <w:r>
        <w:rPr>
          <w:sz w:val="24"/>
        </w:rPr>
        <w:t>автоматизированного</w:t>
      </w:r>
      <w:r>
        <w:rPr>
          <w:spacing w:val="-17"/>
          <w:sz w:val="24"/>
        </w:rPr>
        <w:t xml:space="preserve"> </w:t>
      </w:r>
      <w:r>
        <w:rPr>
          <w:sz w:val="24"/>
        </w:rPr>
        <w:t>инструмента</w:t>
      </w:r>
      <w:r>
        <w:rPr>
          <w:spacing w:val="-17"/>
          <w:sz w:val="24"/>
        </w:rPr>
        <w:t xml:space="preserve"> </w:t>
      </w:r>
      <w:r>
        <w:rPr>
          <w:sz w:val="24"/>
        </w:rPr>
        <w:t>для</w:t>
      </w:r>
      <w:r>
        <w:rPr>
          <w:spacing w:val="-17"/>
          <w:sz w:val="24"/>
        </w:rPr>
        <w:t xml:space="preserve"> </w:t>
      </w:r>
      <w:r>
        <w:rPr>
          <w:sz w:val="24"/>
        </w:rPr>
        <w:t>обработки данных секвенирования Exo-C</w:t>
      </w:r>
      <w:r>
        <w:rPr>
          <w:spacing w:val="-7"/>
          <w:sz w:val="24"/>
        </w:rPr>
        <w:t xml:space="preserve"> </w:t>
      </w:r>
      <w:r>
        <w:rPr>
          <w:sz w:val="24"/>
        </w:rPr>
        <w:t>библиотек.</w:t>
      </w:r>
    </w:p>
    <w:p w14:paraId="614F01DD" w14:textId="77777777" w:rsidR="001220B7" w:rsidRDefault="0068032B">
      <w:pPr>
        <w:pStyle w:val="2"/>
        <w:numPr>
          <w:ilvl w:val="1"/>
          <w:numId w:val="5"/>
        </w:numPr>
        <w:tabs>
          <w:tab w:val="left" w:pos="995"/>
        </w:tabs>
        <w:spacing w:before="185"/>
        <w:ind w:hanging="575"/>
        <w:rPr>
          <w:sz w:val="24"/>
        </w:rPr>
      </w:pPr>
      <w:bookmarkStart w:id="65" w:name="Результаты_секвенирования_Exo-C_библиоте"/>
      <w:bookmarkStart w:id="66" w:name="_bookmark18"/>
      <w:bookmarkStart w:id="67" w:name="_bookmark181"/>
      <w:bookmarkEnd w:id="65"/>
      <w:bookmarkEnd w:id="66"/>
      <w:bookmarkEnd w:id="67"/>
      <w:r>
        <w:rPr>
          <w:spacing w:val="-4"/>
        </w:rPr>
        <w:lastRenderedPageBreak/>
        <w:t xml:space="preserve">Результаты </w:t>
      </w:r>
      <w:r>
        <w:t>секвенирования Exo-C</w:t>
      </w:r>
      <w:r>
        <w:rPr>
          <w:spacing w:val="13"/>
        </w:rPr>
        <w:t xml:space="preserve"> </w:t>
      </w:r>
      <w:r>
        <w:t>библиотек</w:t>
      </w:r>
    </w:p>
    <w:p w14:paraId="2F0767A2" w14:textId="77777777" w:rsidR="001220B7" w:rsidRDefault="0068032B">
      <w:pPr>
        <w:pStyle w:val="a4"/>
        <w:spacing w:before="169" w:line="252" w:lineRule="auto"/>
        <w:ind w:left="420" w:right="1235"/>
        <w:jc w:val="both"/>
      </w:pPr>
      <w:r>
        <w:t>Несмотря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то,</w:t>
      </w:r>
      <w:r>
        <w:rPr>
          <w:spacing w:val="-10"/>
        </w:rPr>
        <w:t xml:space="preserve"> </w:t>
      </w:r>
      <w:r>
        <w:t>что</w:t>
      </w:r>
      <w:r>
        <w:rPr>
          <w:spacing w:val="-11"/>
        </w:rPr>
        <w:t xml:space="preserve"> </w:t>
      </w:r>
      <w:r>
        <w:t>составляющие</w:t>
      </w:r>
      <w:r>
        <w:rPr>
          <w:spacing w:val="-10"/>
        </w:rPr>
        <w:t xml:space="preserve"> </w:t>
      </w:r>
      <w:r>
        <w:rPr>
          <w:spacing w:val="-3"/>
        </w:rPr>
        <w:t>протокола</w:t>
      </w:r>
      <w:r>
        <w:rPr>
          <w:spacing w:val="-11"/>
        </w:rPr>
        <w:t xml:space="preserve"> </w:t>
      </w:r>
      <w:r>
        <w:t>Exo-C</w:t>
      </w:r>
      <w:r>
        <w:rPr>
          <w:spacing w:val="-15"/>
        </w:rPr>
        <w:t xml:space="preserve"> </w:t>
      </w:r>
      <w:r>
        <w:rPr>
          <w:spacing w:val="-24"/>
        </w:rPr>
        <w:t>––</w:t>
      </w:r>
      <w:r>
        <w:rPr>
          <w:spacing w:val="-15"/>
        </w:rPr>
        <w:t xml:space="preserve"> </w:t>
      </w:r>
      <w:r>
        <w:t>таргетное</w:t>
      </w:r>
      <w:r>
        <w:rPr>
          <w:spacing w:val="-11"/>
        </w:rPr>
        <w:t xml:space="preserve"> </w:t>
      </w:r>
      <w:r>
        <w:t>обогащение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Hi-C</w:t>
      </w:r>
      <w:r>
        <w:rPr>
          <w:spacing w:val="-15"/>
        </w:rPr>
        <w:t xml:space="preserve"> </w:t>
      </w:r>
      <w:r>
        <w:rPr>
          <w:spacing w:val="-24"/>
        </w:rPr>
        <w:t xml:space="preserve">–– </w:t>
      </w:r>
      <w:r>
        <w:t xml:space="preserve">в настоящее время достаточно отработаны, сочетание этих методик имеет свои подводные камни. Было разработано две вариации </w:t>
      </w:r>
      <w:r>
        <w:rPr>
          <w:spacing w:val="-3"/>
        </w:rPr>
        <w:t xml:space="preserve">протокола </w:t>
      </w:r>
      <w:r>
        <w:t>Exo-C, обе этих вариации были использованы</w:t>
      </w:r>
      <w:ins w:id="68" w:author="Фишман Вениамин Семенович" w:date="2021-02-02T10:13:00Z">
        <w:r w:rsidR="00B70693">
          <w:t xml:space="preserve"> моими коллегами</w:t>
        </w:r>
      </w:ins>
      <w:r>
        <w:t xml:space="preserve"> для приготовления библиотек</w:t>
      </w:r>
      <w:ins w:id="69" w:author="Фишман Вениамин Семенович" w:date="2021-02-02T10:13:00Z">
        <w:r w:rsidR="00B70693">
          <w:t xml:space="preserve"> из ДНК</w:t>
        </w:r>
      </w:ins>
      <w:r>
        <w:t xml:space="preserve"> клеточной линии K562. </w:t>
      </w:r>
      <w:r>
        <w:rPr>
          <w:spacing w:val="-4"/>
        </w:rPr>
        <w:t xml:space="preserve">Результаты </w:t>
      </w:r>
      <w:r>
        <w:t>секвенирования этих библиотек проверялись биоинформационными</w:t>
      </w:r>
      <w:r>
        <w:rPr>
          <w:spacing w:val="-24"/>
        </w:rPr>
        <w:t xml:space="preserve"> </w:t>
      </w:r>
      <w:r>
        <w:t>методами.</w:t>
      </w:r>
    </w:p>
    <w:p w14:paraId="4A1F7E5A" w14:textId="77777777" w:rsidR="001220B7" w:rsidRDefault="0068032B">
      <w:pPr>
        <w:pStyle w:val="a4"/>
        <w:spacing w:line="272" w:lineRule="exact"/>
        <w:ind w:left="779"/>
        <w:jc w:val="both"/>
      </w:pPr>
      <w:r>
        <w:t>Базовыми параметрами качества библиотек были приняты:</w:t>
      </w:r>
    </w:p>
    <w:p w14:paraId="353F2DFE" w14:textId="77777777" w:rsidR="001220B7" w:rsidRDefault="0068032B">
      <w:pPr>
        <w:pStyle w:val="a9"/>
        <w:numPr>
          <w:ilvl w:val="2"/>
          <w:numId w:val="6"/>
        </w:numPr>
        <w:tabs>
          <w:tab w:val="left" w:pos="1019"/>
        </w:tabs>
        <w:spacing w:before="182"/>
        <w:jc w:val="left"/>
        <w:rPr>
          <w:sz w:val="24"/>
        </w:rPr>
      </w:pPr>
      <w:r>
        <w:rPr>
          <w:sz w:val="24"/>
        </w:rPr>
        <w:t xml:space="preserve">Доля </w:t>
      </w:r>
      <w:r>
        <w:rPr>
          <w:spacing w:val="-3"/>
          <w:sz w:val="24"/>
        </w:rPr>
        <w:t xml:space="preserve">дубликатов, </w:t>
      </w:r>
      <w:r>
        <w:rPr>
          <w:sz w:val="24"/>
        </w:rPr>
        <w:t>отражающая качество стадии</w:t>
      </w:r>
      <w:r>
        <w:rPr>
          <w:spacing w:val="-4"/>
          <w:sz w:val="24"/>
        </w:rPr>
        <w:t xml:space="preserve"> </w:t>
      </w:r>
      <w:r>
        <w:rPr>
          <w:sz w:val="24"/>
        </w:rPr>
        <w:t>ПЦР;</w:t>
      </w:r>
    </w:p>
    <w:p w14:paraId="53D4474F" w14:textId="77777777" w:rsidR="001220B7" w:rsidRDefault="0068032B">
      <w:pPr>
        <w:pStyle w:val="a9"/>
        <w:numPr>
          <w:ilvl w:val="2"/>
          <w:numId w:val="6"/>
        </w:numPr>
        <w:tabs>
          <w:tab w:val="left" w:pos="1019"/>
        </w:tabs>
        <w:spacing w:before="190" w:line="252" w:lineRule="auto"/>
        <w:ind w:right="1235"/>
        <w:rPr>
          <w:sz w:val="24"/>
        </w:rPr>
      </w:pPr>
      <w:r>
        <w:rPr>
          <w:sz w:val="24"/>
        </w:rPr>
        <w:t xml:space="preserve">Доля участков, в </w:t>
      </w:r>
      <w:r>
        <w:rPr>
          <w:spacing w:val="-3"/>
          <w:sz w:val="24"/>
        </w:rPr>
        <w:t xml:space="preserve">которых </w:t>
      </w:r>
      <w:r>
        <w:rPr>
          <w:sz w:val="24"/>
        </w:rPr>
        <w:t xml:space="preserve">покрытие прочтениями </w:t>
      </w:r>
      <w:r>
        <w:rPr>
          <w:spacing w:val="-3"/>
          <w:sz w:val="24"/>
        </w:rPr>
        <w:t xml:space="preserve">отсутствует, </w:t>
      </w:r>
      <w:r>
        <w:rPr>
          <w:sz w:val="24"/>
        </w:rPr>
        <w:t xml:space="preserve">а также тех, в </w:t>
      </w:r>
      <w:r>
        <w:rPr>
          <w:spacing w:val="-4"/>
          <w:sz w:val="24"/>
        </w:rPr>
        <w:t>ко</w:t>
      </w:r>
      <w:r>
        <w:rPr>
          <w:sz w:val="24"/>
        </w:rPr>
        <w:t>торых оно превышает минимальный порог для анализа (10</w:t>
      </w:r>
      <w:r>
        <w:rPr>
          <w:spacing w:val="-25"/>
          <w:sz w:val="24"/>
        </w:rPr>
        <w:t xml:space="preserve"> </w:t>
      </w:r>
      <w:r>
        <w:rPr>
          <w:sz w:val="24"/>
        </w:rPr>
        <w:t>прочтений);</w:t>
      </w:r>
    </w:p>
    <w:p w14:paraId="11C079F8" w14:textId="77777777" w:rsidR="001220B7" w:rsidRDefault="0068032B">
      <w:pPr>
        <w:pStyle w:val="a9"/>
        <w:numPr>
          <w:ilvl w:val="2"/>
          <w:numId w:val="6"/>
        </w:numPr>
        <w:tabs>
          <w:tab w:val="left" w:pos="1019"/>
        </w:tabs>
        <w:spacing w:before="175" w:line="252" w:lineRule="auto"/>
        <w:ind w:right="1235"/>
        <w:rPr>
          <w:sz w:val="24"/>
        </w:rPr>
      </w:pPr>
      <w:r>
        <w:rPr>
          <w:sz w:val="24"/>
        </w:rPr>
        <w:t xml:space="preserve">Отношение среднего покрытия вне и внутри экзома, </w:t>
      </w:r>
      <w:r>
        <w:rPr>
          <w:spacing w:val="-3"/>
          <w:sz w:val="24"/>
        </w:rPr>
        <w:t xml:space="preserve">которое </w:t>
      </w:r>
      <w:r>
        <w:rPr>
          <w:sz w:val="24"/>
        </w:rPr>
        <w:t>можно считать показателем качества таргетного</w:t>
      </w:r>
      <w:r>
        <w:rPr>
          <w:spacing w:val="-5"/>
          <w:sz w:val="24"/>
        </w:rPr>
        <w:t xml:space="preserve"> </w:t>
      </w:r>
      <w:r>
        <w:rPr>
          <w:sz w:val="24"/>
        </w:rPr>
        <w:t>обогащения.</w:t>
      </w:r>
    </w:p>
    <w:p w14:paraId="2013D186" w14:textId="77777777" w:rsidR="001220B7" w:rsidRDefault="0068032B">
      <w:pPr>
        <w:pStyle w:val="a4"/>
        <w:spacing w:before="168"/>
        <w:ind w:left="779"/>
        <w:jc w:val="both"/>
      </w:pPr>
      <w:r>
        <w:t xml:space="preserve">Данные по качеству Exo-C библиотек представлены в Табл. </w:t>
      </w:r>
      <w:hyperlink w:anchor="_bookmark19">
        <w:r>
          <w:rPr>
            <w:color w:val="003052"/>
          </w:rPr>
          <w:t>1</w:t>
        </w:r>
      </w:hyperlink>
      <w:r>
        <w:t>.</w:t>
      </w:r>
    </w:p>
    <w:p w14:paraId="3359BE86" w14:textId="77777777" w:rsidR="001220B7" w:rsidRDefault="001220B7">
      <w:pPr>
        <w:pStyle w:val="a4"/>
        <w:spacing w:before="9"/>
        <w:rPr>
          <w:sz w:val="34"/>
        </w:rPr>
      </w:pPr>
    </w:p>
    <w:p w14:paraId="14EEE10A" w14:textId="77777777" w:rsidR="001220B7" w:rsidRDefault="0068032B">
      <w:pPr>
        <w:pStyle w:val="a4"/>
        <w:spacing w:after="19"/>
        <w:ind w:left="2115"/>
      </w:pPr>
      <w:r>
        <w:t xml:space="preserve">Таблица 1: </w:t>
      </w:r>
      <w:bookmarkStart w:id="70" w:name="_bookmark19"/>
      <w:bookmarkEnd w:id="70"/>
      <w:r>
        <w:t>Данные по обогащению Exo-C библиотек</w:t>
      </w:r>
    </w:p>
    <w:tbl>
      <w:tblPr>
        <w:tblStyle w:val="TableNormal"/>
        <w:tblW w:w="8751" w:type="dxa"/>
        <w:tblInd w:w="457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577"/>
        <w:gridCol w:w="659"/>
        <w:gridCol w:w="1095"/>
        <w:gridCol w:w="1259"/>
        <w:gridCol w:w="1017"/>
        <w:gridCol w:w="1018"/>
        <w:gridCol w:w="714"/>
        <w:gridCol w:w="1150"/>
        <w:gridCol w:w="1262"/>
      </w:tblGrid>
      <w:tr w:rsidR="001220B7" w14:paraId="43D31D87" w14:textId="77777777">
        <w:trPr>
          <w:trHeight w:val="32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B3C059D" w14:textId="77777777" w:rsidR="001220B7" w:rsidRDefault="0068032B">
            <w:pPr>
              <w:pStyle w:val="TableParagraph"/>
              <w:spacing w:before="97"/>
              <w:ind w:left="57"/>
              <w:jc w:val="left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Название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38B02EBA" w14:textId="77777777" w:rsidR="001220B7" w:rsidRDefault="0068032B">
            <w:pPr>
              <w:pStyle w:val="TableParagraph"/>
              <w:spacing w:before="33" w:line="266" w:lineRule="auto"/>
              <w:ind w:left="57" w:right="61"/>
              <w:jc w:val="left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Глубина, прочтений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9FD757A" w14:textId="77777777" w:rsidR="001220B7" w:rsidRDefault="0068032B">
            <w:pPr>
              <w:pStyle w:val="TableParagraph"/>
              <w:spacing w:before="97"/>
              <w:ind w:right="45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Доля дубликатов, %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B90B657" w14:textId="77777777" w:rsidR="001220B7" w:rsidRDefault="0068032B">
            <w:pPr>
              <w:pStyle w:val="TableParagraph"/>
              <w:spacing w:before="33" w:line="266" w:lineRule="auto"/>
              <w:ind w:left="58" w:right="35"/>
              <w:jc w:val="left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Доля экзома с глубиной покрытия более 10, %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9B00C76" w14:textId="77777777" w:rsidR="001220B7" w:rsidRDefault="0068032B">
            <w:pPr>
              <w:pStyle w:val="TableParagraph"/>
              <w:spacing w:before="41" w:line="266" w:lineRule="auto"/>
              <w:ind w:left="58" w:right="42"/>
              <w:jc w:val="left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Среднее покрытие в экзоме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1DAD139" w14:textId="77777777" w:rsidR="001220B7" w:rsidRDefault="0068032B">
            <w:pPr>
              <w:pStyle w:val="TableParagraph"/>
              <w:spacing w:before="41" w:line="266" w:lineRule="auto"/>
              <w:ind w:left="58" w:right="42"/>
              <w:jc w:val="left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Среднее покрытие вне экзома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299670D" w14:textId="77777777" w:rsidR="001220B7" w:rsidRDefault="0068032B">
            <w:pPr>
              <w:pStyle w:val="TableParagraph"/>
              <w:spacing w:before="33" w:line="266" w:lineRule="auto"/>
              <w:ind w:left="58" w:right="37"/>
              <w:jc w:val="left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Обогащение экзома, раз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2133469" w14:textId="77777777" w:rsidR="001220B7" w:rsidRDefault="0068032B">
            <w:pPr>
              <w:pStyle w:val="TableParagraph"/>
              <w:spacing w:before="30" w:line="266" w:lineRule="auto"/>
              <w:ind w:left="58" w:right="40"/>
              <w:jc w:val="left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Доля непокрытых регионов в экзоме, 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5CEA66A" w14:textId="77777777" w:rsidR="001220B7" w:rsidRDefault="0068032B">
            <w:pPr>
              <w:pStyle w:val="TableParagraph"/>
              <w:spacing w:before="33" w:line="266" w:lineRule="auto"/>
              <w:ind w:left="58" w:right="26"/>
              <w:jc w:val="left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Доля непокрытых регионов вне экзома, %</w:t>
            </w:r>
          </w:p>
        </w:tc>
      </w:tr>
      <w:tr w:rsidR="001220B7" w14:paraId="783605E9" w14:textId="77777777">
        <w:trPr>
          <w:trHeight w:val="193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20A8E6" w14:textId="77777777" w:rsidR="001220B7" w:rsidRDefault="0068032B">
            <w:pPr>
              <w:pStyle w:val="TableParagraph"/>
              <w:spacing w:before="41"/>
              <w:ind w:left="57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ExoC-19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FC45C4" w14:textId="77777777" w:rsidR="001220B7" w:rsidRDefault="0068032B">
            <w:pPr>
              <w:pStyle w:val="TableParagraph"/>
              <w:spacing w:before="41"/>
              <w:ind w:left="51" w:right="3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136 609 179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0D2B40" w14:textId="77777777" w:rsidR="001220B7" w:rsidRDefault="0068032B">
            <w:pPr>
              <w:pStyle w:val="TableParagraph"/>
              <w:spacing w:before="41"/>
              <w:ind w:right="45"/>
              <w:rPr>
                <w:sz w:val="10"/>
              </w:rPr>
            </w:pPr>
            <w:r>
              <w:rPr>
                <w:w w:val="105"/>
                <w:sz w:val="10"/>
              </w:rPr>
              <w:t>18,86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40EED2" w14:textId="77777777" w:rsidR="001220B7" w:rsidRDefault="0068032B">
            <w:pPr>
              <w:pStyle w:val="TableParagraph"/>
              <w:spacing w:before="41"/>
              <w:ind w:right="45"/>
              <w:rPr>
                <w:sz w:val="10"/>
              </w:rPr>
            </w:pPr>
            <w:r>
              <w:rPr>
                <w:w w:val="105"/>
                <w:sz w:val="10"/>
              </w:rPr>
              <w:t>91,68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16CD73" w14:textId="77777777" w:rsidR="001220B7" w:rsidRDefault="0068032B">
            <w:pPr>
              <w:pStyle w:val="TableParagraph"/>
              <w:spacing w:before="41"/>
              <w:ind w:right="45"/>
              <w:rPr>
                <w:sz w:val="10"/>
              </w:rPr>
            </w:pPr>
            <w:r>
              <w:rPr>
                <w:w w:val="105"/>
                <w:sz w:val="10"/>
              </w:rPr>
              <w:t>60,51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D4827B" w14:textId="77777777" w:rsidR="001220B7" w:rsidRDefault="0068032B">
            <w:pPr>
              <w:pStyle w:val="TableParagraph"/>
              <w:spacing w:before="41"/>
              <w:ind w:right="44"/>
              <w:rPr>
                <w:sz w:val="10"/>
              </w:rPr>
            </w:pPr>
            <w:r>
              <w:rPr>
                <w:w w:val="105"/>
                <w:sz w:val="10"/>
              </w:rPr>
              <w:t>5,56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9E6A06" w14:textId="77777777" w:rsidR="001220B7" w:rsidRDefault="0068032B">
            <w:pPr>
              <w:pStyle w:val="TableParagraph"/>
              <w:spacing w:before="41"/>
              <w:ind w:right="45"/>
              <w:rPr>
                <w:sz w:val="10"/>
              </w:rPr>
            </w:pPr>
            <w:r>
              <w:rPr>
                <w:w w:val="105"/>
                <w:sz w:val="10"/>
              </w:rPr>
              <w:t>10,89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562AA4" w14:textId="77777777" w:rsidR="001220B7" w:rsidRDefault="0068032B">
            <w:pPr>
              <w:pStyle w:val="TableParagraph"/>
              <w:spacing w:before="41"/>
              <w:ind w:right="45"/>
              <w:rPr>
                <w:sz w:val="10"/>
              </w:rPr>
            </w:pPr>
            <w:r>
              <w:rPr>
                <w:w w:val="105"/>
                <w:sz w:val="10"/>
              </w:rPr>
              <w:t>1,75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AEB3D6" w14:textId="77777777" w:rsidR="001220B7" w:rsidRDefault="0068032B">
            <w:pPr>
              <w:pStyle w:val="TableParagraph"/>
              <w:spacing w:before="41"/>
              <w:ind w:right="45"/>
              <w:rPr>
                <w:sz w:val="10"/>
              </w:rPr>
            </w:pPr>
            <w:r>
              <w:rPr>
                <w:w w:val="105"/>
                <w:sz w:val="10"/>
              </w:rPr>
              <w:t>28,12</w:t>
            </w:r>
          </w:p>
        </w:tc>
      </w:tr>
      <w:tr w:rsidR="001220B7" w14:paraId="1C5FA4E8" w14:textId="77777777">
        <w:trPr>
          <w:trHeight w:val="193"/>
        </w:trPr>
        <w:tc>
          <w:tcPr>
            <w:tcW w:w="5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4B8DAE82" w14:textId="77777777" w:rsidR="001220B7" w:rsidRDefault="0068032B">
            <w:pPr>
              <w:pStyle w:val="TableParagraph"/>
              <w:spacing w:before="42"/>
              <w:ind w:left="57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ExoC-20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156C9C9A" w14:textId="77777777" w:rsidR="001220B7" w:rsidRDefault="0068032B">
            <w:pPr>
              <w:pStyle w:val="TableParagraph"/>
              <w:spacing w:before="42"/>
              <w:ind w:left="51" w:right="3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109 486 529</w:t>
            </w:r>
          </w:p>
        </w:tc>
        <w:tc>
          <w:tcPr>
            <w:tcW w:w="1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02C07E97" w14:textId="77777777" w:rsidR="001220B7" w:rsidRDefault="0068032B">
            <w:pPr>
              <w:pStyle w:val="TableParagraph"/>
              <w:spacing w:before="42"/>
              <w:ind w:right="45"/>
              <w:rPr>
                <w:sz w:val="10"/>
              </w:rPr>
            </w:pPr>
            <w:r>
              <w:rPr>
                <w:w w:val="105"/>
                <w:sz w:val="10"/>
              </w:rPr>
              <w:t>15,00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2DC514A3" w14:textId="77777777" w:rsidR="001220B7" w:rsidRDefault="0068032B">
            <w:pPr>
              <w:pStyle w:val="TableParagraph"/>
              <w:spacing w:before="42"/>
              <w:ind w:right="45"/>
              <w:rPr>
                <w:sz w:val="10"/>
              </w:rPr>
            </w:pPr>
            <w:r>
              <w:rPr>
                <w:w w:val="105"/>
                <w:sz w:val="10"/>
              </w:rPr>
              <w:t>72,58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7CB58A61" w14:textId="77777777" w:rsidR="001220B7" w:rsidRDefault="0068032B">
            <w:pPr>
              <w:pStyle w:val="TableParagraph"/>
              <w:spacing w:before="42"/>
              <w:ind w:right="45"/>
              <w:rPr>
                <w:sz w:val="10"/>
              </w:rPr>
            </w:pPr>
            <w:r>
              <w:rPr>
                <w:w w:val="105"/>
                <w:sz w:val="10"/>
              </w:rPr>
              <w:t>14,88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5B8AA1EC" w14:textId="77777777" w:rsidR="001220B7" w:rsidRDefault="0068032B">
            <w:pPr>
              <w:pStyle w:val="TableParagraph"/>
              <w:spacing w:before="42"/>
              <w:ind w:right="44"/>
              <w:rPr>
                <w:sz w:val="10"/>
              </w:rPr>
            </w:pPr>
            <w:r>
              <w:rPr>
                <w:w w:val="105"/>
                <w:sz w:val="10"/>
              </w:rPr>
              <w:t>7,74</w:t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7072D025" w14:textId="77777777" w:rsidR="001220B7" w:rsidRDefault="0068032B">
            <w:pPr>
              <w:pStyle w:val="TableParagraph"/>
              <w:spacing w:before="42"/>
              <w:ind w:right="45"/>
              <w:rPr>
                <w:sz w:val="10"/>
              </w:rPr>
            </w:pPr>
            <w:r>
              <w:rPr>
                <w:w w:val="105"/>
                <w:sz w:val="10"/>
              </w:rPr>
              <w:t>1,92</w:t>
            </w:r>
          </w:p>
        </w:tc>
        <w:tc>
          <w:tcPr>
            <w:tcW w:w="1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7FA80D7B" w14:textId="77777777" w:rsidR="001220B7" w:rsidRDefault="0068032B">
            <w:pPr>
              <w:pStyle w:val="TableParagraph"/>
              <w:spacing w:before="42"/>
              <w:ind w:right="45"/>
              <w:rPr>
                <w:sz w:val="10"/>
              </w:rPr>
            </w:pPr>
            <w:r>
              <w:rPr>
                <w:w w:val="105"/>
                <w:sz w:val="10"/>
              </w:rPr>
              <w:t>1,66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6D1A1334" w14:textId="77777777" w:rsidR="001220B7" w:rsidRDefault="0068032B">
            <w:pPr>
              <w:pStyle w:val="TableParagraph"/>
              <w:spacing w:before="42"/>
              <w:ind w:right="45"/>
              <w:rPr>
                <w:sz w:val="10"/>
              </w:rPr>
            </w:pPr>
            <w:r>
              <w:rPr>
                <w:w w:val="105"/>
                <w:sz w:val="10"/>
              </w:rPr>
              <w:t>11,62</w:t>
            </w:r>
          </w:p>
        </w:tc>
      </w:tr>
    </w:tbl>
    <w:p w14:paraId="1C462B3B" w14:textId="77777777" w:rsidR="001220B7" w:rsidRDefault="001220B7">
      <w:pPr>
        <w:pStyle w:val="a4"/>
        <w:spacing w:before="4"/>
        <w:rPr>
          <w:sz w:val="38"/>
        </w:rPr>
      </w:pPr>
    </w:p>
    <w:p w14:paraId="4AF52CD5" w14:textId="77777777" w:rsidR="001220B7" w:rsidRDefault="0068032B">
      <w:pPr>
        <w:pStyle w:val="2"/>
        <w:numPr>
          <w:ilvl w:val="1"/>
          <w:numId w:val="5"/>
        </w:numPr>
        <w:tabs>
          <w:tab w:val="left" w:pos="995"/>
        </w:tabs>
        <w:ind w:hanging="575"/>
        <w:rPr>
          <w:sz w:val="24"/>
        </w:rPr>
      </w:pPr>
      <w:bookmarkStart w:id="71" w:name="_bookmark201"/>
      <w:bookmarkStart w:id="72" w:name="_bookmark20"/>
      <w:bookmarkStart w:id="73" w:name="Автоматизация_обработки_данных_секвениро"/>
      <w:bookmarkEnd w:id="71"/>
      <w:bookmarkEnd w:id="72"/>
      <w:bookmarkEnd w:id="73"/>
      <w:r>
        <w:rPr>
          <w:spacing w:val="-3"/>
        </w:rPr>
        <w:t xml:space="preserve">Автоматизация </w:t>
      </w:r>
      <w:r>
        <w:t>обработки данных</w:t>
      </w:r>
      <w:r>
        <w:rPr>
          <w:spacing w:val="15"/>
        </w:rPr>
        <w:t xml:space="preserve"> </w:t>
      </w:r>
      <w:r>
        <w:t>секвенирования</w:t>
      </w:r>
    </w:p>
    <w:p w14:paraId="3AC5BC46" w14:textId="77777777" w:rsidR="001220B7" w:rsidRDefault="0068032B">
      <w:pPr>
        <w:pStyle w:val="a4"/>
        <w:spacing w:before="169" w:line="252" w:lineRule="auto"/>
        <w:ind w:left="420" w:right="1234"/>
        <w:jc w:val="both"/>
      </w:pPr>
      <w:r>
        <w:t>При обработке данных секвенирования приходится сталкиваться с проблемами различного</w:t>
      </w:r>
      <w:r>
        <w:rPr>
          <w:spacing w:val="-14"/>
        </w:rPr>
        <w:t xml:space="preserve"> </w:t>
      </w:r>
      <w:r>
        <w:t>характера.</w:t>
      </w:r>
      <w:r>
        <w:rPr>
          <w:spacing w:val="-14"/>
        </w:rPr>
        <w:t xml:space="preserve"> </w:t>
      </w:r>
      <w:r>
        <w:t>Одними</w:t>
      </w:r>
      <w:r>
        <w:rPr>
          <w:spacing w:val="-14"/>
        </w:rPr>
        <w:t xml:space="preserve"> </w:t>
      </w:r>
      <w:r>
        <w:t>из</w:t>
      </w:r>
      <w:r>
        <w:rPr>
          <w:spacing w:val="-14"/>
        </w:rPr>
        <w:t xml:space="preserve"> </w:t>
      </w:r>
      <w:r>
        <w:t>ключевых</w:t>
      </w:r>
      <w:r>
        <w:rPr>
          <w:spacing w:val="-14"/>
        </w:rPr>
        <w:t xml:space="preserve"> </w:t>
      </w:r>
      <w:r>
        <w:t>являются</w:t>
      </w:r>
      <w:r>
        <w:rPr>
          <w:spacing w:val="-13"/>
        </w:rPr>
        <w:t xml:space="preserve"> </w:t>
      </w:r>
      <w:r>
        <w:t>проблемы</w:t>
      </w:r>
      <w:r>
        <w:rPr>
          <w:spacing w:val="-14"/>
        </w:rPr>
        <w:t xml:space="preserve"> </w:t>
      </w:r>
      <w:r>
        <w:t>использования</w:t>
      </w:r>
      <w:r>
        <w:rPr>
          <w:spacing w:val="-14"/>
        </w:rPr>
        <w:t xml:space="preserve"> </w:t>
      </w:r>
      <w:r>
        <w:t xml:space="preserve">ресурсов компьютера. </w:t>
      </w:r>
      <w:r>
        <w:rPr>
          <w:spacing w:val="-4"/>
        </w:rPr>
        <w:t xml:space="preserve">Результаты </w:t>
      </w:r>
      <w:r>
        <w:t xml:space="preserve">секвенирования даже в </w:t>
      </w:r>
      <w:r>
        <w:rPr>
          <w:spacing w:val="-3"/>
        </w:rPr>
        <w:t xml:space="preserve">сжатом </w:t>
      </w:r>
      <w:r>
        <w:t xml:space="preserve">виде занимают десятки и сотни гигабайт </w:t>
      </w:r>
      <w:r>
        <w:rPr>
          <w:spacing w:val="-3"/>
        </w:rPr>
        <w:t xml:space="preserve">дискового </w:t>
      </w:r>
      <w:r>
        <w:t xml:space="preserve">пространства, и многие инструменты создают файлы с промежуточными результатами, </w:t>
      </w:r>
      <w:r>
        <w:rPr>
          <w:spacing w:val="-3"/>
        </w:rPr>
        <w:t xml:space="preserve">которые </w:t>
      </w:r>
      <w:r>
        <w:t xml:space="preserve">занимают дисковое пространство, не неся </w:t>
      </w:r>
      <w:r>
        <w:rPr>
          <w:spacing w:val="-3"/>
        </w:rPr>
        <w:t xml:space="preserve">никакой </w:t>
      </w:r>
      <w:r>
        <w:t>практической</w:t>
      </w:r>
      <w:r>
        <w:rPr>
          <w:spacing w:val="-15"/>
        </w:rPr>
        <w:t xml:space="preserve"> </w:t>
      </w:r>
      <w:r>
        <w:t>пользы</w:t>
      </w:r>
      <w:r>
        <w:rPr>
          <w:spacing w:val="-16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исследования.</w:t>
      </w:r>
      <w:r>
        <w:rPr>
          <w:spacing w:val="-15"/>
        </w:rPr>
        <w:t xml:space="preserve"> </w:t>
      </w:r>
      <w:r>
        <w:t>Кроме</w:t>
      </w:r>
      <w:r>
        <w:rPr>
          <w:spacing w:val="-15"/>
        </w:rPr>
        <w:t xml:space="preserve"> </w:t>
      </w:r>
      <w:r>
        <w:t>того,</w:t>
      </w:r>
      <w:r>
        <w:rPr>
          <w:spacing w:val="-15"/>
        </w:rPr>
        <w:t xml:space="preserve"> </w:t>
      </w:r>
      <w:r>
        <w:t>из-за</w:t>
      </w:r>
      <w:r>
        <w:rPr>
          <w:spacing w:val="-14"/>
        </w:rPr>
        <w:t xml:space="preserve"> </w:t>
      </w:r>
      <w:r>
        <w:t>вычислительной</w:t>
      </w:r>
      <w:r>
        <w:rPr>
          <w:spacing w:val="-15"/>
        </w:rPr>
        <w:t xml:space="preserve"> </w:t>
      </w:r>
      <w:r>
        <w:t xml:space="preserve">сложности обработка таких больших </w:t>
      </w:r>
      <w:r>
        <w:rPr>
          <w:spacing w:val="-3"/>
        </w:rPr>
        <w:t xml:space="preserve">блоков </w:t>
      </w:r>
      <w:r>
        <w:t>данных может занимать дни, недели и даже месяцы работы вычислительного</w:t>
      </w:r>
      <w:r>
        <w:rPr>
          <w:spacing w:val="-3"/>
        </w:rPr>
        <w:t xml:space="preserve"> </w:t>
      </w:r>
      <w:r>
        <w:t>кластера.</w:t>
      </w:r>
    </w:p>
    <w:p w14:paraId="4ED49B8D" w14:textId="77777777" w:rsidR="001220B7" w:rsidRDefault="0068032B">
      <w:pPr>
        <w:pStyle w:val="a4"/>
        <w:spacing w:line="252" w:lineRule="auto"/>
        <w:ind w:left="420" w:right="1232" w:firstLine="358"/>
        <w:jc w:val="both"/>
      </w:pPr>
      <w:r>
        <w:t>Вторая,</w:t>
      </w:r>
      <w:r>
        <w:rPr>
          <w:spacing w:val="-8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менее</w:t>
      </w:r>
      <w:r>
        <w:rPr>
          <w:spacing w:val="-6"/>
        </w:rPr>
        <w:t xml:space="preserve"> </w:t>
      </w:r>
      <w:r>
        <w:t>важная</w:t>
      </w:r>
      <w:r>
        <w:rPr>
          <w:spacing w:val="-8"/>
        </w:rPr>
        <w:t xml:space="preserve"> </w:t>
      </w:r>
      <w:r>
        <w:t>группа</w:t>
      </w:r>
      <w:r>
        <w:rPr>
          <w:spacing w:val="-7"/>
        </w:rPr>
        <w:t xml:space="preserve"> </w:t>
      </w:r>
      <w:r>
        <w:t>проблем,</w:t>
      </w:r>
      <w:r>
        <w:rPr>
          <w:spacing w:val="-8"/>
        </w:rPr>
        <w:t xml:space="preserve"> </w:t>
      </w:r>
      <w:r>
        <w:t>связана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используемыми</w:t>
      </w:r>
      <w:r>
        <w:rPr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 xml:space="preserve">обработки инструментами. Как было показано выше, стадий у обработки значительное </w:t>
      </w:r>
      <w:r>
        <w:rPr>
          <w:spacing w:val="-3"/>
        </w:rPr>
        <w:t>количе</w:t>
      </w:r>
      <w:r>
        <w:t>ство,</w:t>
      </w:r>
      <w:r>
        <w:rPr>
          <w:spacing w:val="-17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не</w:t>
      </w:r>
      <w:r>
        <w:rPr>
          <w:spacing w:val="-16"/>
        </w:rPr>
        <w:t xml:space="preserve"> </w:t>
      </w:r>
      <w:r>
        <w:t>все</w:t>
      </w:r>
      <w:r>
        <w:rPr>
          <w:spacing w:val="-16"/>
        </w:rPr>
        <w:t xml:space="preserve"> </w:t>
      </w:r>
      <w:r>
        <w:t>стадии</w:t>
      </w:r>
      <w:r>
        <w:rPr>
          <w:spacing w:val="-16"/>
        </w:rPr>
        <w:t xml:space="preserve"> </w:t>
      </w:r>
      <w:r>
        <w:t>нужны</w:t>
      </w:r>
      <w:r>
        <w:rPr>
          <w:spacing w:val="-17"/>
        </w:rPr>
        <w:t xml:space="preserve"> </w:t>
      </w:r>
      <w:r>
        <w:t>при</w:t>
      </w:r>
      <w:r>
        <w:rPr>
          <w:spacing w:val="-16"/>
        </w:rPr>
        <w:t xml:space="preserve"> </w:t>
      </w:r>
      <w:r>
        <w:t>обработке</w:t>
      </w:r>
      <w:r>
        <w:rPr>
          <w:spacing w:val="-16"/>
        </w:rPr>
        <w:t xml:space="preserve"> </w:t>
      </w:r>
      <w:r>
        <w:t>конкретного</w:t>
      </w:r>
      <w:r>
        <w:rPr>
          <w:spacing w:val="-17"/>
        </w:rPr>
        <w:t xml:space="preserve"> </w:t>
      </w:r>
      <w:r>
        <w:t>блока</w:t>
      </w:r>
      <w:r>
        <w:rPr>
          <w:spacing w:val="-17"/>
        </w:rPr>
        <w:t xml:space="preserve"> </w:t>
      </w:r>
      <w:r>
        <w:t>данных</w:t>
      </w:r>
      <w:r>
        <w:rPr>
          <w:spacing w:val="-16"/>
        </w:rPr>
        <w:t xml:space="preserve"> </w:t>
      </w:r>
      <w:r>
        <w:t>секвенирования. Ручная</w:t>
      </w:r>
      <w:r>
        <w:rPr>
          <w:spacing w:val="-24"/>
        </w:rPr>
        <w:t xml:space="preserve"> </w:t>
      </w:r>
      <w:r>
        <w:t>настройка</w:t>
      </w:r>
      <w:r>
        <w:rPr>
          <w:spacing w:val="-24"/>
        </w:rPr>
        <w:t xml:space="preserve"> </w:t>
      </w:r>
      <w:r>
        <w:t>и</w:t>
      </w:r>
      <w:r>
        <w:rPr>
          <w:spacing w:val="-23"/>
        </w:rPr>
        <w:t xml:space="preserve"> </w:t>
      </w:r>
      <w:r>
        <w:t>контроль</w:t>
      </w:r>
      <w:r>
        <w:rPr>
          <w:spacing w:val="-24"/>
        </w:rPr>
        <w:t xml:space="preserve"> </w:t>
      </w:r>
      <w:r>
        <w:t>процесса</w:t>
      </w:r>
      <w:r>
        <w:rPr>
          <w:spacing w:val="-23"/>
        </w:rPr>
        <w:t xml:space="preserve"> </w:t>
      </w:r>
      <w:r>
        <w:t>отнимают</w:t>
      </w:r>
      <w:r>
        <w:rPr>
          <w:spacing w:val="-24"/>
        </w:rPr>
        <w:t xml:space="preserve"> </w:t>
      </w:r>
      <w:r>
        <w:t>значительное</w:t>
      </w:r>
      <w:r>
        <w:rPr>
          <w:spacing w:val="-23"/>
        </w:rPr>
        <w:t xml:space="preserve"> </w:t>
      </w:r>
      <w:r>
        <w:t>количество</w:t>
      </w:r>
      <w:r>
        <w:rPr>
          <w:spacing w:val="-24"/>
        </w:rPr>
        <w:t xml:space="preserve"> </w:t>
      </w:r>
      <w:r>
        <w:t>времени</w:t>
      </w:r>
      <w:r>
        <w:rPr>
          <w:spacing w:val="-23"/>
        </w:rPr>
        <w:t xml:space="preserve"> </w:t>
      </w:r>
      <w:r>
        <w:t>исследователя; таким образом, встаёт вопрос стандартизации и автоматизации процесса обработки данных</w:t>
      </w:r>
      <w:r>
        <w:rPr>
          <w:spacing w:val="-3"/>
        </w:rPr>
        <w:t xml:space="preserve"> </w:t>
      </w:r>
      <w:r>
        <w:t>секвенирования.</w:t>
      </w:r>
    </w:p>
    <w:p w14:paraId="4D604D0F" w14:textId="77777777" w:rsidR="001220B7" w:rsidRDefault="0068032B">
      <w:pPr>
        <w:pStyle w:val="a4"/>
        <w:spacing w:line="252" w:lineRule="auto"/>
        <w:ind w:left="420" w:right="1234" w:firstLine="358"/>
        <w:jc w:val="both"/>
      </w:pPr>
      <w:r>
        <w:t>Существующие инструменты для обработки данных секвенирования были разработаны</w:t>
      </w:r>
      <w:r>
        <w:rPr>
          <w:spacing w:val="-6"/>
        </w:rPr>
        <w:t xml:space="preserve"> </w:t>
      </w:r>
      <w:r>
        <w:t>независимыми</w:t>
      </w:r>
      <w:r>
        <w:rPr>
          <w:spacing w:val="-5"/>
        </w:rPr>
        <w:t xml:space="preserve"> </w:t>
      </w:r>
      <w:r>
        <w:t>группами</w:t>
      </w:r>
      <w:r>
        <w:rPr>
          <w:spacing w:val="-6"/>
        </w:rPr>
        <w:t xml:space="preserve"> </w:t>
      </w:r>
      <w:r>
        <w:t>людей.</w:t>
      </w:r>
      <w:r>
        <w:rPr>
          <w:spacing w:val="-5"/>
        </w:rPr>
        <w:t xml:space="preserve"> </w:t>
      </w:r>
      <w:r>
        <w:t>Эти</w:t>
      </w:r>
      <w:r>
        <w:rPr>
          <w:spacing w:val="-5"/>
        </w:rPr>
        <w:t xml:space="preserve"> </w:t>
      </w:r>
      <w:r>
        <w:t>инструменты</w:t>
      </w:r>
      <w:r>
        <w:rPr>
          <w:spacing w:val="-6"/>
        </w:rPr>
        <w:t xml:space="preserve"> </w:t>
      </w:r>
      <w:r>
        <w:t>различаются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многим</w:t>
      </w:r>
      <w:r>
        <w:rPr>
          <w:spacing w:val="-6"/>
        </w:rPr>
        <w:t xml:space="preserve"> </w:t>
      </w:r>
      <w:r>
        <w:t>аспектам:</w:t>
      </w:r>
    </w:p>
    <w:p w14:paraId="02791451" w14:textId="77777777" w:rsidR="001220B7" w:rsidRDefault="0068032B">
      <w:pPr>
        <w:pStyle w:val="a9"/>
        <w:numPr>
          <w:ilvl w:val="2"/>
          <w:numId w:val="5"/>
        </w:numPr>
        <w:tabs>
          <w:tab w:val="left" w:pos="1019"/>
        </w:tabs>
        <w:spacing w:before="155" w:line="252" w:lineRule="auto"/>
        <w:ind w:right="1236"/>
        <w:rPr>
          <w:sz w:val="24"/>
        </w:rPr>
        <w:sectPr w:rsidR="001220B7">
          <w:pgSz w:w="11906" w:h="16838"/>
          <w:pgMar w:top="1540" w:right="140" w:bottom="280" w:left="1280" w:header="953" w:footer="0" w:gutter="0"/>
          <w:cols w:space="720"/>
          <w:formProt w:val="0"/>
          <w:docGrid w:linePitch="100" w:charSpace="4096"/>
        </w:sectPr>
      </w:pPr>
      <w:commentRangeStart w:id="74"/>
      <w:r>
        <w:rPr>
          <w:sz w:val="24"/>
        </w:rPr>
        <w:t>Язык</w:t>
      </w:r>
      <w:r>
        <w:rPr>
          <w:spacing w:val="-16"/>
          <w:sz w:val="24"/>
        </w:rPr>
        <w:t xml:space="preserve"> </w:t>
      </w:r>
      <w:r>
        <w:rPr>
          <w:sz w:val="24"/>
        </w:rPr>
        <w:t>программирования.</w:t>
      </w:r>
      <w:r>
        <w:rPr>
          <w:spacing w:val="-16"/>
          <w:sz w:val="24"/>
        </w:rPr>
        <w:t xml:space="preserve"> </w:t>
      </w:r>
      <w:r>
        <w:rPr>
          <w:sz w:val="24"/>
        </w:rPr>
        <w:t>Каждый</w:t>
      </w:r>
      <w:r>
        <w:rPr>
          <w:spacing w:val="-17"/>
          <w:sz w:val="24"/>
        </w:rPr>
        <w:t xml:space="preserve"> </w:t>
      </w:r>
      <w:r>
        <w:rPr>
          <w:sz w:val="24"/>
        </w:rPr>
        <w:t>язык</w:t>
      </w:r>
      <w:r>
        <w:rPr>
          <w:spacing w:val="-16"/>
          <w:sz w:val="24"/>
        </w:rPr>
        <w:t xml:space="preserve"> </w:t>
      </w:r>
      <w:r>
        <w:rPr>
          <w:sz w:val="24"/>
        </w:rPr>
        <w:t>имеет</w:t>
      </w:r>
      <w:r>
        <w:rPr>
          <w:spacing w:val="-16"/>
          <w:sz w:val="24"/>
        </w:rPr>
        <w:t xml:space="preserve"> </w:t>
      </w:r>
      <w:r>
        <w:rPr>
          <w:sz w:val="24"/>
        </w:rPr>
        <w:t>свои</w:t>
      </w:r>
      <w:r>
        <w:rPr>
          <w:spacing w:val="-17"/>
          <w:sz w:val="24"/>
        </w:rPr>
        <w:t xml:space="preserve"> </w:t>
      </w:r>
      <w:r>
        <w:rPr>
          <w:sz w:val="24"/>
        </w:rPr>
        <w:t>особенности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взаимодействия с вычислительной техникой </w:t>
      </w:r>
      <w:r>
        <w:rPr>
          <w:spacing w:val="-24"/>
          <w:sz w:val="24"/>
        </w:rPr>
        <w:t xml:space="preserve">–– </w:t>
      </w:r>
      <w:r>
        <w:rPr>
          <w:sz w:val="24"/>
        </w:rPr>
        <w:t>использование памяти, потребность в специальных окружениях и</w:t>
      </w:r>
      <w:r>
        <w:rPr>
          <w:spacing w:val="-4"/>
          <w:sz w:val="24"/>
        </w:rPr>
        <w:t xml:space="preserve"> т.п.;</w:t>
      </w:r>
    </w:p>
    <w:p w14:paraId="7A0D0F0F" w14:textId="77777777" w:rsidR="001220B7" w:rsidRDefault="001220B7">
      <w:pPr>
        <w:pStyle w:val="a4"/>
        <w:spacing w:before="7"/>
        <w:rPr>
          <w:sz w:val="11"/>
        </w:rPr>
      </w:pPr>
    </w:p>
    <w:p w14:paraId="6207B606" w14:textId="77777777" w:rsidR="001220B7" w:rsidRDefault="0068032B">
      <w:pPr>
        <w:pStyle w:val="a9"/>
        <w:numPr>
          <w:ilvl w:val="0"/>
          <w:numId w:val="4"/>
        </w:numPr>
        <w:tabs>
          <w:tab w:val="left" w:pos="736"/>
        </w:tabs>
        <w:spacing w:before="89" w:line="252" w:lineRule="auto"/>
        <w:ind w:right="1518"/>
        <w:rPr>
          <w:sz w:val="24"/>
        </w:rPr>
      </w:pPr>
      <w:r>
        <w:rPr>
          <w:sz w:val="24"/>
        </w:rPr>
        <w:t>Консольный</w:t>
      </w:r>
      <w:r>
        <w:rPr>
          <w:spacing w:val="-29"/>
          <w:sz w:val="24"/>
        </w:rPr>
        <w:t xml:space="preserve"> </w:t>
      </w:r>
      <w:r>
        <w:rPr>
          <w:sz w:val="24"/>
        </w:rPr>
        <w:t>интерфейс.</w:t>
      </w:r>
      <w:r>
        <w:rPr>
          <w:spacing w:val="-27"/>
          <w:sz w:val="24"/>
        </w:rPr>
        <w:t xml:space="preserve"> </w:t>
      </w:r>
      <w:r>
        <w:rPr>
          <w:sz w:val="24"/>
        </w:rPr>
        <w:t>Каждый</w:t>
      </w:r>
      <w:r>
        <w:rPr>
          <w:spacing w:val="-28"/>
          <w:sz w:val="24"/>
        </w:rPr>
        <w:t xml:space="preserve"> </w:t>
      </w:r>
      <w:r>
        <w:rPr>
          <w:sz w:val="24"/>
        </w:rPr>
        <w:t>инструмент</w:t>
      </w:r>
      <w:r>
        <w:rPr>
          <w:spacing w:val="-28"/>
          <w:sz w:val="24"/>
        </w:rPr>
        <w:t xml:space="preserve"> </w:t>
      </w:r>
      <w:r>
        <w:rPr>
          <w:sz w:val="24"/>
        </w:rPr>
        <w:t>имеет</w:t>
      </w:r>
      <w:r>
        <w:rPr>
          <w:spacing w:val="-29"/>
          <w:sz w:val="24"/>
        </w:rPr>
        <w:t xml:space="preserve"> </w:t>
      </w:r>
      <w:r>
        <w:rPr>
          <w:sz w:val="24"/>
        </w:rPr>
        <w:t>свои</w:t>
      </w:r>
      <w:r>
        <w:rPr>
          <w:spacing w:val="-28"/>
          <w:sz w:val="24"/>
        </w:rPr>
        <w:t xml:space="preserve"> </w:t>
      </w:r>
      <w:r>
        <w:rPr>
          <w:sz w:val="24"/>
        </w:rPr>
        <w:t>собственный</w:t>
      </w:r>
      <w:r>
        <w:rPr>
          <w:spacing w:val="-28"/>
          <w:sz w:val="24"/>
        </w:rPr>
        <w:t xml:space="preserve"> </w:t>
      </w:r>
      <w:r>
        <w:rPr>
          <w:sz w:val="24"/>
        </w:rPr>
        <w:t>интерфейс взаимодействия с пользователем. Этот интерфейс может содержать недокументированные или неправильно документированные</w:t>
      </w:r>
      <w:r>
        <w:rPr>
          <w:spacing w:val="-12"/>
          <w:sz w:val="24"/>
        </w:rPr>
        <w:t xml:space="preserve"> </w:t>
      </w:r>
      <w:r>
        <w:rPr>
          <w:sz w:val="24"/>
        </w:rPr>
        <w:t>возможности;</w:t>
      </w:r>
    </w:p>
    <w:p w14:paraId="5CDEF399" w14:textId="77777777" w:rsidR="001220B7" w:rsidRDefault="0068032B">
      <w:pPr>
        <w:pStyle w:val="a9"/>
        <w:numPr>
          <w:ilvl w:val="0"/>
          <w:numId w:val="4"/>
        </w:numPr>
        <w:tabs>
          <w:tab w:val="left" w:pos="736"/>
        </w:tabs>
        <w:spacing w:before="196" w:line="252" w:lineRule="auto"/>
        <w:ind w:right="1517"/>
        <w:rPr>
          <w:sz w:val="24"/>
        </w:rPr>
      </w:pPr>
      <w:r>
        <w:rPr>
          <w:sz w:val="24"/>
        </w:rPr>
        <w:t>Способность к взаимодействию с потоками данных. Большая часть инструментов</w:t>
      </w:r>
      <w:r>
        <w:rPr>
          <w:spacing w:val="-21"/>
          <w:sz w:val="24"/>
        </w:rPr>
        <w:t xml:space="preserve"> </w:t>
      </w:r>
      <w:r>
        <w:rPr>
          <w:sz w:val="24"/>
        </w:rPr>
        <w:t>может</w:t>
      </w:r>
      <w:r>
        <w:rPr>
          <w:spacing w:val="-21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-21"/>
          <w:sz w:val="24"/>
        </w:rPr>
        <w:t xml:space="preserve"> </w:t>
      </w:r>
      <w:r>
        <w:rPr>
          <w:sz w:val="24"/>
        </w:rPr>
        <w:t>стандартные</w:t>
      </w:r>
      <w:r>
        <w:rPr>
          <w:spacing w:val="-21"/>
          <w:sz w:val="24"/>
        </w:rPr>
        <w:t xml:space="preserve"> </w:t>
      </w:r>
      <w:r>
        <w:rPr>
          <w:sz w:val="24"/>
        </w:rPr>
        <w:t>потоки</w:t>
      </w:r>
      <w:r>
        <w:rPr>
          <w:spacing w:val="-21"/>
          <w:sz w:val="24"/>
        </w:rPr>
        <w:t xml:space="preserve"> </w:t>
      </w:r>
      <w:r>
        <w:rPr>
          <w:sz w:val="24"/>
        </w:rPr>
        <w:t>ввода/вывода</w:t>
      </w:r>
      <w:r>
        <w:rPr>
          <w:spacing w:val="-21"/>
          <w:sz w:val="24"/>
        </w:rPr>
        <w:t xml:space="preserve"> </w:t>
      </w:r>
      <w:r>
        <w:rPr>
          <w:sz w:val="24"/>
        </w:rPr>
        <w:t>(stdin,</w:t>
      </w:r>
      <w:r>
        <w:rPr>
          <w:spacing w:val="-21"/>
          <w:sz w:val="24"/>
        </w:rPr>
        <w:t xml:space="preserve"> </w:t>
      </w:r>
      <w:r>
        <w:rPr>
          <w:sz w:val="24"/>
        </w:rPr>
        <w:t>stdout),</w:t>
      </w:r>
      <w:r>
        <w:rPr>
          <w:spacing w:val="-21"/>
          <w:sz w:val="24"/>
        </w:rPr>
        <w:t xml:space="preserve"> </w:t>
      </w:r>
      <w:r>
        <w:rPr>
          <w:sz w:val="24"/>
        </w:rPr>
        <w:t>но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неко</w:t>
      </w:r>
      <w:r>
        <w:rPr>
          <w:sz w:val="24"/>
        </w:rPr>
        <w:t xml:space="preserve">торые в силу особенностей алгоритма (например, требующего обработку не </w:t>
      </w:r>
      <w:r>
        <w:rPr>
          <w:spacing w:val="-3"/>
          <w:sz w:val="24"/>
        </w:rPr>
        <w:t>од</w:t>
      </w:r>
      <w:r>
        <w:rPr>
          <w:sz w:val="24"/>
        </w:rPr>
        <w:t>ной</w:t>
      </w:r>
      <w:r>
        <w:rPr>
          <w:spacing w:val="-20"/>
          <w:sz w:val="24"/>
        </w:rPr>
        <w:t xml:space="preserve"> </w:t>
      </w:r>
      <w:r>
        <w:rPr>
          <w:sz w:val="24"/>
        </w:rPr>
        <w:t>строки,</w:t>
      </w:r>
      <w:r>
        <w:rPr>
          <w:spacing w:val="-20"/>
          <w:sz w:val="24"/>
        </w:rPr>
        <w:t xml:space="preserve"> </w:t>
      </w:r>
      <w:r>
        <w:rPr>
          <w:sz w:val="24"/>
        </w:rPr>
        <w:t>а</w:t>
      </w:r>
      <w:r>
        <w:rPr>
          <w:spacing w:val="-20"/>
          <w:sz w:val="24"/>
        </w:rPr>
        <w:t xml:space="preserve"> </w:t>
      </w:r>
      <w:r>
        <w:rPr>
          <w:sz w:val="24"/>
        </w:rPr>
        <w:t>всего</w:t>
      </w:r>
      <w:r>
        <w:rPr>
          <w:spacing w:val="-20"/>
          <w:sz w:val="24"/>
        </w:rPr>
        <w:t xml:space="preserve"> </w:t>
      </w:r>
      <w:r>
        <w:rPr>
          <w:sz w:val="24"/>
        </w:rPr>
        <w:t>файла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целиком)</w:t>
      </w:r>
      <w:r>
        <w:rPr>
          <w:spacing w:val="-21"/>
          <w:sz w:val="24"/>
        </w:rPr>
        <w:t xml:space="preserve"> </w:t>
      </w:r>
      <w:r>
        <w:rPr>
          <w:sz w:val="24"/>
        </w:rPr>
        <w:t>взаимодействуют</w:t>
      </w:r>
      <w:r>
        <w:rPr>
          <w:spacing w:val="-20"/>
          <w:sz w:val="24"/>
        </w:rPr>
        <w:t xml:space="preserve"> </w:t>
      </w:r>
      <w:r>
        <w:rPr>
          <w:sz w:val="24"/>
        </w:rPr>
        <w:t>исключительно</w:t>
      </w:r>
      <w:r>
        <w:rPr>
          <w:spacing w:val="-20"/>
          <w:sz w:val="24"/>
        </w:rPr>
        <w:t xml:space="preserve"> </w:t>
      </w:r>
      <w:r>
        <w:rPr>
          <w:sz w:val="24"/>
        </w:rPr>
        <w:t>с</w:t>
      </w:r>
      <w:r>
        <w:rPr>
          <w:spacing w:val="-20"/>
          <w:sz w:val="24"/>
        </w:rPr>
        <w:t xml:space="preserve"> </w:t>
      </w:r>
      <w:r>
        <w:rPr>
          <w:sz w:val="24"/>
        </w:rPr>
        <w:t>файловой системой.</w:t>
      </w:r>
    </w:p>
    <w:p w14:paraId="7034123D" w14:textId="77777777" w:rsidR="001220B7" w:rsidRDefault="0068032B">
      <w:pPr>
        <w:pStyle w:val="a9"/>
        <w:numPr>
          <w:ilvl w:val="0"/>
          <w:numId w:val="4"/>
        </w:numPr>
        <w:tabs>
          <w:tab w:val="left" w:pos="736"/>
        </w:tabs>
        <w:spacing w:before="195" w:line="252" w:lineRule="auto"/>
        <w:ind w:right="1518"/>
        <w:rPr>
          <w:sz w:val="24"/>
        </w:rPr>
      </w:pPr>
      <w:r>
        <w:rPr>
          <w:sz w:val="24"/>
        </w:rPr>
        <w:t>Настраиваемость.</w:t>
      </w:r>
      <w:r>
        <w:rPr>
          <w:spacing w:val="-13"/>
          <w:sz w:val="24"/>
        </w:rPr>
        <w:t xml:space="preserve"> </w:t>
      </w:r>
      <w:r>
        <w:rPr>
          <w:sz w:val="24"/>
        </w:rPr>
        <w:t>Отдельные</w:t>
      </w:r>
      <w:r>
        <w:rPr>
          <w:spacing w:val="-12"/>
          <w:sz w:val="24"/>
        </w:rPr>
        <w:t xml:space="preserve"> </w:t>
      </w:r>
      <w:r>
        <w:rPr>
          <w:sz w:val="24"/>
        </w:rPr>
        <w:t>инструменты</w:t>
      </w:r>
      <w:r>
        <w:rPr>
          <w:spacing w:val="-12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предоставляют</w:t>
      </w:r>
      <w:r>
        <w:rPr>
          <w:spacing w:val="-13"/>
          <w:sz w:val="24"/>
        </w:rPr>
        <w:t xml:space="preserve"> </w:t>
      </w:r>
      <w:r>
        <w:rPr>
          <w:sz w:val="24"/>
        </w:rPr>
        <w:t>пользователю</w:t>
      </w:r>
      <w:r>
        <w:rPr>
          <w:spacing w:val="-12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-16"/>
          <w:sz w:val="24"/>
        </w:rPr>
        <w:t xml:space="preserve"> </w:t>
      </w:r>
      <w:r>
        <w:rPr>
          <w:sz w:val="24"/>
        </w:rPr>
        <w:t>настроить</w:t>
      </w:r>
      <w:r>
        <w:rPr>
          <w:spacing w:val="-15"/>
          <w:sz w:val="24"/>
        </w:rPr>
        <w:t xml:space="preserve"> </w:t>
      </w:r>
      <w:r>
        <w:rPr>
          <w:sz w:val="24"/>
        </w:rPr>
        <w:t>нужные</w:t>
      </w:r>
      <w:r>
        <w:rPr>
          <w:spacing w:val="-15"/>
          <w:sz w:val="24"/>
        </w:rPr>
        <w:t xml:space="preserve"> </w:t>
      </w:r>
      <w:r>
        <w:rPr>
          <w:sz w:val="24"/>
        </w:rPr>
        <w:t>параметры,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для</w:t>
      </w:r>
      <w:r>
        <w:rPr>
          <w:spacing w:val="-16"/>
          <w:sz w:val="24"/>
        </w:rPr>
        <w:t xml:space="preserve"> </w:t>
      </w:r>
      <w:r>
        <w:rPr>
          <w:sz w:val="24"/>
        </w:rPr>
        <w:t>этого</w:t>
      </w:r>
      <w:r>
        <w:rPr>
          <w:spacing w:val="-15"/>
          <w:sz w:val="24"/>
        </w:rPr>
        <w:t xml:space="preserve"> </w:t>
      </w:r>
      <w:r>
        <w:rPr>
          <w:sz w:val="24"/>
        </w:rPr>
        <w:t>требуются</w:t>
      </w:r>
      <w:r>
        <w:rPr>
          <w:spacing w:val="-15"/>
          <w:sz w:val="24"/>
        </w:rPr>
        <w:t xml:space="preserve"> </w:t>
      </w:r>
      <w:r>
        <w:rPr>
          <w:sz w:val="24"/>
        </w:rPr>
        <w:t>дополнительные надстройки.</w:t>
      </w:r>
    </w:p>
    <w:p w14:paraId="18ACB050" w14:textId="77777777" w:rsidR="001220B7" w:rsidRDefault="0068032B">
      <w:pPr>
        <w:pStyle w:val="a9"/>
        <w:numPr>
          <w:ilvl w:val="0"/>
          <w:numId w:val="4"/>
        </w:numPr>
        <w:tabs>
          <w:tab w:val="left" w:pos="736"/>
        </w:tabs>
        <w:spacing w:before="197" w:line="252" w:lineRule="auto"/>
        <w:ind w:right="1517"/>
        <w:rPr>
          <w:sz w:val="24"/>
        </w:rPr>
      </w:pPr>
      <w:r>
        <w:rPr>
          <w:sz w:val="24"/>
        </w:rPr>
        <w:t>Требования</w:t>
      </w:r>
      <w:r>
        <w:rPr>
          <w:spacing w:val="-25"/>
          <w:sz w:val="24"/>
        </w:rPr>
        <w:t xml:space="preserve"> </w:t>
      </w:r>
      <w:r>
        <w:rPr>
          <w:sz w:val="24"/>
        </w:rPr>
        <w:t>к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входным</w:t>
      </w:r>
      <w:r>
        <w:rPr>
          <w:spacing w:val="-24"/>
          <w:sz w:val="24"/>
        </w:rPr>
        <w:t xml:space="preserve"> </w:t>
      </w:r>
      <w:r>
        <w:rPr>
          <w:sz w:val="24"/>
        </w:rPr>
        <w:t>данным.</w:t>
      </w:r>
      <w:r>
        <w:rPr>
          <w:spacing w:val="-24"/>
          <w:sz w:val="24"/>
        </w:rPr>
        <w:t xml:space="preserve"> </w:t>
      </w:r>
      <w:r>
        <w:rPr>
          <w:sz w:val="24"/>
        </w:rPr>
        <w:t>Несмотря</w:t>
      </w:r>
      <w:r>
        <w:rPr>
          <w:spacing w:val="-23"/>
          <w:sz w:val="24"/>
        </w:rPr>
        <w:t xml:space="preserve"> </w:t>
      </w:r>
      <w:r>
        <w:rPr>
          <w:sz w:val="24"/>
        </w:rPr>
        <w:t>на</w:t>
      </w:r>
      <w:r>
        <w:rPr>
          <w:spacing w:val="-24"/>
          <w:sz w:val="24"/>
        </w:rPr>
        <w:t xml:space="preserve"> </w:t>
      </w:r>
      <w:r>
        <w:rPr>
          <w:sz w:val="24"/>
        </w:rPr>
        <w:t>то,</w:t>
      </w:r>
      <w:r>
        <w:rPr>
          <w:spacing w:val="-24"/>
          <w:sz w:val="24"/>
        </w:rPr>
        <w:t xml:space="preserve"> </w:t>
      </w:r>
      <w:r>
        <w:rPr>
          <w:sz w:val="24"/>
        </w:rPr>
        <w:t>что</w:t>
      </w:r>
      <w:r>
        <w:rPr>
          <w:spacing w:val="-25"/>
          <w:sz w:val="24"/>
        </w:rPr>
        <w:t xml:space="preserve"> </w:t>
      </w:r>
      <w:r>
        <w:rPr>
          <w:sz w:val="24"/>
        </w:rPr>
        <w:t>большая</w:t>
      </w:r>
      <w:r>
        <w:rPr>
          <w:spacing w:val="-24"/>
          <w:sz w:val="24"/>
        </w:rPr>
        <w:t xml:space="preserve"> </w:t>
      </w:r>
      <w:r>
        <w:rPr>
          <w:sz w:val="24"/>
        </w:rPr>
        <w:t>часть</w:t>
      </w:r>
      <w:r>
        <w:rPr>
          <w:spacing w:val="-24"/>
          <w:sz w:val="24"/>
        </w:rPr>
        <w:t xml:space="preserve"> </w:t>
      </w:r>
      <w:r>
        <w:rPr>
          <w:sz w:val="24"/>
        </w:rPr>
        <w:t xml:space="preserve">используемых </w:t>
      </w:r>
      <w:r>
        <w:rPr>
          <w:spacing w:val="-3"/>
          <w:sz w:val="24"/>
        </w:rPr>
        <w:t>форматов</w:t>
      </w:r>
      <w:r>
        <w:rPr>
          <w:spacing w:val="-12"/>
          <w:sz w:val="24"/>
        </w:rPr>
        <w:t xml:space="preserve"> </w:t>
      </w:r>
      <w:r>
        <w:rPr>
          <w:sz w:val="24"/>
        </w:rPr>
        <w:t>стандартизированы,</w:t>
      </w:r>
      <w:r>
        <w:rPr>
          <w:spacing w:val="-12"/>
          <w:sz w:val="24"/>
        </w:rPr>
        <w:t xml:space="preserve"> </w:t>
      </w:r>
      <w:r>
        <w:rPr>
          <w:sz w:val="24"/>
        </w:rPr>
        <w:t>в</w:t>
      </w:r>
      <w:r>
        <w:rPr>
          <w:spacing w:val="-12"/>
          <w:sz w:val="24"/>
        </w:rPr>
        <w:t xml:space="preserve"> </w:t>
      </w:r>
      <w:r>
        <w:rPr>
          <w:sz w:val="24"/>
        </w:rPr>
        <w:t>них</w:t>
      </w:r>
      <w:r>
        <w:rPr>
          <w:spacing w:val="-11"/>
          <w:sz w:val="24"/>
        </w:rPr>
        <w:t xml:space="preserve"> </w:t>
      </w:r>
      <w:r>
        <w:rPr>
          <w:sz w:val="24"/>
        </w:rPr>
        <w:t>могут</w:t>
      </w:r>
      <w:r>
        <w:rPr>
          <w:spacing w:val="-12"/>
          <w:sz w:val="24"/>
        </w:rPr>
        <w:t xml:space="preserve"> </w:t>
      </w:r>
      <w:r>
        <w:rPr>
          <w:sz w:val="24"/>
        </w:rPr>
        <w:t>быть</w:t>
      </w:r>
      <w:r>
        <w:rPr>
          <w:spacing w:val="-12"/>
          <w:sz w:val="24"/>
        </w:rPr>
        <w:t xml:space="preserve"> </w:t>
      </w:r>
      <w:r>
        <w:rPr>
          <w:sz w:val="24"/>
        </w:rPr>
        <w:t>вариабельные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необязательные блоки данных, к </w:t>
      </w:r>
      <w:r>
        <w:rPr>
          <w:spacing w:val="-3"/>
          <w:sz w:val="24"/>
        </w:rPr>
        <w:t xml:space="preserve">которым </w:t>
      </w:r>
      <w:r>
        <w:rPr>
          <w:sz w:val="24"/>
        </w:rPr>
        <w:t>у конкретного инструмента могут быть свои требования.</w:t>
      </w:r>
      <w:commentRangeEnd w:id="74"/>
      <w:r w:rsidR="00B70693">
        <w:rPr>
          <w:rStyle w:val="ae"/>
        </w:rPr>
        <w:commentReference w:id="74"/>
      </w:r>
    </w:p>
    <w:p w14:paraId="33F4B42C" w14:textId="77777777" w:rsidR="001220B7" w:rsidRDefault="001220B7">
      <w:pPr>
        <w:pStyle w:val="a4"/>
        <w:spacing w:before="3"/>
        <w:rPr>
          <w:sz w:val="22"/>
        </w:rPr>
      </w:pPr>
    </w:p>
    <w:p w14:paraId="4DB0BDEC" w14:textId="77777777" w:rsidR="001220B7" w:rsidRDefault="0068032B">
      <w:pPr>
        <w:pStyle w:val="a4"/>
        <w:spacing w:line="252" w:lineRule="auto"/>
        <w:ind w:left="137" w:right="1517" w:firstLine="358"/>
        <w:jc w:val="both"/>
      </w:pPr>
      <w:r>
        <w:t xml:space="preserve">Так как разработка каждого отдельного инструмента является сложным и </w:t>
      </w:r>
      <w:r>
        <w:rPr>
          <w:spacing w:val="-3"/>
        </w:rPr>
        <w:t>трудо</w:t>
      </w:r>
      <w:r>
        <w:t>ёмким процессом, целесообразно использовать их as is, а несоответствия устранять с помощью</w:t>
      </w:r>
      <w:r>
        <w:rPr>
          <w:spacing w:val="-21"/>
        </w:rPr>
        <w:t xml:space="preserve"> </w:t>
      </w:r>
      <w:r>
        <w:t>специально</w:t>
      </w:r>
      <w:r>
        <w:rPr>
          <w:spacing w:val="-20"/>
        </w:rPr>
        <w:t xml:space="preserve"> </w:t>
      </w:r>
      <w:r>
        <w:t>разработанной</w:t>
      </w:r>
      <w:r>
        <w:rPr>
          <w:spacing w:val="-20"/>
        </w:rPr>
        <w:t xml:space="preserve"> </w:t>
      </w:r>
      <w:r>
        <w:t>надстройки.</w:t>
      </w:r>
      <w:r>
        <w:rPr>
          <w:spacing w:val="-19"/>
        </w:rPr>
        <w:t xml:space="preserve"> </w:t>
      </w:r>
      <w:r>
        <w:t>Таким</w:t>
      </w:r>
      <w:r>
        <w:rPr>
          <w:spacing w:val="-21"/>
        </w:rPr>
        <w:t xml:space="preserve"> </w:t>
      </w:r>
      <w:r>
        <w:t>образом,</w:t>
      </w:r>
      <w:r>
        <w:rPr>
          <w:spacing w:val="-21"/>
        </w:rPr>
        <w:t xml:space="preserve"> </w:t>
      </w:r>
      <w:r>
        <w:t>для</w:t>
      </w:r>
      <w:r>
        <w:rPr>
          <w:spacing w:val="-19"/>
        </w:rPr>
        <w:t xml:space="preserve"> </w:t>
      </w:r>
      <w:r>
        <w:t>нами</w:t>
      </w:r>
      <w:r>
        <w:rPr>
          <w:spacing w:val="-20"/>
        </w:rPr>
        <w:t xml:space="preserve"> </w:t>
      </w:r>
      <w:r>
        <w:t>был</w:t>
      </w:r>
      <w:r>
        <w:rPr>
          <w:spacing w:val="-20"/>
        </w:rPr>
        <w:t xml:space="preserve"> </w:t>
      </w:r>
      <w:r>
        <w:t xml:space="preserve">создан </w:t>
      </w:r>
      <w:commentRangeStart w:id="75"/>
      <w:r>
        <w:t>пайплайн</w:t>
      </w:r>
      <w:commentRangeEnd w:id="75"/>
      <w:r w:rsidR="00B70693">
        <w:rPr>
          <w:rStyle w:val="ae"/>
        </w:rPr>
        <w:commentReference w:id="75"/>
      </w:r>
      <w:r>
        <w:t>, интегрирующий все стадии обработки данных</w:t>
      </w:r>
      <w:r>
        <w:rPr>
          <w:spacing w:val="-18"/>
        </w:rPr>
        <w:t xml:space="preserve"> </w:t>
      </w:r>
      <w:r>
        <w:t>секвенирования.</w:t>
      </w:r>
    </w:p>
    <w:p w14:paraId="1072DA95" w14:textId="77777777" w:rsidR="001220B7" w:rsidRDefault="0068032B">
      <w:pPr>
        <w:pStyle w:val="a4"/>
        <w:spacing w:line="273" w:lineRule="exact"/>
        <w:ind w:left="495"/>
        <w:jc w:val="both"/>
      </w:pPr>
      <w:r>
        <w:t>Решённые задачи:</w:t>
      </w:r>
    </w:p>
    <w:p w14:paraId="2138436C" w14:textId="77777777" w:rsidR="001220B7" w:rsidRDefault="001220B7">
      <w:pPr>
        <w:pStyle w:val="a4"/>
        <w:spacing w:before="7"/>
        <w:rPr>
          <w:sz w:val="23"/>
        </w:rPr>
      </w:pPr>
    </w:p>
    <w:p w14:paraId="067F500B" w14:textId="77777777" w:rsidR="001220B7" w:rsidRDefault="0068032B">
      <w:pPr>
        <w:pStyle w:val="a9"/>
        <w:numPr>
          <w:ilvl w:val="0"/>
          <w:numId w:val="4"/>
        </w:numPr>
        <w:tabs>
          <w:tab w:val="left" w:pos="736"/>
        </w:tabs>
        <w:spacing w:line="252" w:lineRule="auto"/>
        <w:ind w:right="1518"/>
        <w:rPr>
          <w:sz w:val="24"/>
        </w:rPr>
      </w:pPr>
      <w:r>
        <w:rPr>
          <w:sz w:val="24"/>
        </w:rPr>
        <w:t>Отказоустойчивость:</w:t>
      </w:r>
      <w:r>
        <w:rPr>
          <w:spacing w:val="-24"/>
          <w:sz w:val="24"/>
        </w:rPr>
        <w:t xml:space="preserve"> </w:t>
      </w:r>
      <w:r>
        <w:rPr>
          <w:sz w:val="24"/>
        </w:rPr>
        <w:t>максимально</w:t>
      </w:r>
      <w:r>
        <w:rPr>
          <w:spacing w:val="-24"/>
          <w:sz w:val="24"/>
        </w:rPr>
        <w:t xml:space="preserve"> </w:t>
      </w:r>
      <w:r>
        <w:rPr>
          <w:sz w:val="24"/>
        </w:rPr>
        <w:t>устранены</w:t>
      </w:r>
      <w:r>
        <w:rPr>
          <w:spacing w:val="-24"/>
          <w:sz w:val="24"/>
        </w:rPr>
        <w:t xml:space="preserve"> </w:t>
      </w:r>
      <w:r>
        <w:rPr>
          <w:sz w:val="24"/>
        </w:rPr>
        <w:t>несоответствия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форматов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 xml:space="preserve">входных </w:t>
      </w:r>
      <w:r>
        <w:rPr>
          <w:sz w:val="24"/>
        </w:rPr>
        <w:t>и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выходных</w:t>
      </w:r>
      <w:r>
        <w:rPr>
          <w:spacing w:val="-24"/>
          <w:sz w:val="24"/>
        </w:rPr>
        <w:t xml:space="preserve"> </w:t>
      </w:r>
      <w:r>
        <w:rPr>
          <w:sz w:val="24"/>
        </w:rPr>
        <w:t>данных;</w:t>
      </w:r>
      <w:r>
        <w:rPr>
          <w:spacing w:val="-23"/>
          <w:sz w:val="24"/>
        </w:rPr>
        <w:t xml:space="preserve"> </w:t>
      </w:r>
      <w:r>
        <w:rPr>
          <w:sz w:val="24"/>
        </w:rPr>
        <w:t>процесс</w:t>
      </w:r>
      <w:r>
        <w:rPr>
          <w:spacing w:val="-24"/>
          <w:sz w:val="24"/>
        </w:rPr>
        <w:t xml:space="preserve"> </w:t>
      </w:r>
      <w:r>
        <w:rPr>
          <w:sz w:val="24"/>
        </w:rPr>
        <w:t>разделён</w:t>
      </w:r>
      <w:r>
        <w:rPr>
          <w:spacing w:val="-24"/>
          <w:sz w:val="24"/>
        </w:rPr>
        <w:t xml:space="preserve"> </w:t>
      </w:r>
      <w:r>
        <w:rPr>
          <w:sz w:val="24"/>
        </w:rPr>
        <w:t>на</w:t>
      </w:r>
      <w:r>
        <w:rPr>
          <w:spacing w:val="-23"/>
          <w:sz w:val="24"/>
        </w:rPr>
        <w:t xml:space="preserve"> </w:t>
      </w:r>
      <w:r>
        <w:rPr>
          <w:sz w:val="24"/>
        </w:rPr>
        <w:t>стадии,</w:t>
      </w:r>
      <w:r>
        <w:rPr>
          <w:spacing w:val="-23"/>
          <w:sz w:val="24"/>
        </w:rPr>
        <w:t xml:space="preserve"> </w:t>
      </w:r>
      <w:r>
        <w:rPr>
          <w:sz w:val="24"/>
        </w:rPr>
        <w:t>и</w:t>
      </w:r>
      <w:r>
        <w:rPr>
          <w:spacing w:val="-24"/>
          <w:sz w:val="24"/>
        </w:rPr>
        <w:t xml:space="preserve"> </w:t>
      </w:r>
      <w:r>
        <w:rPr>
          <w:sz w:val="24"/>
        </w:rPr>
        <w:t>в</w:t>
      </w:r>
      <w:r>
        <w:rPr>
          <w:spacing w:val="-24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23"/>
          <w:sz w:val="24"/>
        </w:rPr>
        <w:t xml:space="preserve"> </w:t>
      </w:r>
      <w:r>
        <w:rPr>
          <w:sz w:val="24"/>
        </w:rPr>
        <w:t>экстренного</w:t>
      </w:r>
      <w:r>
        <w:rPr>
          <w:spacing w:val="-24"/>
          <w:sz w:val="24"/>
        </w:rPr>
        <w:t xml:space="preserve"> </w:t>
      </w:r>
      <w:r>
        <w:rPr>
          <w:sz w:val="24"/>
        </w:rPr>
        <w:t>прерывания</w:t>
      </w:r>
      <w:r>
        <w:rPr>
          <w:spacing w:val="-23"/>
          <w:sz w:val="24"/>
        </w:rPr>
        <w:t xml:space="preserve"> </w:t>
      </w:r>
      <w:r>
        <w:rPr>
          <w:sz w:val="24"/>
        </w:rPr>
        <w:t>вычислений</w:t>
      </w:r>
      <w:r>
        <w:rPr>
          <w:spacing w:val="-23"/>
          <w:sz w:val="24"/>
        </w:rPr>
        <w:t xml:space="preserve"> </w:t>
      </w:r>
      <w:r>
        <w:rPr>
          <w:sz w:val="24"/>
        </w:rPr>
        <w:t>(программного</w:t>
      </w:r>
      <w:r>
        <w:rPr>
          <w:spacing w:val="-22"/>
          <w:sz w:val="24"/>
        </w:rPr>
        <w:t xml:space="preserve"> </w:t>
      </w:r>
      <w:r>
        <w:rPr>
          <w:sz w:val="24"/>
        </w:rPr>
        <w:t>или</w:t>
      </w:r>
      <w:r>
        <w:rPr>
          <w:spacing w:val="-23"/>
          <w:sz w:val="24"/>
        </w:rPr>
        <w:t xml:space="preserve"> </w:t>
      </w:r>
      <w:r>
        <w:rPr>
          <w:sz w:val="24"/>
        </w:rPr>
        <w:t>аппаратного)</w:t>
      </w:r>
      <w:r>
        <w:rPr>
          <w:spacing w:val="-23"/>
          <w:sz w:val="24"/>
        </w:rPr>
        <w:t xml:space="preserve"> </w:t>
      </w:r>
      <w:r>
        <w:rPr>
          <w:sz w:val="24"/>
        </w:rPr>
        <w:t>предусмотрен</w:t>
      </w:r>
      <w:r>
        <w:rPr>
          <w:spacing w:val="-22"/>
          <w:sz w:val="24"/>
        </w:rPr>
        <w:t xml:space="preserve"> </w:t>
      </w:r>
      <w:r>
        <w:rPr>
          <w:sz w:val="24"/>
        </w:rPr>
        <w:t xml:space="preserve">автоматический </w:t>
      </w:r>
      <w:r>
        <w:rPr>
          <w:spacing w:val="-6"/>
          <w:sz w:val="24"/>
        </w:rPr>
        <w:t>откат.</w:t>
      </w:r>
    </w:p>
    <w:p w14:paraId="5D2E6640" w14:textId="77777777" w:rsidR="001220B7" w:rsidRDefault="0068032B">
      <w:pPr>
        <w:pStyle w:val="a9"/>
        <w:numPr>
          <w:ilvl w:val="0"/>
          <w:numId w:val="4"/>
        </w:numPr>
        <w:tabs>
          <w:tab w:val="left" w:pos="736"/>
        </w:tabs>
        <w:spacing w:before="196" w:line="252" w:lineRule="auto"/>
        <w:ind w:left="730" w:right="1517" w:hanging="199"/>
        <w:rPr>
          <w:sz w:val="24"/>
        </w:rPr>
      </w:pPr>
      <w:r>
        <w:rPr>
          <w:sz w:val="24"/>
        </w:rPr>
        <w:t>Оптимизация,</w:t>
      </w:r>
      <w:r>
        <w:rPr>
          <w:spacing w:val="-9"/>
          <w:sz w:val="24"/>
        </w:rPr>
        <w:t xml:space="preserve"> </w:t>
      </w:r>
      <w:r>
        <w:rPr>
          <w:sz w:val="24"/>
        </w:rPr>
        <w:t>параллелизация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масштабируемость:</w:t>
      </w:r>
      <w:r>
        <w:rPr>
          <w:spacing w:val="-9"/>
          <w:sz w:val="24"/>
        </w:rPr>
        <w:t xml:space="preserve"> </w:t>
      </w:r>
      <w:r>
        <w:rPr>
          <w:sz w:val="24"/>
        </w:rPr>
        <w:t>все</w:t>
      </w:r>
      <w:r>
        <w:rPr>
          <w:spacing w:val="-8"/>
          <w:sz w:val="24"/>
        </w:rPr>
        <w:t xml:space="preserve"> </w:t>
      </w:r>
      <w:r>
        <w:rPr>
          <w:sz w:val="24"/>
        </w:rPr>
        <w:t>процессы,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которые</w:t>
      </w:r>
      <w:r>
        <w:rPr>
          <w:spacing w:val="-8"/>
          <w:sz w:val="24"/>
        </w:rPr>
        <w:t xml:space="preserve"> </w:t>
      </w:r>
      <w:r>
        <w:rPr>
          <w:sz w:val="24"/>
        </w:rPr>
        <w:t>способны</w:t>
      </w:r>
      <w:r>
        <w:rPr>
          <w:spacing w:val="-15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-15"/>
          <w:sz w:val="24"/>
        </w:rPr>
        <w:t xml:space="preserve"> </w:t>
      </w:r>
      <w:r>
        <w:rPr>
          <w:sz w:val="24"/>
        </w:rPr>
        <w:t>стандартные</w:t>
      </w:r>
      <w:r>
        <w:rPr>
          <w:spacing w:val="-14"/>
          <w:sz w:val="24"/>
        </w:rPr>
        <w:t xml:space="preserve"> </w:t>
      </w:r>
      <w:r>
        <w:rPr>
          <w:sz w:val="24"/>
        </w:rPr>
        <w:t>потоки</w:t>
      </w:r>
      <w:r>
        <w:rPr>
          <w:spacing w:val="-15"/>
          <w:sz w:val="24"/>
        </w:rPr>
        <w:t xml:space="preserve"> </w:t>
      </w:r>
      <w:r>
        <w:rPr>
          <w:sz w:val="24"/>
        </w:rPr>
        <w:t>ввода/вывода,</w:t>
      </w:r>
      <w:r>
        <w:rPr>
          <w:spacing w:val="-14"/>
          <w:sz w:val="24"/>
        </w:rPr>
        <w:t xml:space="preserve"> </w:t>
      </w:r>
      <w:r>
        <w:rPr>
          <w:sz w:val="24"/>
        </w:rPr>
        <w:t>объединены</w:t>
      </w:r>
      <w:r>
        <w:rPr>
          <w:spacing w:val="-15"/>
          <w:sz w:val="24"/>
        </w:rPr>
        <w:t xml:space="preserve"> </w:t>
      </w:r>
      <w:r>
        <w:rPr>
          <w:sz w:val="24"/>
        </w:rPr>
        <w:t>вместе,</w:t>
      </w:r>
      <w:r>
        <w:rPr>
          <w:spacing w:val="-14"/>
          <w:sz w:val="24"/>
        </w:rPr>
        <w:t xml:space="preserve"> </w:t>
      </w:r>
      <w:r>
        <w:rPr>
          <w:sz w:val="24"/>
        </w:rPr>
        <w:t>поддающиеся внешнему распараллеливанию были распараллелены, также были</w:t>
      </w:r>
      <w:r>
        <w:rPr>
          <w:spacing w:val="-41"/>
          <w:sz w:val="24"/>
        </w:rPr>
        <w:t xml:space="preserve"> </w:t>
      </w:r>
      <w:r>
        <w:rPr>
          <w:sz w:val="24"/>
        </w:rPr>
        <w:t xml:space="preserve">подобраны оптимальные параметры запуска приложений, использующих машину Java. Пайплайн может быть использован как на кластерах с большим </w:t>
      </w:r>
      <w:r>
        <w:rPr>
          <w:spacing w:val="-3"/>
          <w:sz w:val="24"/>
        </w:rPr>
        <w:t>количе</w:t>
      </w:r>
      <w:r>
        <w:rPr>
          <w:sz w:val="24"/>
        </w:rPr>
        <w:t>ством</w:t>
      </w:r>
      <w:r>
        <w:rPr>
          <w:spacing w:val="-9"/>
          <w:sz w:val="24"/>
        </w:rPr>
        <w:t xml:space="preserve"> </w:t>
      </w:r>
      <w:r>
        <w:rPr>
          <w:sz w:val="24"/>
        </w:rPr>
        <w:t>ядер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оперативной</w:t>
      </w:r>
      <w:r>
        <w:rPr>
          <w:spacing w:val="-9"/>
          <w:sz w:val="24"/>
        </w:rPr>
        <w:t xml:space="preserve"> </w:t>
      </w:r>
      <w:r>
        <w:rPr>
          <w:sz w:val="24"/>
        </w:rPr>
        <w:t>памяти,</w:t>
      </w:r>
      <w:r>
        <w:rPr>
          <w:spacing w:val="-7"/>
          <w:sz w:val="24"/>
        </w:rPr>
        <w:t xml:space="preserve"> </w:t>
      </w:r>
      <w:r>
        <w:rPr>
          <w:sz w:val="24"/>
        </w:rPr>
        <w:t>так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относительно</w:t>
      </w:r>
      <w:r>
        <w:rPr>
          <w:spacing w:val="-7"/>
          <w:sz w:val="24"/>
        </w:rPr>
        <w:t xml:space="preserve"> </w:t>
      </w:r>
      <w:r>
        <w:rPr>
          <w:sz w:val="24"/>
        </w:rPr>
        <w:t>небольших</w:t>
      </w:r>
      <w:r>
        <w:rPr>
          <w:spacing w:val="-9"/>
          <w:sz w:val="24"/>
        </w:rPr>
        <w:t xml:space="preserve"> </w:t>
      </w:r>
      <w:r>
        <w:rPr>
          <w:sz w:val="24"/>
        </w:rPr>
        <w:t>мощностях офисных</w:t>
      </w:r>
      <w:r>
        <w:rPr>
          <w:spacing w:val="-2"/>
          <w:sz w:val="24"/>
        </w:rPr>
        <w:t xml:space="preserve"> </w:t>
      </w:r>
      <w:r>
        <w:rPr>
          <w:sz w:val="24"/>
        </w:rPr>
        <w:t>компьютеров;</w:t>
      </w:r>
    </w:p>
    <w:p w14:paraId="58157E30" w14:textId="77777777" w:rsidR="001220B7" w:rsidRDefault="0068032B">
      <w:pPr>
        <w:pStyle w:val="a9"/>
        <w:numPr>
          <w:ilvl w:val="0"/>
          <w:numId w:val="4"/>
        </w:numPr>
        <w:tabs>
          <w:tab w:val="left" w:pos="736"/>
        </w:tabs>
        <w:spacing w:before="193" w:line="252" w:lineRule="auto"/>
        <w:ind w:right="1518"/>
        <w:rPr>
          <w:sz w:val="24"/>
        </w:rPr>
      </w:pPr>
      <w:r>
        <w:rPr>
          <w:sz w:val="24"/>
        </w:rPr>
        <w:t>Значительно</w:t>
      </w:r>
      <w:r>
        <w:rPr>
          <w:spacing w:val="-17"/>
          <w:sz w:val="24"/>
        </w:rPr>
        <w:t xml:space="preserve"> </w:t>
      </w:r>
      <w:r>
        <w:rPr>
          <w:sz w:val="24"/>
        </w:rPr>
        <w:t>упрощены</w:t>
      </w:r>
      <w:r>
        <w:rPr>
          <w:spacing w:val="-17"/>
          <w:sz w:val="24"/>
        </w:rPr>
        <w:t xml:space="preserve"> </w:t>
      </w:r>
      <w:r>
        <w:rPr>
          <w:sz w:val="24"/>
        </w:rPr>
        <w:t>процессы</w:t>
      </w:r>
      <w:r>
        <w:rPr>
          <w:spacing w:val="-16"/>
          <w:sz w:val="24"/>
        </w:rPr>
        <w:t xml:space="preserve"> </w:t>
      </w:r>
      <w:r>
        <w:rPr>
          <w:sz w:val="24"/>
        </w:rPr>
        <w:t>развёртки</w:t>
      </w:r>
      <w:r>
        <w:rPr>
          <w:spacing w:val="-17"/>
          <w:sz w:val="24"/>
        </w:rPr>
        <w:t xml:space="preserve"> </w:t>
      </w:r>
      <w:r>
        <w:rPr>
          <w:sz w:val="24"/>
        </w:rPr>
        <w:t>и</w:t>
      </w:r>
      <w:r>
        <w:rPr>
          <w:spacing w:val="-17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16"/>
          <w:sz w:val="24"/>
        </w:rPr>
        <w:t xml:space="preserve"> </w:t>
      </w:r>
      <w:r>
        <w:rPr>
          <w:sz w:val="24"/>
        </w:rPr>
        <w:t>пайплайна: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автома</w:t>
      </w:r>
      <w:r>
        <w:rPr>
          <w:sz w:val="24"/>
        </w:rPr>
        <w:t>тизировано индексирование референсной последовательности, настройки вынесены</w:t>
      </w:r>
      <w:r>
        <w:rPr>
          <w:spacing w:val="-17"/>
          <w:sz w:val="24"/>
        </w:rPr>
        <w:t xml:space="preserve"> </w:t>
      </w:r>
      <w:r>
        <w:rPr>
          <w:sz w:val="24"/>
        </w:rPr>
        <w:t>в</w:t>
      </w:r>
      <w:r>
        <w:rPr>
          <w:spacing w:val="-17"/>
          <w:sz w:val="24"/>
        </w:rPr>
        <w:t xml:space="preserve"> </w:t>
      </w:r>
      <w:r>
        <w:rPr>
          <w:sz w:val="24"/>
        </w:rPr>
        <w:t>специальный</w:t>
      </w:r>
      <w:r>
        <w:rPr>
          <w:spacing w:val="-16"/>
          <w:sz w:val="24"/>
        </w:rPr>
        <w:t xml:space="preserve"> </w:t>
      </w:r>
      <w:r>
        <w:rPr>
          <w:sz w:val="24"/>
        </w:rPr>
        <w:t>конфигурационный</w:t>
      </w:r>
      <w:r>
        <w:rPr>
          <w:spacing w:val="-18"/>
          <w:sz w:val="24"/>
        </w:rPr>
        <w:t xml:space="preserve"> </w:t>
      </w:r>
      <w:r>
        <w:rPr>
          <w:sz w:val="24"/>
        </w:rPr>
        <w:t>файл,</w:t>
      </w:r>
      <w:r>
        <w:rPr>
          <w:spacing w:val="-16"/>
          <w:sz w:val="24"/>
        </w:rPr>
        <w:t xml:space="preserve"> </w:t>
      </w:r>
      <w:r>
        <w:rPr>
          <w:sz w:val="24"/>
        </w:rPr>
        <w:t>есть</w:t>
      </w:r>
      <w:r>
        <w:rPr>
          <w:spacing w:val="-17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-16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 xml:space="preserve">пула </w:t>
      </w:r>
      <w:r>
        <w:rPr>
          <w:sz w:val="24"/>
        </w:rPr>
        <w:t xml:space="preserve">данных, </w:t>
      </w:r>
      <w:r>
        <w:rPr>
          <w:spacing w:val="-3"/>
          <w:sz w:val="24"/>
        </w:rPr>
        <w:t xml:space="preserve">используя </w:t>
      </w:r>
      <w:r>
        <w:rPr>
          <w:sz w:val="24"/>
        </w:rPr>
        <w:t>один короткий</w:t>
      </w:r>
      <w:r>
        <w:rPr>
          <w:spacing w:val="-3"/>
          <w:sz w:val="24"/>
        </w:rPr>
        <w:t xml:space="preserve"> </w:t>
      </w:r>
      <w:r>
        <w:rPr>
          <w:sz w:val="24"/>
        </w:rPr>
        <w:t>сценарий;</w:t>
      </w:r>
    </w:p>
    <w:p w14:paraId="4B96E894" w14:textId="77777777" w:rsidR="001220B7" w:rsidRDefault="001220B7">
      <w:pPr>
        <w:pStyle w:val="a4"/>
        <w:spacing w:before="3"/>
        <w:rPr>
          <w:sz w:val="22"/>
        </w:rPr>
      </w:pPr>
    </w:p>
    <w:p w14:paraId="77655A3E" w14:textId="77777777" w:rsidR="001220B7" w:rsidRDefault="0068032B">
      <w:pPr>
        <w:pStyle w:val="a4"/>
        <w:ind w:left="495"/>
        <w:jc w:val="both"/>
        <w:sectPr w:rsidR="001220B7">
          <w:pgSz w:w="11906" w:h="16838"/>
          <w:pgMar w:top="1540" w:right="140" w:bottom="280" w:left="1280" w:header="953" w:footer="0" w:gutter="0"/>
          <w:cols w:space="720"/>
          <w:formProt w:val="0"/>
          <w:docGrid w:linePitch="100" w:charSpace="4096"/>
        </w:sectPr>
      </w:pPr>
      <w:r>
        <w:t>Код пайплайна доступен на GitHub[</w:t>
      </w:r>
      <w:hyperlink w:anchor="_bookmark107">
        <w:r>
          <w:rPr>
            <w:color w:val="003052"/>
          </w:rPr>
          <w:t>76</w:t>
        </w:r>
      </w:hyperlink>
      <w:r>
        <w:t>].</w:t>
      </w:r>
    </w:p>
    <w:p w14:paraId="0643EC9F" w14:textId="77777777" w:rsidR="001220B7" w:rsidRDefault="0068032B">
      <w:pPr>
        <w:pStyle w:val="2"/>
        <w:numPr>
          <w:ilvl w:val="1"/>
          <w:numId w:val="5"/>
        </w:numPr>
        <w:tabs>
          <w:tab w:val="left" w:pos="995"/>
        </w:tabs>
        <w:spacing w:before="185"/>
        <w:ind w:hanging="575"/>
        <w:rPr>
          <w:sz w:val="24"/>
        </w:rPr>
      </w:pPr>
      <w:bookmarkStart w:id="76" w:name="_bookmark212"/>
      <w:bookmarkStart w:id="77" w:name="_bookmark211"/>
      <w:bookmarkStart w:id="78" w:name="Сравнение_данных_секвенирования_клеточно"/>
      <w:bookmarkEnd w:id="76"/>
      <w:bookmarkEnd w:id="77"/>
      <w:bookmarkEnd w:id="78"/>
      <w:r>
        <w:lastRenderedPageBreak/>
        <w:t>Сравнение данных секвенирования клеточной линии</w:t>
      </w:r>
      <w:r>
        <w:rPr>
          <w:spacing w:val="28"/>
        </w:rPr>
        <w:t xml:space="preserve"> </w:t>
      </w:r>
      <w:r>
        <w:t>K562</w:t>
      </w:r>
    </w:p>
    <w:p w14:paraId="76D9390B" w14:textId="77777777" w:rsidR="001220B7" w:rsidRDefault="0068032B">
      <w:pPr>
        <w:pStyle w:val="a4"/>
        <w:spacing w:before="169" w:line="252" w:lineRule="auto"/>
        <w:ind w:left="420" w:right="1234"/>
        <w:jc w:val="both"/>
      </w:pPr>
      <w:r>
        <w:t>Следующим важным этапом работы была проверка эффективности поиска генетических</w:t>
      </w:r>
      <w:r>
        <w:rPr>
          <w:spacing w:val="-18"/>
        </w:rPr>
        <w:t xml:space="preserve"> </w:t>
      </w:r>
      <w:r>
        <w:t>вариантов</w:t>
      </w:r>
      <w:r>
        <w:rPr>
          <w:spacing w:val="-17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Exo-C</w:t>
      </w:r>
      <w:r>
        <w:rPr>
          <w:spacing w:val="-16"/>
        </w:rPr>
        <w:t xml:space="preserve"> </w:t>
      </w:r>
      <w:r>
        <w:t>библиотеках.</w:t>
      </w:r>
      <w:r>
        <w:rPr>
          <w:spacing w:val="-17"/>
        </w:rPr>
        <w:t xml:space="preserve"> </w:t>
      </w:r>
      <w:r>
        <w:t>Было</w:t>
      </w:r>
      <w:r>
        <w:rPr>
          <w:spacing w:val="-17"/>
        </w:rPr>
        <w:t xml:space="preserve"> </w:t>
      </w:r>
      <w:r>
        <w:t>решено</w:t>
      </w:r>
      <w:r>
        <w:rPr>
          <w:spacing w:val="-17"/>
        </w:rPr>
        <w:t xml:space="preserve"> </w:t>
      </w:r>
      <w:r>
        <w:t>использовать</w:t>
      </w:r>
      <w:r>
        <w:rPr>
          <w:spacing w:val="-17"/>
        </w:rPr>
        <w:t xml:space="preserve"> </w:t>
      </w:r>
      <w:r>
        <w:t>для</w:t>
      </w:r>
      <w:r>
        <w:rPr>
          <w:spacing w:val="-16"/>
        </w:rPr>
        <w:t xml:space="preserve"> </w:t>
      </w:r>
      <w:r>
        <w:rPr>
          <w:spacing w:val="-3"/>
        </w:rPr>
        <w:t>этого</w:t>
      </w:r>
      <w:r>
        <w:rPr>
          <w:spacing w:val="-17"/>
        </w:rPr>
        <w:t xml:space="preserve"> </w:t>
      </w:r>
      <w:r>
        <w:t>распространённую</w:t>
      </w:r>
      <w:r>
        <w:rPr>
          <w:spacing w:val="-19"/>
        </w:rPr>
        <w:t xml:space="preserve"> </w:t>
      </w:r>
      <w:r>
        <w:t>иммортализованную</w:t>
      </w:r>
      <w:r>
        <w:rPr>
          <w:spacing w:val="-19"/>
        </w:rPr>
        <w:t xml:space="preserve"> </w:t>
      </w:r>
      <w:r>
        <w:t>клеточную</w:t>
      </w:r>
      <w:r>
        <w:rPr>
          <w:spacing w:val="-18"/>
        </w:rPr>
        <w:t xml:space="preserve"> </w:t>
      </w:r>
      <w:r>
        <w:t>линию</w:t>
      </w:r>
      <w:r>
        <w:rPr>
          <w:spacing w:val="-19"/>
        </w:rPr>
        <w:t xml:space="preserve"> </w:t>
      </w:r>
      <w:r>
        <w:t>K562,</w:t>
      </w:r>
      <w:r>
        <w:rPr>
          <w:spacing w:val="-19"/>
        </w:rPr>
        <w:t xml:space="preserve"> </w:t>
      </w:r>
      <w:r>
        <w:t>полученную</w:t>
      </w:r>
      <w:r>
        <w:rPr>
          <w:spacing w:val="-18"/>
        </w:rPr>
        <w:t xml:space="preserve"> </w:t>
      </w:r>
      <w:r>
        <w:t>от</w:t>
      </w:r>
      <w:r>
        <w:rPr>
          <w:spacing w:val="-19"/>
        </w:rPr>
        <w:t xml:space="preserve"> </w:t>
      </w:r>
      <w:r>
        <w:t>пациентки</w:t>
      </w:r>
      <w:r>
        <w:rPr>
          <w:spacing w:val="-19"/>
        </w:rPr>
        <w:t xml:space="preserve"> </w:t>
      </w:r>
      <w:r>
        <w:t>с</w:t>
      </w:r>
      <w:r>
        <w:rPr>
          <w:spacing w:val="-17"/>
        </w:rPr>
        <w:t xml:space="preserve"> </w:t>
      </w:r>
      <w:r>
        <w:t>хроническим миелолейкозом[</w:t>
      </w:r>
      <w:hyperlink w:anchor="_bookmark108">
        <w:r>
          <w:rPr>
            <w:color w:val="003052"/>
          </w:rPr>
          <w:t>77</w:t>
        </w:r>
      </w:hyperlink>
      <w:r>
        <w:t>]. Данная клеточная линия была многократно секвенирована</w:t>
      </w:r>
      <w:r>
        <w:rPr>
          <w:spacing w:val="-22"/>
        </w:rPr>
        <w:t xml:space="preserve"> </w:t>
      </w:r>
      <w:r>
        <w:t>различными</w:t>
      </w:r>
      <w:r>
        <w:rPr>
          <w:spacing w:val="-22"/>
        </w:rPr>
        <w:t xml:space="preserve"> </w:t>
      </w:r>
      <w:r>
        <w:t>лабораториями</w:t>
      </w:r>
      <w:r>
        <w:rPr>
          <w:spacing w:val="-22"/>
        </w:rPr>
        <w:t xml:space="preserve"> </w:t>
      </w:r>
      <w:r>
        <w:t>с</w:t>
      </w:r>
      <w:r>
        <w:rPr>
          <w:spacing w:val="-22"/>
        </w:rPr>
        <w:t xml:space="preserve"> </w:t>
      </w:r>
      <w:r>
        <w:t>использованием</w:t>
      </w:r>
      <w:r>
        <w:rPr>
          <w:spacing w:val="-21"/>
        </w:rPr>
        <w:t xml:space="preserve"> </w:t>
      </w:r>
      <w:r>
        <w:t>различных</w:t>
      </w:r>
      <w:r>
        <w:rPr>
          <w:spacing w:val="-22"/>
        </w:rPr>
        <w:t xml:space="preserve"> </w:t>
      </w:r>
      <w:r>
        <w:t>методик</w:t>
      </w:r>
      <w:r>
        <w:rPr>
          <w:spacing w:val="-22"/>
        </w:rPr>
        <w:t xml:space="preserve"> </w:t>
      </w:r>
      <w:r>
        <w:t xml:space="preserve">приготовления библиотек. Таким образом, несмотря на то, что в этой клеточной линии наблюдается </w:t>
      </w:r>
      <w:r>
        <w:rPr>
          <w:spacing w:val="-3"/>
        </w:rPr>
        <w:t>некоторая</w:t>
      </w:r>
      <w:r>
        <w:rPr>
          <w:spacing w:val="-10"/>
        </w:rPr>
        <w:t xml:space="preserve"> </w:t>
      </w:r>
      <w:r>
        <w:t>гетерогенность</w:t>
      </w:r>
      <w:r>
        <w:rPr>
          <w:spacing w:val="-9"/>
        </w:rPr>
        <w:t xml:space="preserve"> </w:t>
      </w:r>
      <w:r>
        <w:t>между</w:t>
      </w:r>
      <w:r>
        <w:rPr>
          <w:spacing w:val="-9"/>
        </w:rPr>
        <w:t xml:space="preserve"> </w:t>
      </w:r>
      <w:r>
        <w:t>лабораториями</w:t>
      </w:r>
      <w:r>
        <w:rPr>
          <w:spacing w:val="-9"/>
        </w:rPr>
        <w:t xml:space="preserve"> </w:t>
      </w:r>
      <w:r>
        <w:t>из-за</w:t>
      </w:r>
      <w:r>
        <w:rPr>
          <w:spacing w:val="-9"/>
        </w:rPr>
        <w:t xml:space="preserve"> </w:t>
      </w:r>
      <w:r>
        <w:t>большого</w:t>
      </w:r>
      <w:r>
        <w:rPr>
          <w:spacing w:val="-9"/>
        </w:rPr>
        <w:t xml:space="preserve"> </w:t>
      </w:r>
      <w:r>
        <w:t>количества</w:t>
      </w:r>
      <w:r>
        <w:rPr>
          <w:spacing w:val="-9"/>
        </w:rPr>
        <w:t xml:space="preserve"> </w:t>
      </w:r>
      <w:r>
        <w:t>пассажей, несмотря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наличие</w:t>
      </w:r>
      <w:r>
        <w:rPr>
          <w:spacing w:val="-7"/>
        </w:rPr>
        <w:t xml:space="preserve"> </w:t>
      </w:r>
      <w:r>
        <w:t>систематических</w:t>
      </w:r>
      <w:r>
        <w:rPr>
          <w:spacing w:val="-6"/>
        </w:rPr>
        <w:t xml:space="preserve"> </w:t>
      </w:r>
      <w:r>
        <w:t>ошибок</w:t>
      </w:r>
      <w:r>
        <w:rPr>
          <w:spacing w:val="-7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использовании</w:t>
      </w:r>
      <w:r>
        <w:rPr>
          <w:spacing w:val="-6"/>
        </w:rPr>
        <w:t xml:space="preserve"> </w:t>
      </w:r>
      <w:r>
        <w:t>разных</w:t>
      </w:r>
      <w:r>
        <w:rPr>
          <w:spacing w:val="-7"/>
        </w:rPr>
        <w:t xml:space="preserve"> </w:t>
      </w:r>
      <w:r>
        <w:t>методов</w:t>
      </w:r>
      <w:r>
        <w:rPr>
          <w:spacing w:val="-7"/>
        </w:rPr>
        <w:t xml:space="preserve"> </w:t>
      </w:r>
      <w:r>
        <w:t xml:space="preserve">секвенирования и приготовления библиотек, по K562 существует достаточное </w:t>
      </w:r>
      <w:r>
        <w:rPr>
          <w:spacing w:val="-3"/>
        </w:rPr>
        <w:t>количе</w:t>
      </w:r>
      <w:r>
        <w:t>ство</w:t>
      </w:r>
      <w:r>
        <w:rPr>
          <w:spacing w:val="-6"/>
        </w:rPr>
        <w:t xml:space="preserve"> </w:t>
      </w:r>
      <w:r>
        <w:t>данных,</w:t>
      </w:r>
      <w:r>
        <w:rPr>
          <w:spacing w:val="-5"/>
        </w:rPr>
        <w:t xml:space="preserve"> </w:t>
      </w:r>
      <w:r>
        <w:t>чтобы</w:t>
      </w:r>
      <w:r>
        <w:rPr>
          <w:spacing w:val="-6"/>
        </w:rPr>
        <w:t xml:space="preserve"> </w:t>
      </w:r>
      <w:r>
        <w:t>использовать</w:t>
      </w:r>
      <w:r>
        <w:rPr>
          <w:spacing w:val="-5"/>
        </w:rPr>
        <w:t xml:space="preserve"> </w:t>
      </w:r>
      <w:r>
        <w:t>эту</w:t>
      </w:r>
      <w:r>
        <w:rPr>
          <w:spacing w:val="-5"/>
        </w:rPr>
        <w:t xml:space="preserve"> </w:t>
      </w:r>
      <w:r>
        <w:t>клеточную</w:t>
      </w:r>
      <w:r>
        <w:rPr>
          <w:spacing w:val="-6"/>
        </w:rPr>
        <w:t xml:space="preserve"> </w:t>
      </w:r>
      <w:r>
        <w:t>линию</w:t>
      </w:r>
      <w:r>
        <w:rPr>
          <w:spacing w:val="-5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стандарт</w:t>
      </w:r>
      <w:r>
        <w:rPr>
          <w:spacing w:val="-6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поиска</w:t>
      </w:r>
      <w:r>
        <w:rPr>
          <w:spacing w:val="-6"/>
        </w:rPr>
        <w:t xml:space="preserve"> </w:t>
      </w:r>
      <w:r>
        <w:t>генетических</w:t>
      </w:r>
      <w:r>
        <w:rPr>
          <w:spacing w:val="-2"/>
        </w:rPr>
        <w:t xml:space="preserve"> </w:t>
      </w:r>
      <w:r>
        <w:t>вариантов.</w:t>
      </w:r>
    </w:p>
    <w:p w14:paraId="066E5E6D" w14:textId="77777777" w:rsidR="001220B7" w:rsidRDefault="0068032B">
      <w:pPr>
        <w:pStyle w:val="a4"/>
        <w:spacing w:line="252" w:lineRule="auto"/>
        <w:ind w:left="420" w:right="366" w:firstLine="358"/>
        <w:jc w:val="both"/>
      </w:pPr>
      <w:r>
        <w:rPr>
          <w:spacing w:val="-4"/>
        </w:rPr>
        <w:t>Результаты</w:t>
      </w:r>
      <w:r>
        <w:rPr>
          <w:spacing w:val="-30"/>
        </w:rPr>
        <w:t xml:space="preserve"> </w:t>
      </w:r>
      <w:r>
        <w:t>секвенирования</w:t>
      </w:r>
      <w:r>
        <w:rPr>
          <w:spacing w:val="-29"/>
        </w:rPr>
        <w:t xml:space="preserve"> </w:t>
      </w:r>
      <w:r>
        <w:t>клеточной</w:t>
      </w:r>
      <w:r>
        <w:rPr>
          <w:spacing w:val="-30"/>
        </w:rPr>
        <w:t xml:space="preserve"> </w:t>
      </w:r>
      <w:r>
        <w:t>линии</w:t>
      </w:r>
      <w:r>
        <w:rPr>
          <w:spacing w:val="-29"/>
        </w:rPr>
        <w:t xml:space="preserve"> </w:t>
      </w:r>
      <w:r>
        <w:t>K562</w:t>
      </w:r>
      <w:r>
        <w:rPr>
          <w:spacing w:val="-30"/>
        </w:rPr>
        <w:t xml:space="preserve"> </w:t>
      </w:r>
      <w:r>
        <w:t>были</w:t>
      </w:r>
      <w:r>
        <w:rPr>
          <w:spacing w:val="-29"/>
        </w:rPr>
        <w:t xml:space="preserve"> </w:t>
      </w:r>
      <w:r>
        <w:t>взяты</w:t>
      </w:r>
      <w:r>
        <w:rPr>
          <w:spacing w:val="-30"/>
        </w:rPr>
        <w:t xml:space="preserve"> </w:t>
      </w:r>
      <w:r>
        <w:t>из</w:t>
      </w:r>
      <w:r>
        <w:rPr>
          <w:spacing w:val="-29"/>
        </w:rPr>
        <w:t xml:space="preserve"> </w:t>
      </w:r>
      <w:r>
        <w:t>публичных</w:t>
      </w:r>
      <w:r>
        <w:rPr>
          <w:spacing w:val="-30"/>
        </w:rPr>
        <w:t xml:space="preserve"> </w:t>
      </w:r>
      <w:r>
        <w:t>источников[</w:t>
      </w:r>
      <w:hyperlink w:anchor="_bookmark109">
        <w:r>
          <w:rPr>
            <w:color w:val="003052"/>
          </w:rPr>
          <w:t>78</w:t>
        </w:r>
      </w:hyperlink>
      <w:r>
        <w:t xml:space="preserve">, </w:t>
      </w:r>
      <w:hyperlink w:anchor="_bookmark110">
        <w:r>
          <w:rPr>
            <w:color w:val="003052"/>
          </w:rPr>
          <w:t>79</w:t>
        </w:r>
      </w:hyperlink>
      <w:r>
        <w:t>,</w:t>
      </w:r>
      <w:r>
        <w:rPr>
          <w:spacing w:val="15"/>
        </w:rPr>
        <w:t xml:space="preserve"> </w:t>
      </w:r>
      <w:hyperlink w:anchor="_bookmark111">
        <w:r>
          <w:rPr>
            <w:color w:val="003052"/>
          </w:rPr>
          <w:t>80</w:t>
        </w:r>
      </w:hyperlink>
      <w:r>
        <w:t>,</w:t>
      </w:r>
      <w:r>
        <w:rPr>
          <w:spacing w:val="16"/>
        </w:rPr>
        <w:t xml:space="preserve"> </w:t>
      </w:r>
      <w:hyperlink w:anchor="_bookmark112">
        <w:r>
          <w:rPr>
            <w:color w:val="003052"/>
          </w:rPr>
          <w:t>81</w:t>
        </w:r>
      </w:hyperlink>
      <w:r>
        <w:t>,</w:t>
      </w:r>
      <w:r>
        <w:rPr>
          <w:spacing w:val="16"/>
        </w:rPr>
        <w:t xml:space="preserve"> </w:t>
      </w:r>
      <w:hyperlink w:anchor="_bookmark113">
        <w:r>
          <w:rPr>
            <w:color w:val="003052"/>
          </w:rPr>
          <w:t>82</w:t>
        </w:r>
      </w:hyperlink>
      <w:r>
        <w:t>,</w:t>
      </w:r>
      <w:r>
        <w:rPr>
          <w:spacing w:val="16"/>
        </w:rPr>
        <w:t xml:space="preserve"> </w:t>
      </w:r>
      <w:hyperlink w:anchor="_bookmark114">
        <w:r>
          <w:rPr>
            <w:color w:val="003052"/>
          </w:rPr>
          <w:t>83</w:t>
        </w:r>
      </w:hyperlink>
      <w:r>
        <w:t>,</w:t>
      </w:r>
      <w:r>
        <w:rPr>
          <w:spacing w:val="16"/>
        </w:rPr>
        <w:t xml:space="preserve"> </w:t>
      </w:r>
      <w:hyperlink w:anchor="_bookmark115">
        <w:r>
          <w:rPr>
            <w:color w:val="003052"/>
          </w:rPr>
          <w:t>84</w:t>
        </w:r>
      </w:hyperlink>
      <w:r>
        <w:t>,</w:t>
      </w:r>
      <w:r>
        <w:rPr>
          <w:spacing w:val="16"/>
        </w:rPr>
        <w:t xml:space="preserve"> </w:t>
      </w:r>
      <w:hyperlink w:anchor="_bookmark116">
        <w:r>
          <w:rPr>
            <w:color w:val="003052"/>
          </w:rPr>
          <w:t>85</w:t>
        </w:r>
      </w:hyperlink>
      <w:r>
        <w:t>].</w:t>
      </w:r>
      <w:r>
        <w:rPr>
          <w:spacing w:val="16"/>
        </w:rPr>
        <w:t xml:space="preserve"> </w:t>
      </w:r>
      <w:r>
        <w:t>Использованные</w:t>
      </w:r>
      <w:r>
        <w:rPr>
          <w:spacing w:val="16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этих</w:t>
      </w:r>
      <w:r>
        <w:rPr>
          <w:spacing w:val="16"/>
        </w:rPr>
        <w:t xml:space="preserve"> </w:t>
      </w:r>
      <w:r>
        <w:t>статьях</w:t>
      </w:r>
      <w:r>
        <w:rPr>
          <w:spacing w:val="16"/>
        </w:rPr>
        <w:t xml:space="preserve"> </w:t>
      </w:r>
      <w:r>
        <w:t>методики</w:t>
      </w:r>
      <w:r>
        <w:rPr>
          <w:spacing w:val="16"/>
        </w:rPr>
        <w:t xml:space="preserve"> </w:t>
      </w:r>
      <w:r>
        <w:t>включают</w:t>
      </w:r>
      <w:r>
        <w:rPr>
          <w:spacing w:val="16"/>
        </w:rPr>
        <w:t xml:space="preserve"> </w:t>
      </w:r>
      <w:r>
        <w:t>WGS,</w:t>
      </w:r>
    </w:p>
    <w:p w14:paraId="53291FCA" w14:textId="77777777" w:rsidR="001220B7" w:rsidRDefault="0068032B">
      <w:pPr>
        <w:pStyle w:val="a4"/>
        <w:spacing w:line="247" w:lineRule="auto"/>
        <w:ind w:left="420" w:right="1235" w:hanging="12"/>
        <w:jc w:val="both"/>
      </w:pPr>
      <w:r>
        <w:t>WES,</w:t>
      </w:r>
      <w:r>
        <w:rPr>
          <w:spacing w:val="-21"/>
        </w:rPr>
        <w:t xml:space="preserve"> </w:t>
      </w:r>
      <w:r>
        <w:t>Hi-C</w:t>
      </w:r>
      <w:r>
        <w:rPr>
          <w:spacing w:val="-21"/>
        </w:rPr>
        <w:t xml:space="preserve"> </w:t>
      </w:r>
      <w:r>
        <w:t>и</w:t>
      </w:r>
      <w:r>
        <w:rPr>
          <w:spacing w:val="-21"/>
        </w:rPr>
        <w:t xml:space="preserve"> </w:t>
      </w:r>
      <w:r>
        <w:t>Repli-seq.</w:t>
      </w:r>
      <w:r>
        <w:rPr>
          <w:spacing w:val="-21"/>
        </w:rPr>
        <w:t xml:space="preserve"> </w:t>
      </w:r>
      <w:r>
        <w:t>Из</w:t>
      </w:r>
      <w:r>
        <w:rPr>
          <w:spacing w:val="-21"/>
        </w:rPr>
        <w:t xml:space="preserve"> </w:t>
      </w:r>
      <w:r>
        <w:t>данных</w:t>
      </w:r>
      <w:r>
        <w:rPr>
          <w:spacing w:val="-21"/>
        </w:rPr>
        <w:t xml:space="preserve"> </w:t>
      </w:r>
      <w:r>
        <w:t>полноэкзомного</w:t>
      </w:r>
      <w:r>
        <w:rPr>
          <w:spacing w:val="-21"/>
        </w:rPr>
        <w:t xml:space="preserve"> </w:t>
      </w:r>
      <w:r>
        <w:t>секвенирования</w:t>
      </w:r>
      <w:r>
        <w:rPr>
          <w:spacing w:val="-20"/>
        </w:rPr>
        <w:t xml:space="preserve"> </w:t>
      </w:r>
      <w:r>
        <w:t>в</w:t>
      </w:r>
      <w:r>
        <w:rPr>
          <w:spacing w:val="-21"/>
        </w:rPr>
        <w:t xml:space="preserve"> </w:t>
      </w:r>
      <w:r>
        <w:t>дальнейшем</w:t>
      </w:r>
      <w:r>
        <w:rPr>
          <w:spacing w:val="-21"/>
        </w:rPr>
        <w:t xml:space="preserve"> </w:t>
      </w:r>
      <w:r>
        <w:t xml:space="preserve">были </w:t>
      </w:r>
      <w:r>
        <w:rPr>
          <w:w w:val="95"/>
        </w:rPr>
        <w:t xml:space="preserve">исключены все генетические варианты в интервале </w:t>
      </w:r>
      <w:r>
        <w:rPr>
          <w:rFonts w:ascii="Courier New" w:hAnsi="Courier New"/>
          <w:w w:val="95"/>
        </w:rPr>
        <w:t>chr2:25455845-25565459</w:t>
      </w:r>
      <w:r>
        <w:rPr>
          <w:rFonts w:ascii="Courier New" w:hAnsi="Courier New"/>
          <w:spacing w:val="-116"/>
          <w:w w:val="95"/>
        </w:rPr>
        <w:t xml:space="preserve"> </w:t>
      </w:r>
      <w:r>
        <w:rPr>
          <w:w w:val="95"/>
        </w:rPr>
        <w:t>с флан</w:t>
      </w:r>
      <w:r>
        <w:t>кированием 1 тысячи п.о. (ген DNMT3A), так как в</w:t>
      </w:r>
      <w:ins w:id="79" w:author="Фишман Вениамин Семенович" w:date="2021-02-02T10:17:00Z">
        <w:r w:rsidR="00FC4DE2">
          <w:t xml:space="preserve"> одной из</w:t>
        </w:r>
      </w:ins>
      <w:r>
        <w:t xml:space="preserve"> </w:t>
      </w:r>
      <w:del w:id="80" w:author="Фишман Вениамин Семенович" w:date="2021-02-02T10:17:00Z">
        <w:r w:rsidDel="00FC4DE2">
          <w:delText>стат</w:delText>
        </w:r>
      </w:del>
      <w:ins w:id="81" w:author="Фишман Вениамин Семенович" w:date="2021-02-02T10:17:00Z">
        <w:r w:rsidR="00FC4DE2">
          <w:t>работ</w:t>
        </w:r>
      </w:ins>
      <w:del w:id="82" w:author="Фишман Вениамин Семенович" w:date="2021-02-02T10:17:00Z">
        <w:r w:rsidDel="00FC4DE2">
          <w:delText>ье</w:delText>
        </w:r>
      </w:del>
      <w:r>
        <w:t xml:space="preserve"> использовали генетически модифицированную</w:t>
      </w:r>
      <w:r>
        <w:rPr>
          <w:spacing w:val="-24"/>
        </w:rPr>
        <w:t xml:space="preserve"> </w:t>
      </w:r>
      <w:r>
        <w:t>линию</w:t>
      </w:r>
      <w:r>
        <w:rPr>
          <w:spacing w:val="-24"/>
        </w:rPr>
        <w:t xml:space="preserve"> </w:t>
      </w:r>
      <w:r>
        <w:t>с</w:t>
      </w:r>
      <w:r>
        <w:rPr>
          <w:spacing w:val="-24"/>
        </w:rPr>
        <w:t xml:space="preserve"> </w:t>
      </w:r>
      <w:r>
        <w:t>вариантами</w:t>
      </w:r>
      <w:r>
        <w:rPr>
          <w:spacing w:val="-24"/>
        </w:rPr>
        <w:t xml:space="preserve"> </w:t>
      </w:r>
      <w:r>
        <w:t>в</w:t>
      </w:r>
      <w:r>
        <w:rPr>
          <w:spacing w:val="-24"/>
        </w:rPr>
        <w:t xml:space="preserve"> </w:t>
      </w:r>
      <w:r>
        <w:t>данном</w:t>
      </w:r>
      <w:r>
        <w:rPr>
          <w:spacing w:val="-24"/>
        </w:rPr>
        <w:t xml:space="preserve"> </w:t>
      </w:r>
      <w:r>
        <w:t>гене</w:t>
      </w:r>
      <w:ins w:id="83" w:author="Фишман Вениамин Семенович" w:date="2021-02-02T10:17:00Z">
        <w:r w:rsidR="00FC4DE2">
          <w:t xml:space="preserve"> </w:t>
        </w:r>
      </w:ins>
      <w:r>
        <w:t>[</w:t>
      </w:r>
      <w:hyperlink w:anchor="_bookmark109">
        <w:r>
          <w:rPr>
            <w:color w:val="003052"/>
          </w:rPr>
          <w:t>78</w:t>
        </w:r>
      </w:hyperlink>
      <w:r>
        <w:t>].</w:t>
      </w:r>
      <w:r>
        <w:rPr>
          <w:spacing w:val="-24"/>
        </w:rPr>
        <w:t xml:space="preserve"> </w:t>
      </w:r>
      <w:r>
        <w:t>В</w:t>
      </w:r>
      <w:r>
        <w:rPr>
          <w:spacing w:val="-24"/>
        </w:rPr>
        <w:t xml:space="preserve"> </w:t>
      </w:r>
      <w:r>
        <w:t>качестве</w:t>
      </w:r>
      <w:r>
        <w:rPr>
          <w:spacing w:val="-24"/>
        </w:rPr>
        <w:t xml:space="preserve"> </w:t>
      </w:r>
      <w:r>
        <w:t>тестовых</w:t>
      </w:r>
      <w:r>
        <w:rPr>
          <w:spacing w:val="-24"/>
        </w:rPr>
        <w:t xml:space="preserve"> </w:t>
      </w:r>
      <w:ins w:id="84" w:author="Фишман Вениамин Семенович" w:date="2021-02-02T10:17:00Z">
        <w:r w:rsidR="00FC4DE2">
          <w:rPr>
            <w:spacing w:val="-24"/>
            <w:lang w:val="en-US"/>
          </w:rPr>
          <w:t>Exo</w:t>
        </w:r>
        <w:r w:rsidR="00FC4DE2" w:rsidRPr="00FC4DE2">
          <w:rPr>
            <w:spacing w:val="-24"/>
            <w:rPrChange w:id="85" w:author="Фишман Вениамин Семенович" w:date="2021-02-02T10:17:00Z">
              <w:rPr>
                <w:spacing w:val="-24"/>
                <w:lang w:val="en-US"/>
              </w:rPr>
            </w:rPrChange>
          </w:rPr>
          <w:t>-</w:t>
        </w:r>
        <w:r w:rsidR="00FC4DE2">
          <w:rPr>
            <w:spacing w:val="-24"/>
            <w:lang w:val="en-US"/>
          </w:rPr>
          <w:t>C</w:t>
        </w:r>
        <w:r w:rsidR="00FC4DE2" w:rsidRPr="00FC4DE2">
          <w:rPr>
            <w:spacing w:val="-24"/>
            <w:rPrChange w:id="86" w:author="Фишман Вениамин Семенович" w:date="2021-02-02T10:17:00Z">
              <w:rPr>
                <w:spacing w:val="-24"/>
                <w:lang w:val="en-US"/>
              </w:rPr>
            </w:rPrChange>
          </w:rPr>
          <w:t>-</w:t>
        </w:r>
      </w:ins>
      <w:r>
        <w:t>образцов</w:t>
      </w:r>
      <w:r>
        <w:rPr>
          <w:spacing w:val="-16"/>
        </w:rPr>
        <w:t xml:space="preserve"> </w:t>
      </w:r>
      <w:r>
        <w:t>мы</w:t>
      </w:r>
      <w:r>
        <w:rPr>
          <w:spacing w:val="-16"/>
        </w:rPr>
        <w:t xml:space="preserve"> </w:t>
      </w:r>
      <w:r>
        <w:t>использовали</w:t>
      </w:r>
      <w:r>
        <w:rPr>
          <w:spacing w:val="-16"/>
        </w:rPr>
        <w:t xml:space="preserve"> </w:t>
      </w:r>
      <w:r>
        <w:t>данные</w:t>
      </w:r>
      <w:ins w:id="87" w:author="Фишман Вениамин Семенович" w:date="2021-02-02T10:17:00Z">
        <w:r w:rsidR="00FC4DE2" w:rsidRPr="00FC4DE2">
          <w:rPr>
            <w:rPrChange w:id="88" w:author="Фишман Вениамин Семенович" w:date="2021-02-02T10:17:00Z">
              <w:rPr>
                <w:lang w:val="en-US"/>
              </w:rPr>
            </w:rPrChange>
          </w:rPr>
          <w:t xml:space="preserve">, </w:t>
        </w:r>
        <w:r w:rsidR="00FC4DE2">
          <w:t>полученные на основе</w:t>
        </w:r>
      </w:ins>
      <w:r>
        <w:rPr>
          <w:spacing w:val="-15"/>
        </w:rPr>
        <w:t xml:space="preserve"> </w:t>
      </w:r>
      <w:r>
        <w:t>клеточной</w:t>
      </w:r>
      <w:r>
        <w:rPr>
          <w:spacing w:val="-16"/>
        </w:rPr>
        <w:t xml:space="preserve"> </w:t>
      </w:r>
      <w:r>
        <w:t>линии</w:t>
      </w:r>
      <w:r>
        <w:rPr>
          <w:spacing w:val="-16"/>
        </w:rPr>
        <w:t xml:space="preserve"> </w:t>
      </w:r>
      <w:r>
        <w:t>K562,</w:t>
      </w:r>
      <w:r>
        <w:rPr>
          <w:spacing w:val="-15"/>
        </w:rPr>
        <w:t xml:space="preserve"> </w:t>
      </w:r>
      <w:r>
        <w:t>имеющейся</w:t>
      </w:r>
      <w:r>
        <w:rPr>
          <w:spacing w:val="-16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Институте</w:t>
      </w:r>
      <w:r>
        <w:rPr>
          <w:spacing w:val="-15"/>
        </w:rPr>
        <w:t xml:space="preserve"> </w:t>
      </w:r>
      <w:r>
        <w:t xml:space="preserve">Цитологии и </w:t>
      </w:r>
      <w:r>
        <w:rPr>
          <w:spacing w:val="-3"/>
        </w:rPr>
        <w:t xml:space="preserve">Генетики </w:t>
      </w:r>
      <w:r>
        <w:t xml:space="preserve">СО </w:t>
      </w:r>
      <w:r>
        <w:rPr>
          <w:spacing w:val="-9"/>
        </w:rPr>
        <w:t xml:space="preserve">РАН. </w:t>
      </w:r>
      <w:ins w:id="89" w:author="Фишман Вениамин Семенович" w:date="2021-02-02T10:18:00Z">
        <w:r w:rsidR="00FC4DE2">
          <w:rPr>
            <w:spacing w:val="-9"/>
          </w:rPr>
          <w:t xml:space="preserve">Технические </w:t>
        </w:r>
      </w:ins>
      <w:del w:id="90" w:author="Фишман Вениамин Семенович" w:date="2021-02-02T10:19:00Z">
        <w:r w:rsidDel="00FC4DE2">
          <w:delText>Д</w:delText>
        </w:r>
      </w:del>
      <w:ins w:id="91" w:author="Фишман Вениамин Семенович" w:date="2021-02-02T10:19:00Z">
        <w:r w:rsidR="00FC4DE2">
          <w:t>д</w:t>
        </w:r>
      </w:ins>
      <w:r>
        <w:t xml:space="preserve">анные </w:t>
      </w:r>
      <w:ins w:id="92" w:author="Фишман Вениамин Семенович" w:date="2021-02-02T10:19:00Z">
        <w:r w:rsidR="00FC4DE2">
          <w:t xml:space="preserve">контроля качества </w:t>
        </w:r>
      </w:ins>
      <w:r>
        <w:t xml:space="preserve">по тестовым и контрольным образцам представлены в </w:t>
      </w:r>
      <w:r>
        <w:rPr>
          <w:spacing w:val="-3"/>
        </w:rPr>
        <w:t xml:space="preserve">Табл. </w:t>
      </w:r>
      <w:hyperlink w:anchor="_bookmark30">
        <w:r>
          <w:rPr>
            <w:color w:val="003052"/>
          </w:rPr>
          <w:t xml:space="preserve">4 </w:t>
        </w:r>
      </w:hyperlink>
      <w:r>
        <w:t>и</w:t>
      </w:r>
      <w:r>
        <w:rPr>
          <w:spacing w:val="-2"/>
        </w:rPr>
        <w:t xml:space="preserve"> </w:t>
      </w:r>
      <w:hyperlink w:anchor="_bookmark31">
        <w:r>
          <w:rPr>
            <w:color w:val="003052"/>
          </w:rPr>
          <w:t>5</w:t>
        </w:r>
      </w:hyperlink>
      <w:ins w:id="93" w:author="Фишман Вениамин Семенович" w:date="2021-02-02T10:19:00Z">
        <w:r w:rsidR="00FC4DE2">
          <w:t xml:space="preserve"> приложения.</w:t>
        </w:r>
      </w:ins>
      <w:del w:id="94" w:author="Фишман Вениамин Семенович" w:date="2021-02-02T10:19:00Z">
        <w:r w:rsidDel="00FC4DE2">
          <w:delText>.</w:delText>
        </w:r>
      </w:del>
    </w:p>
    <w:p w14:paraId="6BB557F4" w14:textId="77777777" w:rsidR="001220B7" w:rsidRDefault="0068032B">
      <w:pPr>
        <w:pStyle w:val="a4"/>
        <w:spacing w:line="252" w:lineRule="auto"/>
        <w:ind w:left="420" w:right="1232" w:firstLine="358"/>
        <w:jc w:val="both"/>
      </w:pPr>
      <w:r>
        <w:t xml:space="preserve">Всего в контрольных образцах было выявлено 5 496 486 </w:t>
      </w:r>
      <w:ins w:id="95" w:author="Фишман Вениамин Семенович" w:date="2021-02-02T10:19:00Z">
        <w:r w:rsidR="00FC4DE2">
          <w:t xml:space="preserve">уникальных </w:t>
        </w:r>
      </w:ins>
      <w:r>
        <w:t xml:space="preserve">генетических вариантов. Из них 75 328 (1,37%) найдены в данных из всех восьми статей </w:t>
      </w:r>
      <w:r>
        <w:rPr>
          <w:spacing w:val="-24"/>
        </w:rPr>
        <w:t xml:space="preserve">–– </w:t>
      </w:r>
      <w:r>
        <w:t xml:space="preserve">их было решено использовать как «золотой стандарт». Также в библиотеках было найдено </w:t>
      </w:r>
      <w:r>
        <w:rPr>
          <w:spacing w:val="-3"/>
        </w:rPr>
        <w:t xml:space="preserve">некоторое </w:t>
      </w:r>
      <w:r>
        <w:t>количество</w:t>
      </w:r>
      <w:r>
        <w:rPr>
          <w:spacing w:val="-26"/>
        </w:rPr>
        <w:t xml:space="preserve"> </w:t>
      </w:r>
      <w:r>
        <w:t>уникальных</w:t>
      </w:r>
      <w:r>
        <w:rPr>
          <w:spacing w:val="-25"/>
        </w:rPr>
        <w:t xml:space="preserve"> </w:t>
      </w:r>
      <w:r>
        <w:t>генетических</w:t>
      </w:r>
      <w:r>
        <w:rPr>
          <w:spacing w:val="-26"/>
        </w:rPr>
        <w:t xml:space="preserve"> </w:t>
      </w:r>
      <w:r>
        <w:t>вариантов,</w:t>
      </w:r>
      <w:r>
        <w:rPr>
          <w:spacing w:val="-25"/>
        </w:rPr>
        <w:t xml:space="preserve"> </w:t>
      </w:r>
      <w:r>
        <w:t>встречающихся</w:t>
      </w:r>
      <w:r>
        <w:rPr>
          <w:spacing w:val="-26"/>
        </w:rPr>
        <w:t xml:space="preserve"> </w:t>
      </w:r>
      <w:r>
        <w:t>в</w:t>
      </w:r>
      <w:r>
        <w:rPr>
          <w:spacing w:val="-25"/>
        </w:rPr>
        <w:t xml:space="preserve"> </w:t>
      </w:r>
      <w:r>
        <w:t>одной</w:t>
      </w:r>
      <w:r>
        <w:rPr>
          <w:spacing w:val="-26"/>
        </w:rPr>
        <w:t xml:space="preserve"> </w:t>
      </w:r>
      <w:r>
        <w:t>библиотеке</w:t>
      </w:r>
      <w:r>
        <w:rPr>
          <w:spacing w:val="-25"/>
        </w:rPr>
        <w:t xml:space="preserve"> </w:t>
      </w:r>
      <w:r>
        <w:t>и не</w:t>
      </w:r>
      <w:r>
        <w:rPr>
          <w:spacing w:val="-15"/>
        </w:rPr>
        <w:t xml:space="preserve"> </w:t>
      </w:r>
      <w:r>
        <w:t>встречающихся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остальных</w:t>
      </w:r>
      <w:r>
        <w:rPr>
          <w:spacing w:val="-15"/>
        </w:rPr>
        <w:t xml:space="preserve"> </w:t>
      </w:r>
      <w:r>
        <w:t>(Табл.</w:t>
      </w:r>
      <w:r>
        <w:rPr>
          <w:spacing w:val="-15"/>
        </w:rPr>
        <w:t xml:space="preserve"> </w:t>
      </w:r>
      <w:hyperlink w:anchor="_bookmark22">
        <w:r>
          <w:rPr>
            <w:color w:val="003052"/>
          </w:rPr>
          <w:t>2</w:t>
        </w:r>
      </w:hyperlink>
      <w:r>
        <w:t>).</w:t>
      </w:r>
      <w:r>
        <w:rPr>
          <w:spacing w:val="-15"/>
        </w:rPr>
        <w:t xml:space="preserve"> </w:t>
      </w:r>
      <w:r>
        <w:t>Наибольший</w:t>
      </w:r>
      <w:r>
        <w:rPr>
          <w:spacing w:val="-15"/>
        </w:rPr>
        <w:t xml:space="preserve"> </w:t>
      </w:r>
      <w:r>
        <w:t>процент</w:t>
      </w:r>
      <w:r>
        <w:rPr>
          <w:spacing w:val="-15"/>
        </w:rPr>
        <w:t xml:space="preserve"> </w:t>
      </w:r>
      <w:r>
        <w:t>уникальных</w:t>
      </w:r>
      <w:r>
        <w:rPr>
          <w:spacing w:val="-15"/>
        </w:rPr>
        <w:t xml:space="preserve"> </w:t>
      </w:r>
      <w:r>
        <w:t>вариантов найден в данных Banaszak et</w:t>
      </w:r>
      <w:r>
        <w:rPr>
          <w:spacing w:val="-6"/>
        </w:rPr>
        <w:t xml:space="preserve"> </w:t>
      </w:r>
      <w:r>
        <w:t>al.</w:t>
      </w:r>
    </w:p>
    <w:p w14:paraId="26FC2819" w14:textId="77777777" w:rsidR="001220B7" w:rsidRDefault="001220B7">
      <w:pPr>
        <w:pStyle w:val="a4"/>
        <w:spacing w:before="1"/>
        <w:rPr>
          <w:sz w:val="35"/>
        </w:rPr>
      </w:pPr>
    </w:p>
    <w:p w14:paraId="329B15AF" w14:textId="77777777" w:rsidR="001220B7" w:rsidRDefault="0068032B">
      <w:pPr>
        <w:pStyle w:val="a4"/>
        <w:spacing w:line="352" w:lineRule="auto"/>
        <w:ind w:left="420" w:right="1273"/>
        <w:jc w:val="both"/>
      </w:pPr>
      <w:r>
        <w:t>Таблица</w:t>
      </w:r>
      <w:r>
        <w:rPr>
          <w:spacing w:val="-23"/>
        </w:rPr>
        <w:t xml:space="preserve"> </w:t>
      </w:r>
      <w:r>
        <w:t>2:</w:t>
      </w:r>
      <w:r>
        <w:rPr>
          <w:spacing w:val="-23"/>
        </w:rPr>
        <w:t xml:space="preserve"> </w:t>
      </w:r>
      <w:bookmarkStart w:id="96" w:name="_bookmark22"/>
      <w:bookmarkEnd w:id="96"/>
      <w:r>
        <w:rPr>
          <w:spacing w:val="-3"/>
        </w:rPr>
        <w:t>Уникальные</w:t>
      </w:r>
      <w:r>
        <w:rPr>
          <w:spacing w:val="-23"/>
        </w:rPr>
        <w:t xml:space="preserve"> </w:t>
      </w:r>
      <w:r>
        <w:t>генетические</w:t>
      </w:r>
      <w:r>
        <w:rPr>
          <w:spacing w:val="-23"/>
        </w:rPr>
        <w:t xml:space="preserve"> </w:t>
      </w:r>
      <w:r>
        <w:t>варианты</w:t>
      </w:r>
      <w:r>
        <w:rPr>
          <w:spacing w:val="-22"/>
        </w:rPr>
        <w:t xml:space="preserve"> </w:t>
      </w:r>
      <w:r>
        <w:t>в</w:t>
      </w:r>
      <w:r>
        <w:rPr>
          <w:spacing w:val="-23"/>
        </w:rPr>
        <w:t xml:space="preserve"> </w:t>
      </w:r>
      <w:r>
        <w:t>данных</w:t>
      </w:r>
      <w:r>
        <w:rPr>
          <w:spacing w:val="-23"/>
        </w:rPr>
        <w:t xml:space="preserve"> </w:t>
      </w:r>
      <w:r>
        <w:t>секвенирования</w:t>
      </w:r>
      <w:r>
        <w:rPr>
          <w:spacing w:val="-23"/>
        </w:rPr>
        <w:t xml:space="preserve"> </w:t>
      </w:r>
      <w:r>
        <w:t>контрольных образцов клеточной линии</w:t>
      </w:r>
      <w:r>
        <w:rPr>
          <w:spacing w:val="-4"/>
        </w:rPr>
        <w:t xml:space="preserve"> </w:t>
      </w:r>
      <w:r>
        <w:t>K562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6CA578CF" wp14:editId="2318808E">
                <wp:simplePos x="0" y="0"/>
                <wp:positionH relativeFrom="page">
                  <wp:posOffset>1107440</wp:posOffset>
                </wp:positionH>
                <wp:positionV relativeFrom="paragraph">
                  <wp:posOffset>447040</wp:posOffset>
                </wp:positionV>
                <wp:extent cx="5557520" cy="1967865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520" cy="1967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8733" w:type="dxa"/>
                              <w:tblInd w:w="6" w:type="dxa"/>
                              <w:tblCellMar>
                                <w:left w:w="7" w:type="dxa"/>
                                <w:right w:w="7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  <w:gridCol w:w="955"/>
                              <w:gridCol w:w="2206"/>
                              <w:gridCol w:w="1214"/>
                              <w:gridCol w:w="1192"/>
                              <w:gridCol w:w="1612"/>
                            </w:tblGrid>
                            <w:tr w:rsidR="0068032B" w14:paraId="0EB07DD2" w14:textId="77777777">
                              <w:trPr>
                                <w:trHeight w:val="535"/>
                              </w:trPr>
                              <w:tc>
                                <w:tcPr>
                                  <w:tcW w:w="155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4A4A4"/>
                                </w:tcPr>
                                <w:p w14:paraId="11B04188" w14:textId="77777777" w:rsidR="0068032B" w:rsidRDefault="0068032B">
                                  <w:pPr>
                                    <w:pStyle w:val="TableParagraph"/>
                                    <w:spacing w:before="152"/>
                                    <w:ind w:left="93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Название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4A4A4"/>
                                </w:tcPr>
                                <w:p w14:paraId="31CEBB06" w14:textId="77777777" w:rsidR="0068032B" w:rsidRDefault="0068032B">
                                  <w:pPr>
                                    <w:pStyle w:val="TableParagraph"/>
                                    <w:spacing w:before="152"/>
                                    <w:ind w:left="93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Протокол</w:t>
                                  </w:r>
                                </w:p>
                              </w:tc>
                              <w:tc>
                                <w:tcPr>
                                  <w:tcW w:w="220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4A4A4"/>
                                </w:tcPr>
                                <w:p w14:paraId="62E9ACFE" w14:textId="77777777" w:rsidR="0068032B" w:rsidRDefault="0068032B">
                                  <w:pPr>
                                    <w:pStyle w:val="TableParagraph"/>
                                    <w:spacing w:before="47" w:line="254" w:lineRule="auto"/>
                                    <w:ind w:left="93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Глубина секвенирования, прочтений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4A4A4"/>
                                </w:tcPr>
                                <w:p w14:paraId="399E87FB" w14:textId="77777777" w:rsidR="0068032B" w:rsidRDefault="0068032B">
                                  <w:pPr>
                                    <w:pStyle w:val="TableParagraph"/>
                                    <w:spacing w:before="47" w:line="254" w:lineRule="auto"/>
                                    <w:ind w:left="92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Общее число вариантов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4A4A4"/>
                                </w:tcPr>
                                <w:p w14:paraId="11D37DC1" w14:textId="77777777" w:rsidR="0068032B" w:rsidRDefault="0068032B">
                                  <w:pPr>
                                    <w:pStyle w:val="TableParagraph"/>
                                    <w:spacing w:before="42" w:line="254" w:lineRule="auto"/>
                                    <w:ind w:left="91" w:right="69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Уникальные варианты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4A4A4"/>
                                </w:tcPr>
                                <w:p w14:paraId="798C1938" w14:textId="77777777" w:rsidR="0068032B" w:rsidRDefault="0068032B">
                                  <w:pPr>
                                    <w:pStyle w:val="TableParagraph"/>
                                    <w:spacing w:before="42" w:line="254" w:lineRule="auto"/>
                                    <w:ind w:left="90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Доля уникальных вариантов, %</w:t>
                                  </w:r>
                                </w:p>
                              </w:tc>
                            </w:tr>
                            <w:tr w:rsidR="0068032B" w14:paraId="6C69DA81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155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3D79A29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left="93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Banaszak et al.[</w:t>
                                  </w:r>
                                  <w:hyperlink w:anchor="_bookmark109">
                                    <w:r>
                                      <w:rPr>
                                        <w:color w:val="003052"/>
                                        <w:sz w:val="17"/>
                                      </w:rPr>
                                      <w:t>78</w:t>
                                    </w:r>
                                  </w:hyperlink>
                                  <w:r>
                                    <w:rPr>
                                      <w:sz w:val="17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141EB91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left="93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WES</w:t>
                                  </w:r>
                                </w:p>
                              </w:tc>
                              <w:tc>
                                <w:tcPr>
                                  <w:tcW w:w="220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8F6D6E4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7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254 983 225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09ED207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7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408 008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7EC3148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8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41 830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B2B6FB9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8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10,25</w:t>
                                  </w:r>
                                </w:p>
                              </w:tc>
                            </w:tr>
                            <w:tr w:rsidR="0068032B" w14:paraId="372FBA3C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1553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1D1D1"/>
                                </w:tcPr>
                                <w:p w14:paraId="33F07FF3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left="93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Belaghzal et al.[</w:t>
                                  </w:r>
                                  <w:hyperlink w:anchor="_bookmark110">
                                    <w:r>
                                      <w:rPr>
                                        <w:color w:val="003052"/>
                                        <w:sz w:val="17"/>
                                      </w:rPr>
                                      <w:t>79</w:t>
                                    </w:r>
                                  </w:hyperlink>
                                  <w:r>
                                    <w:rPr>
                                      <w:sz w:val="17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1D1D1"/>
                                </w:tcPr>
                                <w:p w14:paraId="2C695523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left="93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Hi-C</w:t>
                                  </w:r>
                                </w:p>
                              </w:tc>
                              <w:tc>
                                <w:tcPr>
                                  <w:tcW w:w="2206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1D1D1"/>
                                </w:tcPr>
                                <w:p w14:paraId="5FF3DA9B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7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72 914 268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1D1D1"/>
                                </w:tcPr>
                                <w:p w14:paraId="291663AC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7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1 399 457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1D1D1"/>
                                </w:tcPr>
                                <w:p w14:paraId="5AFA7E85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8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27 365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1D1D1"/>
                                </w:tcPr>
                                <w:p w14:paraId="56D4A7A1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8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1,95</w:t>
                                  </w:r>
                                </w:p>
                              </w:tc>
                            </w:tr>
                            <w:tr w:rsidR="0068032B" w14:paraId="5D7FF29F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1553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D08551B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left="93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Dixon et al.[</w:t>
                                  </w:r>
                                  <w:hyperlink w:anchor="_bookmark111">
                                    <w:r>
                                      <w:rPr>
                                        <w:color w:val="003052"/>
                                        <w:sz w:val="17"/>
                                      </w:rPr>
                                      <w:t>80</w:t>
                                    </w:r>
                                  </w:hyperlink>
                                  <w:r>
                                    <w:rPr>
                                      <w:sz w:val="17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3B5C753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left="93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WGS</w:t>
                                  </w:r>
                                </w:p>
                              </w:tc>
                              <w:tc>
                                <w:tcPr>
                                  <w:tcW w:w="2206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FAC7ECF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7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366 291 496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789CC3A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7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4 649 012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C6C9ED2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8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327 184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E159849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8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7,03</w:t>
                                  </w:r>
                                </w:p>
                              </w:tc>
                            </w:tr>
                            <w:tr w:rsidR="0068032B" w14:paraId="5D4EE91A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1553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1D1D1"/>
                                </w:tcPr>
                                <w:p w14:paraId="108BB041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left="93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Moquin et al.[</w:t>
                                  </w:r>
                                  <w:hyperlink w:anchor="_bookmark112">
                                    <w:r>
                                      <w:rPr>
                                        <w:color w:val="003052"/>
                                        <w:sz w:val="17"/>
                                      </w:rPr>
                                      <w:t>81</w:t>
                                    </w:r>
                                  </w:hyperlink>
                                  <w:r>
                                    <w:rPr>
                                      <w:sz w:val="17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1D1D1"/>
                                </w:tcPr>
                                <w:p w14:paraId="59F57611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left="93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Hi-C</w:t>
                                  </w:r>
                                </w:p>
                              </w:tc>
                              <w:tc>
                                <w:tcPr>
                                  <w:tcW w:w="2206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1D1D1"/>
                                </w:tcPr>
                                <w:p w14:paraId="38BF5CD1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7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256 500 659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1D1D1"/>
                                </w:tcPr>
                                <w:p w14:paraId="20589452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7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2 365 361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1D1D1"/>
                                </w:tcPr>
                                <w:p w14:paraId="013ED1D4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8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67 678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1D1D1"/>
                                </w:tcPr>
                                <w:p w14:paraId="620462CB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8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2,86</w:t>
                                  </w:r>
                                </w:p>
                              </w:tc>
                            </w:tr>
                            <w:tr w:rsidR="0068032B" w14:paraId="75956F93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1553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7516A34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left="93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Rao et al.[</w:t>
                                  </w:r>
                                  <w:hyperlink w:anchor="_bookmark113">
                                    <w:r>
                                      <w:rPr>
                                        <w:color w:val="003052"/>
                                        <w:sz w:val="17"/>
                                      </w:rPr>
                                      <w:t>82</w:t>
                                    </w:r>
                                  </w:hyperlink>
                                  <w:r>
                                    <w:rPr>
                                      <w:sz w:val="17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9642BF9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left="93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Hi-C</w:t>
                                  </w:r>
                                </w:p>
                              </w:tc>
                              <w:tc>
                                <w:tcPr>
                                  <w:tcW w:w="2206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2F7DC8E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7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1 366 228 845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9D4F90C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7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4 218 233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A630373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8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320 508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3880E32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8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7,59</w:t>
                                  </w:r>
                                </w:p>
                              </w:tc>
                            </w:tr>
                            <w:tr w:rsidR="0068032B" w14:paraId="27B940ED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1553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1D1D1"/>
                                </w:tcPr>
                                <w:p w14:paraId="00E64B53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left="93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Ray et al.[</w:t>
                                  </w:r>
                                  <w:hyperlink w:anchor="_bookmark114">
                                    <w:r>
                                      <w:rPr>
                                        <w:color w:val="003052"/>
                                        <w:sz w:val="17"/>
                                      </w:rPr>
                                      <w:t>83</w:t>
                                    </w:r>
                                  </w:hyperlink>
                                  <w:r>
                                    <w:rPr>
                                      <w:sz w:val="17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1D1D1"/>
                                </w:tcPr>
                                <w:p w14:paraId="1DE45871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left="93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Hi-C</w:t>
                                  </w:r>
                                </w:p>
                              </w:tc>
                              <w:tc>
                                <w:tcPr>
                                  <w:tcW w:w="2206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1D1D1"/>
                                </w:tcPr>
                                <w:p w14:paraId="5C219DC0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7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428 306 794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1D1D1"/>
                                </w:tcPr>
                                <w:p w14:paraId="10ADA4A9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7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1 789 324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1D1D1"/>
                                </w:tcPr>
                                <w:p w14:paraId="7092915A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8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89 624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1D1D1"/>
                                </w:tcPr>
                                <w:p w14:paraId="41DF1F1C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8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5,00</w:t>
                                  </w:r>
                                </w:p>
                              </w:tc>
                            </w:tr>
                            <w:tr w:rsidR="0068032B" w14:paraId="2882981C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1553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8FC9014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left="93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Wang et al.[</w:t>
                                  </w:r>
                                  <w:hyperlink w:anchor="_bookmark115">
                                    <w:r>
                                      <w:rPr>
                                        <w:color w:val="003052"/>
                                        <w:sz w:val="17"/>
                                      </w:rPr>
                                      <w:t>84</w:t>
                                    </w:r>
                                  </w:hyperlink>
                                  <w:r>
                                    <w:rPr>
                                      <w:sz w:val="17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C3009C9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left="93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Repli-seq</w:t>
                                  </w:r>
                                </w:p>
                              </w:tc>
                              <w:tc>
                                <w:tcPr>
                                  <w:tcW w:w="2206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9F4388A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7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301 663 640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929DBC6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7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2 207 451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5E12C60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8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37 578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A701281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8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1,70</w:t>
                                  </w:r>
                                </w:p>
                              </w:tc>
                            </w:tr>
                            <w:tr w:rsidR="0068032B" w14:paraId="26060AA0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1553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1D1D1"/>
                                </w:tcPr>
                                <w:p w14:paraId="35123B52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left="93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Zhou et al.[</w:t>
                                  </w:r>
                                  <w:hyperlink w:anchor="_bookmark116">
                                    <w:r>
                                      <w:rPr>
                                        <w:color w:val="003052"/>
                                        <w:sz w:val="17"/>
                                      </w:rPr>
                                      <w:t>85</w:t>
                                    </w:r>
                                  </w:hyperlink>
                                  <w:r>
                                    <w:rPr>
                                      <w:sz w:val="17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1D1D1"/>
                                </w:tcPr>
                                <w:p w14:paraId="177A87C4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left="93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WGS</w:t>
                                  </w:r>
                                </w:p>
                              </w:tc>
                              <w:tc>
                                <w:tcPr>
                                  <w:tcW w:w="2206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1D1D1"/>
                                </w:tcPr>
                                <w:p w14:paraId="52B72EE9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7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2 621 311 293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1D1D1"/>
                                </w:tcPr>
                                <w:p w14:paraId="588F9023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7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4 412 455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1D1D1"/>
                                </w:tcPr>
                                <w:p w14:paraId="16997359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8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166 451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1D1D1"/>
                                </w:tcPr>
                                <w:p w14:paraId="17EACEA3" w14:textId="77777777" w:rsidR="0068032B" w:rsidRDefault="0068032B">
                                  <w:pPr>
                                    <w:pStyle w:val="TableParagraph"/>
                                    <w:spacing w:before="61"/>
                                    <w:ind w:right="8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3,77</w:t>
                                  </w:r>
                                </w:p>
                              </w:tc>
                            </w:tr>
                          </w:tbl>
                          <w:p w14:paraId="50D25392" w14:textId="77777777" w:rsidR="0068032B" w:rsidRDefault="0068032B">
                            <w:pPr>
                              <w:pStyle w:val="a4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8CF" id="Надпись 132" o:spid="_x0000_s1027" type="#_x0000_t202" style="position:absolute;left:0;text-align:left;margin-left:87.2pt;margin-top:35.2pt;width:437.6pt;height:154.95pt;z-index:1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" filled="f" stroked="f">
                <v:textbox inset="0,0,0,0">
                  <w:txbxContent>
                    <w:tbl>
                      <w:tblPr>
                        <w:tblStyle w:val="TableNormal"/>
                        <w:tblW w:w="8733" w:type="dxa"/>
                        <w:tblInd w:w="6" w:type="dxa"/>
                        <w:tblCellMar>
                          <w:left w:w="7" w:type="dxa"/>
                          <w:right w:w="7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  <w:gridCol w:w="955"/>
                        <w:gridCol w:w="2206"/>
                        <w:gridCol w:w="1214"/>
                        <w:gridCol w:w="1192"/>
                        <w:gridCol w:w="1612"/>
                      </w:tblGrid>
                      <w:tr w:rsidR="0068032B" w14:paraId="0EB07DD2" w14:textId="77777777">
                        <w:trPr>
                          <w:trHeight w:val="535"/>
                        </w:trPr>
                        <w:tc>
                          <w:tcPr>
                            <w:tcW w:w="155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4A4A4"/>
                          </w:tcPr>
                          <w:p w14:paraId="11B04188" w14:textId="77777777" w:rsidR="0068032B" w:rsidRDefault="0068032B">
                            <w:pPr>
                              <w:pStyle w:val="TableParagraph"/>
                              <w:spacing w:before="152"/>
                              <w:ind w:left="93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Название</w:t>
                            </w:r>
                          </w:p>
                        </w:tc>
                        <w:tc>
                          <w:tcPr>
                            <w:tcW w:w="95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4A4A4"/>
                          </w:tcPr>
                          <w:p w14:paraId="31CEBB06" w14:textId="77777777" w:rsidR="0068032B" w:rsidRDefault="0068032B">
                            <w:pPr>
                              <w:pStyle w:val="TableParagraph"/>
                              <w:spacing w:before="152"/>
                              <w:ind w:left="93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Протокол</w:t>
                            </w:r>
                          </w:p>
                        </w:tc>
                        <w:tc>
                          <w:tcPr>
                            <w:tcW w:w="220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4A4A4"/>
                          </w:tcPr>
                          <w:p w14:paraId="62E9ACFE" w14:textId="77777777" w:rsidR="0068032B" w:rsidRDefault="0068032B">
                            <w:pPr>
                              <w:pStyle w:val="TableParagraph"/>
                              <w:spacing w:before="47" w:line="254" w:lineRule="auto"/>
                              <w:ind w:left="93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Глубина секвенирования, прочтений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4A4A4"/>
                          </w:tcPr>
                          <w:p w14:paraId="399E87FB" w14:textId="77777777" w:rsidR="0068032B" w:rsidRDefault="0068032B">
                            <w:pPr>
                              <w:pStyle w:val="TableParagraph"/>
                              <w:spacing w:before="47" w:line="254" w:lineRule="auto"/>
                              <w:ind w:left="92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Общее число вариантов</w:t>
                            </w:r>
                          </w:p>
                        </w:tc>
                        <w:tc>
                          <w:tcPr>
                            <w:tcW w:w="119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4A4A4"/>
                          </w:tcPr>
                          <w:p w14:paraId="11D37DC1" w14:textId="77777777" w:rsidR="0068032B" w:rsidRDefault="0068032B">
                            <w:pPr>
                              <w:pStyle w:val="TableParagraph"/>
                              <w:spacing w:before="42" w:line="254" w:lineRule="auto"/>
                              <w:ind w:left="91" w:right="69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Уникальные варианты</w:t>
                            </w:r>
                          </w:p>
                        </w:tc>
                        <w:tc>
                          <w:tcPr>
                            <w:tcW w:w="161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4A4A4"/>
                          </w:tcPr>
                          <w:p w14:paraId="798C1938" w14:textId="77777777" w:rsidR="0068032B" w:rsidRDefault="0068032B">
                            <w:pPr>
                              <w:pStyle w:val="TableParagraph"/>
                              <w:spacing w:before="42" w:line="254" w:lineRule="auto"/>
                              <w:ind w:left="90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Доля уникальных вариантов, %</w:t>
                            </w:r>
                          </w:p>
                        </w:tc>
                      </w:tr>
                      <w:tr w:rsidR="0068032B" w14:paraId="6C69DA81" w14:textId="77777777">
                        <w:trPr>
                          <w:trHeight w:val="314"/>
                        </w:trPr>
                        <w:tc>
                          <w:tcPr>
                            <w:tcW w:w="1553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23D79A29" w14:textId="77777777" w:rsidR="0068032B" w:rsidRDefault="0068032B">
                            <w:pPr>
                              <w:pStyle w:val="TableParagraph"/>
                              <w:spacing w:before="61"/>
                              <w:ind w:left="93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Banaszak et al.[</w:t>
                            </w:r>
                            <w:hyperlink w:anchor="_bookmark109">
                              <w:r>
                                <w:rPr>
                                  <w:color w:val="003052"/>
                                  <w:sz w:val="17"/>
                                </w:rPr>
                                <w:t>78</w:t>
                              </w:r>
                            </w:hyperlink>
                            <w:r>
                              <w:rPr>
                                <w:sz w:val="17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955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2141EB91" w14:textId="77777777" w:rsidR="0068032B" w:rsidRDefault="0068032B">
                            <w:pPr>
                              <w:pStyle w:val="TableParagraph"/>
                              <w:spacing w:before="61"/>
                              <w:ind w:left="93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WES</w:t>
                            </w:r>
                          </w:p>
                        </w:tc>
                        <w:tc>
                          <w:tcPr>
                            <w:tcW w:w="2206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78F6D6E4" w14:textId="77777777" w:rsidR="0068032B" w:rsidRDefault="0068032B">
                            <w:pPr>
                              <w:pStyle w:val="TableParagraph"/>
                              <w:spacing w:before="61"/>
                              <w:ind w:right="78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254 983 225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309ED207" w14:textId="77777777" w:rsidR="0068032B" w:rsidRDefault="0068032B">
                            <w:pPr>
                              <w:pStyle w:val="TableParagraph"/>
                              <w:spacing w:before="61"/>
                              <w:ind w:right="79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408 008</w:t>
                            </w:r>
                          </w:p>
                        </w:tc>
                        <w:tc>
                          <w:tcPr>
                            <w:tcW w:w="1192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57EC3148" w14:textId="77777777" w:rsidR="0068032B" w:rsidRDefault="0068032B">
                            <w:pPr>
                              <w:pStyle w:val="TableParagraph"/>
                              <w:spacing w:before="61"/>
                              <w:ind w:right="8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41 830</w:t>
                            </w:r>
                          </w:p>
                        </w:tc>
                        <w:tc>
                          <w:tcPr>
                            <w:tcW w:w="1612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1B2B6FB9" w14:textId="77777777" w:rsidR="0068032B" w:rsidRDefault="0068032B">
                            <w:pPr>
                              <w:pStyle w:val="TableParagraph"/>
                              <w:spacing w:before="61"/>
                              <w:ind w:right="8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10,25</w:t>
                            </w:r>
                          </w:p>
                        </w:tc>
                      </w:tr>
                      <w:tr w:rsidR="0068032B" w14:paraId="372FBA3C" w14:textId="77777777">
                        <w:trPr>
                          <w:trHeight w:val="314"/>
                        </w:trPr>
                        <w:tc>
                          <w:tcPr>
                            <w:tcW w:w="1553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val="clear" w:color="auto" w:fill="D1D1D1"/>
                          </w:tcPr>
                          <w:p w14:paraId="33F07FF3" w14:textId="77777777" w:rsidR="0068032B" w:rsidRDefault="0068032B">
                            <w:pPr>
                              <w:pStyle w:val="TableParagraph"/>
                              <w:spacing w:before="61"/>
                              <w:ind w:left="93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Belaghzal et al.[</w:t>
                            </w:r>
                            <w:hyperlink w:anchor="_bookmark110">
                              <w:r>
                                <w:rPr>
                                  <w:color w:val="003052"/>
                                  <w:sz w:val="17"/>
                                </w:rPr>
                                <w:t>79</w:t>
                              </w:r>
                            </w:hyperlink>
                            <w:r>
                              <w:rPr>
                                <w:sz w:val="17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955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val="clear" w:color="auto" w:fill="D1D1D1"/>
                          </w:tcPr>
                          <w:p w14:paraId="2C695523" w14:textId="77777777" w:rsidR="0068032B" w:rsidRDefault="0068032B">
                            <w:pPr>
                              <w:pStyle w:val="TableParagraph"/>
                              <w:spacing w:before="61"/>
                              <w:ind w:left="93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Hi-C</w:t>
                            </w:r>
                          </w:p>
                        </w:tc>
                        <w:tc>
                          <w:tcPr>
                            <w:tcW w:w="2206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val="clear" w:color="auto" w:fill="D1D1D1"/>
                          </w:tcPr>
                          <w:p w14:paraId="5FF3DA9B" w14:textId="77777777" w:rsidR="0068032B" w:rsidRDefault="0068032B">
                            <w:pPr>
                              <w:pStyle w:val="TableParagraph"/>
                              <w:spacing w:before="61"/>
                              <w:ind w:right="79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72 914 268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val="clear" w:color="auto" w:fill="D1D1D1"/>
                          </w:tcPr>
                          <w:p w14:paraId="291663AC" w14:textId="77777777" w:rsidR="0068032B" w:rsidRDefault="0068032B">
                            <w:pPr>
                              <w:pStyle w:val="TableParagraph"/>
                              <w:spacing w:before="61"/>
                              <w:ind w:right="79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1 399 457</w:t>
                            </w:r>
                          </w:p>
                        </w:tc>
                        <w:tc>
                          <w:tcPr>
                            <w:tcW w:w="1192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val="clear" w:color="auto" w:fill="D1D1D1"/>
                          </w:tcPr>
                          <w:p w14:paraId="5AFA7E85" w14:textId="77777777" w:rsidR="0068032B" w:rsidRDefault="0068032B">
                            <w:pPr>
                              <w:pStyle w:val="TableParagraph"/>
                              <w:spacing w:before="61"/>
                              <w:ind w:right="8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27 365</w:t>
                            </w:r>
                          </w:p>
                        </w:tc>
                        <w:tc>
                          <w:tcPr>
                            <w:tcW w:w="1612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val="clear" w:color="auto" w:fill="D1D1D1"/>
                          </w:tcPr>
                          <w:p w14:paraId="56D4A7A1" w14:textId="77777777" w:rsidR="0068032B" w:rsidRDefault="0068032B">
                            <w:pPr>
                              <w:pStyle w:val="TableParagraph"/>
                              <w:spacing w:before="61"/>
                              <w:ind w:right="8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1,95</w:t>
                            </w:r>
                          </w:p>
                        </w:tc>
                      </w:tr>
                      <w:tr w:rsidR="0068032B" w14:paraId="5D7FF29F" w14:textId="77777777">
                        <w:trPr>
                          <w:trHeight w:val="314"/>
                        </w:trPr>
                        <w:tc>
                          <w:tcPr>
                            <w:tcW w:w="1553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3D08551B" w14:textId="77777777" w:rsidR="0068032B" w:rsidRDefault="0068032B">
                            <w:pPr>
                              <w:pStyle w:val="TableParagraph"/>
                              <w:spacing w:before="61"/>
                              <w:ind w:left="93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Dixon et al.[</w:t>
                            </w:r>
                            <w:hyperlink w:anchor="_bookmark111">
                              <w:r>
                                <w:rPr>
                                  <w:color w:val="003052"/>
                                  <w:sz w:val="17"/>
                                </w:rPr>
                                <w:t>80</w:t>
                              </w:r>
                            </w:hyperlink>
                            <w:r>
                              <w:rPr>
                                <w:sz w:val="17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955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03B5C753" w14:textId="77777777" w:rsidR="0068032B" w:rsidRDefault="0068032B">
                            <w:pPr>
                              <w:pStyle w:val="TableParagraph"/>
                              <w:spacing w:before="61"/>
                              <w:ind w:left="93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WGS</w:t>
                            </w:r>
                          </w:p>
                        </w:tc>
                        <w:tc>
                          <w:tcPr>
                            <w:tcW w:w="2206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6FAC7ECF" w14:textId="77777777" w:rsidR="0068032B" w:rsidRDefault="0068032B">
                            <w:pPr>
                              <w:pStyle w:val="TableParagraph"/>
                              <w:spacing w:before="61"/>
                              <w:ind w:right="78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366 291 496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4789CC3A" w14:textId="77777777" w:rsidR="0068032B" w:rsidRDefault="0068032B">
                            <w:pPr>
                              <w:pStyle w:val="TableParagraph"/>
                              <w:spacing w:before="61"/>
                              <w:ind w:right="79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4 649 012</w:t>
                            </w:r>
                          </w:p>
                        </w:tc>
                        <w:tc>
                          <w:tcPr>
                            <w:tcW w:w="1192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0C6C9ED2" w14:textId="77777777" w:rsidR="0068032B" w:rsidRDefault="0068032B">
                            <w:pPr>
                              <w:pStyle w:val="TableParagraph"/>
                              <w:spacing w:before="61"/>
                              <w:ind w:right="8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327 184</w:t>
                            </w:r>
                          </w:p>
                        </w:tc>
                        <w:tc>
                          <w:tcPr>
                            <w:tcW w:w="1612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3E159849" w14:textId="77777777" w:rsidR="0068032B" w:rsidRDefault="0068032B">
                            <w:pPr>
                              <w:pStyle w:val="TableParagraph"/>
                              <w:spacing w:before="61"/>
                              <w:ind w:right="8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7,03</w:t>
                            </w:r>
                          </w:p>
                        </w:tc>
                      </w:tr>
                      <w:tr w:rsidR="0068032B" w14:paraId="5D4EE91A" w14:textId="77777777">
                        <w:trPr>
                          <w:trHeight w:val="314"/>
                        </w:trPr>
                        <w:tc>
                          <w:tcPr>
                            <w:tcW w:w="1553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val="clear" w:color="auto" w:fill="D1D1D1"/>
                          </w:tcPr>
                          <w:p w14:paraId="108BB041" w14:textId="77777777" w:rsidR="0068032B" w:rsidRDefault="0068032B">
                            <w:pPr>
                              <w:pStyle w:val="TableParagraph"/>
                              <w:spacing w:before="61"/>
                              <w:ind w:left="93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Moquin et al.[</w:t>
                            </w:r>
                            <w:hyperlink w:anchor="_bookmark112">
                              <w:r>
                                <w:rPr>
                                  <w:color w:val="003052"/>
                                  <w:sz w:val="17"/>
                                </w:rPr>
                                <w:t>81</w:t>
                              </w:r>
                            </w:hyperlink>
                            <w:r>
                              <w:rPr>
                                <w:sz w:val="17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955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val="clear" w:color="auto" w:fill="D1D1D1"/>
                          </w:tcPr>
                          <w:p w14:paraId="59F57611" w14:textId="77777777" w:rsidR="0068032B" w:rsidRDefault="0068032B">
                            <w:pPr>
                              <w:pStyle w:val="TableParagraph"/>
                              <w:spacing w:before="61"/>
                              <w:ind w:left="93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Hi-C</w:t>
                            </w:r>
                          </w:p>
                        </w:tc>
                        <w:tc>
                          <w:tcPr>
                            <w:tcW w:w="2206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val="clear" w:color="auto" w:fill="D1D1D1"/>
                          </w:tcPr>
                          <w:p w14:paraId="38BF5CD1" w14:textId="77777777" w:rsidR="0068032B" w:rsidRDefault="0068032B">
                            <w:pPr>
                              <w:pStyle w:val="TableParagraph"/>
                              <w:spacing w:before="61"/>
                              <w:ind w:right="78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256 500 659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val="clear" w:color="auto" w:fill="D1D1D1"/>
                          </w:tcPr>
                          <w:p w14:paraId="20589452" w14:textId="77777777" w:rsidR="0068032B" w:rsidRDefault="0068032B">
                            <w:pPr>
                              <w:pStyle w:val="TableParagraph"/>
                              <w:spacing w:before="61"/>
                              <w:ind w:right="79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2 365 361</w:t>
                            </w:r>
                          </w:p>
                        </w:tc>
                        <w:tc>
                          <w:tcPr>
                            <w:tcW w:w="1192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val="clear" w:color="auto" w:fill="D1D1D1"/>
                          </w:tcPr>
                          <w:p w14:paraId="013ED1D4" w14:textId="77777777" w:rsidR="0068032B" w:rsidRDefault="0068032B">
                            <w:pPr>
                              <w:pStyle w:val="TableParagraph"/>
                              <w:spacing w:before="61"/>
                              <w:ind w:right="8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67 678</w:t>
                            </w:r>
                          </w:p>
                        </w:tc>
                        <w:tc>
                          <w:tcPr>
                            <w:tcW w:w="1612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val="clear" w:color="auto" w:fill="D1D1D1"/>
                          </w:tcPr>
                          <w:p w14:paraId="620462CB" w14:textId="77777777" w:rsidR="0068032B" w:rsidRDefault="0068032B">
                            <w:pPr>
                              <w:pStyle w:val="TableParagraph"/>
                              <w:spacing w:before="61"/>
                              <w:ind w:right="8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2,86</w:t>
                            </w:r>
                          </w:p>
                        </w:tc>
                      </w:tr>
                      <w:tr w:rsidR="0068032B" w14:paraId="75956F93" w14:textId="77777777">
                        <w:trPr>
                          <w:trHeight w:val="314"/>
                        </w:trPr>
                        <w:tc>
                          <w:tcPr>
                            <w:tcW w:w="1553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37516A34" w14:textId="77777777" w:rsidR="0068032B" w:rsidRDefault="0068032B">
                            <w:pPr>
                              <w:pStyle w:val="TableParagraph"/>
                              <w:spacing w:before="61"/>
                              <w:ind w:left="93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Rao et al.[</w:t>
                            </w:r>
                            <w:hyperlink w:anchor="_bookmark113">
                              <w:r>
                                <w:rPr>
                                  <w:color w:val="003052"/>
                                  <w:sz w:val="17"/>
                                </w:rPr>
                                <w:t>82</w:t>
                              </w:r>
                            </w:hyperlink>
                            <w:r>
                              <w:rPr>
                                <w:sz w:val="17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955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49642BF9" w14:textId="77777777" w:rsidR="0068032B" w:rsidRDefault="0068032B">
                            <w:pPr>
                              <w:pStyle w:val="TableParagraph"/>
                              <w:spacing w:before="61"/>
                              <w:ind w:left="93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Hi-C</w:t>
                            </w:r>
                          </w:p>
                        </w:tc>
                        <w:tc>
                          <w:tcPr>
                            <w:tcW w:w="2206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22F7DC8E" w14:textId="77777777" w:rsidR="0068032B" w:rsidRDefault="0068032B">
                            <w:pPr>
                              <w:pStyle w:val="TableParagraph"/>
                              <w:spacing w:before="61"/>
                              <w:ind w:right="79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1 366 228 845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19D4F90C" w14:textId="77777777" w:rsidR="0068032B" w:rsidRDefault="0068032B">
                            <w:pPr>
                              <w:pStyle w:val="TableParagraph"/>
                              <w:spacing w:before="61"/>
                              <w:ind w:right="79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4 218 233</w:t>
                            </w:r>
                          </w:p>
                        </w:tc>
                        <w:tc>
                          <w:tcPr>
                            <w:tcW w:w="1192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1A630373" w14:textId="77777777" w:rsidR="0068032B" w:rsidRDefault="0068032B">
                            <w:pPr>
                              <w:pStyle w:val="TableParagraph"/>
                              <w:spacing w:before="61"/>
                              <w:ind w:right="8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320 508</w:t>
                            </w:r>
                          </w:p>
                        </w:tc>
                        <w:tc>
                          <w:tcPr>
                            <w:tcW w:w="1612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63880E32" w14:textId="77777777" w:rsidR="0068032B" w:rsidRDefault="0068032B">
                            <w:pPr>
                              <w:pStyle w:val="TableParagraph"/>
                              <w:spacing w:before="61"/>
                              <w:ind w:right="8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7,59</w:t>
                            </w:r>
                          </w:p>
                        </w:tc>
                      </w:tr>
                      <w:tr w:rsidR="0068032B" w14:paraId="27B940ED" w14:textId="77777777">
                        <w:trPr>
                          <w:trHeight w:val="314"/>
                        </w:trPr>
                        <w:tc>
                          <w:tcPr>
                            <w:tcW w:w="1553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val="clear" w:color="auto" w:fill="D1D1D1"/>
                          </w:tcPr>
                          <w:p w14:paraId="00E64B53" w14:textId="77777777" w:rsidR="0068032B" w:rsidRDefault="0068032B">
                            <w:pPr>
                              <w:pStyle w:val="TableParagraph"/>
                              <w:spacing w:before="61"/>
                              <w:ind w:left="93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Ray et al.[</w:t>
                            </w:r>
                            <w:hyperlink w:anchor="_bookmark114">
                              <w:r>
                                <w:rPr>
                                  <w:color w:val="003052"/>
                                  <w:sz w:val="17"/>
                                </w:rPr>
                                <w:t>83</w:t>
                              </w:r>
                            </w:hyperlink>
                            <w:r>
                              <w:rPr>
                                <w:sz w:val="17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955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val="clear" w:color="auto" w:fill="D1D1D1"/>
                          </w:tcPr>
                          <w:p w14:paraId="1DE45871" w14:textId="77777777" w:rsidR="0068032B" w:rsidRDefault="0068032B">
                            <w:pPr>
                              <w:pStyle w:val="TableParagraph"/>
                              <w:spacing w:before="61"/>
                              <w:ind w:left="93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Hi-C</w:t>
                            </w:r>
                          </w:p>
                        </w:tc>
                        <w:tc>
                          <w:tcPr>
                            <w:tcW w:w="2206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val="clear" w:color="auto" w:fill="D1D1D1"/>
                          </w:tcPr>
                          <w:p w14:paraId="5C219DC0" w14:textId="77777777" w:rsidR="0068032B" w:rsidRDefault="0068032B">
                            <w:pPr>
                              <w:pStyle w:val="TableParagraph"/>
                              <w:spacing w:before="61"/>
                              <w:ind w:right="78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428 306 794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val="clear" w:color="auto" w:fill="D1D1D1"/>
                          </w:tcPr>
                          <w:p w14:paraId="10ADA4A9" w14:textId="77777777" w:rsidR="0068032B" w:rsidRDefault="0068032B">
                            <w:pPr>
                              <w:pStyle w:val="TableParagraph"/>
                              <w:spacing w:before="61"/>
                              <w:ind w:right="79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1 789 324</w:t>
                            </w:r>
                          </w:p>
                        </w:tc>
                        <w:tc>
                          <w:tcPr>
                            <w:tcW w:w="1192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val="clear" w:color="auto" w:fill="D1D1D1"/>
                          </w:tcPr>
                          <w:p w14:paraId="7092915A" w14:textId="77777777" w:rsidR="0068032B" w:rsidRDefault="0068032B">
                            <w:pPr>
                              <w:pStyle w:val="TableParagraph"/>
                              <w:spacing w:before="61"/>
                              <w:ind w:right="8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89 624</w:t>
                            </w:r>
                          </w:p>
                        </w:tc>
                        <w:tc>
                          <w:tcPr>
                            <w:tcW w:w="1612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val="clear" w:color="auto" w:fill="D1D1D1"/>
                          </w:tcPr>
                          <w:p w14:paraId="41DF1F1C" w14:textId="77777777" w:rsidR="0068032B" w:rsidRDefault="0068032B">
                            <w:pPr>
                              <w:pStyle w:val="TableParagraph"/>
                              <w:spacing w:before="61"/>
                              <w:ind w:right="8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5,00</w:t>
                            </w:r>
                          </w:p>
                        </w:tc>
                      </w:tr>
                      <w:tr w:rsidR="0068032B" w14:paraId="2882981C" w14:textId="77777777">
                        <w:trPr>
                          <w:trHeight w:val="314"/>
                        </w:trPr>
                        <w:tc>
                          <w:tcPr>
                            <w:tcW w:w="1553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08FC9014" w14:textId="77777777" w:rsidR="0068032B" w:rsidRDefault="0068032B">
                            <w:pPr>
                              <w:pStyle w:val="TableParagraph"/>
                              <w:spacing w:before="61"/>
                              <w:ind w:left="93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Wang et al.[</w:t>
                            </w:r>
                            <w:hyperlink w:anchor="_bookmark115">
                              <w:r>
                                <w:rPr>
                                  <w:color w:val="003052"/>
                                  <w:sz w:val="17"/>
                                </w:rPr>
                                <w:t>84</w:t>
                              </w:r>
                            </w:hyperlink>
                            <w:r>
                              <w:rPr>
                                <w:sz w:val="17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955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5C3009C9" w14:textId="77777777" w:rsidR="0068032B" w:rsidRDefault="0068032B">
                            <w:pPr>
                              <w:pStyle w:val="TableParagraph"/>
                              <w:spacing w:before="61"/>
                              <w:ind w:left="93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Repli-seq</w:t>
                            </w:r>
                          </w:p>
                        </w:tc>
                        <w:tc>
                          <w:tcPr>
                            <w:tcW w:w="2206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39F4388A" w14:textId="77777777" w:rsidR="0068032B" w:rsidRDefault="0068032B">
                            <w:pPr>
                              <w:pStyle w:val="TableParagraph"/>
                              <w:spacing w:before="61"/>
                              <w:ind w:right="78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301 663 640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6929DBC6" w14:textId="77777777" w:rsidR="0068032B" w:rsidRDefault="0068032B">
                            <w:pPr>
                              <w:pStyle w:val="TableParagraph"/>
                              <w:spacing w:before="61"/>
                              <w:ind w:right="79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2 207 451</w:t>
                            </w:r>
                          </w:p>
                        </w:tc>
                        <w:tc>
                          <w:tcPr>
                            <w:tcW w:w="1192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05E12C60" w14:textId="77777777" w:rsidR="0068032B" w:rsidRDefault="0068032B">
                            <w:pPr>
                              <w:pStyle w:val="TableParagraph"/>
                              <w:spacing w:before="61"/>
                              <w:ind w:right="8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37 578</w:t>
                            </w:r>
                          </w:p>
                        </w:tc>
                        <w:tc>
                          <w:tcPr>
                            <w:tcW w:w="1612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2A701281" w14:textId="77777777" w:rsidR="0068032B" w:rsidRDefault="0068032B">
                            <w:pPr>
                              <w:pStyle w:val="TableParagraph"/>
                              <w:spacing w:before="61"/>
                              <w:ind w:right="8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1,70</w:t>
                            </w:r>
                          </w:p>
                        </w:tc>
                      </w:tr>
                      <w:tr w:rsidR="0068032B" w14:paraId="26060AA0" w14:textId="77777777">
                        <w:trPr>
                          <w:trHeight w:val="314"/>
                        </w:trPr>
                        <w:tc>
                          <w:tcPr>
                            <w:tcW w:w="1553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1D1D1"/>
                          </w:tcPr>
                          <w:p w14:paraId="35123B52" w14:textId="77777777" w:rsidR="0068032B" w:rsidRDefault="0068032B">
                            <w:pPr>
                              <w:pStyle w:val="TableParagraph"/>
                              <w:spacing w:before="61"/>
                              <w:ind w:left="93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Zhou et al.[</w:t>
                            </w:r>
                            <w:hyperlink w:anchor="_bookmark116">
                              <w:r>
                                <w:rPr>
                                  <w:color w:val="003052"/>
                                  <w:sz w:val="17"/>
                                </w:rPr>
                                <w:t>85</w:t>
                              </w:r>
                            </w:hyperlink>
                            <w:r>
                              <w:rPr>
                                <w:sz w:val="17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955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1D1D1"/>
                          </w:tcPr>
                          <w:p w14:paraId="177A87C4" w14:textId="77777777" w:rsidR="0068032B" w:rsidRDefault="0068032B">
                            <w:pPr>
                              <w:pStyle w:val="TableParagraph"/>
                              <w:spacing w:before="61"/>
                              <w:ind w:left="93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WGS</w:t>
                            </w:r>
                          </w:p>
                        </w:tc>
                        <w:tc>
                          <w:tcPr>
                            <w:tcW w:w="2206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1D1D1"/>
                          </w:tcPr>
                          <w:p w14:paraId="52B72EE9" w14:textId="77777777" w:rsidR="0068032B" w:rsidRDefault="0068032B">
                            <w:pPr>
                              <w:pStyle w:val="TableParagraph"/>
                              <w:spacing w:before="61"/>
                              <w:ind w:right="79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2 621 311 293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1D1D1"/>
                          </w:tcPr>
                          <w:p w14:paraId="588F9023" w14:textId="77777777" w:rsidR="0068032B" w:rsidRDefault="0068032B">
                            <w:pPr>
                              <w:pStyle w:val="TableParagraph"/>
                              <w:spacing w:before="61"/>
                              <w:ind w:right="79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4 412 455</w:t>
                            </w:r>
                          </w:p>
                        </w:tc>
                        <w:tc>
                          <w:tcPr>
                            <w:tcW w:w="1192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1D1D1"/>
                          </w:tcPr>
                          <w:p w14:paraId="16997359" w14:textId="77777777" w:rsidR="0068032B" w:rsidRDefault="0068032B">
                            <w:pPr>
                              <w:pStyle w:val="TableParagraph"/>
                              <w:spacing w:before="61"/>
                              <w:ind w:right="8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166 451</w:t>
                            </w:r>
                          </w:p>
                        </w:tc>
                        <w:tc>
                          <w:tcPr>
                            <w:tcW w:w="1612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1D1D1"/>
                          </w:tcPr>
                          <w:p w14:paraId="17EACEA3" w14:textId="77777777" w:rsidR="0068032B" w:rsidRDefault="0068032B">
                            <w:pPr>
                              <w:pStyle w:val="TableParagraph"/>
                              <w:spacing w:before="61"/>
                              <w:ind w:right="8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3,77</w:t>
                            </w:r>
                          </w:p>
                        </w:tc>
                      </w:tr>
                    </w:tbl>
                    <w:p w14:paraId="50D25392" w14:textId="77777777" w:rsidR="0068032B" w:rsidRDefault="0068032B">
                      <w:pPr>
                        <w:pStyle w:val="a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9BA2CF" w14:textId="77777777" w:rsidR="001220B7" w:rsidRDefault="001220B7">
      <w:pPr>
        <w:pStyle w:val="a4"/>
        <w:rPr>
          <w:sz w:val="26"/>
        </w:rPr>
      </w:pPr>
    </w:p>
    <w:p w14:paraId="27C19693" w14:textId="77777777" w:rsidR="001220B7" w:rsidRDefault="001220B7">
      <w:pPr>
        <w:pStyle w:val="a4"/>
        <w:rPr>
          <w:sz w:val="26"/>
        </w:rPr>
      </w:pPr>
    </w:p>
    <w:p w14:paraId="48BA41CC" w14:textId="77777777" w:rsidR="001220B7" w:rsidRDefault="001220B7">
      <w:pPr>
        <w:pStyle w:val="a4"/>
        <w:rPr>
          <w:sz w:val="26"/>
        </w:rPr>
      </w:pPr>
    </w:p>
    <w:p w14:paraId="2C7B0906" w14:textId="77777777" w:rsidR="001220B7" w:rsidRDefault="001220B7">
      <w:pPr>
        <w:pStyle w:val="a4"/>
        <w:rPr>
          <w:sz w:val="26"/>
        </w:rPr>
      </w:pPr>
    </w:p>
    <w:p w14:paraId="071603D3" w14:textId="77777777" w:rsidR="001220B7" w:rsidRDefault="001220B7">
      <w:pPr>
        <w:pStyle w:val="a4"/>
        <w:rPr>
          <w:sz w:val="26"/>
        </w:rPr>
      </w:pPr>
    </w:p>
    <w:p w14:paraId="729D648E" w14:textId="77777777" w:rsidR="001220B7" w:rsidRDefault="001220B7">
      <w:pPr>
        <w:pStyle w:val="a4"/>
        <w:rPr>
          <w:sz w:val="26"/>
        </w:rPr>
      </w:pPr>
    </w:p>
    <w:p w14:paraId="1B27908D" w14:textId="77777777" w:rsidR="001220B7" w:rsidRDefault="001220B7">
      <w:pPr>
        <w:pStyle w:val="a4"/>
        <w:rPr>
          <w:sz w:val="26"/>
        </w:rPr>
      </w:pPr>
    </w:p>
    <w:p w14:paraId="57E13987" w14:textId="77777777" w:rsidR="001220B7" w:rsidRDefault="001220B7">
      <w:pPr>
        <w:pStyle w:val="a4"/>
        <w:rPr>
          <w:sz w:val="26"/>
        </w:rPr>
      </w:pPr>
    </w:p>
    <w:p w14:paraId="7668D4BE" w14:textId="77777777" w:rsidR="001220B7" w:rsidRDefault="001220B7">
      <w:pPr>
        <w:pStyle w:val="a4"/>
        <w:rPr>
          <w:sz w:val="26"/>
        </w:rPr>
      </w:pPr>
    </w:p>
    <w:p w14:paraId="2EB68206" w14:textId="77777777" w:rsidR="001220B7" w:rsidRDefault="001220B7">
      <w:pPr>
        <w:pStyle w:val="a4"/>
        <w:rPr>
          <w:sz w:val="26"/>
        </w:rPr>
      </w:pPr>
    </w:p>
    <w:p w14:paraId="2AA6E38B" w14:textId="77777777" w:rsidR="001220B7" w:rsidRDefault="001220B7">
      <w:pPr>
        <w:pStyle w:val="a4"/>
        <w:spacing w:before="6"/>
        <w:rPr>
          <w:sz w:val="29"/>
        </w:rPr>
      </w:pPr>
    </w:p>
    <w:p w14:paraId="5F740A49" w14:textId="77777777" w:rsidR="00FC4DE2" w:rsidRDefault="00FC4DE2">
      <w:pPr>
        <w:pStyle w:val="a4"/>
        <w:ind w:left="779"/>
        <w:rPr>
          <w:ins w:id="97" w:author="Фишман Вениамин Семенович" w:date="2021-02-02T10:26:00Z"/>
        </w:rPr>
      </w:pPr>
      <w:ins w:id="98" w:author="Фишман Вениамин Семенович" w:date="2021-02-02T10:25:00Z">
        <w:r>
          <w:t>Мы обратили внимание на то</w:t>
        </w:r>
      </w:ins>
      <w:ins w:id="99" w:author="Фишман Вениамин Семенович" w:date="2021-02-02T10:22:00Z">
        <w:r>
          <w:t xml:space="preserve">, что лишь </w:t>
        </w:r>
      </w:ins>
      <w:ins w:id="100" w:author="Фишман Вениамин Семенович" w:date="2021-02-02T10:23:00Z">
        <w:r>
          <w:t xml:space="preserve">около 1% геномных </w:t>
        </w:r>
        <w:r>
          <w:rPr>
            <w:lang w:val="en-US"/>
          </w:rPr>
          <w:t>SNP</w:t>
        </w:r>
        <w:r w:rsidRPr="00FC4DE2">
          <w:rPr>
            <w:rPrChange w:id="101" w:author="Фишман Вениамин Семенович" w:date="2021-02-02T10:23:00Z">
              <w:rPr>
                <w:lang w:val="en-US"/>
              </w:rPr>
            </w:rPrChange>
          </w:rPr>
          <w:t xml:space="preserve"> </w:t>
        </w:r>
        <w:r>
          <w:t xml:space="preserve">клеток </w:t>
        </w:r>
        <w:r>
          <w:rPr>
            <w:lang w:val="en-US"/>
          </w:rPr>
          <w:t>K</w:t>
        </w:r>
        <w:r w:rsidRPr="00FC4DE2">
          <w:rPr>
            <w:rPrChange w:id="102" w:author="Фишман Вениамин Семенович" w:date="2021-02-02T10:23:00Z">
              <w:rPr>
                <w:lang w:val="en-US"/>
              </w:rPr>
            </w:rPrChange>
          </w:rPr>
          <w:t xml:space="preserve">562 </w:t>
        </w:r>
        <w:r>
          <w:t>были обнаружена во всех восьми работах.</w:t>
        </w:r>
      </w:ins>
      <w:ins w:id="103" w:author="Фишман Вениамин Семенович" w:date="2021-02-02T10:24:00Z">
        <w:r>
          <w:t xml:space="preserve"> </w:t>
        </w:r>
      </w:ins>
      <w:ins w:id="104" w:author="Фишман Вениамин Семенович" w:date="2021-02-02T10:26:00Z">
        <w:r>
          <w:t xml:space="preserve">Такая ситуация может возникнуть </w:t>
        </w:r>
      </w:ins>
      <w:ins w:id="105" w:author="Фишман Вениамин Семенович" w:date="2021-02-02T10:28:00Z">
        <w:r w:rsidR="00F666FA">
          <w:t>в следующих случаях</w:t>
        </w:r>
      </w:ins>
      <w:ins w:id="106" w:author="Фишман Вениамин Семенович" w:date="2021-02-02T10:26:00Z">
        <w:r>
          <w:t>:</w:t>
        </w:r>
      </w:ins>
    </w:p>
    <w:p w14:paraId="01BB749B" w14:textId="77777777" w:rsidR="00FC4DE2" w:rsidRDefault="00FC4DE2">
      <w:pPr>
        <w:pStyle w:val="a4"/>
        <w:ind w:left="779"/>
        <w:rPr>
          <w:ins w:id="107" w:author="Фишман Вениамин Семенович" w:date="2021-02-02T10:26:00Z"/>
        </w:rPr>
      </w:pPr>
      <w:ins w:id="108" w:author="Фишман Вениамин Семенович" w:date="2021-02-02T10:26:00Z">
        <w:r>
          <w:t>1.) в одной или нескольких работах обнаружено очень много уникальных вариантов, которые дают существенный вклад в общее число вариантов, но не пересекаются с результатами других исследований</w:t>
        </w:r>
      </w:ins>
      <w:ins w:id="109" w:author="Фишман Вениамин Семенович" w:date="2021-02-02T10:30:00Z">
        <w:r w:rsidR="00F666FA">
          <w:t>;</w:t>
        </w:r>
      </w:ins>
    </w:p>
    <w:p w14:paraId="0F7508DF" w14:textId="77777777" w:rsidR="00FC4DE2" w:rsidRDefault="00FC4DE2">
      <w:pPr>
        <w:pStyle w:val="a4"/>
        <w:ind w:left="779"/>
        <w:rPr>
          <w:ins w:id="110" w:author="Фишман Вениамин Семенович" w:date="2021-02-02T10:27:00Z"/>
        </w:rPr>
      </w:pPr>
      <w:ins w:id="111" w:author="Фишман Вениамин Семенович" w:date="2021-02-02T10:27:00Z">
        <w:r>
          <w:t xml:space="preserve">2.) в одной </w:t>
        </w:r>
        <w:r>
          <w:t xml:space="preserve">или нескольких работах </w:t>
        </w:r>
        <w:r>
          <w:t>не найдено подавляющее большинство вариантов, найденных во всех остальных работах</w:t>
        </w:r>
      </w:ins>
      <w:ins w:id="112" w:author="Фишман Вениамин Семенович" w:date="2021-02-02T10:30:00Z">
        <w:r w:rsidR="00F666FA">
          <w:t>;</w:t>
        </w:r>
      </w:ins>
    </w:p>
    <w:p w14:paraId="17E20D16" w14:textId="77777777" w:rsidR="00F666FA" w:rsidRPr="007D453F" w:rsidRDefault="00FC4DE2">
      <w:pPr>
        <w:pStyle w:val="a4"/>
        <w:ind w:left="779"/>
        <w:rPr>
          <w:ins w:id="113" w:author="Фишман Вениамин Семенович" w:date="2021-02-02T10:32:00Z"/>
          <w:highlight w:val="yellow"/>
          <w:rPrChange w:id="114" w:author="Фишман Вениамин Семенович" w:date="2021-02-02T10:39:00Z">
            <w:rPr>
              <w:ins w:id="115" w:author="Фишман Вениамин Семенович" w:date="2021-02-02T10:32:00Z"/>
            </w:rPr>
          </w:rPrChange>
        </w:rPr>
      </w:pPr>
      <w:ins w:id="116" w:author="Фишман Вениамин Семенович" w:date="2021-02-02T10:27:00Z">
        <w:r w:rsidRPr="007D453F">
          <w:rPr>
            <w:highlight w:val="yellow"/>
            <w:rPrChange w:id="117" w:author="Фишман Вениамин Семенович" w:date="2021-02-02T10:39:00Z">
              <w:rPr/>
            </w:rPrChange>
          </w:rPr>
          <w:lastRenderedPageBreak/>
          <w:t xml:space="preserve">3.) </w:t>
        </w:r>
      </w:ins>
      <w:ins w:id="118" w:author="Фишман Вениамин Семенович" w:date="2021-02-02T10:29:00Z">
        <w:r w:rsidR="00F666FA" w:rsidRPr="007D453F">
          <w:rPr>
            <w:highlight w:val="yellow"/>
            <w:rPrChange w:id="119" w:author="Фишман Вениамин Семенович" w:date="2021-02-02T10:39:00Z">
              <w:rPr/>
            </w:rPrChange>
          </w:rPr>
          <w:t xml:space="preserve">распределение уникальных вариантов </w:t>
        </w:r>
      </w:ins>
      <w:ins w:id="120" w:author="Фишман Вениамин Семенович" w:date="2021-02-02T10:31:00Z">
        <w:r w:rsidR="00F666FA" w:rsidRPr="007D453F">
          <w:rPr>
            <w:highlight w:val="yellow"/>
            <w:rPrChange w:id="121" w:author="Фишман Вениамин Семенович" w:date="2021-02-02T10:39:00Z">
              <w:rPr/>
            </w:rPrChange>
          </w:rPr>
          <w:t xml:space="preserve">и число общих вариантов между парами работ распределены </w:t>
        </w:r>
      </w:ins>
      <w:ins w:id="122" w:author="Фишман Вениамин Семенович" w:date="2021-02-02T10:29:00Z">
        <w:r w:rsidR="00F666FA" w:rsidRPr="007D453F">
          <w:rPr>
            <w:highlight w:val="yellow"/>
            <w:rPrChange w:id="123" w:author="Фишман Вениамин Семенович" w:date="2021-02-02T10:39:00Z">
              <w:rPr/>
            </w:rPrChange>
          </w:rPr>
          <w:t>относительно равномерно, и низкое число общих для всех восьми работ вариантов не может объясняться особенностями какого-то одного или нескольких исследовани.</w:t>
        </w:r>
      </w:ins>
    </w:p>
    <w:p w14:paraId="561CC6B4" w14:textId="77777777" w:rsidR="00F666FA" w:rsidRPr="007D453F" w:rsidRDefault="00F666FA">
      <w:pPr>
        <w:pStyle w:val="a4"/>
        <w:ind w:left="779"/>
        <w:rPr>
          <w:ins w:id="124" w:author="Фишман Вениамин Семенович" w:date="2021-02-02T10:31:00Z"/>
          <w:rPrChange w:id="125" w:author="Фишман Вениамин Семенович" w:date="2021-02-02T10:38:00Z">
            <w:rPr>
              <w:ins w:id="126" w:author="Фишман Вениамин Семенович" w:date="2021-02-02T10:31:00Z"/>
            </w:rPr>
          </w:rPrChange>
        </w:rPr>
      </w:pPr>
      <w:ins w:id="127" w:author="Фишман Вениамин Семенович" w:date="2021-02-02T10:35:00Z">
        <w:r w:rsidRPr="007D453F">
          <w:rPr>
            <w:highlight w:val="yellow"/>
            <w:rPrChange w:id="128" w:author="Фишман Вениамин Семенович" w:date="2021-02-02T10:39:00Z">
              <w:rPr/>
            </w:rPrChange>
          </w:rPr>
          <w:t xml:space="preserve">Чтобы проверить, не связана ли </w:t>
        </w:r>
      </w:ins>
      <w:ins w:id="129" w:author="Фишман Вениамин Семенович" w:date="2021-02-02T10:34:00Z">
        <w:r w:rsidRPr="007D453F">
          <w:rPr>
            <w:highlight w:val="yellow"/>
            <w:rPrChange w:id="130" w:author="Фишман Вениамин Семенович" w:date="2021-02-02T10:39:00Z">
              <w:rPr/>
            </w:rPrChange>
          </w:rPr>
          <w:t xml:space="preserve">низкая доля общих </w:t>
        </w:r>
      </w:ins>
      <w:ins w:id="131" w:author="Фишман Вениамин Семенович" w:date="2021-02-02T10:35:00Z">
        <w:r w:rsidRPr="007D453F">
          <w:rPr>
            <w:highlight w:val="yellow"/>
            <w:rPrChange w:id="132" w:author="Фишман Вениамин Семенович" w:date="2021-02-02T10:39:00Z">
              <w:rPr/>
            </w:rPrChange>
          </w:rPr>
          <w:t>с особенностями какого-то одного из использованных наборов данных</w:t>
        </w:r>
      </w:ins>
      <w:ins w:id="133" w:author="Фишман Вениамин Семенович" w:date="2021-02-02T10:33:00Z">
        <w:r w:rsidRPr="007D453F">
          <w:rPr>
            <w:highlight w:val="yellow"/>
            <w:rPrChange w:id="134" w:author="Фишман Вениамин Семенович" w:date="2021-02-02T10:39:00Z">
              <w:rPr/>
            </w:rPrChange>
          </w:rPr>
          <w:t>,</w:t>
        </w:r>
      </w:ins>
      <w:ins w:id="135" w:author="Фишман Вениамин Семенович" w:date="2021-02-02T10:35:00Z">
        <w:r w:rsidRPr="007D453F">
          <w:rPr>
            <w:highlight w:val="yellow"/>
            <w:rPrChange w:id="136" w:author="Фишман Вениамин Семенович" w:date="2021-02-02T10:39:00Z">
              <w:rPr/>
            </w:rPrChange>
          </w:rPr>
          <w:t xml:space="preserve"> мы </w:t>
        </w:r>
      </w:ins>
      <w:ins w:id="137" w:author="Фишман Вениамин Семенович" w:date="2021-02-02T10:36:00Z">
        <w:r w:rsidRPr="007D453F">
          <w:rPr>
            <w:highlight w:val="yellow"/>
            <w:rPrChange w:id="138" w:author="Фишман Вениамин Семенович" w:date="2021-02-02T10:39:00Z">
              <w:rPr/>
            </w:rPrChange>
          </w:rPr>
          <w:t xml:space="preserve">протестировали все комбинации из 7-ми или 6-и работ (рисунок </w:t>
        </w:r>
      </w:ins>
      <w:ins w:id="139" w:author="Фишман Вениамин Семенович" w:date="2021-02-02T10:37:00Z">
        <w:r w:rsidRPr="007D453F">
          <w:rPr>
            <w:highlight w:val="yellow"/>
            <w:rPrChange w:id="140" w:author="Фишман Вениамин Семенович" w:date="2021-02-02T10:39:00Z">
              <w:rPr/>
            </w:rPrChange>
          </w:rPr>
          <w:t>–</w:t>
        </w:r>
      </w:ins>
      <w:ins w:id="141" w:author="Фишман Вениамин Семенович" w:date="2021-02-02T10:36:00Z">
        <w:r w:rsidRPr="007D453F">
          <w:rPr>
            <w:highlight w:val="yellow"/>
            <w:rPrChange w:id="142" w:author="Фишман Вениамин Семенович" w:date="2021-02-02T10:39:00Z">
              <w:rPr/>
            </w:rPrChange>
          </w:rPr>
          <w:t xml:space="preserve"> столбчатые диаграммы,</w:t>
        </w:r>
      </w:ins>
      <w:ins w:id="143" w:author="Фишман Вениамин Семенович" w:date="2021-02-02T10:37:00Z">
        <w:r w:rsidRPr="007D453F">
          <w:rPr>
            <w:highlight w:val="yellow"/>
            <w:rPrChange w:id="144" w:author="Фишман Вениамин Семенович" w:date="2021-02-02T10:39:00Z">
              <w:rPr/>
            </w:rPrChange>
          </w:rPr>
          <w:t xml:space="preserve"> А - </w:t>
        </w:r>
      </w:ins>
      <w:ins w:id="145" w:author="Фишман Вениамин Семенович" w:date="2021-02-02T10:36:00Z">
        <w:r w:rsidRPr="007D453F">
          <w:rPr>
            <w:highlight w:val="yellow"/>
            <w:rPrChange w:id="146" w:author="Фишман Вениамин Семенович" w:date="2021-02-02T10:39:00Z">
              <w:rPr/>
            </w:rPrChange>
          </w:rPr>
          <w:t xml:space="preserve">8 </w:t>
        </w:r>
      </w:ins>
      <w:ins w:id="147" w:author="Фишман Вениамин Семенович" w:date="2021-02-02T10:37:00Z">
        <w:r w:rsidRPr="007D453F">
          <w:rPr>
            <w:highlight w:val="yellow"/>
            <w:rPrChange w:id="148" w:author="Фишман Вениамин Семенович" w:date="2021-02-02T10:39:00Z">
              <w:rPr/>
            </w:rPrChange>
          </w:rPr>
          <w:t xml:space="preserve">штук (7=8-1), Б – </w:t>
        </w:r>
      </w:ins>
      <w:ins w:id="149" w:author="Фишман Вениамин Семенович" w:date="2021-02-02T10:38:00Z">
        <w:r w:rsidR="007D453F" w:rsidRPr="007D453F">
          <w:rPr>
            <w:highlight w:val="yellow"/>
            <w:rPrChange w:id="150" w:author="Фишман Вениамин Семенович" w:date="2021-02-02T10:39:00Z">
              <w:rPr/>
            </w:rPrChange>
          </w:rPr>
          <w:t xml:space="preserve">56 столбиков. Две метрики - % общих вариантов и общее число вариантов. Для второй </w:t>
        </w:r>
      </w:ins>
      <w:ins w:id="151" w:author="Фишман Вениамин Семенович" w:date="2021-02-02T10:39:00Z">
        <w:r w:rsidR="007D453F" w:rsidRPr="007D453F">
          <w:rPr>
            <w:highlight w:val="yellow"/>
            <w:rPrChange w:id="152" w:author="Фишман Вениамин Семенович" w:date="2021-02-02T10:39:00Z">
              <w:rPr/>
            </w:rPrChange>
          </w:rPr>
          <w:t>н</w:t>
        </w:r>
      </w:ins>
      <w:ins w:id="153" w:author="Фишман Вениамин Семенович" w:date="2021-02-02T10:38:00Z">
        <w:r w:rsidR="007D453F" w:rsidRPr="007D453F">
          <w:rPr>
            <w:highlight w:val="yellow"/>
            <w:rPrChange w:id="154" w:author="Фишман Вениамин Семенович" w:date="2021-02-02T10:39:00Z">
              <w:rPr/>
            </w:rPrChange>
          </w:rPr>
          <w:t>аверху пун</w:t>
        </w:r>
      </w:ins>
      <w:ins w:id="155" w:author="Фишман Вениамин Семенович" w:date="2021-02-02T10:39:00Z">
        <w:r w:rsidR="007D453F" w:rsidRPr="007D453F">
          <w:rPr>
            <w:highlight w:val="yellow"/>
            <w:rPrChange w:id="156" w:author="Фишман Вениамин Семенович" w:date="2021-02-02T10:39:00Z">
              <w:rPr/>
            </w:rPrChange>
          </w:rPr>
          <w:t>ктир – общее число вариантов в 8 библиотеках).</w:t>
        </w:r>
      </w:ins>
    </w:p>
    <w:p w14:paraId="28FFCCB2" w14:textId="77777777" w:rsidR="00FC4DE2" w:rsidRDefault="00F666FA" w:rsidP="00F666FA">
      <w:pPr>
        <w:pStyle w:val="a4"/>
        <w:rPr>
          <w:ins w:id="157" w:author="Фишман Вениамин Семенович" w:date="2021-02-02T10:27:00Z"/>
        </w:rPr>
        <w:pPrChange w:id="158" w:author="Фишман Вениамин Семенович" w:date="2021-02-02T10:31:00Z">
          <w:pPr>
            <w:pStyle w:val="a4"/>
            <w:ind w:left="779"/>
          </w:pPr>
        </w:pPrChange>
      </w:pPr>
      <w:ins w:id="159" w:author="Фишман Вениамин Семенович" w:date="2021-02-02T10:29:00Z">
        <w:r>
          <w:t xml:space="preserve"> </w:t>
        </w:r>
      </w:ins>
    </w:p>
    <w:p w14:paraId="785C9251" w14:textId="77777777" w:rsidR="001220B7" w:rsidRDefault="0068032B">
      <w:pPr>
        <w:pStyle w:val="a4"/>
        <w:ind w:left="779"/>
        <w:sectPr w:rsidR="001220B7">
          <w:pgSz w:w="11906" w:h="16838"/>
          <w:pgMar w:top="1540" w:right="140" w:bottom="280" w:left="1280" w:header="953" w:footer="0" w:gutter="0"/>
          <w:cols w:space="720"/>
          <w:formProt w:val="0"/>
          <w:docGrid w:linePitch="100" w:charSpace="4096"/>
        </w:sectPr>
      </w:pPr>
      <w:r>
        <w:t>При исключении из выборки данных Banaszak et al. и Belaghzal et al. общими яв-</w:t>
      </w:r>
    </w:p>
    <w:p w14:paraId="12661C79" w14:textId="77777777" w:rsidR="001220B7" w:rsidRDefault="001220B7">
      <w:pPr>
        <w:pStyle w:val="a4"/>
        <w:spacing w:before="7"/>
        <w:rPr>
          <w:sz w:val="11"/>
        </w:rPr>
      </w:pPr>
    </w:p>
    <w:p w14:paraId="725F08EC" w14:textId="77777777" w:rsidR="001220B7" w:rsidRDefault="0068032B">
      <w:pPr>
        <w:pStyle w:val="a4"/>
        <w:spacing w:before="89" w:line="252" w:lineRule="auto"/>
        <w:ind w:left="129" w:right="1245" w:firstLine="7"/>
      </w:pPr>
      <w:r>
        <w:t>ляются 1 091 331 (19,85%) вариантов. Их решено было использовать как добавочный («серебряный») стандарт.</w:t>
      </w:r>
    </w:p>
    <w:p w14:paraId="42E64410" w14:textId="77777777" w:rsidR="001220B7" w:rsidRDefault="0068032B">
      <w:pPr>
        <w:pStyle w:val="a4"/>
        <w:spacing w:line="252" w:lineRule="auto"/>
        <w:ind w:left="137" w:right="1445" w:firstLine="358"/>
      </w:pPr>
      <w:r>
        <w:t>Также</w:t>
      </w:r>
      <w:r>
        <w:rPr>
          <w:spacing w:val="-30"/>
        </w:rPr>
        <w:t xml:space="preserve"> </w:t>
      </w:r>
      <w:r>
        <w:t>было</w:t>
      </w:r>
      <w:r>
        <w:rPr>
          <w:spacing w:val="-30"/>
        </w:rPr>
        <w:t xml:space="preserve"> </w:t>
      </w:r>
      <w:r>
        <w:t>решено</w:t>
      </w:r>
      <w:r>
        <w:rPr>
          <w:spacing w:val="-30"/>
        </w:rPr>
        <w:t xml:space="preserve"> </w:t>
      </w:r>
      <w:r>
        <w:t>проверить</w:t>
      </w:r>
      <w:r>
        <w:rPr>
          <w:spacing w:val="-30"/>
        </w:rPr>
        <w:t xml:space="preserve"> </w:t>
      </w:r>
      <w:r>
        <w:t>эффективность</w:t>
      </w:r>
      <w:r>
        <w:rPr>
          <w:spacing w:val="-30"/>
        </w:rPr>
        <w:t xml:space="preserve"> </w:t>
      </w:r>
      <w:r>
        <w:t>использованного</w:t>
      </w:r>
      <w:r>
        <w:rPr>
          <w:spacing w:val="-30"/>
        </w:rPr>
        <w:t xml:space="preserve"> </w:t>
      </w:r>
      <w:r>
        <w:t>нами</w:t>
      </w:r>
      <w:r>
        <w:rPr>
          <w:spacing w:val="-30"/>
        </w:rPr>
        <w:t xml:space="preserve"> </w:t>
      </w:r>
      <w:r>
        <w:t>базового</w:t>
      </w:r>
      <w:r>
        <w:rPr>
          <w:spacing w:val="-30"/>
        </w:rPr>
        <w:t xml:space="preserve"> </w:t>
      </w:r>
      <w:r>
        <w:t xml:space="preserve">фильтра </w:t>
      </w:r>
      <w:r>
        <w:rPr>
          <w:spacing w:val="-24"/>
        </w:rPr>
        <w:t xml:space="preserve">–– </w:t>
      </w:r>
      <w:r>
        <w:t xml:space="preserve">удаление всех генетических вариантов, в </w:t>
      </w:r>
      <w:r>
        <w:rPr>
          <w:spacing w:val="-3"/>
        </w:rPr>
        <w:t xml:space="preserve">которых глубина </w:t>
      </w:r>
      <w:ins w:id="160" w:author="Фишман Вениамин Семенович" w:date="2021-02-02T10:39:00Z">
        <w:r w:rsidR="007D453F">
          <w:rPr>
            <w:spacing w:val="-3"/>
          </w:rPr>
          <w:t xml:space="preserve">прочтения </w:t>
        </w:r>
      </w:ins>
      <w:r>
        <w:t xml:space="preserve">альтернативного аллеля составляет менее 4. Поиск вариантов «серебряного» и «золотого» стандартов в наших библиотеках был произведён до и после фильтрации. </w:t>
      </w:r>
      <w:r>
        <w:rPr>
          <w:spacing w:val="-4"/>
        </w:rPr>
        <w:t xml:space="preserve">Результаты </w:t>
      </w:r>
      <w:r>
        <w:t xml:space="preserve">показаны в </w:t>
      </w:r>
      <w:r>
        <w:rPr>
          <w:spacing w:val="-3"/>
        </w:rPr>
        <w:t>Табл.</w:t>
      </w:r>
      <w:r>
        <w:rPr>
          <w:spacing w:val="-1"/>
        </w:rPr>
        <w:t xml:space="preserve"> </w:t>
      </w:r>
      <w:hyperlink w:anchor="_bookmark23">
        <w:r>
          <w:rPr>
            <w:color w:val="003052"/>
          </w:rPr>
          <w:t>3</w:t>
        </w:r>
      </w:hyperlink>
      <w:r>
        <w:t>.</w:t>
      </w:r>
    </w:p>
    <w:p w14:paraId="16CDFD3F" w14:textId="77777777" w:rsidR="001220B7" w:rsidRDefault="001220B7">
      <w:pPr>
        <w:pStyle w:val="a4"/>
        <w:spacing w:before="9"/>
        <w:rPr>
          <w:sz w:val="32"/>
        </w:rPr>
      </w:pPr>
    </w:p>
    <w:p w14:paraId="77790EC8" w14:textId="77777777" w:rsidR="001220B7" w:rsidRDefault="0068032B">
      <w:pPr>
        <w:pStyle w:val="a4"/>
        <w:spacing w:before="1"/>
        <w:ind w:left="137"/>
      </w:pPr>
      <w:commentRangeStart w:id="161"/>
      <w:r>
        <w:t xml:space="preserve">Таблица 3: </w:t>
      </w:r>
      <w:bookmarkStart w:id="162" w:name="_bookmark23"/>
      <w:bookmarkEnd w:id="162"/>
      <w:r>
        <w:t>Параметры Exo-C библиотек. (F–) –– до фильтрации по глубине альтерна-</w:t>
      </w:r>
    </w:p>
    <w:p w14:paraId="7A3917FF" w14:textId="77777777" w:rsidR="001220B7" w:rsidRDefault="0068032B">
      <w:pPr>
        <w:pStyle w:val="a4"/>
        <w:spacing w:before="116" w:after="10" w:line="247" w:lineRule="auto"/>
        <w:ind w:left="137" w:right="1245"/>
      </w:pPr>
      <w:r>
        <w:t xml:space="preserve">тивного аллеля, (F+) </w:t>
      </w:r>
      <w:r>
        <w:rPr>
          <w:spacing w:val="-24"/>
        </w:rPr>
        <w:t xml:space="preserve">–– </w:t>
      </w:r>
      <w:r>
        <w:t>после фильтрации, (</w:t>
      </w:r>
      <w:r>
        <w:rPr>
          <w:rFonts w:ascii="Tahoma" w:hAnsi="Tahoma"/>
        </w:rPr>
        <w:t>∆</w:t>
      </w:r>
      <w:r>
        <w:t xml:space="preserve">) </w:t>
      </w:r>
      <w:r>
        <w:rPr>
          <w:spacing w:val="-24"/>
        </w:rPr>
        <w:t xml:space="preserve">–– </w:t>
      </w:r>
      <w:r>
        <w:t>изменение параметра после фильтрации в процентах</w:t>
      </w:r>
      <w:commentRangeEnd w:id="161"/>
      <w:r w:rsidR="007D453F">
        <w:rPr>
          <w:rStyle w:val="ae"/>
        </w:rPr>
        <w:commentReference w:id="161"/>
      </w:r>
    </w:p>
    <w:tbl>
      <w:tblPr>
        <w:tblStyle w:val="TableNormal"/>
        <w:tblW w:w="8743" w:type="dxa"/>
        <w:tblInd w:w="177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394"/>
        <w:gridCol w:w="608"/>
        <w:gridCol w:w="607"/>
        <w:gridCol w:w="465"/>
        <w:gridCol w:w="608"/>
        <w:gridCol w:w="606"/>
        <w:gridCol w:w="465"/>
        <w:gridCol w:w="517"/>
        <w:gridCol w:w="518"/>
        <w:gridCol w:w="456"/>
        <w:gridCol w:w="457"/>
        <w:gridCol w:w="518"/>
        <w:gridCol w:w="524"/>
      </w:tblGrid>
      <w:tr w:rsidR="001220B7" w14:paraId="79FB390C" w14:textId="77777777">
        <w:trPr>
          <w:trHeight w:val="211"/>
        </w:trPr>
        <w:tc>
          <w:tcPr>
            <w:tcW w:w="23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B5A8FE3" w14:textId="77777777" w:rsidR="001220B7" w:rsidRDefault="0068032B">
            <w:pPr>
              <w:pStyle w:val="TableParagraph"/>
              <w:spacing w:before="39"/>
              <w:ind w:left="64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Параметр</w:t>
            </w:r>
          </w:p>
        </w:tc>
        <w:tc>
          <w:tcPr>
            <w:tcW w:w="168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4A4A4"/>
          </w:tcPr>
          <w:p w14:paraId="5C4EFA37" w14:textId="77777777" w:rsidR="001220B7" w:rsidRDefault="0068032B">
            <w:pPr>
              <w:pStyle w:val="TableParagraph"/>
              <w:spacing w:before="39"/>
              <w:ind w:left="595" w:right="584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ExoC-19</w:t>
            </w:r>
          </w:p>
        </w:tc>
        <w:tc>
          <w:tcPr>
            <w:tcW w:w="167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4A4A4"/>
          </w:tcPr>
          <w:p w14:paraId="5CE1E878" w14:textId="77777777" w:rsidR="001220B7" w:rsidRDefault="0068032B">
            <w:pPr>
              <w:pStyle w:val="TableParagraph"/>
              <w:spacing w:before="39"/>
              <w:ind w:left="596" w:right="583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ExoC-20</w:t>
            </w:r>
          </w:p>
        </w:tc>
        <w:tc>
          <w:tcPr>
            <w:tcW w:w="149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4A4A4"/>
          </w:tcPr>
          <w:p w14:paraId="61A03149" w14:textId="77777777" w:rsidR="001220B7" w:rsidRDefault="0068032B">
            <w:pPr>
              <w:pStyle w:val="TableParagraph"/>
              <w:spacing w:before="39"/>
              <w:ind w:left="522" w:right="506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В обеих</w:t>
            </w:r>
          </w:p>
        </w:tc>
        <w:tc>
          <w:tcPr>
            <w:tcW w:w="149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4A4A4"/>
          </w:tcPr>
          <w:p w14:paraId="598FBAB9" w14:textId="77777777" w:rsidR="001220B7" w:rsidRDefault="0068032B">
            <w:pPr>
              <w:pStyle w:val="TableParagraph"/>
              <w:spacing w:before="39"/>
              <w:ind w:left="454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Ни в одной</w:t>
            </w:r>
          </w:p>
        </w:tc>
      </w:tr>
      <w:tr w:rsidR="001220B7" w14:paraId="0DE1D09D" w14:textId="77777777">
        <w:trPr>
          <w:trHeight w:val="211"/>
        </w:trPr>
        <w:tc>
          <w:tcPr>
            <w:tcW w:w="23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35C88C81" w14:textId="77777777" w:rsidR="001220B7" w:rsidRDefault="001220B7">
            <w:pPr>
              <w:rPr>
                <w:sz w:val="2"/>
                <w:szCs w:val="2"/>
              </w:rPr>
            </w:pP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9C2F02D" w14:textId="77777777" w:rsidR="001220B7" w:rsidRDefault="0068032B">
            <w:pPr>
              <w:pStyle w:val="TableParagraph"/>
              <w:spacing w:before="34"/>
              <w:ind w:right="53"/>
              <w:rPr>
                <w:b/>
                <w:sz w:val="12"/>
              </w:rPr>
            </w:pPr>
            <w:r>
              <w:rPr>
                <w:b/>
                <w:sz w:val="12"/>
              </w:rPr>
              <w:t>F–</w:t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684DAD7" w14:textId="77777777" w:rsidR="001220B7" w:rsidRDefault="0068032B">
            <w:pPr>
              <w:pStyle w:val="TableParagraph"/>
              <w:spacing w:before="34"/>
              <w:ind w:right="52"/>
              <w:rPr>
                <w:b/>
                <w:sz w:val="12"/>
              </w:rPr>
            </w:pPr>
            <w:r>
              <w:rPr>
                <w:b/>
                <w:sz w:val="12"/>
              </w:rPr>
              <w:t>F+</w:t>
            </w:r>
          </w:p>
        </w:tc>
        <w:tc>
          <w:tcPr>
            <w:tcW w:w="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1CC6AE8" w14:textId="77777777" w:rsidR="001220B7" w:rsidRDefault="0068032B">
            <w:pPr>
              <w:pStyle w:val="TableParagraph"/>
              <w:spacing w:before="26"/>
              <w:ind w:right="51"/>
              <w:rPr>
                <w:b/>
                <w:sz w:val="12"/>
              </w:rPr>
            </w:pPr>
            <w:r>
              <w:rPr>
                <w:rFonts w:ascii="Tahoma" w:hAnsi="Tahoma"/>
                <w:w w:val="110"/>
                <w:sz w:val="12"/>
              </w:rPr>
              <w:t>∆</w:t>
            </w:r>
            <w:r>
              <w:rPr>
                <w:b/>
                <w:w w:val="110"/>
                <w:sz w:val="12"/>
              </w:rPr>
              <w:t>, %</w:t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A2E2968" w14:textId="77777777" w:rsidR="001220B7" w:rsidRDefault="0068032B">
            <w:pPr>
              <w:pStyle w:val="TableParagraph"/>
              <w:spacing w:before="34"/>
              <w:ind w:right="52"/>
              <w:rPr>
                <w:b/>
                <w:sz w:val="12"/>
              </w:rPr>
            </w:pPr>
            <w:r>
              <w:rPr>
                <w:b/>
                <w:sz w:val="12"/>
              </w:rPr>
              <w:t>F–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7F786E5" w14:textId="77777777" w:rsidR="001220B7" w:rsidRDefault="0068032B">
            <w:pPr>
              <w:pStyle w:val="TableParagraph"/>
              <w:spacing w:before="34"/>
              <w:ind w:right="51"/>
              <w:rPr>
                <w:b/>
                <w:sz w:val="12"/>
              </w:rPr>
            </w:pPr>
            <w:r>
              <w:rPr>
                <w:b/>
                <w:sz w:val="12"/>
              </w:rPr>
              <w:t>F+</w:t>
            </w:r>
          </w:p>
        </w:tc>
        <w:tc>
          <w:tcPr>
            <w:tcW w:w="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DFEF2CE" w14:textId="77777777" w:rsidR="001220B7" w:rsidRDefault="0068032B">
            <w:pPr>
              <w:pStyle w:val="TableParagraph"/>
              <w:spacing w:before="26"/>
              <w:ind w:right="50"/>
              <w:rPr>
                <w:b/>
                <w:sz w:val="12"/>
              </w:rPr>
            </w:pPr>
            <w:r>
              <w:rPr>
                <w:rFonts w:ascii="Tahoma" w:hAnsi="Tahoma"/>
                <w:w w:val="110"/>
                <w:sz w:val="12"/>
              </w:rPr>
              <w:t>∆</w:t>
            </w:r>
            <w:r>
              <w:rPr>
                <w:b/>
                <w:w w:val="110"/>
                <w:sz w:val="12"/>
              </w:rPr>
              <w:t>, %</w:t>
            </w:r>
          </w:p>
        </w:tc>
        <w:tc>
          <w:tcPr>
            <w:tcW w:w="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8B5AD17" w14:textId="77777777" w:rsidR="001220B7" w:rsidRDefault="0068032B">
            <w:pPr>
              <w:pStyle w:val="TableParagraph"/>
              <w:spacing w:before="34"/>
              <w:ind w:right="50"/>
              <w:rPr>
                <w:b/>
                <w:sz w:val="12"/>
              </w:rPr>
            </w:pPr>
            <w:r>
              <w:rPr>
                <w:b/>
                <w:sz w:val="12"/>
              </w:rPr>
              <w:t>F–</w:t>
            </w: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CBE268A" w14:textId="77777777" w:rsidR="001220B7" w:rsidRDefault="0068032B">
            <w:pPr>
              <w:pStyle w:val="TableParagraph"/>
              <w:spacing w:before="34"/>
              <w:ind w:right="49"/>
              <w:rPr>
                <w:b/>
                <w:sz w:val="12"/>
              </w:rPr>
            </w:pPr>
            <w:r>
              <w:rPr>
                <w:b/>
                <w:sz w:val="12"/>
              </w:rPr>
              <w:t>F+</w:t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5D97E83" w14:textId="77777777" w:rsidR="001220B7" w:rsidRDefault="0068032B">
            <w:pPr>
              <w:pStyle w:val="TableParagraph"/>
              <w:spacing w:before="26"/>
              <w:ind w:right="48"/>
              <w:rPr>
                <w:b/>
                <w:sz w:val="12"/>
              </w:rPr>
            </w:pPr>
            <w:r>
              <w:rPr>
                <w:rFonts w:ascii="Tahoma" w:hAnsi="Tahoma"/>
                <w:w w:val="110"/>
                <w:sz w:val="12"/>
              </w:rPr>
              <w:t>∆</w:t>
            </w:r>
            <w:r>
              <w:rPr>
                <w:b/>
                <w:w w:val="110"/>
                <w:sz w:val="12"/>
              </w:rPr>
              <w:t>, %</w:t>
            </w:r>
          </w:p>
        </w:tc>
        <w:tc>
          <w:tcPr>
            <w:tcW w:w="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3D71D2A" w14:textId="77777777" w:rsidR="001220B7" w:rsidRDefault="0068032B">
            <w:pPr>
              <w:pStyle w:val="TableParagraph"/>
              <w:spacing w:before="34"/>
              <w:ind w:right="48"/>
              <w:rPr>
                <w:b/>
                <w:sz w:val="12"/>
              </w:rPr>
            </w:pPr>
            <w:r>
              <w:rPr>
                <w:b/>
                <w:sz w:val="12"/>
              </w:rPr>
              <w:t>F–</w:t>
            </w: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E86A93B" w14:textId="77777777" w:rsidR="001220B7" w:rsidRDefault="0068032B">
            <w:pPr>
              <w:pStyle w:val="TableParagraph"/>
              <w:spacing w:before="34"/>
              <w:ind w:right="47"/>
              <w:rPr>
                <w:b/>
                <w:sz w:val="12"/>
              </w:rPr>
            </w:pPr>
            <w:r>
              <w:rPr>
                <w:b/>
                <w:sz w:val="12"/>
              </w:rPr>
              <w:t>F+</w:t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F16EF29" w14:textId="77777777" w:rsidR="001220B7" w:rsidRDefault="0068032B">
            <w:pPr>
              <w:pStyle w:val="TableParagraph"/>
              <w:spacing w:before="26"/>
              <w:ind w:right="46"/>
              <w:rPr>
                <w:b/>
                <w:sz w:val="12"/>
              </w:rPr>
            </w:pPr>
            <w:r>
              <w:rPr>
                <w:rFonts w:ascii="Tahoma" w:hAnsi="Tahoma"/>
                <w:w w:val="110"/>
                <w:sz w:val="12"/>
              </w:rPr>
              <w:t>∆</w:t>
            </w:r>
            <w:r>
              <w:rPr>
                <w:b/>
                <w:w w:val="110"/>
                <w:sz w:val="12"/>
              </w:rPr>
              <w:t>, %</w:t>
            </w:r>
          </w:p>
        </w:tc>
      </w:tr>
      <w:tr w:rsidR="001220B7" w14:paraId="2EB48BD2" w14:textId="77777777">
        <w:trPr>
          <w:trHeight w:val="216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B0CCCE9" w14:textId="77777777" w:rsidR="001220B7" w:rsidRDefault="0068032B">
            <w:pPr>
              <w:pStyle w:val="TableParagraph"/>
              <w:spacing w:before="39"/>
              <w:ind w:left="64"/>
              <w:jc w:val="left"/>
              <w:rPr>
                <w:sz w:val="12"/>
              </w:rPr>
            </w:pPr>
            <w:r>
              <w:rPr>
                <w:sz w:val="12"/>
              </w:rPr>
              <w:t>Общее число вариантов в библиотеке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51DD120" w14:textId="77777777" w:rsidR="001220B7" w:rsidRDefault="0068032B">
            <w:pPr>
              <w:pStyle w:val="TableParagraph"/>
              <w:spacing w:before="39"/>
              <w:ind w:right="52"/>
              <w:rPr>
                <w:sz w:val="12"/>
              </w:rPr>
            </w:pPr>
            <w:r>
              <w:rPr>
                <w:sz w:val="12"/>
              </w:rPr>
              <w:t>3 173 343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3EC813C" w14:textId="77777777" w:rsidR="001220B7" w:rsidRDefault="0068032B">
            <w:pPr>
              <w:pStyle w:val="TableParagraph"/>
              <w:spacing w:before="39"/>
              <w:ind w:right="52"/>
              <w:rPr>
                <w:sz w:val="12"/>
              </w:rPr>
            </w:pPr>
            <w:r>
              <w:rPr>
                <w:sz w:val="12"/>
              </w:rPr>
              <w:t>1 396 525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3268EA6" w14:textId="77777777" w:rsidR="001220B7" w:rsidRDefault="0068032B">
            <w:pPr>
              <w:pStyle w:val="TableParagraph"/>
              <w:spacing w:before="39"/>
              <w:ind w:right="51"/>
              <w:rPr>
                <w:sz w:val="12"/>
              </w:rPr>
            </w:pPr>
            <w:r>
              <w:rPr>
                <w:sz w:val="12"/>
              </w:rPr>
              <w:t>–55,99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93B4475" w14:textId="77777777" w:rsidR="001220B7" w:rsidRDefault="0068032B">
            <w:pPr>
              <w:pStyle w:val="TableParagraph"/>
              <w:spacing w:before="39"/>
              <w:ind w:right="51"/>
              <w:rPr>
                <w:sz w:val="12"/>
              </w:rPr>
            </w:pPr>
            <w:r>
              <w:rPr>
                <w:sz w:val="12"/>
              </w:rPr>
              <w:t>3 750 319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1BE014B" w14:textId="77777777" w:rsidR="001220B7" w:rsidRDefault="0068032B">
            <w:pPr>
              <w:pStyle w:val="TableParagraph"/>
              <w:spacing w:before="39"/>
              <w:ind w:right="51"/>
              <w:rPr>
                <w:sz w:val="12"/>
              </w:rPr>
            </w:pPr>
            <w:r>
              <w:rPr>
                <w:sz w:val="12"/>
              </w:rPr>
              <w:t>2 577 934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14443FB" w14:textId="77777777" w:rsidR="001220B7" w:rsidRDefault="0068032B">
            <w:pPr>
              <w:pStyle w:val="TableParagraph"/>
              <w:spacing w:before="39"/>
              <w:ind w:right="50"/>
              <w:rPr>
                <w:sz w:val="12"/>
              </w:rPr>
            </w:pPr>
            <w:r>
              <w:rPr>
                <w:sz w:val="12"/>
              </w:rPr>
              <w:t>–31,26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2F0D4B0" w14:textId="77777777" w:rsidR="001220B7" w:rsidRDefault="0068032B">
            <w:pPr>
              <w:pStyle w:val="TableParagraph"/>
              <w:spacing w:before="39"/>
              <w:ind w:right="50"/>
              <w:rPr>
                <w:sz w:val="12"/>
              </w:rPr>
            </w:pPr>
            <w:r>
              <w:rPr>
                <w:w w:val="99"/>
                <w:sz w:val="12"/>
              </w:rPr>
              <w:t>—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C1C6258" w14:textId="77777777" w:rsidR="001220B7" w:rsidRDefault="0068032B">
            <w:pPr>
              <w:pStyle w:val="TableParagraph"/>
              <w:spacing w:before="39"/>
              <w:ind w:right="49"/>
              <w:rPr>
                <w:sz w:val="12"/>
              </w:rPr>
            </w:pPr>
            <w:r>
              <w:rPr>
                <w:w w:val="99"/>
                <w:sz w:val="12"/>
              </w:rPr>
              <w:t>—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7F58DEF" w14:textId="77777777" w:rsidR="001220B7" w:rsidRDefault="0068032B">
            <w:pPr>
              <w:pStyle w:val="TableParagraph"/>
              <w:spacing w:before="39"/>
              <w:ind w:right="48"/>
              <w:rPr>
                <w:sz w:val="12"/>
              </w:rPr>
            </w:pPr>
            <w:r>
              <w:rPr>
                <w:w w:val="99"/>
                <w:sz w:val="12"/>
              </w:rPr>
              <w:t>—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252B3A2" w14:textId="77777777" w:rsidR="001220B7" w:rsidRDefault="0068032B">
            <w:pPr>
              <w:pStyle w:val="TableParagraph"/>
              <w:spacing w:before="39"/>
              <w:ind w:right="47"/>
              <w:rPr>
                <w:sz w:val="12"/>
              </w:rPr>
            </w:pPr>
            <w:r>
              <w:rPr>
                <w:w w:val="99"/>
                <w:sz w:val="12"/>
              </w:rPr>
              <w:t>—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9C23553" w14:textId="77777777" w:rsidR="001220B7" w:rsidRDefault="0068032B">
            <w:pPr>
              <w:pStyle w:val="TableParagraph"/>
              <w:spacing w:before="39"/>
              <w:ind w:right="47"/>
              <w:rPr>
                <w:sz w:val="12"/>
              </w:rPr>
            </w:pPr>
            <w:r>
              <w:rPr>
                <w:w w:val="99"/>
                <w:sz w:val="12"/>
              </w:rPr>
              <w:t>—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A84AB82" w14:textId="77777777" w:rsidR="001220B7" w:rsidRDefault="0068032B">
            <w:pPr>
              <w:pStyle w:val="TableParagraph"/>
              <w:spacing w:before="39"/>
              <w:ind w:right="46"/>
              <w:rPr>
                <w:sz w:val="12"/>
              </w:rPr>
            </w:pPr>
            <w:r>
              <w:rPr>
                <w:w w:val="99"/>
                <w:sz w:val="12"/>
              </w:rPr>
              <w:t>—</w:t>
            </w:r>
          </w:p>
        </w:tc>
      </w:tr>
      <w:tr w:rsidR="001220B7" w14:paraId="38748618" w14:textId="77777777">
        <w:trPr>
          <w:trHeight w:val="216"/>
        </w:trPr>
        <w:tc>
          <w:tcPr>
            <w:tcW w:w="2393" w:type="dxa"/>
            <w:tcBorders>
              <w:left w:val="single" w:sz="4" w:space="0" w:color="000000"/>
              <w:right w:val="single" w:sz="4" w:space="0" w:color="000000"/>
            </w:tcBorders>
          </w:tcPr>
          <w:p w14:paraId="5F64B8DA" w14:textId="77777777" w:rsidR="001220B7" w:rsidRDefault="0068032B">
            <w:pPr>
              <w:pStyle w:val="TableParagraph"/>
              <w:spacing w:before="39"/>
              <w:ind w:left="64"/>
              <w:jc w:val="left"/>
              <w:rPr>
                <w:sz w:val="12"/>
              </w:rPr>
            </w:pPr>
            <w:r>
              <w:rPr>
                <w:sz w:val="12"/>
              </w:rPr>
              <w:t>Вариантов «золотого стандарта»</w:t>
            </w:r>
          </w:p>
        </w:tc>
        <w:tc>
          <w:tcPr>
            <w:tcW w:w="608" w:type="dxa"/>
            <w:tcBorders>
              <w:left w:val="single" w:sz="4" w:space="0" w:color="000000"/>
              <w:right w:val="single" w:sz="4" w:space="0" w:color="000000"/>
            </w:tcBorders>
          </w:tcPr>
          <w:p w14:paraId="36145A90" w14:textId="77777777" w:rsidR="001220B7" w:rsidRDefault="0068032B">
            <w:pPr>
              <w:pStyle w:val="TableParagraph"/>
              <w:spacing w:before="39"/>
              <w:ind w:right="52"/>
              <w:rPr>
                <w:sz w:val="12"/>
              </w:rPr>
            </w:pPr>
            <w:r>
              <w:rPr>
                <w:sz w:val="12"/>
              </w:rPr>
              <w:t>62 335</w:t>
            </w:r>
          </w:p>
        </w:tc>
        <w:tc>
          <w:tcPr>
            <w:tcW w:w="607" w:type="dxa"/>
            <w:tcBorders>
              <w:left w:val="single" w:sz="4" w:space="0" w:color="000000"/>
              <w:right w:val="single" w:sz="4" w:space="0" w:color="000000"/>
            </w:tcBorders>
          </w:tcPr>
          <w:p w14:paraId="45E31836" w14:textId="77777777" w:rsidR="001220B7" w:rsidRDefault="0068032B">
            <w:pPr>
              <w:pStyle w:val="TableParagraph"/>
              <w:spacing w:before="39"/>
              <w:ind w:right="52"/>
              <w:rPr>
                <w:sz w:val="12"/>
              </w:rPr>
            </w:pPr>
            <w:r>
              <w:rPr>
                <w:sz w:val="12"/>
              </w:rPr>
              <w:t>52 732</w:t>
            </w:r>
          </w:p>
        </w:tc>
        <w:tc>
          <w:tcPr>
            <w:tcW w:w="465" w:type="dxa"/>
            <w:tcBorders>
              <w:left w:val="single" w:sz="4" w:space="0" w:color="000000"/>
              <w:right w:val="single" w:sz="4" w:space="0" w:color="000000"/>
            </w:tcBorders>
          </w:tcPr>
          <w:p w14:paraId="3424978D" w14:textId="77777777" w:rsidR="001220B7" w:rsidRDefault="0068032B">
            <w:pPr>
              <w:pStyle w:val="TableParagraph"/>
              <w:spacing w:before="39"/>
              <w:ind w:right="51"/>
              <w:rPr>
                <w:sz w:val="12"/>
              </w:rPr>
            </w:pPr>
            <w:r>
              <w:rPr>
                <w:sz w:val="12"/>
              </w:rPr>
              <w:t>–15,41</w:t>
            </w:r>
          </w:p>
        </w:tc>
        <w:tc>
          <w:tcPr>
            <w:tcW w:w="608" w:type="dxa"/>
            <w:tcBorders>
              <w:left w:val="single" w:sz="4" w:space="0" w:color="000000"/>
              <w:right w:val="single" w:sz="4" w:space="0" w:color="000000"/>
            </w:tcBorders>
          </w:tcPr>
          <w:p w14:paraId="7AD6BE15" w14:textId="77777777" w:rsidR="001220B7" w:rsidRDefault="0068032B">
            <w:pPr>
              <w:pStyle w:val="TableParagraph"/>
              <w:spacing w:before="39"/>
              <w:ind w:right="51"/>
              <w:rPr>
                <w:sz w:val="12"/>
              </w:rPr>
            </w:pPr>
            <w:r>
              <w:rPr>
                <w:sz w:val="12"/>
              </w:rPr>
              <w:t>72 705</w:t>
            </w:r>
          </w:p>
        </w:tc>
        <w:tc>
          <w:tcPr>
            <w:tcW w:w="606" w:type="dxa"/>
            <w:tcBorders>
              <w:left w:val="single" w:sz="4" w:space="0" w:color="000000"/>
              <w:right w:val="single" w:sz="4" w:space="0" w:color="000000"/>
            </w:tcBorders>
          </w:tcPr>
          <w:p w14:paraId="1B471EDF" w14:textId="77777777" w:rsidR="001220B7" w:rsidRDefault="0068032B">
            <w:pPr>
              <w:pStyle w:val="TableParagraph"/>
              <w:spacing w:before="39"/>
              <w:ind w:right="51"/>
              <w:rPr>
                <w:sz w:val="12"/>
              </w:rPr>
            </w:pPr>
            <w:r>
              <w:rPr>
                <w:sz w:val="12"/>
              </w:rPr>
              <w:t>67 270</w:t>
            </w:r>
          </w:p>
        </w:tc>
        <w:tc>
          <w:tcPr>
            <w:tcW w:w="465" w:type="dxa"/>
            <w:tcBorders>
              <w:left w:val="single" w:sz="4" w:space="0" w:color="000000"/>
              <w:right w:val="single" w:sz="4" w:space="0" w:color="000000"/>
            </w:tcBorders>
          </w:tcPr>
          <w:p w14:paraId="12781294" w14:textId="77777777" w:rsidR="001220B7" w:rsidRDefault="0068032B">
            <w:pPr>
              <w:pStyle w:val="TableParagraph"/>
              <w:spacing w:before="39"/>
              <w:ind w:right="50"/>
              <w:rPr>
                <w:sz w:val="12"/>
              </w:rPr>
            </w:pPr>
            <w:r>
              <w:rPr>
                <w:sz w:val="12"/>
              </w:rPr>
              <w:t>–7,48</w:t>
            </w:r>
          </w:p>
        </w:tc>
        <w:tc>
          <w:tcPr>
            <w:tcW w:w="517" w:type="dxa"/>
            <w:tcBorders>
              <w:left w:val="single" w:sz="4" w:space="0" w:color="000000"/>
              <w:right w:val="single" w:sz="4" w:space="0" w:color="000000"/>
            </w:tcBorders>
          </w:tcPr>
          <w:p w14:paraId="236D68C5" w14:textId="77777777" w:rsidR="001220B7" w:rsidRDefault="0068032B">
            <w:pPr>
              <w:pStyle w:val="TableParagraph"/>
              <w:spacing w:before="39"/>
              <w:ind w:right="50"/>
              <w:rPr>
                <w:sz w:val="12"/>
              </w:rPr>
            </w:pPr>
            <w:r>
              <w:rPr>
                <w:sz w:val="12"/>
              </w:rPr>
              <w:t>60 728</w:t>
            </w:r>
          </w:p>
        </w:tc>
        <w:tc>
          <w:tcPr>
            <w:tcW w:w="518" w:type="dxa"/>
            <w:tcBorders>
              <w:left w:val="single" w:sz="4" w:space="0" w:color="000000"/>
              <w:right w:val="single" w:sz="4" w:space="0" w:color="000000"/>
            </w:tcBorders>
          </w:tcPr>
          <w:p w14:paraId="37591F77" w14:textId="77777777" w:rsidR="001220B7" w:rsidRDefault="0068032B">
            <w:pPr>
              <w:pStyle w:val="TableParagraph"/>
              <w:spacing w:before="39"/>
              <w:ind w:right="49"/>
              <w:rPr>
                <w:sz w:val="12"/>
              </w:rPr>
            </w:pPr>
            <w:r>
              <w:rPr>
                <w:sz w:val="12"/>
              </w:rPr>
              <w:t>48 840</w:t>
            </w:r>
          </w:p>
        </w:tc>
        <w:tc>
          <w:tcPr>
            <w:tcW w:w="456" w:type="dxa"/>
            <w:tcBorders>
              <w:left w:val="single" w:sz="4" w:space="0" w:color="000000"/>
              <w:right w:val="single" w:sz="4" w:space="0" w:color="000000"/>
            </w:tcBorders>
          </w:tcPr>
          <w:p w14:paraId="7118E029" w14:textId="77777777" w:rsidR="001220B7" w:rsidRDefault="0068032B">
            <w:pPr>
              <w:pStyle w:val="TableParagraph"/>
              <w:spacing w:before="39"/>
              <w:ind w:right="48"/>
              <w:rPr>
                <w:sz w:val="12"/>
              </w:rPr>
            </w:pPr>
            <w:r>
              <w:rPr>
                <w:sz w:val="12"/>
              </w:rPr>
              <w:t>–19,58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</w:tcBorders>
          </w:tcPr>
          <w:p w14:paraId="625C6D1E" w14:textId="77777777" w:rsidR="001220B7" w:rsidRDefault="0068032B">
            <w:pPr>
              <w:pStyle w:val="TableParagraph"/>
              <w:spacing w:before="39"/>
              <w:ind w:right="47"/>
              <w:rPr>
                <w:sz w:val="12"/>
              </w:rPr>
            </w:pPr>
            <w:r>
              <w:rPr>
                <w:sz w:val="12"/>
              </w:rPr>
              <w:t>1 016</w:t>
            </w:r>
          </w:p>
        </w:tc>
        <w:tc>
          <w:tcPr>
            <w:tcW w:w="518" w:type="dxa"/>
            <w:tcBorders>
              <w:left w:val="single" w:sz="4" w:space="0" w:color="000000"/>
              <w:right w:val="single" w:sz="4" w:space="0" w:color="000000"/>
            </w:tcBorders>
          </w:tcPr>
          <w:p w14:paraId="0ED30B37" w14:textId="77777777" w:rsidR="001220B7" w:rsidRDefault="0068032B">
            <w:pPr>
              <w:pStyle w:val="TableParagraph"/>
              <w:spacing w:before="39"/>
              <w:ind w:right="47"/>
              <w:rPr>
                <w:sz w:val="12"/>
              </w:rPr>
            </w:pPr>
            <w:r>
              <w:rPr>
                <w:sz w:val="12"/>
              </w:rPr>
              <w:t>4 166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 w14:paraId="5162055C" w14:textId="77777777" w:rsidR="001220B7" w:rsidRDefault="0068032B">
            <w:pPr>
              <w:pStyle w:val="TableParagraph"/>
              <w:spacing w:before="39"/>
              <w:ind w:right="46"/>
              <w:rPr>
                <w:sz w:val="12"/>
              </w:rPr>
            </w:pPr>
            <w:r>
              <w:rPr>
                <w:sz w:val="12"/>
              </w:rPr>
              <w:t>+310,04</w:t>
            </w:r>
          </w:p>
        </w:tc>
      </w:tr>
      <w:tr w:rsidR="001220B7" w14:paraId="58BF80D9" w14:textId="77777777">
        <w:trPr>
          <w:trHeight w:val="216"/>
        </w:trPr>
        <w:tc>
          <w:tcPr>
            <w:tcW w:w="23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949213B" w14:textId="77777777" w:rsidR="001220B7" w:rsidRDefault="0068032B">
            <w:pPr>
              <w:pStyle w:val="TableParagraph"/>
              <w:spacing w:before="39"/>
              <w:ind w:left="64"/>
              <w:jc w:val="left"/>
              <w:rPr>
                <w:sz w:val="12"/>
              </w:rPr>
            </w:pPr>
            <w:r>
              <w:rPr>
                <w:sz w:val="12"/>
              </w:rPr>
              <w:t>Вариантов «серебряного стандарта»</w:t>
            </w:r>
          </w:p>
        </w:tc>
        <w:tc>
          <w:tcPr>
            <w:tcW w:w="6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58CBE75" w14:textId="77777777" w:rsidR="001220B7" w:rsidRDefault="0068032B">
            <w:pPr>
              <w:pStyle w:val="TableParagraph"/>
              <w:spacing w:before="39"/>
              <w:ind w:right="52"/>
              <w:rPr>
                <w:sz w:val="12"/>
              </w:rPr>
            </w:pPr>
            <w:r>
              <w:rPr>
                <w:sz w:val="12"/>
              </w:rPr>
              <w:t>616 375</w:t>
            </w:r>
          </w:p>
        </w:tc>
        <w:tc>
          <w:tcPr>
            <w:tcW w:w="60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373692A" w14:textId="77777777" w:rsidR="001220B7" w:rsidRDefault="0068032B">
            <w:pPr>
              <w:pStyle w:val="TableParagraph"/>
              <w:spacing w:before="39"/>
              <w:ind w:right="52"/>
              <w:rPr>
                <w:sz w:val="12"/>
              </w:rPr>
            </w:pPr>
            <w:r>
              <w:rPr>
                <w:sz w:val="12"/>
              </w:rPr>
              <w:t>391 273</w:t>
            </w:r>
          </w:p>
        </w:tc>
        <w:tc>
          <w:tcPr>
            <w:tcW w:w="46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D966838" w14:textId="77777777" w:rsidR="001220B7" w:rsidRDefault="0068032B">
            <w:pPr>
              <w:pStyle w:val="TableParagraph"/>
              <w:spacing w:before="39"/>
              <w:ind w:right="51"/>
              <w:rPr>
                <w:sz w:val="12"/>
              </w:rPr>
            </w:pPr>
            <w:r>
              <w:rPr>
                <w:sz w:val="12"/>
              </w:rPr>
              <w:t>–36,52</w:t>
            </w:r>
          </w:p>
        </w:tc>
        <w:tc>
          <w:tcPr>
            <w:tcW w:w="6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E28FED6" w14:textId="77777777" w:rsidR="001220B7" w:rsidRDefault="0068032B">
            <w:pPr>
              <w:pStyle w:val="TableParagraph"/>
              <w:spacing w:before="39"/>
              <w:ind w:right="51"/>
              <w:rPr>
                <w:sz w:val="12"/>
              </w:rPr>
            </w:pPr>
            <w:r>
              <w:rPr>
                <w:sz w:val="12"/>
              </w:rPr>
              <w:t>982 858</w:t>
            </w:r>
          </w:p>
        </w:tc>
        <w:tc>
          <w:tcPr>
            <w:tcW w:w="60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5C5576D" w14:textId="77777777" w:rsidR="001220B7" w:rsidRDefault="0068032B">
            <w:pPr>
              <w:pStyle w:val="TableParagraph"/>
              <w:spacing w:before="39"/>
              <w:ind w:right="51"/>
              <w:rPr>
                <w:sz w:val="12"/>
              </w:rPr>
            </w:pPr>
            <w:r>
              <w:rPr>
                <w:sz w:val="12"/>
              </w:rPr>
              <w:t>821 991</w:t>
            </w:r>
          </w:p>
        </w:tc>
        <w:tc>
          <w:tcPr>
            <w:tcW w:w="46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EB7917D" w14:textId="77777777" w:rsidR="001220B7" w:rsidRDefault="0068032B">
            <w:pPr>
              <w:pStyle w:val="TableParagraph"/>
              <w:spacing w:before="39"/>
              <w:ind w:right="50"/>
              <w:rPr>
                <w:sz w:val="12"/>
              </w:rPr>
            </w:pPr>
            <w:r>
              <w:rPr>
                <w:sz w:val="12"/>
              </w:rPr>
              <w:t>–16,37</w:t>
            </w:r>
          </w:p>
        </w:tc>
        <w:tc>
          <w:tcPr>
            <w:tcW w:w="5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3555EA5" w14:textId="77777777" w:rsidR="001220B7" w:rsidRDefault="0068032B">
            <w:pPr>
              <w:pStyle w:val="TableParagraph"/>
              <w:spacing w:before="39"/>
              <w:ind w:right="50"/>
              <w:rPr>
                <w:sz w:val="12"/>
              </w:rPr>
            </w:pPr>
            <w:r>
              <w:rPr>
                <w:sz w:val="12"/>
              </w:rPr>
              <w:t>580 351</w:t>
            </w:r>
          </w:p>
        </w:tc>
        <w:tc>
          <w:tcPr>
            <w:tcW w:w="5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D1CD20E" w14:textId="77777777" w:rsidR="001220B7" w:rsidRDefault="0068032B">
            <w:pPr>
              <w:pStyle w:val="TableParagraph"/>
              <w:spacing w:before="39"/>
              <w:ind w:right="49"/>
              <w:rPr>
                <w:sz w:val="12"/>
              </w:rPr>
            </w:pPr>
            <w:r>
              <w:rPr>
                <w:sz w:val="12"/>
              </w:rPr>
              <w:t>340 833</w:t>
            </w:r>
          </w:p>
        </w:tc>
        <w:tc>
          <w:tcPr>
            <w:tcW w:w="4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5B3556D" w14:textId="77777777" w:rsidR="001220B7" w:rsidRDefault="0068032B">
            <w:pPr>
              <w:pStyle w:val="TableParagraph"/>
              <w:spacing w:before="39"/>
              <w:ind w:right="48"/>
              <w:rPr>
                <w:sz w:val="12"/>
              </w:rPr>
            </w:pPr>
            <w:r>
              <w:rPr>
                <w:sz w:val="12"/>
              </w:rPr>
              <w:t>–41,27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BE1177B" w14:textId="77777777" w:rsidR="001220B7" w:rsidRDefault="0068032B">
            <w:pPr>
              <w:pStyle w:val="TableParagraph"/>
              <w:spacing w:before="39"/>
              <w:ind w:right="47"/>
              <w:rPr>
                <w:sz w:val="12"/>
              </w:rPr>
            </w:pPr>
            <w:r>
              <w:rPr>
                <w:sz w:val="12"/>
              </w:rPr>
              <w:t>72 449</w:t>
            </w:r>
          </w:p>
        </w:tc>
        <w:tc>
          <w:tcPr>
            <w:tcW w:w="5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54E9E34" w14:textId="77777777" w:rsidR="001220B7" w:rsidRDefault="0068032B">
            <w:pPr>
              <w:pStyle w:val="TableParagraph"/>
              <w:spacing w:before="39"/>
              <w:ind w:right="47"/>
              <w:rPr>
                <w:sz w:val="12"/>
              </w:rPr>
            </w:pPr>
            <w:r>
              <w:rPr>
                <w:sz w:val="12"/>
              </w:rPr>
              <w:t>218 900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4180688" w14:textId="77777777" w:rsidR="001220B7" w:rsidRDefault="0068032B">
            <w:pPr>
              <w:pStyle w:val="TableParagraph"/>
              <w:spacing w:before="39"/>
              <w:ind w:right="46"/>
              <w:rPr>
                <w:sz w:val="12"/>
              </w:rPr>
            </w:pPr>
            <w:r>
              <w:rPr>
                <w:sz w:val="12"/>
              </w:rPr>
              <w:t>+202,14</w:t>
            </w:r>
          </w:p>
        </w:tc>
      </w:tr>
      <w:tr w:rsidR="001220B7" w14:paraId="594A3E1D" w14:textId="77777777">
        <w:trPr>
          <w:trHeight w:val="216"/>
        </w:trPr>
        <w:tc>
          <w:tcPr>
            <w:tcW w:w="2393" w:type="dxa"/>
            <w:tcBorders>
              <w:left w:val="single" w:sz="4" w:space="0" w:color="000000"/>
              <w:right w:val="single" w:sz="4" w:space="0" w:color="000000"/>
            </w:tcBorders>
          </w:tcPr>
          <w:p w14:paraId="45BEDEF9" w14:textId="77777777" w:rsidR="001220B7" w:rsidRDefault="0068032B">
            <w:pPr>
              <w:pStyle w:val="TableParagraph"/>
              <w:spacing w:before="39"/>
              <w:ind w:left="64"/>
              <w:jc w:val="left"/>
              <w:rPr>
                <w:sz w:val="12"/>
              </w:rPr>
            </w:pPr>
            <w:r>
              <w:rPr>
                <w:sz w:val="12"/>
              </w:rPr>
              <w:t>Доля вариантов «золотого стандарта», %</w:t>
            </w:r>
          </w:p>
        </w:tc>
        <w:tc>
          <w:tcPr>
            <w:tcW w:w="608" w:type="dxa"/>
            <w:tcBorders>
              <w:left w:val="single" w:sz="4" w:space="0" w:color="000000"/>
              <w:right w:val="single" w:sz="4" w:space="0" w:color="000000"/>
            </w:tcBorders>
          </w:tcPr>
          <w:p w14:paraId="467CBDA4" w14:textId="77777777" w:rsidR="001220B7" w:rsidRDefault="0068032B">
            <w:pPr>
              <w:pStyle w:val="TableParagraph"/>
              <w:spacing w:before="39"/>
              <w:ind w:right="52"/>
              <w:rPr>
                <w:sz w:val="12"/>
              </w:rPr>
            </w:pPr>
            <w:r>
              <w:rPr>
                <w:sz w:val="12"/>
              </w:rPr>
              <w:t>82,75</w:t>
            </w:r>
          </w:p>
        </w:tc>
        <w:tc>
          <w:tcPr>
            <w:tcW w:w="607" w:type="dxa"/>
            <w:tcBorders>
              <w:left w:val="single" w:sz="4" w:space="0" w:color="000000"/>
              <w:right w:val="single" w:sz="4" w:space="0" w:color="000000"/>
            </w:tcBorders>
          </w:tcPr>
          <w:p w14:paraId="3A84057C" w14:textId="77777777" w:rsidR="001220B7" w:rsidRDefault="0068032B">
            <w:pPr>
              <w:pStyle w:val="TableParagraph"/>
              <w:spacing w:before="39"/>
              <w:ind w:right="52"/>
              <w:rPr>
                <w:sz w:val="12"/>
              </w:rPr>
            </w:pPr>
            <w:r>
              <w:rPr>
                <w:sz w:val="12"/>
              </w:rPr>
              <w:t>70,00</w:t>
            </w:r>
          </w:p>
        </w:tc>
        <w:tc>
          <w:tcPr>
            <w:tcW w:w="465" w:type="dxa"/>
            <w:tcBorders>
              <w:left w:val="single" w:sz="4" w:space="0" w:color="000000"/>
              <w:right w:val="single" w:sz="4" w:space="0" w:color="000000"/>
            </w:tcBorders>
          </w:tcPr>
          <w:p w14:paraId="75D335C5" w14:textId="77777777" w:rsidR="001220B7" w:rsidRDefault="0068032B">
            <w:pPr>
              <w:pStyle w:val="TableParagraph"/>
              <w:spacing w:before="39"/>
              <w:ind w:right="51"/>
              <w:rPr>
                <w:sz w:val="12"/>
              </w:rPr>
            </w:pPr>
            <w:r>
              <w:rPr>
                <w:w w:val="99"/>
                <w:sz w:val="12"/>
              </w:rPr>
              <w:t>—</w:t>
            </w:r>
          </w:p>
        </w:tc>
        <w:tc>
          <w:tcPr>
            <w:tcW w:w="608" w:type="dxa"/>
            <w:tcBorders>
              <w:left w:val="single" w:sz="4" w:space="0" w:color="000000"/>
              <w:right w:val="single" w:sz="4" w:space="0" w:color="000000"/>
            </w:tcBorders>
          </w:tcPr>
          <w:p w14:paraId="42C2AA99" w14:textId="77777777" w:rsidR="001220B7" w:rsidRDefault="0068032B">
            <w:pPr>
              <w:pStyle w:val="TableParagraph"/>
              <w:spacing w:before="39"/>
              <w:ind w:right="51"/>
              <w:rPr>
                <w:sz w:val="12"/>
              </w:rPr>
            </w:pPr>
            <w:r>
              <w:rPr>
                <w:sz w:val="12"/>
              </w:rPr>
              <w:t>96,52</w:t>
            </w:r>
          </w:p>
        </w:tc>
        <w:tc>
          <w:tcPr>
            <w:tcW w:w="606" w:type="dxa"/>
            <w:tcBorders>
              <w:left w:val="single" w:sz="4" w:space="0" w:color="000000"/>
              <w:right w:val="single" w:sz="4" w:space="0" w:color="000000"/>
            </w:tcBorders>
          </w:tcPr>
          <w:p w14:paraId="411775F1" w14:textId="77777777" w:rsidR="001220B7" w:rsidRDefault="0068032B">
            <w:pPr>
              <w:pStyle w:val="TableParagraph"/>
              <w:spacing w:before="39"/>
              <w:ind w:right="51"/>
              <w:rPr>
                <w:sz w:val="12"/>
              </w:rPr>
            </w:pPr>
            <w:r>
              <w:rPr>
                <w:sz w:val="12"/>
              </w:rPr>
              <w:t>89,30</w:t>
            </w:r>
          </w:p>
        </w:tc>
        <w:tc>
          <w:tcPr>
            <w:tcW w:w="465" w:type="dxa"/>
            <w:tcBorders>
              <w:left w:val="single" w:sz="4" w:space="0" w:color="000000"/>
              <w:right w:val="single" w:sz="4" w:space="0" w:color="000000"/>
            </w:tcBorders>
          </w:tcPr>
          <w:p w14:paraId="3C146788" w14:textId="77777777" w:rsidR="001220B7" w:rsidRDefault="0068032B">
            <w:pPr>
              <w:pStyle w:val="TableParagraph"/>
              <w:spacing w:before="39"/>
              <w:ind w:right="50"/>
              <w:rPr>
                <w:sz w:val="12"/>
              </w:rPr>
            </w:pPr>
            <w:r>
              <w:rPr>
                <w:w w:val="99"/>
                <w:sz w:val="12"/>
              </w:rPr>
              <w:t>—</w:t>
            </w:r>
          </w:p>
        </w:tc>
        <w:tc>
          <w:tcPr>
            <w:tcW w:w="517" w:type="dxa"/>
            <w:tcBorders>
              <w:left w:val="single" w:sz="4" w:space="0" w:color="000000"/>
              <w:right w:val="single" w:sz="4" w:space="0" w:color="000000"/>
            </w:tcBorders>
          </w:tcPr>
          <w:p w14:paraId="75D4A318" w14:textId="77777777" w:rsidR="001220B7" w:rsidRDefault="0068032B">
            <w:pPr>
              <w:pStyle w:val="TableParagraph"/>
              <w:spacing w:before="39"/>
              <w:ind w:right="50"/>
              <w:rPr>
                <w:sz w:val="12"/>
              </w:rPr>
            </w:pPr>
            <w:r>
              <w:rPr>
                <w:sz w:val="12"/>
              </w:rPr>
              <w:t>80,62</w:t>
            </w:r>
          </w:p>
        </w:tc>
        <w:tc>
          <w:tcPr>
            <w:tcW w:w="518" w:type="dxa"/>
            <w:tcBorders>
              <w:left w:val="single" w:sz="4" w:space="0" w:color="000000"/>
              <w:right w:val="single" w:sz="4" w:space="0" w:color="000000"/>
            </w:tcBorders>
          </w:tcPr>
          <w:p w14:paraId="7981D5FD" w14:textId="77777777" w:rsidR="001220B7" w:rsidRDefault="0068032B">
            <w:pPr>
              <w:pStyle w:val="TableParagraph"/>
              <w:spacing w:before="39"/>
              <w:ind w:right="49"/>
              <w:rPr>
                <w:sz w:val="12"/>
              </w:rPr>
            </w:pPr>
            <w:r>
              <w:rPr>
                <w:sz w:val="12"/>
              </w:rPr>
              <w:t>64,84</w:t>
            </w:r>
          </w:p>
        </w:tc>
        <w:tc>
          <w:tcPr>
            <w:tcW w:w="456" w:type="dxa"/>
            <w:tcBorders>
              <w:left w:val="single" w:sz="4" w:space="0" w:color="000000"/>
              <w:right w:val="single" w:sz="4" w:space="0" w:color="000000"/>
            </w:tcBorders>
          </w:tcPr>
          <w:p w14:paraId="04FB37EF" w14:textId="77777777" w:rsidR="001220B7" w:rsidRDefault="0068032B">
            <w:pPr>
              <w:pStyle w:val="TableParagraph"/>
              <w:spacing w:before="39"/>
              <w:ind w:right="48"/>
              <w:rPr>
                <w:sz w:val="12"/>
              </w:rPr>
            </w:pPr>
            <w:r>
              <w:rPr>
                <w:w w:val="99"/>
                <w:sz w:val="12"/>
              </w:rPr>
              <w:t>—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</w:tcBorders>
          </w:tcPr>
          <w:p w14:paraId="349D8A64" w14:textId="77777777" w:rsidR="001220B7" w:rsidRDefault="0068032B">
            <w:pPr>
              <w:pStyle w:val="TableParagraph"/>
              <w:spacing w:before="39"/>
              <w:ind w:right="47"/>
              <w:rPr>
                <w:sz w:val="12"/>
              </w:rPr>
            </w:pPr>
            <w:r>
              <w:rPr>
                <w:sz w:val="12"/>
              </w:rPr>
              <w:t>1,35</w:t>
            </w:r>
          </w:p>
        </w:tc>
        <w:tc>
          <w:tcPr>
            <w:tcW w:w="518" w:type="dxa"/>
            <w:tcBorders>
              <w:left w:val="single" w:sz="4" w:space="0" w:color="000000"/>
              <w:right w:val="single" w:sz="4" w:space="0" w:color="000000"/>
            </w:tcBorders>
          </w:tcPr>
          <w:p w14:paraId="1AD2EB82" w14:textId="77777777" w:rsidR="001220B7" w:rsidRDefault="0068032B">
            <w:pPr>
              <w:pStyle w:val="TableParagraph"/>
              <w:spacing w:before="39"/>
              <w:ind w:right="47"/>
              <w:rPr>
                <w:sz w:val="12"/>
              </w:rPr>
            </w:pPr>
            <w:r>
              <w:rPr>
                <w:sz w:val="12"/>
              </w:rPr>
              <w:t>5,53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 w14:paraId="28A19127" w14:textId="77777777" w:rsidR="001220B7" w:rsidRDefault="0068032B">
            <w:pPr>
              <w:pStyle w:val="TableParagraph"/>
              <w:spacing w:before="39"/>
              <w:ind w:right="46"/>
              <w:rPr>
                <w:sz w:val="12"/>
              </w:rPr>
            </w:pPr>
            <w:r>
              <w:rPr>
                <w:w w:val="99"/>
                <w:sz w:val="12"/>
              </w:rPr>
              <w:t>—</w:t>
            </w:r>
          </w:p>
        </w:tc>
      </w:tr>
      <w:tr w:rsidR="001220B7" w14:paraId="6F7EB5ED" w14:textId="77777777">
        <w:trPr>
          <w:trHeight w:val="216"/>
        </w:trPr>
        <w:tc>
          <w:tcPr>
            <w:tcW w:w="23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03DBA2D" w14:textId="77777777" w:rsidR="001220B7" w:rsidRDefault="0068032B">
            <w:pPr>
              <w:pStyle w:val="TableParagraph"/>
              <w:spacing w:before="39"/>
              <w:ind w:left="64"/>
              <w:jc w:val="left"/>
              <w:rPr>
                <w:sz w:val="12"/>
              </w:rPr>
            </w:pPr>
            <w:r>
              <w:rPr>
                <w:sz w:val="12"/>
              </w:rPr>
              <w:t>Доля вариантов «серебряного стандарта», %</w:t>
            </w:r>
          </w:p>
        </w:tc>
        <w:tc>
          <w:tcPr>
            <w:tcW w:w="6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B1C0972" w14:textId="77777777" w:rsidR="001220B7" w:rsidRDefault="0068032B">
            <w:pPr>
              <w:pStyle w:val="TableParagraph"/>
              <w:spacing w:before="39"/>
              <w:ind w:right="52"/>
              <w:rPr>
                <w:sz w:val="12"/>
              </w:rPr>
            </w:pPr>
            <w:r>
              <w:rPr>
                <w:sz w:val="12"/>
              </w:rPr>
              <w:t>56,48</w:t>
            </w:r>
          </w:p>
        </w:tc>
        <w:tc>
          <w:tcPr>
            <w:tcW w:w="60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DA31D9F" w14:textId="77777777" w:rsidR="001220B7" w:rsidRDefault="0068032B">
            <w:pPr>
              <w:pStyle w:val="TableParagraph"/>
              <w:spacing w:before="39"/>
              <w:ind w:right="52"/>
              <w:rPr>
                <w:sz w:val="12"/>
              </w:rPr>
            </w:pPr>
            <w:r>
              <w:rPr>
                <w:sz w:val="12"/>
              </w:rPr>
              <w:t>35,85</w:t>
            </w:r>
          </w:p>
        </w:tc>
        <w:tc>
          <w:tcPr>
            <w:tcW w:w="46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5B45A58" w14:textId="77777777" w:rsidR="001220B7" w:rsidRDefault="0068032B">
            <w:pPr>
              <w:pStyle w:val="TableParagraph"/>
              <w:spacing w:before="39"/>
              <w:ind w:right="51"/>
              <w:rPr>
                <w:sz w:val="12"/>
              </w:rPr>
            </w:pPr>
            <w:r>
              <w:rPr>
                <w:w w:val="99"/>
                <w:sz w:val="12"/>
              </w:rPr>
              <w:t>—</w:t>
            </w:r>
          </w:p>
        </w:tc>
        <w:tc>
          <w:tcPr>
            <w:tcW w:w="6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2FAA5EF" w14:textId="77777777" w:rsidR="001220B7" w:rsidRDefault="0068032B">
            <w:pPr>
              <w:pStyle w:val="TableParagraph"/>
              <w:spacing w:before="39"/>
              <w:ind w:right="51"/>
              <w:rPr>
                <w:sz w:val="12"/>
              </w:rPr>
            </w:pPr>
            <w:r>
              <w:rPr>
                <w:sz w:val="12"/>
              </w:rPr>
              <w:t>90,06</w:t>
            </w:r>
          </w:p>
        </w:tc>
        <w:tc>
          <w:tcPr>
            <w:tcW w:w="60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4BC6BA3" w14:textId="77777777" w:rsidR="001220B7" w:rsidRDefault="0068032B">
            <w:pPr>
              <w:pStyle w:val="TableParagraph"/>
              <w:spacing w:before="39"/>
              <w:ind w:right="51"/>
              <w:rPr>
                <w:sz w:val="12"/>
              </w:rPr>
            </w:pPr>
            <w:r>
              <w:rPr>
                <w:sz w:val="12"/>
              </w:rPr>
              <w:t>75,32</w:t>
            </w:r>
          </w:p>
        </w:tc>
        <w:tc>
          <w:tcPr>
            <w:tcW w:w="46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B7A0D54" w14:textId="77777777" w:rsidR="001220B7" w:rsidRDefault="0068032B">
            <w:pPr>
              <w:pStyle w:val="TableParagraph"/>
              <w:spacing w:before="39"/>
              <w:ind w:right="50"/>
              <w:rPr>
                <w:sz w:val="12"/>
              </w:rPr>
            </w:pPr>
            <w:r>
              <w:rPr>
                <w:w w:val="99"/>
                <w:sz w:val="12"/>
              </w:rPr>
              <w:t>—</w:t>
            </w:r>
          </w:p>
        </w:tc>
        <w:tc>
          <w:tcPr>
            <w:tcW w:w="5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45E236F" w14:textId="77777777" w:rsidR="001220B7" w:rsidRDefault="0068032B">
            <w:pPr>
              <w:pStyle w:val="TableParagraph"/>
              <w:spacing w:before="39"/>
              <w:ind w:right="50"/>
              <w:rPr>
                <w:sz w:val="12"/>
              </w:rPr>
            </w:pPr>
            <w:r>
              <w:rPr>
                <w:sz w:val="12"/>
              </w:rPr>
              <w:t>53,18</w:t>
            </w:r>
          </w:p>
        </w:tc>
        <w:tc>
          <w:tcPr>
            <w:tcW w:w="5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A8243F3" w14:textId="77777777" w:rsidR="001220B7" w:rsidRDefault="0068032B">
            <w:pPr>
              <w:pStyle w:val="TableParagraph"/>
              <w:spacing w:before="39"/>
              <w:ind w:right="49"/>
              <w:rPr>
                <w:sz w:val="12"/>
              </w:rPr>
            </w:pPr>
            <w:r>
              <w:rPr>
                <w:sz w:val="12"/>
              </w:rPr>
              <w:t>31,23</w:t>
            </w:r>
          </w:p>
        </w:tc>
        <w:tc>
          <w:tcPr>
            <w:tcW w:w="4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27586F6" w14:textId="77777777" w:rsidR="001220B7" w:rsidRDefault="0068032B">
            <w:pPr>
              <w:pStyle w:val="TableParagraph"/>
              <w:spacing w:before="39"/>
              <w:ind w:right="48"/>
              <w:rPr>
                <w:sz w:val="12"/>
              </w:rPr>
            </w:pPr>
            <w:r>
              <w:rPr>
                <w:w w:val="99"/>
                <w:sz w:val="12"/>
              </w:rPr>
              <w:t>—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1C7625B" w14:textId="77777777" w:rsidR="001220B7" w:rsidRDefault="0068032B">
            <w:pPr>
              <w:pStyle w:val="TableParagraph"/>
              <w:spacing w:before="39"/>
              <w:ind w:right="47"/>
              <w:rPr>
                <w:sz w:val="12"/>
              </w:rPr>
            </w:pPr>
            <w:r>
              <w:rPr>
                <w:sz w:val="12"/>
              </w:rPr>
              <w:t>6,64</w:t>
            </w:r>
          </w:p>
        </w:tc>
        <w:tc>
          <w:tcPr>
            <w:tcW w:w="5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91538D7" w14:textId="77777777" w:rsidR="001220B7" w:rsidRDefault="0068032B">
            <w:pPr>
              <w:pStyle w:val="TableParagraph"/>
              <w:spacing w:before="39"/>
              <w:ind w:right="47"/>
              <w:rPr>
                <w:sz w:val="12"/>
              </w:rPr>
            </w:pPr>
            <w:r>
              <w:rPr>
                <w:sz w:val="12"/>
              </w:rPr>
              <w:t>20,06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E326CA3" w14:textId="77777777" w:rsidR="001220B7" w:rsidRDefault="0068032B">
            <w:pPr>
              <w:pStyle w:val="TableParagraph"/>
              <w:spacing w:before="39"/>
              <w:ind w:right="46"/>
              <w:rPr>
                <w:sz w:val="12"/>
              </w:rPr>
            </w:pPr>
            <w:r>
              <w:rPr>
                <w:w w:val="99"/>
                <w:sz w:val="12"/>
              </w:rPr>
              <w:t>—</w:t>
            </w:r>
          </w:p>
        </w:tc>
      </w:tr>
      <w:tr w:rsidR="001220B7" w14:paraId="596BC52B" w14:textId="77777777">
        <w:trPr>
          <w:trHeight w:val="368"/>
        </w:trPr>
        <w:tc>
          <w:tcPr>
            <w:tcW w:w="2393" w:type="dxa"/>
            <w:tcBorders>
              <w:left w:val="single" w:sz="4" w:space="0" w:color="000000"/>
              <w:right w:val="single" w:sz="4" w:space="0" w:color="000000"/>
            </w:tcBorders>
          </w:tcPr>
          <w:p w14:paraId="6B164A18" w14:textId="77777777" w:rsidR="001220B7" w:rsidRDefault="0068032B">
            <w:pPr>
              <w:pStyle w:val="TableParagraph"/>
              <w:spacing w:before="26"/>
              <w:ind w:left="64"/>
              <w:jc w:val="left"/>
              <w:rPr>
                <w:sz w:val="12"/>
              </w:rPr>
            </w:pPr>
            <w:r>
              <w:rPr>
                <w:sz w:val="12"/>
              </w:rPr>
              <w:t>Доля «золотого стандарта»</w:t>
            </w:r>
          </w:p>
          <w:p w14:paraId="51256471" w14:textId="77777777" w:rsidR="001220B7" w:rsidRDefault="0068032B">
            <w:pPr>
              <w:pStyle w:val="TableParagraph"/>
              <w:spacing w:before="6"/>
              <w:ind w:left="64"/>
              <w:jc w:val="left"/>
              <w:rPr>
                <w:sz w:val="12"/>
              </w:rPr>
            </w:pPr>
            <w:r>
              <w:rPr>
                <w:sz w:val="12"/>
              </w:rPr>
              <w:t>от всех вариантов библиотеки, %</w:t>
            </w:r>
          </w:p>
        </w:tc>
        <w:tc>
          <w:tcPr>
            <w:tcW w:w="608" w:type="dxa"/>
            <w:tcBorders>
              <w:left w:val="single" w:sz="4" w:space="0" w:color="000000"/>
              <w:right w:val="single" w:sz="4" w:space="0" w:color="000000"/>
            </w:tcBorders>
          </w:tcPr>
          <w:p w14:paraId="228B2848" w14:textId="77777777" w:rsidR="001220B7" w:rsidRDefault="0068032B">
            <w:pPr>
              <w:pStyle w:val="TableParagraph"/>
              <w:spacing w:before="102"/>
              <w:ind w:right="52"/>
              <w:rPr>
                <w:sz w:val="12"/>
              </w:rPr>
            </w:pPr>
            <w:r>
              <w:rPr>
                <w:sz w:val="12"/>
              </w:rPr>
              <w:t>1,96</w:t>
            </w:r>
          </w:p>
        </w:tc>
        <w:tc>
          <w:tcPr>
            <w:tcW w:w="607" w:type="dxa"/>
            <w:tcBorders>
              <w:left w:val="single" w:sz="4" w:space="0" w:color="000000"/>
              <w:right w:val="single" w:sz="4" w:space="0" w:color="000000"/>
            </w:tcBorders>
          </w:tcPr>
          <w:p w14:paraId="4F9514D8" w14:textId="77777777" w:rsidR="001220B7" w:rsidRDefault="0068032B">
            <w:pPr>
              <w:pStyle w:val="TableParagraph"/>
              <w:spacing w:before="102"/>
              <w:ind w:right="52"/>
              <w:rPr>
                <w:sz w:val="12"/>
              </w:rPr>
            </w:pPr>
            <w:r>
              <w:rPr>
                <w:sz w:val="12"/>
              </w:rPr>
              <w:t>3,78</w:t>
            </w:r>
          </w:p>
        </w:tc>
        <w:tc>
          <w:tcPr>
            <w:tcW w:w="465" w:type="dxa"/>
            <w:tcBorders>
              <w:left w:val="single" w:sz="4" w:space="0" w:color="000000"/>
              <w:right w:val="single" w:sz="4" w:space="0" w:color="000000"/>
            </w:tcBorders>
          </w:tcPr>
          <w:p w14:paraId="254D6F46" w14:textId="77777777" w:rsidR="001220B7" w:rsidRDefault="0068032B">
            <w:pPr>
              <w:pStyle w:val="TableParagraph"/>
              <w:spacing w:before="102"/>
              <w:ind w:right="51"/>
              <w:rPr>
                <w:sz w:val="12"/>
              </w:rPr>
            </w:pPr>
            <w:r>
              <w:rPr>
                <w:sz w:val="12"/>
              </w:rPr>
              <w:t>+92,86</w:t>
            </w:r>
          </w:p>
        </w:tc>
        <w:tc>
          <w:tcPr>
            <w:tcW w:w="608" w:type="dxa"/>
            <w:tcBorders>
              <w:left w:val="single" w:sz="4" w:space="0" w:color="000000"/>
              <w:right w:val="single" w:sz="4" w:space="0" w:color="000000"/>
            </w:tcBorders>
          </w:tcPr>
          <w:p w14:paraId="26B28AE0" w14:textId="77777777" w:rsidR="001220B7" w:rsidRDefault="0068032B">
            <w:pPr>
              <w:pStyle w:val="TableParagraph"/>
              <w:spacing w:before="102"/>
              <w:ind w:right="51"/>
              <w:rPr>
                <w:sz w:val="12"/>
              </w:rPr>
            </w:pPr>
            <w:r>
              <w:rPr>
                <w:sz w:val="12"/>
              </w:rPr>
              <w:t>1,94</w:t>
            </w:r>
          </w:p>
        </w:tc>
        <w:tc>
          <w:tcPr>
            <w:tcW w:w="606" w:type="dxa"/>
            <w:tcBorders>
              <w:left w:val="single" w:sz="4" w:space="0" w:color="000000"/>
              <w:right w:val="single" w:sz="4" w:space="0" w:color="000000"/>
            </w:tcBorders>
          </w:tcPr>
          <w:p w14:paraId="2A8680ED" w14:textId="77777777" w:rsidR="001220B7" w:rsidRDefault="0068032B">
            <w:pPr>
              <w:pStyle w:val="TableParagraph"/>
              <w:spacing w:before="102"/>
              <w:ind w:right="51"/>
              <w:rPr>
                <w:sz w:val="12"/>
              </w:rPr>
            </w:pPr>
            <w:r>
              <w:rPr>
                <w:sz w:val="12"/>
              </w:rPr>
              <w:t>2,61</w:t>
            </w:r>
          </w:p>
        </w:tc>
        <w:tc>
          <w:tcPr>
            <w:tcW w:w="465" w:type="dxa"/>
            <w:tcBorders>
              <w:left w:val="single" w:sz="4" w:space="0" w:color="000000"/>
              <w:right w:val="single" w:sz="4" w:space="0" w:color="000000"/>
            </w:tcBorders>
          </w:tcPr>
          <w:p w14:paraId="050CDDDE" w14:textId="77777777" w:rsidR="001220B7" w:rsidRDefault="0068032B">
            <w:pPr>
              <w:pStyle w:val="TableParagraph"/>
              <w:spacing w:before="102"/>
              <w:ind w:right="50"/>
              <w:rPr>
                <w:sz w:val="12"/>
              </w:rPr>
            </w:pPr>
            <w:r>
              <w:rPr>
                <w:sz w:val="12"/>
              </w:rPr>
              <w:t>+34,54</w:t>
            </w:r>
          </w:p>
        </w:tc>
        <w:tc>
          <w:tcPr>
            <w:tcW w:w="517" w:type="dxa"/>
            <w:tcBorders>
              <w:left w:val="single" w:sz="4" w:space="0" w:color="000000"/>
              <w:right w:val="single" w:sz="4" w:space="0" w:color="000000"/>
            </w:tcBorders>
          </w:tcPr>
          <w:p w14:paraId="59A831FD" w14:textId="77777777" w:rsidR="001220B7" w:rsidRDefault="0068032B">
            <w:pPr>
              <w:pStyle w:val="TableParagraph"/>
              <w:spacing w:before="102"/>
              <w:ind w:right="50"/>
              <w:rPr>
                <w:sz w:val="12"/>
              </w:rPr>
            </w:pPr>
            <w:r>
              <w:rPr>
                <w:w w:val="99"/>
                <w:sz w:val="12"/>
              </w:rPr>
              <w:t>—</w:t>
            </w:r>
          </w:p>
        </w:tc>
        <w:tc>
          <w:tcPr>
            <w:tcW w:w="518" w:type="dxa"/>
            <w:tcBorders>
              <w:left w:val="single" w:sz="4" w:space="0" w:color="000000"/>
              <w:right w:val="single" w:sz="4" w:space="0" w:color="000000"/>
            </w:tcBorders>
          </w:tcPr>
          <w:p w14:paraId="2492946C" w14:textId="77777777" w:rsidR="001220B7" w:rsidRDefault="0068032B">
            <w:pPr>
              <w:pStyle w:val="TableParagraph"/>
              <w:spacing w:before="102"/>
              <w:ind w:right="49"/>
              <w:rPr>
                <w:sz w:val="12"/>
              </w:rPr>
            </w:pPr>
            <w:r>
              <w:rPr>
                <w:w w:val="99"/>
                <w:sz w:val="12"/>
              </w:rPr>
              <w:t>—</w:t>
            </w:r>
          </w:p>
        </w:tc>
        <w:tc>
          <w:tcPr>
            <w:tcW w:w="456" w:type="dxa"/>
            <w:tcBorders>
              <w:left w:val="single" w:sz="4" w:space="0" w:color="000000"/>
              <w:right w:val="single" w:sz="4" w:space="0" w:color="000000"/>
            </w:tcBorders>
          </w:tcPr>
          <w:p w14:paraId="2654C116" w14:textId="77777777" w:rsidR="001220B7" w:rsidRDefault="0068032B">
            <w:pPr>
              <w:pStyle w:val="TableParagraph"/>
              <w:spacing w:before="102"/>
              <w:ind w:right="48"/>
              <w:rPr>
                <w:sz w:val="12"/>
              </w:rPr>
            </w:pPr>
            <w:r>
              <w:rPr>
                <w:w w:val="99"/>
                <w:sz w:val="12"/>
              </w:rPr>
              <w:t>—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</w:tcBorders>
          </w:tcPr>
          <w:p w14:paraId="1C803845" w14:textId="77777777" w:rsidR="001220B7" w:rsidRDefault="0068032B">
            <w:pPr>
              <w:pStyle w:val="TableParagraph"/>
              <w:spacing w:before="102"/>
              <w:ind w:right="47"/>
              <w:rPr>
                <w:sz w:val="12"/>
              </w:rPr>
            </w:pPr>
            <w:r>
              <w:rPr>
                <w:w w:val="99"/>
                <w:sz w:val="12"/>
              </w:rPr>
              <w:t>—</w:t>
            </w:r>
          </w:p>
        </w:tc>
        <w:tc>
          <w:tcPr>
            <w:tcW w:w="518" w:type="dxa"/>
            <w:tcBorders>
              <w:left w:val="single" w:sz="4" w:space="0" w:color="000000"/>
              <w:right w:val="single" w:sz="4" w:space="0" w:color="000000"/>
            </w:tcBorders>
          </w:tcPr>
          <w:p w14:paraId="7DFB6948" w14:textId="77777777" w:rsidR="001220B7" w:rsidRDefault="0068032B">
            <w:pPr>
              <w:pStyle w:val="TableParagraph"/>
              <w:spacing w:before="102"/>
              <w:ind w:right="47"/>
              <w:rPr>
                <w:sz w:val="12"/>
              </w:rPr>
            </w:pPr>
            <w:r>
              <w:rPr>
                <w:w w:val="99"/>
                <w:sz w:val="12"/>
              </w:rPr>
              <w:t>—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 w14:paraId="3102F488" w14:textId="77777777" w:rsidR="001220B7" w:rsidRDefault="0068032B">
            <w:pPr>
              <w:pStyle w:val="TableParagraph"/>
              <w:spacing w:before="102"/>
              <w:ind w:right="46"/>
              <w:rPr>
                <w:sz w:val="12"/>
              </w:rPr>
            </w:pPr>
            <w:r>
              <w:rPr>
                <w:w w:val="99"/>
                <w:sz w:val="12"/>
              </w:rPr>
              <w:t>—</w:t>
            </w:r>
          </w:p>
        </w:tc>
      </w:tr>
      <w:tr w:rsidR="001220B7" w14:paraId="1DDFD1B9" w14:textId="77777777">
        <w:trPr>
          <w:trHeight w:val="368"/>
        </w:trPr>
        <w:tc>
          <w:tcPr>
            <w:tcW w:w="2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1677F291" w14:textId="77777777" w:rsidR="001220B7" w:rsidRDefault="0068032B">
            <w:pPr>
              <w:pStyle w:val="TableParagraph"/>
              <w:spacing w:before="30" w:line="252" w:lineRule="auto"/>
              <w:ind w:left="64" w:right="630"/>
              <w:jc w:val="left"/>
              <w:rPr>
                <w:sz w:val="12"/>
              </w:rPr>
            </w:pPr>
            <w:r>
              <w:rPr>
                <w:sz w:val="12"/>
              </w:rPr>
              <w:t>Доля «серебряного стандарта» от всех вариантов библиотеки,</w:t>
            </w:r>
            <w:r>
              <w:rPr>
                <w:spacing w:val="-22"/>
                <w:sz w:val="12"/>
              </w:rPr>
              <w:t xml:space="preserve"> </w:t>
            </w:r>
            <w:r>
              <w:rPr>
                <w:spacing w:val="-11"/>
                <w:sz w:val="12"/>
              </w:rPr>
              <w:t>%</w:t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12A16664" w14:textId="77777777" w:rsidR="001220B7" w:rsidRDefault="0068032B">
            <w:pPr>
              <w:pStyle w:val="TableParagraph"/>
              <w:spacing w:before="102"/>
              <w:ind w:right="52"/>
              <w:rPr>
                <w:sz w:val="12"/>
              </w:rPr>
            </w:pPr>
            <w:r>
              <w:rPr>
                <w:sz w:val="12"/>
              </w:rPr>
              <w:t>19,42</w:t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54E1C944" w14:textId="77777777" w:rsidR="001220B7" w:rsidRDefault="0068032B">
            <w:pPr>
              <w:pStyle w:val="TableParagraph"/>
              <w:spacing w:before="102"/>
              <w:ind w:right="52"/>
              <w:rPr>
                <w:sz w:val="12"/>
              </w:rPr>
            </w:pPr>
            <w:r>
              <w:rPr>
                <w:sz w:val="12"/>
              </w:rPr>
              <w:t>28,02</w:t>
            </w:r>
          </w:p>
        </w:tc>
        <w:tc>
          <w:tcPr>
            <w:tcW w:w="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74F325B8" w14:textId="77777777" w:rsidR="001220B7" w:rsidRDefault="0068032B">
            <w:pPr>
              <w:pStyle w:val="TableParagraph"/>
              <w:spacing w:before="102"/>
              <w:ind w:right="51"/>
              <w:rPr>
                <w:sz w:val="12"/>
              </w:rPr>
            </w:pPr>
            <w:r>
              <w:rPr>
                <w:sz w:val="12"/>
              </w:rPr>
              <w:t>+44,28</w:t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2EFAF2E4" w14:textId="77777777" w:rsidR="001220B7" w:rsidRDefault="0068032B">
            <w:pPr>
              <w:pStyle w:val="TableParagraph"/>
              <w:spacing w:before="102"/>
              <w:ind w:right="51"/>
              <w:rPr>
                <w:sz w:val="12"/>
              </w:rPr>
            </w:pPr>
            <w:r>
              <w:rPr>
                <w:sz w:val="12"/>
              </w:rPr>
              <w:t>26,21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6C44CFCB" w14:textId="77777777" w:rsidR="001220B7" w:rsidRDefault="0068032B">
            <w:pPr>
              <w:pStyle w:val="TableParagraph"/>
              <w:spacing w:before="102"/>
              <w:ind w:right="51"/>
              <w:rPr>
                <w:sz w:val="12"/>
              </w:rPr>
            </w:pPr>
            <w:r>
              <w:rPr>
                <w:sz w:val="12"/>
              </w:rPr>
              <w:t>31,89</w:t>
            </w:r>
          </w:p>
        </w:tc>
        <w:tc>
          <w:tcPr>
            <w:tcW w:w="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26E49D14" w14:textId="77777777" w:rsidR="001220B7" w:rsidRDefault="0068032B">
            <w:pPr>
              <w:pStyle w:val="TableParagraph"/>
              <w:spacing w:before="102"/>
              <w:ind w:right="50"/>
              <w:rPr>
                <w:sz w:val="12"/>
              </w:rPr>
            </w:pPr>
            <w:r>
              <w:rPr>
                <w:sz w:val="12"/>
              </w:rPr>
              <w:t>+21,67</w:t>
            </w:r>
          </w:p>
        </w:tc>
        <w:tc>
          <w:tcPr>
            <w:tcW w:w="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2B6AC555" w14:textId="77777777" w:rsidR="001220B7" w:rsidRDefault="0068032B">
            <w:pPr>
              <w:pStyle w:val="TableParagraph"/>
              <w:spacing w:before="102"/>
              <w:ind w:right="50"/>
              <w:rPr>
                <w:sz w:val="12"/>
              </w:rPr>
            </w:pPr>
            <w:r>
              <w:rPr>
                <w:w w:val="99"/>
                <w:sz w:val="12"/>
              </w:rPr>
              <w:t>—</w:t>
            </w: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3A212924" w14:textId="77777777" w:rsidR="001220B7" w:rsidRDefault="0068032B">
            <w:pPr>
              <w:pStyle w:val="TableParagraph"/>
              <w:spacing w:before="102"/>
              <w:ind w:right="49"/>
              <w:rPr>
                <w:sz w:val="12"/>
              </w:rPr>
            </w:pPr>
            <w:r>
              <w:rPr>
                <w:w w:val="99"/>
                <w:sz w:val="12"/>
              </w:rPr>
              <w:t>—</w:t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25342D0F" w14:textId="77777777" w:rsidR="001220B7" w:rsidRDefault="0068032B">
            <w:pPr>
              <w:pStyle w:val="TableParagraph"/>
              <w:spacing w:before="102"/>
              <w:ind w:right="48"/>
              <w:rPr>
                <w:sz w:val="12"/>
              </w:rPr>
            </w:pPr>
            <w:r>
              <w:rPr>
                <w:w w:val="99"/>
                <w:sz w:val="12"/>
              </w:rPr>
              <w:t>—</w:t>
            </w:r>
          </w:p>
        </w:tc>
        <w:tc>
          <w:tcPr>
            <w:tcW w:w="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5DB17044" w14:textId="77777777" w:rsidR="001220B7" w:rsidRDefault="0068032B">
            <w:pPr>
              <w:pStyle w:val="TableParagraph"/>
              <w:spacing w:before="102"/>
              <w:ind w:right="47"/>
              <w:rPr>
                <w:sz w:val="12"/>
              </w:rPr>
            </w:pPr>
            <w:r>
              <w:rPr>
                <w:w w:val="99"/>
                <w:sz w:val="12"/>
              </w:rPr>
              <w:t>—</w:t>
            </w: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7B2CB60B" w14:textId="77777777" w:rsidR="001220B7" w:rsidRDefault="0068032B">
            <w:pPr>
              <w:pStyle w:val="TableParagraph"/>
              <w:spacing w:before="102"/>
              <w:ind w:right="47"/>
              <w:rPr>
                <w:sz w:val="12"/>
              </w:rPr>
            </w:pPr>
            <w:r>
              <w:rPr>
                <w:w w:val="99"/>
                <w:sz w:val="12"/>
              </w:rPr>
              <w:t>—</w:t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7D50BFED" w14:textId="77777777" w:rsidR="001220B7" w:rsidRDefault="0068032B">
            <w:pPr>
              <w:pStyle w:val="TableParagraph"/>
              <w:spacing w:before="102"/>
              <w:ind w:right="46"/>
              <w:rPr>
                <w:sz w:val="12"/>
              </w:rPr>
            </w:pPr>
            <w:r>
              <w:rPr>
                <w:w w:val="99"/>
                <w:sz w:val="12"/>
              </w:rPr>
              <w:t>—</w:t>
            </w:r>
          </w:p>
        </w:tc>
      </w:tr>
    </w:tbl>
    <w:p w14:paraId="2E7D6BF7" w14:textId="77777777" w:rsidR="001220B7" w:rsidRDefault="001220B7">
      <w:pPr>
        <w:pStyle w:val="a4"/>
        <w:rPr>
          <w:sz w:val="26"/>
        </w:rPr>
      </w:pPr>
    </w:p>
    <w:p w14:paraId="1CA3C0B1" w14:textId="77777777" w:rsidR="001220B7" w:rsidRDefault="0068032B">
      <w:pPr>
        <w:pStyle w:val="1"/>
        <w:numPr>
          <w:ilvl w:val="0"/>
          <w:numId w:val="6"/>
        </w:numPr>
        <w:tabs>
          <w:tab w:val="left" w:pos="568"/>
        </w:tabs>
        <w:spacing w:before="206"/>
        <w:rPr>
          <w:sz w:val="24"/>
        </w:rPr>
      </w:pPr>
      <w:bookmarkStart w:id="163" w:name="_bookmark241"/>
      <w:bookmarkStart w:id="164" w:name="_bookmark24"/>
      <w:bookmarkStart w:id="165" w:name="Обсуждение_результатов"/>
      <w:bookmarkEnd w:id="163"/>
      <w:bookmarkEnd w:id="164"/>
      <w:bookmarkEnd w:id="165"/>
      <w:r>
        <w:t xml:space="preserve">Обсуждение </w:t>
      </w:r>
      <w:r>
        <w:rPr>
          <w:spacing w:val="-5"/>
        </w:rPr>
        <w:t>результатов</w:t>
      </w:r>
    </w:p>
    <w:p w14:paraId="51241799" w14:textId="77777777" w:rsidR="001220B7" w:rsidRDefault="0068032B">
      <w:pPr>
        <w:pStyle w:val="2"/>
        <w:numPr>
          <w:ilvl w:val="1"/>
          <w:numId w:val="3"/>
        </w:numPr>
        <w:tabs>
          <w:tab w:val="left" w:pos="712"/>
        </w:tabs>
        <w:spacing w:before="276"/>
        <w:ind w:hanging="575"/>
        <w:rPr>
          <w:sz w:val="24"/>
        </w:rPr>
      </w:pPr>
      <w:bookmarkStart w:id="166" w:name="Контрольные_образцы"/>
      <w:bookmarkStart w:id="167" w:name="_bookmark25"/>
      <w:bookmarkStart w:id="168" w:name="_bookmark251"/>
      <w:bookmarkEnd w:id="166"/>
      <w:bookmarkEnd w:id="167"/>
      <w:bookmarkEnd w:id="168"/>
      <w:r>
        <w:t>Контрольные</w:t>
      </w:r>
      <w:r>
        <w:rPr>
          <w:spacing w:val="1"/>
        </w:rPr>
        <w:t xml:space="preserve"> </w:t>
      </w:r>
      <w:r>
        <w:t>образцы</w:t>
      </w:r>
    </w:p>
    <w:p w14:paraId="70AA257E" w14:textId="77777777" w:rsidR="001220B7" w:rsidRDefault="0068032B">
      <w:pPr>
        <w:pStyle w:val="a4"/>
        <w:spacing w:before="169" w:line="252" w:lineRule="auto"/>
        <w:ind w:left="137" w:right="1519" w:hanging="24"/>
        <w:jc w:val="both"/>
      </w:pPr>
      <w:commentRangeStart w:id="169"/>
      <w:r>
        <w:t>«Золотой стандарт» с учётом подбора библиотек скорее всего является набором генетических</w:t>
      </w:r>
      <w:r>
        <w:rPr>
          <w:spacing w:val="-12"/>
        </w:rPr>
        <w:t xml:space="preserve"> </w:t>
      </w:r>
      <w:r>
        <w:t>вариантов,</w:t>
      </w:r>
      <w:r>
        <w:rPr>
          <w:spacing w:val="-12"/>
        </w:rPr>
        <w:t xml:space="preserve"> </w:t>
      </w:r>
      <w:r>
        <w:t>относящихся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экзомным</w:t>
      </w:r>
      <w:r>
        <w:rPr>
          <w:spacing w:val="-12"/>
        </w:rPr>
        <w:t xml:space="preserve"> </w:t>
      </w:r>
      <w:r>
        <w:t>регионам.</w:t>
      </w:r>
      <w:r>
        <w:rPr>
          <w:spacing w:val="-12"/>
        </w:rPr>
        <w:t xml:space="preserve"> </w:t>
      </w:r>
      <w:r>
        <w:t>Их</w:t>
      </w:r>
      <w:r>
        <w:rPr>
          <w:spacing w:val="-12"/>
        </w:rPr>
        <w:t xml:space="preserve"> </w:t>
      </w:r>
      <w:r>
        <w:t>было</w:t>
      </w:r>
      <w:r>
        <w:rPr>
          <w:spacing w:val="-12"/>
        </w:rPr>
        <w:t xml:space="preserve"> </w:t>
      </w:r>
      <w:r>
        <w:t>обнаружено</w:t>
      </w:r>
      <w:r>
        <w:rPr>
          <w:spacing w:val="-12"/>
        </w:rPr>
        <w:t xml:space="preserve"> </w:t>
      </w:r>
      <w:r>
        <w:t>75</w:t>
      </w:r>
      <w:r>
        <w:rPr>
          <w:spacing w:val="-12"/>
        </w:rPr>
        <w:t xml:space="preserve"> </w:t>
      </w:r>
      <w:r>
        <w:t>тыс., что</w:t>
      </w:r>
      <w:r>
        <w:rPr>
          <w:spacing w:val="-28"/>
        </w:rPr>
        <w:t xml:space="preserve"> </w:t>
      </w:r>
      <w:r>
        <w:t>соответствует</w:t>
      </w:r>
      <w:r>
        <w:rPr>
          <w:spacing w:val="-27"/>
        </w:rPr>
        <w:t xml:space="preserve"> </w:t>
      </w:r>
      <w:r>
        <w:t>оценкам</w:t>
      </w:r>
      <w:r>
        <w:rPr>
          <w:spacing w:val="-27"/>
        </w:rPr>
        <w:t xml:space="preserve"> </w:t>
      </w:r>
      <w:r>
        <w:t>среднего</w:t>
      </w:r>
      <w:r>
        <w:rPr>
          <w:spacing w:val="-27"/>
        </w:rPr>
        <w:t xml:space="preserve"> </w:t>
      </w:r>
      <w:r>
        <w:t>количества</w:t>
      </w:r>
      <w:r>
        <w:rPr>
          <w:spacing w:val="-27"/>
        </w:rPr>
        <w:t xml:space="preserve"> </w:t>
      </w:r>
      <w:r>
        <w:t>генетических</w:t>
      </w:r>
      <w:r>
        <w:rPr>
          <w:spacing w:val="-27"/>
        </w:rPr>
        <w:t xml:space="preserve"> </w:t>
      </w:r>
      <w:r>
        <w:t>вариантов</w:t>
      </w:r>
      <w:r>
        <w:rPr>
          <w:spacing w:val="-27"/>
        </w:rPr>
        <w:t xml:space="preserve"> </w:t>
      </w:r>
      <w:r>
        <w:t>в</w:t>
      </w:r>
      <w:r>
        <w:rPr>
          <w:spacing w:val="-27"/>
        </w:rPr>
        <w:t xml:space="preserve"> </w:t>
      </w:r>
      <w:r>
        <w:rPr>
          <w:spacing w:val="-3"/>
        </w:rPr>
        <w:t xml:space="preserve">кодирующих </w:t>
      </w:r>
      <w:r>
        <w:t>регионах</w:t>
      </w:r>
      <w:r>
        <w:rPr>
          <w:spacing w:val="-15"/>
        </w:rPr>
        <w:t xml:space="preserve"> </w:t>
      </w:r>
      <w:r>
        <w:t>у</w:t>
      </w:r>
      <w:r>
        <w:rPr>
          <w:spacing w:val="-15"/>
        </w:rPr>
        <w:t xml:space="preserve"> </w:t>
      </w:r>
      <w:r>
        <w:t>человека</w:t>
      </w:r>
      <w:r>
        <w:rPr>
          <w:spacing w:val="-16"/>
        </w:rPr>
        <w:t xml:space="preserve"> </w:t>
      </w:r>
      <w:r>
        <w:rPr>
          <w:spacing w:val="-24"/>
        </w:rPr>
        <w:t>––</w:t>
      </w:r>
      <w:r>
        <w:rPr>
          <w:spacing w:val="-17"/>
        </w:rPr>
        <w:t xml:space="preserve"> </w:t>
      </w:r>
      <w:r>
        <w:t>100</w:t>
      </w:r>
      <w:r>
        <w:rPr>
          <w:spacing w:val="-15"/>
        </w:rPr>
        <w:t xml:space="preserve"> </w:t>
      </w:r>
      <w:r>
        <w:t>тыс.[</w:t>
      </w:r>
      <w:hyperlink w:anchor="_bookmark78">
        <w:r>
          <w:rPr>
            <w:color w:val="003052"/>
          </w:rPr>
          <w:t>47</w:t>
        </w:r>
      </w:hyperlink>
      <w:r>
        <w:t>].</w:t>
      </w:r>
      <w:r>
        <w:rPr>
          <w:spacing w:val="-14"/>
        </w:rPr>
        <w:t xml:space="preserve"> </w:t>
      </w:r>
      <w:r>
        <w:t>Общее</w:t>
      </w:r>
      <w:r>
        <w:rPr>
          <w:spacing w:val="-15"/>
        </w:rPr>
        <w:t xml:space="preserve"> </w:t>
      </w:r>
      <w:r>
        <w:t>число</w:t>
      </w:r>
      <w:r>
        <w:rPr>
          <w:spacing w:val="-15"/>
        </w:rPr>
        <w:t xml:space="preserve"> </w:t>
      </w:r>
      <w:r>
        <w:t>несоответствий</w:t>
      </w:r>
      <w:r>
        <w:rPr>
          <w:spacing w:val="-14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референсным</w:t>
      </w:r>
      <w:r>
        <w:rPr>
          <w:spacing w:val="-15"/>
        </w:rPr>
        <w:t xml:space="preserve"> </w:t>
      </w:r>
      <w:r>
        <w:t>геномом у среднего человека составляет от 4,1 до 5 млн[</w:t>
      </w:r>
      <w:hyperlink w:anchor="_bookmark102">
        <w:r>
          <w:rPr>
            <w:color w:val="003052"/>
          </w:rPr>
          <w:t>71</w:t>
        </w:r>
      </w:hyperlink>
      <w:r>
        <w:t>], что с учётом гетерогенности клеточной линии K562 перекликается с общим количеством найденных нами генетических вариантов (5,5</w:t>
      </w:r>
      <w:r>
        <w:rPr>
          <w:spacing w:val="-4"/>
        </w:rPr>
        <w:t xml:space="preserve"> </w:t>
      </w:r>
      <w:r>
        <w:t>млн).</w:t>
      </w:r>
      <w:commentRangeEnd w:id="169"/>
      <w:r w:rsidR="007D453F">
        <w:rPr>
          <w:rStyle w:val="ae"/>
        </w:rPr>
        <w:commentReference w:id="169"/>
      </w:r>
    </w:p>
    <w:p w14:paraId="4A6D359B" w14:textId="77777777" w:rsidR="001220B7" w:rsidRDefault="0068032B">
      <w:pPr>
        <w:pStyle w:val="a4"/>
        <w:spacing w:line="252" w:lineRule="auto"/>
        <w:ind w:left="137" w:right="1518" w:firstLine="358"/>
        <w:jc w:val="both"/>
      </w:pPr>
      <w:r>
        <w:t>Как видно из представленных выше данных, образец Banaszak et al. содержит</w:t>
      </w:r>
      <w:r>
        <w:rPr>
          <w:spacing w:val="-36"/>
        </w:rPr>
        <w:t xml:space="preserve"> </w:t>
      </w:r>
      <w:r>
        <w:t>наибольшее</w:t>
      </w:r>
      <w:r>
        <w:rPr>
          <w:spacing w:val="-14"/>
        </w:rPr>
        <w:t xml:space="preserve"> </w:t>
      </w:r>
      <w:r>
        <w:t>число</w:t>
      </w:r>
      <w:r>
        <w:rPr>
          <w:spacing w:val="-13"/>
        </w:rPr>
        <w:t xml:space="preserve"> </w:t>
      </w:r>
      <w:r>
        <w:t>уникальных</w:t>
      </w:r>
      <w:r>
        <w:rPr>
          <w:spacing w:val="-13"/>
        </w:rPr>
        <w:t xml:space="preserve"> </w:t>
      </w:r>
      <w:r>
        <w:t>вариантов</w:t>
      </w:r>
      <w:r>
        <w:rPr>
          <w:spacing w:val="-13"/>
        </w:rPr>
        <w:t xml:space="preserve"> </w:t>
      </w:r>
      <w:r>
        <w:t>(10,25%).</w:t>
      </w:r>
      <w:r>
        <w:rPr>
          <w:spacing w:val="-14"/>
        </w:rPr>
        <w:t xml:space="preserve"> </w:t>
      </w:r>
      <w:r>
        <w:t>Это</w:t>
      </w:r>
      <w:r>
        <w:rPr>
          <w:spacing w:val="-13"/>
        </w:rPr>
        <w:t xml:space="preserve"> </w:t>
      </w:r>
      <w:r>
        <w:t>может</w:t>
      </w:r>
      <w:r>
        <w:rPr>
          <w:spacing w:val="-13"/>
        </w:rPr>
        <w:t xml:space="preserve"> </w:t>
      </w:r>
      <w:r>
        <w:t>быть</w:t>
      </w:r>
      <w:r>
        <w:rPr>
          <w:spacing w:val="-13"/>
        </w:rPr>
        <w:t xml:space="preserve"> </w:t>
      </w:r>
      <w:r>
        <w:t>связано</w:t>
      </w:r>
      <w:r>
        <w:rPr>
          <w:spacing w:val="-13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тем,</w:t>
      </w:r>
      <w:r>
        <w:rPr>
          <w:spacing w:val="-13"/>
        </w:rPr>
        <w:t xml:space="preserve"> </w:t>
      </w:r>
      <w:r>
        <w:t>что</w:t>
      </w:r>
      <w:r>
        <w:rPr>
          <w:spacing w:val="-13"/>
        </w:rPr>
        <w:t xml:space="preserve"> </w:t>
      </w:r>
      <w:r>
        <w:t xml:space="preserve">это данные полноэкзомного секвенирования, с высоким покрытием в экзонах, </w:t>
      </w:r>
      <w:r>
        <w:rPr>
          <w:spacing w:val="-4"/>
        </w:rPr>
        <w:t xml:space="preserve">где </w:t>
      </w:r>
      <w:r>
        <w:t>и были найдены уникальные варианты. В качестве дополнительной гипотезы можно предположить,</w:t>
      </w:r>
      <w:r>
        <w:rPr>
          <w:spacing w:val="-11"/>
        </w:rPr>
        <w:t xml:space="preserve"> </w:t>
      </w:r>
      <w:r>
        <w:t>что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этой</w:t>
      </w:r>
      <w:r>
        <w:rPr>
          <w:spacing w:val="-10"/>
        </w:rPr>
        <w:t xml:space="preserve"> </w:t>
      </w:r>
      <w:r>
        <w:t>работе</w:t>
      </w:r>
      <w:r>
        <w:rPr>
          <w:spacing w:val="-10"/>
        </w:rPr>
        <w:t xml:space="preserve"> </w:t>
      </w:r>
      <w:r>
        <w:t>использовались</w:t>
      </w:r>
      <w:r>
        <w:rPr>
          <w:spacing w:val="-10"/>
        </w:rPr>
        <w:t xml:space="preserve"> </w:t>
      </w:r>
      <w:r>
        <w:t>линии</w:t>
      </w:r>
      <w:r>
        <w:rPr>
          <w:spacing w:val="-10"/>
        </w:rPr>
        <w:t xml:space="preserve"> </w:t>
      </w:r>
      <w:r>
        <w:t>клеток,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значительной</w:t>
      </w:r>
      <w:r>
        <w:rPr>
          <w:spacing w:val="-10"/>
        </w:rPr>
        <w:t xml:space="preserve"> </w:t>
      </w:r>
      <w:r>
        <w:t>степени</w:t>
      </w:r>
      <w:r>
        <w:rPr>
          <w:spacing w:val="-10"/>
        </w:rPr>
        <w:t xml:space="preserve"> </w:t>
      </w:r>
      <w:r>
        <w:t>отличающиеся от классической линии</w:t>
      </w:r>
      <w:r>
        <w:rPr>
          <w:spacing w:val="-6"/>
        </w:rPr>
        <w:t xml:space="preserve"> </w:t>
      </w:r>
      <w:r>
        <w:t>K562.</w:t>
      </w:r>
    </w:p>
    <w:p w14:paraId="5AAE4543" w14:textId="77777777" w:rsidR="001220B7" w:rsidRDefault="0068032B">
      <w:pPr>
        <w:pStyle w:val="a4"/>
        <w:spacing w:line="252" w:lineRule="auto"/>
        <w:ind w:left="137" w:right="1518" w:firstLine="358"/>
        <w:jc w:val="both"/>
        <w:sectPr w:rsidR="001220B7">
          <w:pgSz w:w="11906" w:h="16838"/>
          <w:pgMar w:top="1540" w:right="140" w:bottom="280" w:left="1280" w:header="953" w:footer="0" w:gutter="0"/>
          <w:cols w:space="720"/>
          <w:formProt w:val="0"/>
          <w:docGrid w:linePitch="100" w:charSpace="4096"/>
        </w:sectPr>
      </w:pPr>
      <w:r>
        <w:t>Прослеживается</w:t>
      </w:r>
      <w:r>
        <w:rPr>
          <w:spacing w:val="-18"/>
        </w:rPr>
        <w:t xml:space="preserve"> </w:t>
      </w:r>
      <w:r>
        <w:t>ожидаемая</w:t>
      </w:r>
      <w:r>
        <w:rPr>
          <w:spacing w:val="-18"/>
        </w:rPr>
        <w:t xml:space="preserve"> </w:t>
      </w:r>
      <w:r>
        <w:t>положительная</w:t>
      </w:r>
      <w:r>
        <w:rPr>
          <w:spacing w:val="-18"/>
        </w:rPr>
        <w:t xml:space="preserve"> </w:t>
      </w:r>
      <w:r>
        <w:t>связь</w:t>
      </w:r>
      <w:r>
        <w:rPr>
          <w:spacing w:val="-17"/>
        </w:rPr>
        <w:t xml:space="preserve"> </w:t>
      </w:r>
      <w:r>
        <w:t>между</w:t>
      </w:r>
      <w:r>
        <w:rPr>
          <w:spacing w:val="-18"/>
        </w:rPr>
        <w:t xml:space="preserve"> </w:t>
      </w:r>
      <w:r>
        <w:t>глубиной</w:t>
      </w:r>
      <w:r>
        <w:rPr>
          <w:spacing w:val="-18"/>
        </w:rPr>
        <w:t xml:space="preserve"> </w:t>
      </w:r>
      <w:r>
        <w:t>секвенирования Hi-C</w:t>
      </w:r>
      <w:r>
        <w:rPr>
          <w:spacing w:val="-9"/>
        </w:rPr>
        <w:t xml:space="preserve"> </w:t>
      </w:r>
      <w:r>
        <w:t>библиотек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количеством</w:t>
      </w:r>
      <w:r>
        <w:rPr>
          <w:spacing w:val="-8"/>
        </w:rPr>
        <w:t xml:space="preserve"> </w:t>
      </w:r>
      <w:r>
        <w:t>уникальных</w:t>
      </w:r>
      <w:r>
        <w:rPr>
          <w:spacing w:val="-8"/>
        </w:rPr>
        <w:t xml:space="preserve"> </w:t>
      </w:r>
      <w:r>
        <w:t>вариантов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них.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двух</w:t>
      </w:r>
      <w:r>
        <w:rPr>
          <w:spacing w:val="-8"/>
        </w:rPr>
        <w:t xml:space="preserve"> </w:t>
      </w:r>
      <w:r>
        <w:t>WGS-библиотеки подобной связи не наблюдается. Вероятнее всего, это также связано с отличиями использованных линий</w:t>
      </w:r>
      <w:r>
        <w:rPr>
          <w:spacing w:val="-3"/>
        </w:rPr>
        <w:t xml:space="preserve"> </w:t>
      </w:r>
      <w:r>
        <w:t>K562.</w:t>
      </w:r>
    </w:p>
    <w:p w14:paraId="6AA3FFE4" w14:textId="77777777" w:rsidR="001220B7" w:rsidRDefault="0068032B">
      <w:pPr>
        <w:pStyle w:val="2"/>
        <w:numPr>
          <w:ilvl w:val="1"/>
          <w:numId w:val="3"/>
        </w:numPr>
        <w:tabs>
          <w:tab w:val="left" w:pos="995"/>
        </w:tabs>
        <w:spacing w:before="185"/>
        <w:ind w:left="994" w:hanging="575"/>
        <w:rPr>
          <w:sz w:val="24"/>
        </w:rPr>
      </w:pPr>
      <w:bookmarkStart w:id="170" w:name="_bookmark261"/>
      <w:bookmarkStart w:id="171" w:name="Оценка_результатов_секвенирования_Exo-C_"/>
      <w:bookmarkStart w:id="172" w:name="_bookmark26"/>
      <w:bookmarkEnd w:id="170"/>
      <w:bookmarkEnd w:id="171"/>
      <w:bookmarkEnd w:id="172"/>
      <w:r>
        <w:lastRenderedPageBreak/>
        <w:t xml:space="preserve">Оценка </w:t>
      </w:r>
      <w:r>
        <w:rPr>
          <w:spacing w:val="-5"/>
        </w:rPr>
        <w:t xml:space="preserve">результатов </w:t>
      </w:r>
      <w:r>
        <w:t>секвенирования Exo-C</w:t>
      </w:r>
      <w:r>
        <w:rPr>
          <w:spacing w:val="24"/>
        </w:rPr>
        <w:t xml:space="preserve"> </w:t>
      </w:r>
      <w:r>
        <w:t>библиотек</w:t>
      </w:r>
    </w:p>
    <w:p w14:paraId="309CC4E4" w14:textId="77777777" w:rsidR="001220B7" w:rsidRDefault="0068032B">
      <w:pPr>
        <w:pStyle w:val="a4"/>
        <w:spacing w:before="162" w:line="288" w:lineRule="exact"/>
        <w:ind w:left="409" w:right="1231" w:firstLine="11"/>
      </w:pPr>
      <w:r>
        <w:t xml:space="preserve">В Exo-C библиотеках </w:t>
      </w:r>
      <w:r>
        <w:rPr>
          <w:spacing w:val="-3"/>
        </w:rPr>
        <w:t xml:space="preserve">глубина </w:t>
      </w:r>
      <w:r>
        <w:t>секвенирования составляет 136,6 млн прочтений (</w:t>
      </w:r>
      <w:r>
        <w:rPr>
          <w:rFonts w:ascii="Tahoma" w:hAnsi="Tahoma"/>
        </w:rPr>
        <w:t>2</w:t>
      </w:r>
      <w:r>
        <w:rPr>
          <w:rFonts w:ascii="Palatino Linotype" w:hAnsi="Palatino Linotype"/>
          <w:i/>
        </w:rPr>
        <w:t xml:space="preserve">, </w:t>
      </w:r>
      <w:r>
        <w:rPr>
          <w:rFonts w:ascii="Tahoma" w:hAnsi="Tahoma"/>
        </w:rPr>
        <w:t>05 10</w:t>
      </w:r>
      <w:r>
        <w:rPr>
          <w:rFonts w:ascii="PMingLiU" w:hAnsi="PMingLiU"/>
          <w:vertAlign w:val="superscript"/>
        </w:rPr>
        <w:t>10</w:t>
      </w:r>
      <w:r>
        <w:rPr>
          <w:rFonts w:ascii="PMingLiU" w:hAnsi="PMingLiU"/>
        </w:rPr>
        <w:t xml:space="preserve"> </w:t>
      </w:r>
      <w:r>
        <w:t>п.о.) и 109,4 млн прочтений (</w:t>
      </w:r>
      <w:r>
        <w:rPr>
          <w:rFonts w:ascii="Tahoma" w:hAnsi="Tahoma"/>
        </w:rPr>
        <w:t>1</w:t>
      </w:r>
      <w:r>
        <w:rPr>
          <w:rFonts w:ascii="Palatino Linotype" w:hAnsi="Palatino Linotype"/>
          <w:i/>
        </w:rPr>
        <w:t xml:space="preserve">, </w:t>
      </w:r>
      <w:r>
        <w:rPr>
          <w:rFonts w:ascii="Tahoma" w:hAnsi="Tahoma"/>
        </w:rPr>
        <w:t>64 10</w:t>
      </w:r>
      <w:r>
        <w:rPr>
          <w:rFonts w:ascii="PMingLiU" w:hAnsi="PMingLiU"/>
          <w:vertAlign w:val="superscript"/>
        </w:rPr>
        <w:t>10</w:t>
      </w:r>
      <w:r>
        <w:rPr>
          <w:rFonts w:ascii="PMingLiU" w:hAnsi="PMingLiU"/>
        </w:rPr>
        <w:t xml:space="preserve"> </w:t>
      </w:r>
      <w:r>
        <w:t xml:space="preserve">п.о.), а среднее покрытие в экзоме </w:t>
      </w:r>
      <w:r>
        <w:rPr>
          <w:spacing w:val="-24"/>
        </w:rPr>
        <w:t xml:space="preserve">–– </w:t>
      </w:r>
      <w:r>
        <w:t xml:space="preserve">60,51 и 14,88 прочтений для ExoC-19 и ExoC-20 соответственно. </w:t>
      </w:r>
      <w:r>
        <w:rPr>
          <w:spacing w:val="-4"/>
        </w:rPr>
        <w:t xml:space="preserve">Глубину </w:t>
      </w:r>
      <w:r>
        <w:t xml:space="preserve">покрытия более 10 прочтений имеют 91,68% и 72,58% </w:t>
      </w:r>
      <w:r>
        <w:rPr>
          <w:spacing w:val="-3"/>
        </w:rPr>
        <w:t xml:space="preserve">экзома </w:t>
      </w:r>
      <w:r>
        <w:t>для ExoC-19 и ExoC-20 соответственно.</w:t>
      </w:r>
      <w:r>
        <w:rPr>
          <w:spacing w:val="-8"/>
        </w:rPr>
        <w:t xml:space="preserve"> </w:t>
      </w:r>
      <w:r>
        <w:t>Согласно</w:t>
      </w:r>
      <w:r>
        <w:rPr>
          <w:spacing w:val="-7"/>
        </w:rPr>
        <w:t xml:space="preserve"> </w:t>
      </w:r>
      <w:r>
        <w:t>[</w:t>
      </w:r>
      <w:hyperlink w:anchor="_bookmark89">
        <w:r>
          <w:rPr>
            <w:color w:val="003052"/>
          </w:rPr>
          <w:t>58</w:t>
        </w:r>
      </w:hyperlink>
      <w:r>
        <w:t>],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репрезентативных</w:t>
      </w:r>
      <w:r>
        <w:rPr>
          <w:spacing w:val="-8"/>
        </w:rPr>
        <w:t xml:space="preserve"> </w:t>
      </w:r>
      <w:r>
        <w:rPr>
          <w:spacing w:val="-3"/>
        </w:rPr>
        <w:t>результатов</w:t>
      </w:r>
      <w:r>
        <w:rPr>
          <w:spacing w:val="-7"/>
        </w:rPr>
        <w:t xml:space="preserve"> </w:t>
      </w:r>
      <w:r>
        <w:t>экзомного</w:t>
      </w:r>
      <w:r>
        <w:rPr>
          <w:spacing w:val="-7"/>
        </w:rPr>
        <w:t xml:space="preserve"> </w:t>
      </w:r>
      <w:r>
        <w:t>секвенирования</w:t>
      </w:r>
      <w:r>
        <w:rPr>
          <w:spacing w:val="-7"/>
        </w:rPr>
        <w:t xml:space="preserve"> </w:t>
      </w:r>
      <w:r>
        <w:t>необ</w:t>
      </w:r>
      <w:r>
        <w:rPr>
          <w:spacing w:val="-4"/>
        </w:rPr>
        <w:t xml:space="preserve">ходима </w:t>
      </w:r>
      <w:r>
        <w:rPr>
          <w:spacing w:val="-3"/>
        </w:rPr>
        <w:t xml:space="preserve">глубина </w:t>
      </w:r>
      <w:r>
        <w:t xml:space="preserve">секвенирования не менее чем в </w:t>
      </w:r>
      <w:r>
        <w:rPr>
          <w:rFonts w:ascii="Tahoma" w:hAnsi="Tahoma"/>
        </w:rPr>
        <w:t>10</w:t>
      </w:r>
      <w:r>
        <w:rPr>
          <w:rFonts w:ascii="PMingLiU" w:hAnsi="PMingLiU"/>
          <w:vertAlign w:val="superscript"/>
        </w:rPr>
        <w:t>10</w:t>
      </w:r>
      <w:r>
        <w:rPr>
          <w:rFonts w:ascii="PMingLiU" w:hAnsi="PMingLiU"/>
        </w:rPr>
        <w:t xml:space="preserve"> </w:t>
      </w:r>
      <w:r>
        <w:t xml:space="preserve">п.о., а для Hi-C </w:t>
      </w:r>
      <w:r>
        <w:rPr>
          <w:spacing w:val="-24"/>
        </w:rPr>
        <w:t xml:space="preserve">–– </w:t>
      </w:r>
      <w:r>
        <w:t xml:space="preserve">не менее чем 100 млн прочтений. Минимальным </w:t>
      </w:r>
      <w:r>
        <w:rPr>
          <w:spacing w:val="-3"/>
        </w:rPr>
        <w:t xml:space="preserve">порогом глубины </w:t>
      </w:r>
      <w:r>
        <w:t>для возможности поиска генетических вариантов считается 10 прочтений, практически все гомозиготные SNV могут быть</w:t>
      </w:r>
      <w:r>
        <w:rPr>
          <w:spacing w:val="-6"/>
        </w:rPr>
        <w:t xml:space="preserve"> </w:t>
      </w:r>
      <w:r>
        <w:t>найдены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rPr>
          <w:spacing w:val="-3"/>
        </w:rPr>
        <w:t>глубине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t>прочтений,</w:t>
      </w:r>
      <w:r>
        <w:rPr>
          <w:spacing w:val="-6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гетерозиготные</w:t>
      </w:r>
      <w:r>
        <w:rPr>
          <w:spacing w:val="-6"/>
        </w:rPr>
        <w:t xml:space="preserve"> </w:t>
      </w:r>
      <w:r>
        <w:t>требуют</w:t>
      </w:r>
      <w:r>
        <w:rPr>
          <w:spacing w:val="-7"/>
        </w:rPr>
        <w:t xml:space="preserve"> </w:t>
      </w:r>
      <w:r>
        <w:rPr>
          <w:spacing w:val="-3"/>
        </w:rPr>
        <w:t>глубину</w:t>
      </w:r>
      <w:r>
        <w:rPr>
          <w:spacing w:val="-6"/>
        </w:rPr>
        <w:t xml:space="preserve"> </w:t>
      </w:r>
      <w:r>
        <w:t xml:space="preserve">прочтений не менее 33. Приемлемая доля </w:t>
      </w:r>
      <w:r>
        <w:rPr>
          <w:spacing w:val="-3"/>
        </w:rPr>
        <w:t xml:space="preserve">экзома </w:t>
      </w:r>
      <w:r>
        <w:t>с репрезентативным покрытием (более 10 прочтений)</w:t>
      </w:r>
      <w:r>
        <w:rPr>
          <w:spacing w:val="-10"/>
        </w:rPr>
        <w:t xml:space="preserve"> </w:t>
      </w:r>
      <w:r>
        <w:t>составляет</w:t>
      </w:r>
      <w:r>
        <w:rPr>
          <w:spacing w:val="-9"/>
        </w:rPr>
        <w:t xml:space="preserve"> </w:t>
      </w:r>
      <w:r>
        <w:t>90%.</w:t>
      </w:r>
      <w:r>
        <w:rPr>
          <w:spacing w:val="-9"/>
        </w:rPr>
        <w:t xml:space="preserve"> </w:t>
      </w:r>
      <w:r>
        <w:t>Таким</w:t>
      </w:r>
      <w:r>
        <w:rPr>
          <w:spacing w:val="-9"/>
        </w:rPr>
        <w:t xml:space="preserve"> </w:t>
      </w:r>
      <w:r>
        <w:t>образом,</w:t>
      </w:r>
      <w:r>
        <w:rPr>
          <w:spacing w:val="-10"/>
        </w:rPr>
        <w:t xml:space="preserve"> </w:t>
      </w:r>
      <w:r>
        <w:t>можно</w:t>
      </w:r>
      <w:r>
        <w:rPr>
          <w:spacing w:val="-8"/>
        </w:rPr>
        <w:t xml:space="preserve"> </w:t>
      </w:r>
      <w:r>
        <w:t>утверждать,</w:t>
      </w:r>
      <w:r>
        <w:rPr>
          <w:spacing w:val="-9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ExoC-19</w:t>
      </w:r>
      <w:r>
        <w:rPr>
          <w:spacing w:val="-8"/>
        </w:rPr>
        <w:t xml:space="preserve"> </w:t>
      </w:r>
      <w:r>
        <w:t>отвечает требованиям</w:t>
      </w:r>
      <w:r>
        <w:rPr>
          <w:spacing w:val="-12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поиска</w:t>
      </w:r>
      <w:r>
        <w:rPr>
          <w:spacing w:val="-12"/>
        </w:rPr>
        <w:t xml:space="preserve"> </w:t>
      </w:r>
      <w:r>
        <w:rPr>
          <w:spacing w:val="-9"/>
        </w:rPr>
        <w:t>SNV,</w:t>
      </w:r>
      <w:r>
        <w:rPr>
          <w:spacing w:val="-12"/>
        </w:rPr>
        <w:t xml:space="preserve"> </w:t>
      </w:r>
      <w:r>
        <w:t>а</w:t>
      </w:r>
      <w:r>
        <w:rPr>
          <w:spacing w:val="-12"/>
        </w:rPr>
        <w:t xml:space="preserve"> </w:t>
      </w:r>
      <w:r>
        <w:t>ExoC-20,</w:t>
      </w:r>
      <w:r>
        <w:rPr>
          <w:spacing w:val="-12"/>
        </w:rPr>
        <w:t xml:space="preserve"> </w:t>
      </w:r>
      <w:r>
        <w:t>во-первых,</w:t>
      </w:r>
      <w:r>
        <w:rPr>
          <w:spacing w:val="-12"/>
        </w:rPr>
        <w:t xml:space="preserve"> </w:t>
      </w:r>
      <w:r>
        <w:t>пригодна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поиску</w:t>
      </w:r>
      <w:r>
        <w:rPr>
          <w:spacing w:val="-12"/>
        </w:rPr>
        <w:t xml:space="preserve"> </w:t>
      </w:r>
      <w:r>
        <w:rPr>
          <w:spacing w:val="-4"/>
        </w:rPr>
        <w:t>только</w:t>
      </w:r>
      <w:r>
        <w:rPr>
          <w:spacing w:val="-12"/>
        </w:rPr>
        <w:t xml:space="preserve"> </w:t>
      </w:r>
      <w:r>
        <w:t>гомозиготных</w:t>
      </w:r>
      <w:r>
        <w:rPr>
          <w:spacing w:val="-17"/>
        </w:rPr>
        <w:t xml:space="preserve"> </w:t>
      </w:r>
      <w:r>
        <w:t>генетических</w:t>
      </w:r>
      <w:r>
        <w:rPr>
          <w:spacing w:val="-17"/>
        </w:rPr>
        <w:t xml:space="preserve"> </w:t>
      </w:r>
      <w:r>
        <w:t>вариантов,</w:t>
      </w:r>
      <w:r>
        <w:rPr>
          <w:spacing w:val="-17"/>
        </w:rPr>
        <w:t xml:space="preserve"> </w:t>
      </w:r>
      <w:r>
        <w:t>а</w:t>
      </w:r>
      <w:r>
        <w:rPr>
          <w:spacing w:val="-17"/>
        </w:rPr>
        <w:t xml:space="preserve"> </w:t>
      </w:r>
      <w:r>
        <w:t>во-вторых,</w:t>
      </w:r>
      <w:r>
        <w:rPr>
          <w:spacing w:val="-17"/>
        </w:rPr>
        <w:t xml:space="preserve"> </w:t>
      </w:r>
      <w:r>
        <w:t>имеет</w:t>
      </w:r>
      <w:r>
        <w:rPr>
          <w:spacing w:val="-16"/>
        </w:rPr>
        <w:t xml:space="preserve"> </w:t>
      </w:r>
      <w:r>
        <w:t>недостаточно</w:t>
      </w:r>
      <w:r>
        <w:rPr>
          <w:spacing w:val="-17"/>
        </w:rPr>
        <w:t xml:space="preserve"> </w:t>
      </w:r>
      <w:r>
        <w:t>хорошее</w:t>
      </w:r>
      <w:r>
        <w:rPr>
          <w:spacing w:val="-17"/>
        </w:rPr>
        <w:t xml:space="preserve"> </w:t>
      </w:r>
      <w:r>
        <w:t>покрытие</w:t>
      </w:r>
      <w:r>
        <w:rPr>
          <w:spacing w:val="-17"/>
        </w:rPr>
        <w:t xml:space="preserve"> </w:t>
      </w:r>
      <w:r>
        <w:t>в экзоме.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7E089C07" wp14:editId="2B56AD95">
                <wp:simplePos x="0" y="0"/>
                <wp:positionH relativeFrom="page">
                  <wp:posOffset>3567430</wp:posOffset>
                </wp:positionH>
                <wp:positionV relativeFrom="paragraph">
                  <wp:posOffset>314960</wp:posOffset>
                </wp:positionV>
                <wp:extent cx="42545" cy="263525"/>
                <wp:effectExtent l="0" t="0" r="0" b="0"/>
                <wp:wrapNone/>
                <wp:docPr id="145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33AAFE" w14:textId="77777777" w:rsidR="0068032B" w:rsidRDefault="0068032B">
                            <w:pPr>
                              <w:pStyle w:val="ac"/>
                              <w:spacing w:line="238" w:lineRule="exac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98"/>
                                <w:sz w:val="24"/>
                              </w:rPr>
                              <w:t>·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89C07" id="Надпись 145" o:spid="_x0000_s1028" type="#_x0000_t202" style="position:absolute;left:0;text-align:left;margin-left:280.9pt;margin-top:24.8pt;width:3.35pt;height:20.75pt;z-index:-50331647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" filled="f" stroked="f">
                <v:textbox inset="0,0,0,0">
                  <w:txbxContent>
                    <w:p w14:paraId="4A33AAFE" w14:textId="77777777" w:rsidR="0068032B" w:rsidRDefault="0068032B">
                      <w:pPr>
                        <w:pStyle w:val="ac"/>
                        <w:spacing w:line="238" w:lineRule="exac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w w:val="98"/>
                          <w:sz w:val="24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1" behindDoc="1" locked="0" layoutInCell="1" allowOverlap="1" wp14:anchorId="374DFC7B" wp14:editId="45DBBBDF">
                <wp:simplePos x="0" y="0"/>
                <wp:positionH relativeFrom="page">
                  <wp:posOffset>6617970</wp:posOffset>
                </wp:positionH>
                <wp:positionV relativeFrom="paragraph">
                  <wp:posOffset>131445</wp:posOffset>
                </wp:positionV>
                <wp:extent cx="42545" cy="263525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9AD7FB" w14:textId="77777777" w:rsidR="0068032B" w:rsidRDefault="0068032B">
                            <w:pPr>
                              <w:pStyle w:val="ac"/>
                              <w:spacing w:line="238" w:lineRule="exac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98"/>
                                <w:sz w:val="24"/>
                              </w:rPr>
                              <w:t>·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DFC7B" id="Надпись 146" o:spid="_x0000_s1029" type="#_x0000_t202" style="position:absolute;left:0;text-align:left;margin-left:521.1pt;margin-top:10.35pt;width:3.35pt;height:20.75pt;z-index:-50331646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" filled="f" stroked="f">
                <v:textbox inset="0,0,0,0">
                  <w:txbxContent>
                    <w:p w14:paraId="499AD7FB" w14:textId="77777777" w:rsidR="0068032B" w:rsidRDefault="0068032B">
                      <w:pPr>
                        <w:pStyle w:val="ac"/>
                        <w:spacing w:line="238" w:lineRule="exac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w w:val="98"/>
                          <w:sz w:val="24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93A2A5C" w14:textId="77777777" w:rsidR="001220B7" w:rsidRDefault="0068032B">
      <w:pPr>
        <w:pStyle w:val="a4"/>
        <w:spacing w:before="20"/>
        <w:ind w:left="420" w:right="1234" w:firstLine="358"/>
        <w:jc w:val="both"/>
      </w:pPr>
      <w:r>
        <w:t xml:space="preserve">«Золотой стандарт» покрыт нашими библиотеками на 82,75% и 96,52%, «серебряный стандарт» </w:t>
      </w:r>
      <w:r>
        <w:rPr>
          <w:spacing w:val="-24"/>
        </w:rPr>
        <w:t xml:space="preserve">–– </w:t>
      </w:r>
      <w:r>
        <w:t xml:space="preserve">на 56,48% и 90,06% (библиотеки ExoC-19 и ExoC-20 соответственно). Различия объясняются </w:t>
      </w:r>
      <w:r>
        <w:rPr>
          <w:spacing w:val="-3"/>
        </w:rPr>
        <w:t xml:space="preserve">протоколами </w:t>
      </w:r>
      <w:r>
        <w:t xml:space="preserve">приготовления: у библиотеки ExoC-20 выше </w:t>
      </w:r>
      <w:r>
        <w:rPr>
          <w:spacing w:val="-3"/>
        </w:rPr>
        <w:t xml:space="preserve">глубина </w:t>
      </w:r>
      <w:r>
        <w:t xml:space="preserve">покрытия в экзоме, в 6 раз выше обогащение в экзомных районах (критерий </w:t>
      </w:r>
      <w:r>
        <w:rPr>
          <w:spacing w:val="-3"/>
        </w:rPr>
        <w:t>Манна–Уитни</w:t>
      </w:r>
      <w:r>
        <w:rPr>
          <w:spacing w:val="-27"/>
        </w:rPr>
        <w:t xml:space="preserve"> </w:t>
      </w:r>
      <w:r>
        <w:rPr>
          <w:rFonts w:ascii="Palatino Linotype" w:hAnsi="Palatino Linotype"/>
          <w:i/>
        </w:rPr>
        <w:t>p</w:t>
      </w:r>
      <w:r>
        <w:rPr>
          <w:rFonts w:ascii="Palatino Linotype" w:hAnsi="Palatino Linotype"/>
          <w:i/>
          <w:spacing w:val="-10"/>
        </w:rPr>
        <w:t xml:space="preserve"> </w:t>
      </w:r>
      <w:r>
        <w:rPr>
          <w:rFonts w:ascii="Tahoma" w:hAnsi="Tahoma"/>
        </w:rPr>
        <w:t>=</w:t>
      </w:r>
      <w:r>
        <w:rPr>
          <w:rFonts w:ascii="Tahoma" w:hAnsi="Tahoma"/>
          <w:spacing w:val="-24"/>
        </w:rPr>
        <w:t xml:space="preserve"> </w:t>
      </w:r>
      <w:r>
        <w:rPr>
          <w:rFonts w:ascii="Tahoma" w:hAnsi="Tahoma"/>
        </w:rPr>
        <w:t>0</w:t>
      </w:r>
      <w:r>
        <w:rPr>
          <w:rFonts w:ascii="Palatino Linotype" w:hAnsi="Palatino Linotype"/>
          <w:i/>
        </w:rPr>
        <w:t>.</w:t>
      </w:r>
      <w:r>
        <w:rPr>
          <w:rFonts w:ascii="Tahoma" w:hAnsi="Tahoma"/>
        </w:rPr>
        <w:t>0003</w:t>
      </w:r>
      <w:r>
        <w:t>).</w:t>
      </w:r>
      <w:r>
        <w:rPr>
          <w:spacing w:val="-27"/>
        </w:rPr>
        <w:t xml:space="preserve"> </w:t>
      </w:r>
      <w:r>
        <w:t>Кроме</w:t>
      </w:r>
      <w:r>
        <w:rPr>
          <w:spacing w:val="-26"/>
        </w:rPr>
        <w:t xml:space="preserve"> </w:t>
      </w:r>
      <w:r>
        <w:t>того,</w:t>
      </w:r>
      <w:r>
        <w:rPr>
          <w:spacing w:val="-27"/>
        </w:rPr>
        <w:t xml:space="preserve"> </w:t>
      </w:r>
      <w:r>
        <w:t>в</w:t>
      </w:r>
      <w:r>
        <w:rPr>
          <w:spacing w:val="-26"/>
        </w:rPr>
        <w:t xml:space="preserve"> </w:t>
      </w:r>
      <w:r>
        <w:t>библиотеке</w:t>
      </w:r>
      <w:r>
        <w:rPr>
          <w:spacing w:val="-26"/>
        </w:rPr>
        <w:t xml:space="preserve"> </w:t>
      </w:r>
      <w:r>
        <w:t>ExoC-19</w:t>
      </w:r>
      <w:r>
        <w:rPr>
          <w:spacing w:val="-27"/>
        </w:rPr>
        <w:t xml:space="preserve"> </w:t>
      </w:r>
      <w:r>
        <w:t>были</w:t>
      </w:r>
      <w:r>
        <w:rPr>
          <w:spacing w:val="-26"/>
        </w:rPr>
        <w:t xml:space="preserve"> </w:t>
      </w:r>
      <w:r>
        <w:t>использованы</w:t>
      </w:r>
      <w:r>
        <w:rPr>
          <w:spacing w:val="-27"/>
        </w:rPr>
        <w:t xml:space="preserve"> </w:t>
      </w:r>
      <w:r>
        <w:t>адаптерные последовательности, дающие большое количество</w:t>
      </w:r>
      <w:r>
        <w:rPr>
          <w:spacing w:val="-11"/>
        </w:rPr>
        <w:t xml:space="preserve"> </w:t>
      </w:r>
      <w:r>
        <w:t>шума.</w:t>
      </w:r>
    </w:p>
    <w:p w14:paraId="1777C27F" w14:textId="77777777" w:rsidR="001220B7" w:rsidRDefault="0068032B">
      <w:pPr>
        <w:pStyle w:val="a4"/>
        <w:spacing w:before="12" w:line="252" w:lineRule="auto"/>
        <w:ind w:left="420" w:right="1234" w:firstLine="358"/>
        <w:jc w:val="both"/>
      </w:pPr>
      <w:r>
        <w:t>Одним</w:t>
      </w:r>
      <w:r>
        <w:rPr>
          <w:spacing w:val="-10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базовых</w:t>
      </w:r>
      <w:r>
        <w:rPr>
          <w:spacing w:val="-9"/>
        </w:rPr>
        <w:t xml:space="preserve"> </w:t>
      </w:r>
      <w:r>
        <w:t>методов</w:t>
      </w:r>
      <w:r>
        <w:rPr>
          <w:spacing w:val="-9"/>
        </w:rPr>
        <w:t xml:space="preserve"> </w:t>
      </w:r>
      <w:r>
        <w:t>фильтрации</w:t>
      </w:r>
      <w:r>
        <w:rPr>
          <w:spacing w:val="-9"/>
        </w:rPr>
        <w:t xml:space="preserve"> </w:t>
      </w:r>
      <w:r>
        <w:t>генетических</w:t>
      </w:r>
      <w:r>
        <w:rPr>
          <w:spacing w:val="-9"/>
        </w:rPr>
        <w:t xml:space="preserve"> </w:t>
      </w:r>
      <w:r>
        <w:t>вариантов</w:t>
      </w:r>
      <w:r>
        <w:rPr>
          <w:spacing w:val="-9"/>
        </w:rPr>
        <w:t xml:space="preserve"> </w:t>
      </w:r>
      <w:r>
        <w:t>является</w:t>
      </w:r>
      <w:r>
        <w:rPr>
          <w:spacing w:val="-9"/>
        </w:rPr>
        <w:t xml:space="preserve"> </w:t>
      </w:r>
      <w:r>
        <w:t xml:space="preserve">фильтрация по </w:t>
      </w:r>
      <w:r>
        <w:rPr>
          <w:spacing w:val="-3"/>
        </w:rPr>
        <w:t xml:space="preserve">глубине </w:t>
      </w:r>
      <w:r>
        <w:t>альтернативного аллеля. Сразу можно обратить внимание на следующее:</w:t>
      </w:r>
    </w:p>
    <w:p w14:paraId="686D4904" w14:textId="77777777" w:rsidR="001220B7" w:rsidRDefault="0068032B">
      <w:pPr>
        <w:pStyle w:val="a9"/>
        <w:numPr>
          <w:ilvl w:val="2"/>
          <w:numId w:val="3"/>
        </w:numPr>
        <w:tabs>
          <w:tab w:val="left" w:pos="1019"/>
        </w:tabs>
        <w:spacing w:before="176" w:line="252" w:lineRule="auto"/>
        <w:ind w:right="1234"/>
        <w:rPr>
          <w:sz w:val="24"/>
        </w:rPr>
      </w:pPr>
      <w:r>
        <w:rPr>
          <w:sz w:val="24"/>
        </w:rPr>
        <w:t xml:space="preserve">В библиотеке ExoC-19 потеряна большая доля вариантов, чем в ExoC-20 </w:t>
      </w:r>
      <w:r>
        <w:rPr>
          <w:spacing w:val="-24"/>
          <w:sz w:val="24"/>
        </w:rPr>
        <w:t xml:space="preserve">–– </w:t>
      </w:r>
      <w:r>
        <w:rPr>
          <w:sz w:val="24"/>
        </w:rPr>
        <w:t>как относительно общего числа, так и относительно вариантов «золотого» и</w:t>
      </w:r>
      <w:r>
        <w:rPr>
          <w:spacing w:val="-35"/>
          <w:sz w:val="24"/>
        </w:rPr>
        <w:t xml:space="preserve"> </w:t>
      </w:r>
      <w:r>
        <w:rPr>
          <w:sz w:val="24"/>
        </w:rPr>
        <w:t>«серебряного»</w:t>
      </w:r>
      <w:r>
        <w:rPr>
          <w:spacing w:val="-2"/>
          <w:sz w:val="24"/>
        </w:rPr>
        <w:t xml:space="preserve"> </w:t>
      </w:r>
      <w:r>
        <w:rPr>
          <w:sz w:val="24"/>
        </w:rPr>
        <w:t>стандартов.</w:t>
      </w:r>
    </w:p>
    <w:p w14:paraId="43971836" w14:textId="77777777" w:rsidR="001220B7" w:rsidRDefault="0068032B">
      <w:pPr>
        <w:pStyle w:val="a9"/>
        <w:numPr>
          <w:ilvl w:val="2"/>
          <w:numId w:val="3"/>
        </w:numPr>
        <w:tabs>
          <w:tab w:val="left" w:pos="1019"/>
        </w:tabs>
        <w:spacing w:before="176" w:line="252" w:lineRule="auto"/>
        <w:ind w:right="1234"/>
        <w:rPr>
          <w:sz w:val="24"/>
        </w:rPr>
      </w:pPr>
      <w:r>
        <w:rPr>
          <w:sz w:val="24"/>
        </w:rPr>
        <w:t>Доли генетических вариантов «серебряного» и «золотого» стандартов в</w:t>
      </w:r>
      <w:r>
        <w:rPr>
          <w:spacing w:val="-39"/>
          <w:sz w:val="24"/>
        </w:rPr>
        <w:t xml:space="preserve"> </w:t>
      </w:r>
      <w:r>
        <w:rPr>
          <w:sz w:val="24"/>
        </w:rPr>
        <w:t>библиотеках повысились после фильтрации. Сильнее доли увеличились в библиотеке ExoC-19 по сравнению с</w:t>
      </w:r>
      <w:r>
        <w:rPr>
          <w:spacing w:val="-5"/>
          <w:sz w:val="24"/>
        </w:rPr>
        <w:t xml:space="preserve"> </w:t>
      </w:r>
      <w:r>
        <w:rPr>
          <w:sz w:val="24"/>
        </w:rPr>
        <w:t>ExoC-20.</w:t>
      </w:r>
    </w:p>
    <w:p w14:paraId="1688AFD4" w14:textId="77777777" w:rsidR="001220B7" w:rsidRDefault="0068032B">
      <w:pPr>
        <w:pStyle w:val="a4"/>
        <w:spacing w:before="175" w:line="252" w:lineRule="auto"/>
        <w:ind w:left="420" w:right="1235" w:firstLine="358"/>
        <w:jc w:val="both"/>
      </w:pPr>
      <w:r>
        <w:t xml:space="preserve">Всё это можно объяснить наличием в библиотеке ExoC-19 большого количества регионов с низким покрытием, генетические варианты в </w:t>
      </w:r>
      <w:r>
        <w:rPr>
          <w:spacing w:val="-3"/>
        </w:rPr>
        <w:t xml:space="preserve">которых </w:t>
      </w:r>
      <w:r>
        <w:t xml:space="preserve">были отсеяны фильтрацией по глубине. </w:t>
      </w:r>
      <w:r>
        <w:rPr>
          <w:spacing w:val="-9"/>
        </w:rPr>
        <w:t xml:space="preserve">То </w:t>
      </w:r>
      <w:r>
        <w:t xml:space="preserve">есть, фильтрация по </w:t>
      </w:r>
      <w:r>
        <w:rPr>
          <w:spacing w:val="-3"/>
        </w:rPr>
        <w:t xml:space="preserve">глубине </w:t>
      </w:r>
      <w:r>
        <w:t xml:space="preserve">является эффективным способом улучшения данных </w:t>
      </w:r>
      <w:r>
        <w:rPr>
          <w:spacing w:val="-3"/>
        </w:rPr>
        <w:t xml:space="preserve">низкого </w:t>
      </w:r>
      <w:r>
        <w:t>качества.</w:t>
      </w:r>
    </w:p>
    <w:p w14:paraId="14CE1430" w14:textId="77777777" w:rsidR="001220B7" w:rsidRDefault="001220B7">
      <w:pPr>
        <w:pStyle w:val="a4"/>
        <w:rPr>
          <w:sz w:val="37"/>
        </w:rPr>
      </w:pPr>
    </w:p>
    <w:p w14:paraId="40E92372" w14:textId="77777777" w:rsidR="001220B7" w:rsidRDefault="0068032B">
      <w:pPr>
        <w:pStyle w:val="1"/>
        <w:numPr>
          <w:ilvl w:val="0"/>
          <w:numId w:val="6"/>
        </w:numPr>
        <w:tabs>
          <w:tab w:val="left" w:pos="852"/>
        </w:tabs>
        <w:ind w:left="851" w:hanging="432"/>
        <w:rPr>
          <w:sz w:val="24"/>
        </w:rPr>
      </w:pPr>
      <w:bookmarkStart w:id="173" w:name="_bookmark271"/>
      <w:bookmarkStart w:id="174" w:name="_bookmark27"/>
      <w:bookmarkStart w:id="175" w:name="Предварительные_выводы"/>
      <w:bookmarkEnd w:id="173"/>
      <w:bookmarkEnd w:id="174"/>
      <w:bookmarkEnd w:id="175"/>
      <w:r>
        <w:t xml:space="preserve">Предварительные </w:t>
      </w:r>
      <w:r>
        <w:rPr>
          <w:spacing w:val="-3"/>
        </w:rPr>
        <w:t>выводы</w:t>
      </w:r>
    </w:p>
    <w:p w14:paraId="4B01941F" w14:textId="77777777" w:rsidR="001220B7" w:rsidRDefault="0068032B">
      <w:pPr>
        <w:pStyle w:val="a4"/>
        <w:spacing w:before="244"/>
        <w:ind w:left="420"/>
      </w:pPr>
      <w:r>
        <w:t>Таким образом, из приведённых нами данных можно сделать следующие выводы:</w:t>
      </w:r>
    </w:p>
    <w:p w14:paraId="169C3C96" w14:textId="77777777" w:rsidR="001220B7" w:rsidRDefault="0068032B">
      <w:pPr>
        <w:pStyle w:val="a9"/>
        <w:numPr>
          <w:ilvl w:val="1"/>
          <w:numId w:val="6"/>
        </w:numPr>
        <w:tabs>
          <w:tab w:val="left" w:pos="1019"/>
        </w:tabs>
        <w:spacing w:before="190" w:line="252" w:lineRule="auto"/>
        <w:ind w:left="1018" w:right="1234"/>
        <w:rPr>
          <w:sz w:val="24"/>
        </w:rPr>
        <w:sectPr w:rsidR="001220B7">
          <w:pgSz w:w="11906" w:h="16838"/>
          <w:pgMar w:top="1540" w:right="140" w:bottom="280" w:left="1280" w:header="953" w:footer="0" w:gutter="0"/>
          <w:cols w:space="720"/>
          <w:formProt w:val="0"/>
          <w:docGrid w:linePitch="100" w:charSpace="4096"/>
        </w:sectPr>
      </w:pPr>
      <w:r>
        <w:rPr>
          <w:sz w:val="24"/>
        </w:rPr>
        <w:t>Пайплайн,</w:t>
      </w:r>
      <w:r>
        <w:rPr>
          <w:spacing w:val="-21"/>
          <w:sz w:val="24"/>
        </w:rPr>
        <w:t xml:space="preserve"> </w:t>
      </w:r>
      <w:r>
        <w:rPr>
          <w:sz w:val="24"/>
        </w:rPr>
        <w:t>созданный</w:t>
      </w:r>
      <w:r>
        <w:rPr>
          <w:spacing w:val="-20"/>
          <w:sz w:val="24"/>
        </w:rPr>
        <w:t xml:space="preserve"> </w:t>
      </w:r>
      <w:r>
        <w:rPr>
          <w:sz w:val="24"/>
        </w:rPr>
        <w:t>нами</w:t>
      </w:r>
      <w:r>
        <w:rPr>
          <w:spacing w:val="-20"/>
          <w:sz w:val="24"/>
        </w:rPr>
        <w:t xml:space="preserve"> </w:t>
      </w:r>
      <w:r>
        <w:rPr>
          <w:sz w:val="24"/>
        </w:rPr>
        <w:t>с</w:t>
      </w:r>
      <w:r>
        <w:rPr>
          <w:spacing w:val="-20"/>
          <w:sz w:val="24"/>
        </w:rPr>
        <w:t xml:space="preserve"> </w:t>
      </w:r>
      <w:r>
        <w:rPr>
          <w:sz w:val="24"/>
        </w:rPr>
        <w:t>учётом</w:t>
      </w:r>
      <w:r>
        <w:rPr>
          <w:spacing w:val="-20"/>
          <w:sz w:val="24"/>
        </w:rPr>
        <w:t xml:space="preserve"> </w:t>
      </w:r>
      <w:r>
        <w:rPr>
          <w:sz w:val="24"/>
        </w:rPr>
        <w:t>актуальных</w:t>
      </w:r>
      <w:r>
        <w:rPr>
          <w:spacing w:val="-20"/>
          <w:sz w:val="24"/>
        </w:rPr>
        <w:t xml:space="preserve"> </w:t>
      </w:r>
      <w:r>
        <w:rPr>
          <w:sz w:val="24"/>
        </w:rPr>
        <w:t>рекомендаций</w:t>
      </w:r>
      <w:r>
        <w:rPr>
          <w:spacing w:val="-20"/>
          <w:sz w:val="24"/>
        </w:rPr>
        <w:t xml:space="preserve"> </w:t>
      </w:r>
      <w:r>
        <w:rPr>
          <w:sz w:val="24"/>
        </w:rPr>
        <w:t>для</w:t>
      </w:r>
      <w:r>
        <w:rPr>
          <w:spacing w:val="-20"/>
          <w:sz w:val="24"/>
        </w:rPr>
        <w:t xml:space="preserve"> </w:t>
      </w:r>
      <w:r>
        <w:rPr>
          <w:sz w:val="24"/>
        </w:rPr>
        <w:t>биоинформационной</w:t>
      </w:r>
      <w:r>
        <w:rPr>
          <w:spacing w:val="-22"/>
          <w:sz w:val="24"/>
        </w:rPr>
        <w:t xml:space="preserve"> </w:t>
      </w:r>
      <w:r>
        <w:rPr>
          <w:sz w:val="24"/>
        </w:rPr>
        <w:t>обработки,</w:t>
      </w:r>
      <w:r>
        <w:rPr>
          <w:spacing w:val="-21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-21"/>
          <w:sz w:val="24"/>
        </w:rPr>
        <w:t xml:space="preserve"> </w:t>
      </w:r>
      <w:del w:id="176" w:author="Фишман Вениамин Семенович" w:date="2021-02-02T10:42:00Z">
        <w:r w:rsidDel="007D453F">
          <w:rPr>
            <w:sz w:val="24"/>
          </w:rPr>
          <w:delText>эффективно</w:delText>
        </w:r>
        <w:r w:rsidDel="007D453F">
          <w:rPr>
            <w:spacing w:val="-21"/>
            <w:sz w:val="24"/>
          </w:rPr>
          <w:delText xml:space="preserve"> </w:delText>
        </w:r>
      </w:del>
      <w:r>
        <w:rPr>
          <w:sz w:val="24"/>
        </w:rPr>
        <w:t>обрабатывать</w:t>
      </w:r>
      <w:r>
        <w:rPr>
          <w:spacing w:val="-2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21"/>
          <w:sz w:val="24"/>
        </w:rPr>
        <w:t xml:space="preserve"> </w:t>
      </w:r>
      <w:del w:id="177" w:author="Фишман Вениамин Семенович" w:date="2021-02-02T10:42:00Z">
        <w:r w:rsidDel="007D453F">
          <w:rPr>
            <w:sz w:val="24"/>
          </w:rPr>
          <w:delText>NGS</w:delText>
        </w:r>
      </w:del>
      <w:ins w:id="178" w:author="Фишман Вениамин Семенович" w:date="2021-02-02T10:42:00Z">
        <w:r w:rsidR="007D453F">
          <w:rPr>
            <w:sz w:val="24"/>
            <w:lang w:val="en-US"/>
          </w:rPr>
          <w:t>Exo</w:t>
        </w:r>
        <w:r w:rsidR="007D453F" w:rsidRPr="007D453F">
          <w:rPr>
            <w:sz w:val="24"/>
            <w:rPrChange w:id="179" w:author="Фишман Вениамин Семенович" w:date="2021-02-02T10:42:00Z">
              <w:rPr>
                <w:sz w:val="24"/>
                <w:lang w:val="en-US"/>
              </w:rPr>
            </w:rPrChange>
          </w:rPr>
          <w:t>-</w:t>
        </w:r>
        <w:r w:rsidR="007D453F">
          <w:rPr>
            <w:sz w:val="24"/>
            <w:lang w:val="en-US"/>
          </w:rPr>
          <w:t>C</w:t>
        </w:r>
      </w:ins>
      <w:ins w:id="180" w:author="Фишман Вениамин Семенович" w:date="2021-02-02T10:43:00Z">
        <w:r w:rsidR="007D453F">
          <w:rPr>
            <w:sz w:val="24"/>
          </w:rPr>
          <w:t>-секвенирования</w:t>
        </w:r>
      </w:ins>
      <w:del w:id="181" w:author="Фишман Вениамин Семенович" w:date="2021-02-02T10:43:00Z">
        <w:r w:rsidDel="007D453F">
          <w:rPr>
            <w:sz w:val="24"/>
          </w:rPr>
          <w:delText>,</w:delText>
        </w:r>
      </w:del>
      <w:ins w:id="182" w:author="Фишман Вениамин Семенович" w:date="2021-02-02T10:43:00Z">
        <w:r w:rsidR="007D453F" w:rsidRPr="007D453F">
          <w:rPr>
            <w:sz w:val="24"/>
            <w:rPrChange w:id="183" w:author="Фишман Вениамин Семенович" w:date="2021-02-02T10:43:00Z">
              <w:rPr>
                <w:sz w:val="24"/>
                <w:lang w:val="en-US"/>
              </w:rPr>
            </w:rPrChange>
          </w:rPr>
          <w:t xml:space="preserve"> </w:t>
        </w:r>
        <w:r w:rsidR="007D453F">
          <w:rPr>
            <w:sz w:val="24"/>
          </w:rPr>
          <w:t>и</w:t>
        </w:r>
      </w:ins>
      <w:r>
        <w:rPr>
          <w:spacing w:val="-21"/>
          <w:sz w:val="24"/>
        </w:rPr>
        <w:t xml:space="preserve"> </w:t>
      </w:r>
      <w:del w:id="184" w:author="Фишман Вениамин Семенович" w:date="2021-02-02T10:43:00Z">
        <w:r w:rsidDel="007D453F">
          <w:rPr>
            <w:spacing w:val="-3"/>
            <w:sz w:val="24"/>
          </w:rPr>
          <w:delText xml:space="preserve">улучшать </w:delText>
        </w:r>
        <w:r w:rsidDel="007D453F">
          <w:rPr>
            <w:sz w:val="24"/>
          </w:rPr>
          <w:delText xml:space="preserve">их качество, а </w:delText>
        </w:r>
      </w:del>
      <w:r>
        <w:rPr>
          <w:sz w:val="24"/>
        </w:rPr>
        <w:t xml:space="preserve">также </w:t>
      </w:r>
      <w:r>
        <w:rPr>
          <w:spacing w:val="-3"/>
          <w:sz w:val="24"/>
        </w:rPr>
        <w:t xml:space="preserve">находить </w:t>
      </w:r>
      <w:r>
        <w:rPr>
          <w:sz w:val="24"/>
        </w:rPr>
        <w:t>в этих данных</w:t>
      </w:r>
      <w:r>
        <w:rPr>
          <w:spacing w:val="-9"/>
          <w:sz w:val="24"/>
        </w:rPr>
        <w:t xml:space="preserve"> SNV.</w:t>
      </w:r>
    </w:p>
    <w:p w14:paraId="02CCF95F" w14:textId="77777777" w:rsidR="001220B7" w:rsidRDefault="001220B7">
      <w:pPr>
        <w:pStyle w:val="a4"/>
        <w:spacing w:before="7"/>
        <w:rPr>
          <w:sz w:val="11"/>
        </w:rPr>
      </w:pPr>
    </w:p>
    <w:p w14:paraId="0C8771CE" w14:textId="77777777" w:rsidR="001220B7" w:rsidRDefault="0068032B">
      <w:pPr>
        <w:pStyle w:val="a9"/>
        <w:numPr>
          <w:ilvl w:val="1"/>
          <w:numId w:val="6"/>
        </w:numPr>
        <w:tabs>
          <w:tab w:val="left" w:pos="736"/>
        </w:tabs>
        <w:spacing w:before="89" w:line="252" w:lineRule="auto"/>
        <w:ind w:right="1517"/>
        <w:rPr>
          <w:sz w:val="24"/>
        </w:rPr>
      </w:pPr>
      <w:r>
        <w:rPr>
          <w:sz w:val="24"/>
        </w:rPr>
        <w:t xml:space="preserve">Использование </w:t>
      </w:r>
      <w:del w:id="185" w:author="Фишман Вениамин Семенович" w:date="2021-02-02T10:44:00Z">
        <w:r w:rsidDel="007D453F">
          <w:rPr>
            <w:sz w:val="24"/>
          </w:rPr>
          <w:delText xml:space="preserve">этого </w:delText>
        </w:r>
      </w:del>
      <w:ins w:id="186" w:author="Фишман Вениамин Семенович" w:date="2021-02-02T10:44:00Z">
        <w:r w:rsidR="007D453F">
          <w:rPr>
            <w:sz w:val="24"/>
          </w:rPr>
          <w:t xml:space="preserve">разработанного </w:t>
        </w:r>
      </w:ins>
      <w:r>
        <w:rPr>
          <w:sz w:val="24"/>
        </w:rPr>
        <w:t>конвейера биоинформационных инструментов позвол</w:t>
      </w:r>
      <w:ins w:id="187" w:author="Фишман Вениамин Семенович" w:date="2021-02-02T10:45:00Z">
        <w:r w:rsidR="007D453F">
          <w:rPr>
            <w:sz w:val="24"/>
          </w:rPr>
          <w:t>ило</w:t>
        </w:r>
      </w:ins>
      <w:del w:id="188" w:author="Фишман Вениамин Семенович" w:date="2021-02-02T10:45:00Z">
        <w:r w:rsidDel="007D453F">
          <w:rPr>
            <w:sz w:val="24"/>
          </w:rPr>
          <w:delText>яет</w:delText>
        </w:r>
      </w:del>
      <w:r>
        <w:rPr>
          <w:sz w:val="24"/>
        </w:rPr>
        <w:t xml:space="preserve"> обнаружить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около</w:t>
      </w:r>
      <w:r>
        <w:rPr>
          <w:spacing w:val="-26"/>
          <w:sz w:val="24"/>
        </w:rPr>
        <w:t xml:space="preserve"> </w:t>
      </w:r>
      <w:r>
        <w:rPr>
          <w:sz w:val="24"/>
        </w:rPr>
        <w:t>5,5</w:t>
      </w:r>
      <w:r>
        <w:rPr>
          <w:spacing w:val="-25"/>
          <w:sz w:val="24"/>
        </w:rPr>
        <w:t xml:space="preserve"> </w:t>
      </w:r>
      <w:r>
        <w:rPr>
          <w:sz w:val="24"/>
        </w:rPr>
        <w:t>млн</w:t>
      </w:r>
      <w:r>
        <w:rPr>
          <w:spacing w:val="-26"/>
          <w:sz w:val="24"/>
        </w:rPr>
        <w:t xml:space="preserve"> </w:t>
      </w:r>
      <w:r>
        <w:rPr>
          <w:sz w:val="24"/>
        </w:rPr>
        <w:t>генетических</w:t>
      </w:r>
      <w:r>
        <w:rPr>
          <w:spacing w:val="-25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26"/>
          <w:sz w:val="24"/>
        </w:rPr>
        <w:t xml:space="preserve"> </w:t>
      </w:r>
      <w:r>
        <w:rPr>
          <w:sz w:val="24"/>
        </w:rPr>
        <w:t>в</w:t>
      </w:r>
      <w:r>
        <w:rPr>
          <w:spacing w:val="-25"/>
          <w:sz w:val="24"/>
        </w:rPr>
        <w:t xml:space="preserve"> </w:t>
      </w:r>
      <w:r>
        <w:rPr>
          <w:sz w:val="24"/>
        </w:rPr>
        <w:t>контрольных</w:t>
      </w:r>
      <w:r>
        <w:rPr>
          <w:spacing w:val="-26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25"/>
          <w:sz w:val="24"/>
        </w:rPr>
        <w:t xml:space="preserve"> </w:t>
      </w:r>
      <w:r>
        <w:rPr>
          <w:sz w:val="24"/>
        </w:rPr>
        <w:t>клеточной</w:t>
      </w:r>
      <w:r>
        <w:rPr>
          <w:spacing w:val="-24"/>
          <w:sz w:val="24"/>
        </w:rPr>
        <w:t xml:space="preserve"> </w:t>
      </w:r>
      <w:r>
        <w:rPr>
          <w:sz w:val="24"/>
        </w:rPr>
        <w:t>линии</w:t>
      </w:r>
      <w:r>
        <w:rPr>
          <w:spacing w:val="-22"/>
          <w:sz w:val="24"/>
        </w:rPr>
        <w:t xml:space="preserve"> </w:t>
      </w:r>
      <w:r>
        <w:rPr>
          <w:sz w:val="24"/>
        </w:rPr>
        <w:t>K562</w:t>
      </w:r>
      <w:r>
        <w:rPr>
          <w:spacing w:val="-24"/>
          <w:sz w:val="24"/>
        </w:rPr>
        <w:t xml:space="preserve"> </w:t>
      </w:r>
      <w:r>
        <w:rPr>
          <w:sz w:val="24"/>
        </w:rPr>
        <w:t>(что</w:t>
      </w:r>
      <w:r>
        <w:rPr>
          <w:spacing w:val="-22"/>
          <w:sz w:val="24"/>
        </w:rPr>
        <w:t xml:space="preserve"> </w:t>
      </w:r>
      <w:r>
        <w:rPr>
          <w:sz w:val="24"/>
        </w:rPr>
        <w:t>сопоставимо</w:t>
      </w:r>
      <w:r>
        <w:rPr>
          <w:spacing w:val="-22"/>
          <w:sz w:val="24"/>
        </w:rPr>
        <w:t xml:space="preserve"> </w:t>
      </w:r>
      <w:r>
        <w:rPr>
          <w:sz w:val="24"/>
        </w:rPr>
        <w:t>со</w:t>
      </w:r>
      <w:r>
        <w:rPr>
          <w:spacing w:val="-23"/>
          <w:sz w:val="24"/>
        </w:rPr>
        <w:t xml:space="preserve"> </w:t>
      </w:r>
      <w:r>
        <w:rPr>
          <w:sz w:val="24"/>
        </w:rPr>
        <w:t>средним</w:t>
      </w:r>
      <w:r>
        <w:rPr>
          <w:spacing w:val="-23"/>
          <w:sz w:val="24"/>
        </w:rPr>
        <w:t xml:space="preserve"> </w:t>
      </w:r>
      <w:r>
        <w:rPr>
          <w:sz w:val="24"/>
        </w:rPr>
        <w:t>количеством</w:t>
      </w:r>
      <w:r>
        <w:rPr>
          <w:spacing w:val="-23"/>
          <w:sz w:val="24"/>
        </w:rPr>
        <w:t xml:space="preserve"> </w:t>
      </w:r>
      <w:r>
        <w:rPr>
          <w:sz w:val="24"/>
        </w:rPr>
        <w:t>точечных</w:t>
      </w:r>
      <w:r>
        <w:rPr>
          <w:spacing w:val="-23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22"/>
          <w:sz w:val="24"/>
        </w:rPr>
        <w:t xml:space="preserve"> </w:t>
      </w:r>
      <w:r>
        <w:rPr>
          <w:sz w:val="24"/>
        </w:rPr>
        <w:t>в геноме</w:t>
      </w:r>
      <w:r>
        <w:rPr>
          <w:spacing w:val="-20"/>
          <w:sz w:val="24"/>
        </w:rPr>
        <w:t xml:space="preserve"> </w:t>
      </w:r>
      <w:r>
        <w:rPr>
          <w:sz w:val="24"/>
        </w:rPr>
        <w:t>человека),</w:t>
      </w:r>
      <w:r>
        <w:rPr>
          <w:spacing w:val="-20"/>
          <w:sz w:val="24"/>
        </w:rPr>
        <w:t xml:space="preserve"> </w:t>
      </w:r>
      <w:r>
        <w:rPr>
          <w:sz w:val="24"/>
        </w:rPr>
        <w:t>из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которых</w:t>
      </w:r>
      <w:r>
        <w:rPr>
          <w:spacing w:val="-20"/>
          <w:sz w:val="24"/>
        </w:rPr>
        <w:t xml:space="preserve"> </w:t>
      </w:r>
      <w:r>
        <w:rPr>
          <w:sz w:val="24"/>
        </w:rPr>
        <w:t>наличие</w:t>
      </w:r>
      <w:r>
        <w:rPr>
          <w:spacing w:val="-19"/>
          <w:sz w:val="24"/>
        </w:rPr>
        <w:t xml:space="preserve"> </w:t>
      </w:r>
      <w:r>
        <w:rPr>
          <w:sz w:val="24"/>
        </w:rPr>
        <w:t>75</w:t>
      </w:r>
      <w:r>
        <w:rPr>
          <w:spacing w:val="-20"/>
          <w:sz w:val="24"/>
        </w:rPr>
        <w:t xml:space="preserve"> </w:t>
      </w:r>
      <w:r>
        <w:rPr>
          <w:sz w:val="24"/>
        </w:rPr>
        <w:t>тыс.</w:t>
      </w:r>
      <w:r>
        <w:rPr>
          <w:spacing w:val="-19"/>
          <w:sz w:val="24"/>
        </w:rPr>
        <w:t xml:space="preserve"> </w:t>
      </w:r>
      <w:r>
        <w:rPr>
          <w:sz w:val="24"/>
        </w:rPr>
        <w:t>подтвердилось</w:t>
      </w:r>
      <w:r>
        <w:rPr>
          <w:spacing w:val="-20"/>
          <w:sz w:val="24"/>
        </w:rPr>
        <w:t xml:space="preserve"> </w:t>
      </w:r>
      <w:del w:id="189" w:author="Фишман Вениамин Семенович" w:date="2021-02-02T10:46:00Z">
        <w:r w:rsidDel="007D453F">
          <w:rPr>
            <w:sz w:val="24"/>
          </w:rPr>
          <w:delText>всеми</w:delText>
        </w:r>
        <w:r w:rsidDel="007D453F">
          <w:rPr>
            <w:spacing w:val="-19"/>
            <w:sz w:val="24"/>
          </w:rPr>
          <w:delText xml:space="preserve"> </w:delText>
        </w:r>
        <w:r w:rsidDel="007D453F">
          <w:rPr>
            <w:sz w:val="24"/>
          </w:rPr>
          <w:delText>восемью</w:delText>
        </w:r>
        <w:r w:rsidDel="007D453F">
          <w:rPr>
            <w:spacing w:val="-20"/>
            <w:sz w:val="24"/>
          </w:rPr>
          <w:delText xml:space="preserve"> </w:delText>
        </w:r>
        <w:r w:rsidDel="007D453F">
          <w:rPr>
            <w:sz w:val="24"/>
          </w:rPr>
          <w:delText>библиотеками</w:delText>
        </w:r>
      </w:del>
      <w:ins w:id="190" w:author="Фишман Вениамин Семенович" w:date="2021-02-02T10:46:00Z">
        <w:r w:rsidR="007D453F">
          <w:rPr>
            <w:sz w:val="24"/>
          </w:rPr>
          <w:t>в восьми независимых исследованиях</w:t>
        </w:r>
      </w:ins>
      <w:r>
        <w:rPr>
          <w:sz w:val="24"/>
        </w:rPr>
        <w:t xml:space="preserve">, а 1 млн </w:t>
      </w:r>
      <w:r>
        <w:rPr>
          <w:spacing w:val="-24"/>
          <w:sz w:val="24"/>
        </w:rPr>
        <w:t xml:space="preserve">–– </w:t>
      </w:r>
      <w:ins w:id="191" w:author="Фишман Вениамин Семенович" w:date="2021-02-02T10:46:00Z">
        <w:r w:rsidR="007D453F">
          <w:rPr>
            <w:spacing w:val="-24"/>
            <w:sz w:val="24"/>
          </w:rPr>
          <w:t xml:space="preserve">в </w:t>
        </w:r>
      </w:ins>
      <w:r>
        <w:rPr>
          <w:sz w:val="24"/>
        </w:rPr>
        <w:t>шес</w:t>
      </w:r>
      <w:ins w:id="192" w:author="Фишман Вениамин Семенович" w:date="2021-02-02T10:46:00Z">
        <w:r w:rsidR="007D453F">
          <w:rPr>
            <w:sz w:val="24"/>
          </w:rPr>
          <w:t>ти</w:t>
        </w:r>
      </w:ins>
      <w:ins w:id="193" w:author="Фишман Вениамин Семенович" w:date="2021-02-02T10:48:00Z">
        <w:r w:rsidR="00FC1A6D">
          <w:rPr>
            <w:sz w:val="24"/>
          </w:rPr>
          <w:t xml:space="preserve"> </w:t>
        </w:r>
      </w:ins>
      <w:ins w:id="194" w:author="Фишман Вениамин Семенович" w:date="2021-02-02T10:49:00Z">
        <w:r w:rsidR="00FC1A6D">
          <w:rPr>
            <w:sz w:val="24"/>
          </w:rPr>
          <w:t>независимых исследованиях</w:t>
        </w:r>
      </w:ins>
      <w:del w:id="195" w:author="Фишман Вениамин Семенович" w:date="2021-02-02T10:46:00Z">
        <w:r w:rsidDel="007D453F">
          <w:rPr>
            <w:sz w:val="24"/>
          </w:rPr>
          <w:delText>тью</w:delText>
        </w:r>
      </w:del>
      <w:del w:id="196" w:author="Фишман Вениамин Семенович" w:date="2021-02-02T10:49:00Z">
        <w:r w:rsidDel="00FC1A6D">
          <w:rPr>
            <w:sz w:val="24"/>
          </w:rPr>
          <w:delText xml:space="preserve"> библиотеками с наибольшим числом совпадений</w:delText>
        </w:r>
      </w:del>
      <w:r>
        <w:rPr>
          <w:sz w:val="24"/>
        </w:rPr>
        <w:t>, не включающи</w:t>
      </w:r>
      <w:ins w:id="197" w:author="Фишман Вениамин Семенович" w:date="2021-02-02T10:49:00Z">
        <w:r w:rsidR="00FC1A6D">
          <w:rPr>
            <w:sz w:val="24"/>
          </w:rPr>
          <w:t>х</w:t>
        </w:r>
      </w:ins>
      <w:del w:id="198" w:author="Фишман Вениамин Семенович" w:date="2021-02-02T10:49:00Z">
        <w:r w:rsidDel="00FC1A6D">
          <w:rPr>
            <w:sz w:val="24"/>
          </w:rPr>
          <w:delText>ми</w:delText>
        </w:r>
      </w:del>
      <w:r>
        <w:rPr>
          <w:sz w:val="24"/>
        </w:rPr>
        <w:t xml:space="preserve"> экзомные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данные.</w:t>
      </w:r>
    </w:p>
    <w:p w14:paraId="43259978" w14:textId="77777777" w:rsidR="001220B7" w:rsidRDefault="0068032B">
      <w:pPr>
        <w:pStyle w:val="a9"/>
        <w:numPr>
          <w:ilvl w:val="1"/>
          <w:numId w:val="6"/>
        </w:numPr>
        <w:tabs>
          <w:tab w:val="left" w:pos="736"/>
        </w:tabs>
        <w:spacing w:before="194" w:line="252" w:lineRule="auto"/>
        <w:ind w:left="729" w:right="1518" w:hanging="293"/>
        <w:rPr>
          <w:sz w:val="24"/>
        </w:rPr>
      </w:pPr>
      <w:r>
        <w:rPr>
          <w:sz w:val="24"/>
        </w:rPr>
        <w:t>Сравнение</w:t>
      </w:r>
      <w:r>
        <w:rPr>
          <w:spacing w:val="-23"/>
          <w:sz w:val="24"/>
        </w:rPr>
        <w:t xml:space="preserve"> </w:t>
      </w:r>
      <w:r>
        <w:rPr>
          <w:sz w:val="24"/>
        </w:rPr>
        <w:t>генетических</w:t>
      </w:r>
      <w:r>
        <w:rPr>
          <w:spacing w:val="-22"/>
          <w:sz w:val="24"/>
        </w:rPr>
        <w:t xml:space="preserve"> </w:t>
      </w:r>
      <w:r>
        <w:rPr>
          <w:sz w:val="24"/>
        </w:rPr>
        <w:t>вариантов,</w:t>
      </w:r>
      <w:r>
        <w:rPr>
          <w:spacing w:val="-22"/>
          <w:sz w:val="24"/>
        </w:rPr>
        <w:t xml:space="preserve"> </w:t>
      </w:r>
      <w:r>
        <w:rPr>
          <w:sz w:val="24"/>
        </w:rPr>
        <w:t>полученных</w:t>
      </w:r>
      <w:r>
        <w:rPr>
          <w:spacing w:val="-23"/>
          <w:sz w:val="24"/>
        </w:rPr>
        <w:t xml:space="preserve"> </w:t>
      </w:r>
      <w:r>
        <w:rPr>
          <w:sz w:val="24"/>
        </w:rPr>
        <w:t>из</w:t>
      </w:r>
      <w:r>
        <w:rPr>
          <w:spacing w:val="-22"/>
          <w:sz w:val="24"/>
        </w:rPr>
        <w:t xml:space="preserve"> </w:t>
      </w:r>
      <w:r>
        <w:rPr>
          <w:sz w:val="24"/>
        </w:rPr>
        <w:t>контрольных</w:t>
      </w:r>
      <w:r>
        <w:rPr>
          <w:spacing w:val="-22"/>
          <w:sz w:val="24"/>
        </w:rPr>
        <w:t xml:space="preserve"> </w:t>
      </w:r>
      <w:r>
        <w:rPr>
          <w:sz w:val="24"/>
        </w:rPr>
        <w:t>образцов</w:t>
      </w:r>
      <w:r>
        <w:rPr>
          <w:spacing w:val="-22"/>
          <w:sz w:val="24"/>
        </w:rPr>
        <w:t xml:space="preserve"> </w:t>
      </w:r>
      <w:r>
        <w:rPr>
          <w:sz w:val="24"/>
        </w:rPr>
        <w:t>и</w:t>
      </w:r>
      <w:r>
        <w:rPr>
          <w:spacing w:val="-22"/>
          <w:sz w:val="24"/>
        </w:rPr>
        <w:t xml:space="preserve"> </w:t>
      </w:r>
      <w:r>
        <w:rPr>
          <w:sz w:val="24"/>
        </w:rPr>
        <w:t xml:space="preserve">ExoC библиотек, позволяет утверждать, что метод Exo-C способен детектировать </w:t>
      </w:r>
      <w:r>
        <w:rPr>
          <w:spacing w:val="-4"/>
          <w:sz w:val="24"/>
        </w:rPr>
        <w:t xml:space="preserve">около </w:t>
      </w:r>
      <w:ins w:id="199" w:author="Фишман Вениамин Семенович" w:date="2021-02-02T10:50:00Z">
        <w:r w:rsidR="00FC1A6D">
          <w:rPr>
            <w:sz w:val="24"/>
          </w:rPr>
          <w:t>75%</w:t>
        </w:r>
        <w:r w:rsidR="00FC1A6D">
          <w:rPr>
            <w:sz w:val="24"/>
          </w:rPr>
          <w:t>-</w:t>
        </w:r>
      </w:ins>
      <w:r>
        <w:rPr>
          <w:sz w:val="24"/>
        </w:rPr>
        <w:t xml:space="preserve">90% </w:t>
      </w:r>
      <w:r>
        <w:rPr>
          <w:spacing w:val="-9"/>
          <w:sz w:val="24"/>
        </w:rPr>
        <w:t>SNV</w:t>
      </w:r>
      <w:del w:id="200" w:author="Фишман Вениамин Семенович" w:date="2021-02-02T10:50:00Z">
        <w:r w:rsidDel="00FC1A6D">
          <w:rPr>
            <w:spacing w:val="-9"/>
            <w:sz w:val="24"/>
          </w:rPr>
          <w:delText xml:space="preserve">, </w:delText>
        </w:r>
        <w:r w:rsidDel="00FC1A6D">
          <w:rPr>
            <w:sz w:val="24"/>
          </w:rPr>
          <w:delText xml:space="preserve">подтверждённых всеми библиотеками (экзомные регионы), и 75% </w:delText>
        </w:r>
        <w:r w:rsidDel="00FC1A6D">
          <w:rPr>
            <w:spacing w:val="-9"/>
            <w:sz w:val="24"/>
          </w:rPr>
          <w:delText xml:space="preserve">SNV, </w:delText>
        </w:r>
        <w:r w:rsidDel="00FC1A6D">
          <w:rPr>
            <w:sz w:val="24"/>
          </w:rPr>
          <w:delText>подтверждённых шестью библиотеками (весь</w:delText>
        </w:r>
        <w:r w:rsidDel="00FC1A6D">
          <w:rPr>
            <w:spacing w:val="-5"/>
            <w:sz w:val="24"/>
          </w:rPr>
          <w:delText xml:space="preserve"> </w:delText>
        </w:r>
        <w:r w:rsidDel="00FC1A6D">
          <w:rPr>
            <w:sz w:val="24"/>
          </w:rPr>
          <w:delText>геном)</w:delText>
        </w:r>
      </w:del>
      <w:ins w:id="201" w:author="Фишман Вениамин Семенович" w:date="2021-02-02T10:50:00Z">
        <w:r w:rsidR="00FC1A6D">
          <w:rPr>
            <w:sz w:val="24"/>
          </w:rPr>
          <w:t>, обнаруживаемых другими методами</w:t>
        </w:r>
      </w:ins>
      <w:r>
        <w:rPr>
          <w:sz w:val="24"/>
        </w:rPr>
        <w:t>.</w:t>
      </w:r>
    </w:p>
    <w:p w14:paraId="147D72D1" w14:textId="77777777" w:rsidR="001220B7" w:rsidRDefault="001220B7">
      <w:pPr>
        <w:pStyle w:val="a4"/>
        <w:spacing w:before="11"/>
        <w:rPr>
          <w:sz w:val="37"/>
        </w:rPr>
      </w:pPr>
    </w:p>
    <w:p w14:paraId="2BAA8B80" w14:textId="77777777" w:rsidR="001220B7" w:rsidRDefault="0068032B">
      <w:pPr>
        <w:pStyle w:val="1"/>
        <w:numPr>
          <w:ilvl w:val="0"/>
          <w:numId w:val="6"/>
        </w:numPr>
        <w:tabs>
          <w:tab w:val="left" w:pos="568"/>
        </w:tabs>
        <w:rPr>
          <w:sz w:val="24"/>
        </w:rPr>
      </w:pPr>
      <w:bookmarkStart w:id="202" w:name="_bookmark281"/>
      <w:bookmarkStart w:id="203" w:name="_bookmark28"/>
      <w:bookmarkStart w:id="204" w:name="План_работы"/>
      <w:bookmarkEnd w:id="202"/>
      <w:bookmarkEnd w:id="203"/>
      <w:bookmarkEnd w:id="204"/>
      <w:r>
        <w:t>План</w:t>
      </w:r>
      <w:r>
        <w:rPr>
          <w:spacing w:val="1"/>
        </w:rPr>
        <w:t xml:space="preserve"> </w:t>
      </w:r>
      <w:r>
        <w:rPr>
          <w:spacing w:val="-3"/>
        </w:rPr>
        <w:t>работы</w:t>
      </w:r>
    </w:p>
    <w:p w14:paraId="48B68398" w14:textId="77777777" w:rsidR="001220B7" w:rsidRDefault="0068032B">
      <w:pPr>
        <w:pStyle w:val="a4"/>
        <w:spacing w:before="244"/>
        <w:ind w:left="137"/>
      </w:pPr>
      <w:r>
        <w:t>В следующем семестре мы планируем:</w:t>
      </w:r>
    </w:p>
    <w:p w14:paraId="1CE32CBF" w14:textId="77777777" w:rsidR="001220B7" w:rsidRDefault="001220B7">
      <w:pPr>
        <w:pStyle w:val="a4"/>
        <w:spacing w:before="7"/>
        <w:rPr>
          <w:sz w:val="23"/>
        </w:rPr>
      </w:pPr>
    </w:p>
    <w:p w14:paraId="52385CA6" w14:textId="77777777" w:rsidR="001220B7" w:rsidRDefault="0068032B">
      <w:pPr>
        <w:pStyle w:val="a9"/>
        <w:numPr>
          <w:ilvl w:val="1"/>
          <w:numId w:val="6"/>
        </w:numPr>
        <w:tabs>
          <w:tab w:val="left" w:pos="736"/>
        </w:tabs>
        <w:spacing w:line="252" w:lineRule="auto"/>
        <w:ind w:right="1558"/>
        <w:rPr>
          <w:sz w:val="24"/>
        </w:rPr>
      </w:pPr>
      <w:r>
        <w:rPr>
          <w:sz w:val="24"/>
        </w:rPr>
        <w:t>Произвести</w:t>
      </w:r>
      <w:r>
        <w:rPr>
          <w:spacing w:val="-10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-10"/>
          <w:sz w:val="24"/>
        </w:rPr>
        <w:t xml:space="preserve"> </w:t>
      </w:r>
      <w:r>
        <w:rPr>
          <w:sz w:val="24"/>
        </w:rPr>
        <w:t>генетических</w:t>
      </w:r>
      <w:r>
        <w:rPr>
          <w:spacing w:val="-10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10"/>
          <w:sz w:val="24"/>
        </w:rPr>
        <w:t xml:space="preserve"> </w:t>
      </w:r>
      <w:r>
        <w:rPr>
          <w:sz w:val="24"/>
        </w:rPr>
        <w:t>контрольных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наших</w:t>
      </w:r>
      <w:r>
        <w:rPr>
          <w:spacing w:val="-10"/>
          <w:sz w:val="24"/>
        </w:rPr>
        <w:t xml:space="preserve"> </w:t>
      </w:r>
      <w:r>
        <w:rPr>
          <w:sz w:val="24"/>
        </w:rPr>
        <w:t>образцах</w:t>
      </w:r>
      <w:r>
        <w:rPr>
          <w:spacing w:val="-10"/>
          <w:sz w:val="24"/>
        </w:rPr>
        <w:t xml:space="preserve"> </w:t>
      </w:r>
      <w:r>
        <w:rPr>
          <w:sz w:val="24"/>
        </w:rPr>
        <w:t>по следующим</w:t>
      </w:r>
      <w:r>
        <w:rPr>
          <w:spacing w:val="-2"/>
          <w:sz w:val="24"/>
        </w:rPr>
        <w:t xml:space="preserve"> </w:t>
      </w:r>
      <w:r>
        <w:rPr>
          <w:sz w:val="24"/>
        </w:rPr>
        <w:t>параметрам:</w:t>
      </w:r>
    </w:p>
    <w:p w14:paraId="57472E29" w14:textId="77777777" w:rsidR="001220B7" w:rsidRDefault="0068032B">
      <w:pPr>
        <w:pStyle w:val="a9"/>
        <w:numPr>
          <w:ilvl w:val="0"/>
          <w:numId w:val="2"/>
        </w:numPr>
        <w:tabs>
          <w:tab w:val="left" w:pos="1262"/>
        </w:tabs>
        <w:spacing w:before="198"/>
        <w:ind w:hanging="386"/>
        <w:jc w:val="left"/>
        <w:rPr>
          <w:sz w:val="24"/>
        </w:rPr>
      </w:pPr>
      <w:r>
        <w:rPr>
          <w:sz w:val="24"/>
        </w:rPr>
        <w:t>тип;</w:t>
      </w:r>
    </w:p>
    <w:p w14:paraId="60C2BD46" w14:textId="77777777" w:rsidR="001220B7" w:rsidRDefault="0068032B">
      <w:pPr>
        <w:pStyle w:val="a9"/>
        <w:numPr>
          <w:ilvl w:val="0"/>
          <w:numId w:val="2"/>
        </w:numPr>
        <w:tabs>
          <w:tab w:val="left" w:pos="1262"/>
        </w:tabs>
        <w:spacing w:before="112"/>
        <w:ind w:hanging="400"/>
        <w:jc w:val="left"/>
        <w:rPr>
          <w:sz w:val="24"/>
        </w:rPr>
      </w:pPr>
      <w:r>
        <w:rPr>
          <w:sz w:val="24"/>
        </w:rPr>
        <w:t>количество альтернативных</w:t>
      </w:r>
      <w:r>
        <w:rPr>
          <w:spacing w:val="-3"/>
          <w:sz w:val="24"/>
        </w:rPr>
        <w:t xml:space="preserve"> </w:t>
      </w:r>
      <w:r>
        <w:rPr>
          <w:sz w:val="24"/>
        </w:rPr>
        <w:t>аллелей;</w:t>
      </w:r>
    </w:p>
    <w:p w14:paraId="29E4133A" w14:textId="77777777" w:rsidR="001220B7" w:rsidRDefault="0068032B">
      <w:pPr>
        <w:pStyle w:val="a9"/>
        <w:numPr>
          <w:ilvl w:val="0"/>
          <w:numId w:val="2"/>
        </w:numPr>
        <w:tabs>
          <w:tab w:val="left" w:pos="1262"/>
        </w:tabs>
        <w:spacing w:before="113"/>
        <w:ind w:hanging="386"/>
        <w:jc w:val="left"/>
        <w:rPr>
          <w:sz w:val="24"/>
        </w:rPr>
      </w:pPr>
      <w:r>
        <w:rPr>
          <w:sz w:val="24"/>
        </w:rPr>
        <w:t xml:space="preserve">распределение в геноме (в </w:t>
      </w:r>
      <w:r>
        <w:rPr>
          <w:spacing w:val="-3"/>
          <w:sz w:val="24"/>
        </w:rPr>
        <w:t xml:space="preserve">том </w:t>
      </w:r>
      <w:r>
        <w:rPr>
          <w:sz w:val="24"/>
        </w:rPr>
        <w:t>числе с учётом проблемных</w:t>
      </w:r>
      <w:r>
        <w:rPr>
          <w:spacing w:val="-17"/>
          <w:sz w:val="24"/>
        </w:rPr>
        <w:t xml:space="preserve"> </w:t>
      </w:r>
      <w:r>
        <w:rPr>
          <w:sz w:val="24"/>
        </w:rPr>
        <w:t>регионов);</w:t>
      </w:r>
    </w:p>
    <w:p w14:paraId="2DC26805" w14:textId="77777777" w:rsidR="001220B7" w:rsidRDefault="0068032B">
      <w:pPr>
        <w:pStyle w:val="a9"/>
        <w:numPr>
          <w:ilvl w:val="0"/>
          <w:numId w:val="2"/>
        </w:numPr>
        <w:tabs>
          <w:tab w:val="left" w:pos="1262"/>
        </w:tabs>
        <w:spacing w:before="113"/>
        <w:ind w:hanging="400"/>
        <w:jc w:val="left"/>
        <w:rPr>
          <w:sz w:val="24"/>
        </w:rPr>
      </w:pPr>
      <w:r>
        <w:rPr>
          <w:spacing w:val="-3"/>
          <w:sz w:val="24"/>
        </w:rPr>
        <w:t>глубина</w:t>
      </w:r>
      <w:r>
        <w:rPr>
          <w:spacing w:val="-2"/>
          <w:sz w:val="24"/>
        </w:rPr>
        <w:t xml:space="preserve"> </w:t>
      </w:r>
      <w:r>
        <w:rPr>
          <w:sz w:val="24"/>
        </w:rPr>
        <w:t>покрытия;</w:t>
      </w:r>
    </w:p>
    <w:p w14:paraId="161D5A64" w14:textId="77777777" w:rsidR="001220B7" w:rsidRDefault="0068032B">
      <w:pPr>
        <w:pStyle w:val="a9"/>
        <w:numPr>
          <w:ilvl w:val="0"/>
          <w:numId w:val="2"/>
        </w:numPr>
        <w:tabs>
          <w:tab w:val="left" w:pos="1262"/>
        </w:tabs>
        <w:spacing w:before="112"/>
        <w:ind w:hanging="386"/>
        <w:jc w:val="left"/>
        <w:rPr>
          <w:sz w:val="24"/>
        </w:rPr>
      </w:pPr>
      <w:r>
        <w:rPr>
          <w:sz w:val="24"/>
        </w:rPr>
        <w:t>зиготность.</w:t>
      </w:r>
    </w:p>
    <w:p w14:paraId="7F21683F" w14:textId="77777777" w:rsidR="001220B7" w:rsidRDefault="0068032B">
      <w:pPr>
        <w:pStyle w:val="a9"/>
        <w:numPr>
          <w:ilvl w:val="1"/>
          <w:numId w:val="6"/>
        </w:numPr>
        <w:tabs>
          <w:tab w:val="left" w:pos="736"/>
        </w:tabs>
        <w:spacing w:before="212" w:line="252" w:lineRule="auto"/>
        <w:ind w:right="1557"/>
        <w:rPr>
          <w:sz w:val="24"/>
        </w:rPr>
      </w:pPr>
      <w:r>
        <w:rPr>
          <w:sz w:val="24"/>
        </w:rPr>
        <w:t>Произвести анализ данных Exo-C на предмет систематических ошибок поиска генетических</w:t>
      </w:r>
      <w:r>
        <w:rPr>
          <w:spacing w:val="-2"/>
          <w:sz w:val="24"/>
        </w:rPr>
        <w:t xml:space="preserve"> </w:t>
      </w:r>
      <w:r>
        <w:rPr>
          <w:sz w:val="24"/>
        </w:rPr>
        <w:t>вариантов.</w:t>
      </w:r>
    </w:p>
    <w:p w14:paraId="3FA92263" w14:textId="77777777" w:rsidR="001220B7" w:rsidRDefault="0068032B">
      <w:pPr>
        <w:pStyle w:val="a9"/>
        <w:numPr>
          <w:ilvl w:val="1"/>
          <w:numId w:val="6"/>
        </w:numPr>
        <w:tabs>
          <w:tab w:val="left" w:pos="736"/>
        </w:tabs>
        <w:spacing w:before="198" w:line="252" w:lineRule="auto"/>
        <w:ind w:right="1518"/>
        <w:rPr>
          <w:sz w:val="24"/>
        </w:rPr>
        <w:sectPr w:rsidR="001220B7">
          <w:pgSz w:w="11906" w:h="16838"/>
          <w:pgMar w:top="1540" w:right="140" w:bottom="280" w:left="1280" w:header="953" w:footer="0" w:gutter="0"/>
          <w:cols w:space="720"/>
          <w:formProt w:val="0"/>
          <w:docGrid w:linePitch="100" w:charSpace="4096"/>
        </w:sectPr>
      </w:pPr>
      <w:r>
        <w:rPr>
          <w:sz w:val="24"/>
        </w:rPr>
        <w:t>Произвести</w:t>
      </w:r>
      <w:r>
        <w:rPr>
          <w:spacing w:val="-10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результатов</w:t>
      </w:r>
      <w:r>
        <w:rPr>
          <w:spacing w:val="-10"/>
          <w:sz w:val="24"/>
        </w:rPr>
        <w:t xml:space="preserve"> </w:t>
      </w:r>
      <w:r>
        <w:rPr>
          <w:sz w:val="24"/>
        </w:rPr>
        <w:t>секвенирования</w:t>
      </w:r>
      <w:r>
        <w:rPr>
          <w:spacing w:val="-9"/>
          <w:sz w:val="24"/>
        </w:rPr>
        <w:t xml:space="preserve"> </w:t>
      </w:r>
      <w:r>
        <w:rPr>
          <w:sz w:val="24"/>
        </w:rPr>
        <w:t>Exo-C</w:t>
      </w:r>
      <w:r>
        <w:rPr>
          <w:spacing w:val="-10"/>
          <w:sz w:val="24"/>
        </w:rPr>
        <w:t xml:space="preserve"> </w:t>
      </w:r>
      <w:r>
        <w:rPr>
          <w:sz w:val="24"/>
        </w:rPr>
        <w:t>библиотек</w:t>
      </w:r>
      <w:r>
        <w:rPr>
          <w:spacing w:val="-10"/>
          <w:sz w:val="24"/>
        </w:rPr>
        <w:t xml:space="preserve"> </w:t>
      </w:r>
      <w:r>
        <w:rPr>
          <w:sz w:val="24"/>
        </w:rPr>
        <w:t>у</w:t>
      </w:r>
      <w:r>
        <w:rPr>
          <w:spacing w:val="-8"/>
          <w:sz w:val="24"/>
        </w:rPr>
        <w:t xml:space="preserve"> </w:t>
      </w:r>
      <w:r>
        <w:rPr>
          <w:sz w:val="24"/>
        </w:rPr>
        <w:t>реальных</w:t>
      </w:r>
      <w:r>
        <w:rPr>
          <w:spacing w:val="-9"/>
          <w:sz w:val="24"/>
        </w:rPr>
        <w:t xml:space="preserve"> </w:t>
      </w:r>
      <w:r>
        <w:rPr>
          <w:sz w:val="24"/>
        </w:rPr>
        <w:t>пациентов.</w:t>
      </w:r>
    </w:p>
    <w:p w14:paraId="56990036" w14:textId="77777777" w:rsidR="001220B7" w:rsidRDefault="0068032B">
      <w:pPr>
        <w:pStyle w:val="1"/>
        <w:spacing w:before="129"/>
        <w:ind w:left="420" w:firstLine="0"/>
        <w:rPr>
          <w:sz w:val="24"/>
        </w:rPr>
        <w:sectPr w:rsidR="001220B7">
          <w:pgSz w:w="11906" w:h="16838"/>
          <w:pgMar w:top="1540" w:right="140" w:bottom="280" w:left="1280" w:header="953" w:footer="0" w:gutter="0"/>
          <w:cols w:space="720"/>
          <w:formProt w:val="0"/>
          <w:docGrid w:linePitch="100" w:charSpace="4096"/>
        </w:sectPr>
      </w:pPr>
      <w:bookmarkStart w:id="205" w:name="_bookmark29"/>
      <w:bookmarkStart w:id="206" w:name="Данные_секвенирования_клеточной_линии_K5"/>
      <w:bookmarkEnd w:id="205"/>
      <w:bookmarkEnd w:id="206"/>
      <w:r>
        <w:lastRenderedPageBreak/>
        <w:t>A. Данные секвенирования клеточной линии K562</w:t>
      </w:r>
    </w:p>
    <w:p w14:paraId="46AA0610" w14:textId="77777777" w:rsidR="001220B7" w:rsidRDefault="0068032B">
      <w:pPr>
        <w:pStyle w:val="a4"/>
        <w:spacing w:before="76"/>
        <w:ind w:left="2839" w:right="2869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8" behindDoc="0" locked="0" layoutInCell="1" allowOverlap="1" wp14:anchorId="19C334E7" wp14:editId="70D1420E">
                <wp:simplePos x="0" y="0"/>
                <wp:positionH relativeFrom="page">
                  <wp:posOffset>9893935</wp:posOffset>
                </wp:positionH>
                <wp:positionV relativeFrom="page">
                  <wp:posOffset>899795</wp:posOffset>
                </wp:positionV>
                <wp:extent cx="3916045" cy="1270"/>
                <wp:effectExtent l="0" t="0" r="0" b="0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96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A7E59" id="Прямая соединительная линия 165" o:spid="_x0000_s1026" style="position:absolute;z-index:1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79.05pt,70.85pt" to="1087.4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" strokeweight=".14mm">
                <w10:wrap anchorx="page" anchory="page"/>
              </v:line>
            </w:pict>
          </mc:Fallback>
        </mc:AlternateContent>
      </w:r>
      <w:r>
        <w:t xml:space="preserve">Таблица 4: </w:t>
      </w:r>
      <w:bookmarkStart w:id="207" w:name="_bookmark30"/>
      <w:bookmarkEnd w:id="207"/>
      <w:r>
        <w:t>Библиотеки данных секвенирования клеточной линии K562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6DFFF82" wp14:editId="7A59F1C5">
                <wp:simplePos x="0" y="0"/>
                <wp:positionH relativeFrom="page">
                  <wp:posOffset>9906000</wp:posOffset>
                </wp:positionH>
                <wp:positionV relativeFrom="page">
                  <wp:posOffset>6315710</wp:posOffset>
                </wp:positionV>
                <wp:extent cx="193675" cy="177800"/>
                <wp:effectExtent l="0" t="0" r="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57B678" w14:textId="77777777" w:rsidR="0068032B" w:rsidRDefault="0068032B">
                            <w:pPr>
                              <w:pStyle w:val="a4"/>
                              <w:spacing w:before="9"/>
                              <w:ind w:left="20"/>
                            </w:pPr>
                            <w:r>
                              <w:t>37</w:t>
                            </w:r>
                          </w:p>
                        </w:txbxContent>
                      </wps:txbx>
                      <wps:bodyPr vert="eaVert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FFF82" id="Надпись 166" o:spid="_x0000_s1030" type="#_x0000_t202" style="position:absolute;left:0;text-align:left;margin-left:780pt;margin-top:497.3pt;width:15.25pt;height:14pt;z-index:1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" filled="f" stroked="f">
                <v:textbox style="layout-flow:vertical-ideographic" inset="0,0,0,0">
                  <w:txbxContent>
                    <w:p w14:paraId="7F57B678" w14:textId="77777777" w:rsidR="0068032B" w:rsidRDefault="0068032B">
                      <w:pPr>
                        <w:pStyle w:val="a4"/>
                        <w:spacing w:before="9"/>
                        <w:ind w:left="20"/>
                      </w:pPr>
                      <w:r>
                        <w:t>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679D00B5" wp14:editId="0D31208F">
                <wp:simplePos x="0" y="0"/>
                <wp:positionH relativeFrom="page">
                  <wp:posOffset>9909175</wp:posOffset>
                </wp:positionH>
                <wp:positionV relativeFrom="page">
                  <wp:posOffset>887095</wp:posOffset>
                </wp:positionV>
                <wp:extent cx="179070" cy="1118235"/>
                <wp:effectExtent l="0" t="0" r="0" b="0"/>
                <wp:wrapNone/>
                <wp:docPr id="167" name="Надпись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" cy="1118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3E57A4" w14:textId="77777777" w:rsidR="0068032B" w:rsidRDefault="0068032B">
                            <w:pPr>
                              <w:pStyle w:val="ac"/>
                              <w:spacing w:before="9"/>
                              <w:ind w:left="20"/>
                            </w:pPr>
                            <w:r>
                              <w:t>Дипломная работа</w:t>
                            </w:r>
                          </w:p>
                        </w:txbxContent>
                      </wps:txbx>
                      <wps:bodyPr vert="eaVert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D00B5" id="Надпись 167" o:spid="_x0000_s1031" type="#_x0000_t202" style="position:absolute;left:0;text-align:left;margin-left:780.25pt;margin-top:69.85pt;width:14.1pt;height:88.05pt;z-index: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" filled="f" stroked="f">
                <v:textbox style="layout-flow:vertical-ideographic" inset="0,0,0,0">
                  <w:txbxContent>
                    <w:p w14:paraId="133E57A4" w14:textId="77777777" w:rsidR="0068032B" w:rsidRDefault="0068032B">
                      <w:pPr>
                        <w:pStyle w:val="ac"/>
                        <w:spacing w:before="9"/>
                        <w:ind w:left="20"/>
                      </w:pPr>
                      <w:r>
                        <w:t>Дипломная работа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3B7639D" w14:textId="77777777" w:rsidR="001220B7" w:rsidRDefault="001220B7">
      <w:pPr>
        <w:pStyle w:val="a4"/>
        <w:spacing w:before="1"/>
        <w:rPr>
          <w:sz w:val="12"/>
        </w:rPr>
      </w:pPr>
    </w:p>
    <w:tbl>
      <w:tblPr>
        <w:tblStyle w:val="TableNormal"/>
        <w:tblW w:w="12842" w:type="dxa"/>
        <w:tblInd w:w="112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048"/>
        <w:gridCol w:w="713"/>
        <w:gridCol w:w="672"/>
        <w:gridCol w:w="781"/>
        <w:gridCol w:w="642"/>
        <w:gridCol w:w="779"/>
        <w:gridCol w:w="667"/>
        <w:gridCol w:w="684"/>
        <w:gridCol w:w="1078"/>
        <w:gridCol w:w="947"/>
        <w:gridCol w:w="818"/>
        <w:gridCol w:w="815"/>
        <w:gridCol w:w="728"/>
        <w:gridCol w:w="652"/>
        <w:gridCol w:w="1001"/>
        <w:gridCol w:w="817"/>
      </w:tblGrid>
      <w:tr w:rsidR="001220B7" w14:paraId="4A0D7D3A" w14:textId="77777777">
        <w:trPr>
          <w:trHeight w:val="299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D7542AC" w14:textId="77777777" w:rsidR="001220B7" w:rsidRDefault="001220B7">
            <w:pPr>
              <w:pStyle w:val="TableParagraph"/>
              <w:spacing w:before="9"/>
              <w:jc w:val="left"/>
              <w:rPr>
                <w:sz w:val="7"/>
              </w:rPr>
            </w:pPr>
          </w:p>
          <w:p w14:paraId="068B82A6" w14:textId="77777777" w:rsidR="001220B7" w:rsidRDefault="0068032B">
            <w:pPr>
              <w:pStyle w:val="TableParagraph"/>
              <w:spacing w:before="0"/>
              <w:ind w:left="52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Библиотека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311FDCB1" w14:textId="77777777" w:rsidR="001220B7" w:rsidRDefault="001220B7">
            <w:pPr>
              <w:pStyle w:val="TableParagraph"/>
              <w:spacing w:before="9"/>
              <w:jc w:val="left"/>
              <w:rPr>
                <w:sz w:val="7"/>
              </w:rPr>
            </w:pPr>
          </w:p>
          <w:p w14:paraId="2E624998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Статья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BAE1727" w14:textId="77777777" w:rsidR="001220B7" w:rsidRDefault="001220B7">
            <w:pPr>
              <w:pStyle w:val="TableParagraph"/>
              <w:spacing w:before="9"/>
              <w:jc w:val="left"/>
              <w:rPr>
                <w:sz w:val="7"/>
              </w:rPr>
            </w:pPr>
          </w:p>
          <w:p w14:paraId="30BAD8DC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Репозиторий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B1E316A" w14:textId="77777777" w:rsidR="001220B7" w:rsidRDefault="001220B7">
            <w:pPr>
              <w:pStyle w:val="TableParagraph"/>
              <w:spacing w:before="9"/>
              <w:jc w:val="left"/>
              <w:rPr>
                <w:sz w:val="7"/>
              </w:rPr>
            </w:pPr>
          </w:p>
          <w:p w14:paraId="205A598B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Коды доступа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529FF84" w14:textId="77777777" w:rsidR="001220B7" w:rsidRDefault="001220B7">
            <w:pPr>
              <w:pStyle w:val="TableParagraph"/>
              <w:spacing w:before="9"/>
              <w:jc w:val="left"/>
              <w:rPr>
                <w:sz w:val="7"/>
              </w:rPr>
            </w:pPr>
          </w:p>
          <w:p w14:paraId="773C3282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Тип данных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B6A90F9" w14:textId="77777777" w:rsidR="001220B7" w:rsidRDefault="001220B7">
            <w:pPr>
              <w:pStyle w:val="TableParagraph"/>
              <w:spacing w:before="9"/>
              <w:jc w:val="left"/>
              <w:rPr>
                <w:sz w:val="7"/>
              </w:rPr>
            </w:pPr>
          </w:p>
          <w:p w14:paraId="22488217" w14:textId="77777777" w:rsidR="001220B7" w:rsidRDefault="0068032B">
            <w:pPr>
              <w:pStyle w:val="TableParagraph"/>
              <w:spacing w:before="0"/>
              <w:ind w:left="50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Тип прочтений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2B379D5" w14:textId="77777777" w:rsidR="001220B7" w:rsidRDefault="0068032B">
            <w:pPr>
              <w:pStyle w:val="TableParagraph"/>
              <w:spacing w:before="31" w:line="271" w:lineRule="auto"/>
              <w:ind w:left="115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Глубина, прочтений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A55B32D" w14:textId="77777777" w:rsidR="001220B7" w:rsidRDefault="0068032B">
            <w:pPr>
              <w:pStyle w:val="TableParagraph"/>
              <w:spacing w:before="31" w:line="271" w:lineRule="auto"/>
              <w:ind w:left="50" w:right="18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Общее число прочтений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4C7942C" w14:textId="77777777" w:rsidR="001220B7" w:rsidRDefault="0068032B">
            <w:pPr>
              <w:pStyle w:val="TableParagraph"/>
              <w:spacing w:before="30"/>
              <w:ind w:left="50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Доля картированных,</w:t>
            </w:r>
          </w:p>
          <w:p w14:paraId="078C3920" w14:textId="77777777" w:rsidR="001220B7" w:rsidRDefault="0068032B">
            <w:pPr>
              <w:pStyle w:val="TableParagraph"/>
              <w:spacing w:before="14"/>
              <w:ind w:left="45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% от общего числа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9782BA3" w14:textId="77777777" w:rsidR="001220B7" w:rsidRDefault="0068032B">
            <w:pPr>
              <w:pStyle w:val="TableParagraph"/>
              <w:spacing w:before="33"/>
              <w:ind w:left="49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 xml:space="preserve">Доля </w:t>
            </w:r>
            <w:r>
              <w:rPr>
                <w:b/>
                <w:spacing w:val="7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добавочных,</w:t>
            </w:r>
          </w:p>
          <w:p w14:paraId="022EC9BC" w14:textId="77777777" w:rsidR="001220B7" w:rsidRDefault="0068032B">
            <w:pPr>
              <w:pStyle w:val="TableParagraph"/>
              <w:spacing w:before="14"/>
              <w:ind w:left="44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% от общего</w:t>
            </w:r>
            <w:r>
              <w:rPr>
                <w:b/>
                <w:spacing w:val="-19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числа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7FDE9A4" w14:textId="77777777" w:rsidR="001220B7" w:rsidRDefault="0068032B">
            <w:pPr>
              <w:pStyle w:val="TableParagraph"/>
              <w:spacing w:before="28" w:line="271" w:lineRule="auto"/>
              <w:ind w:left="48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Картированные </w:t>
            </w:r>
            <w:r>
              <w:rPr>
                <w:b/>
                <w:w w:val="110"/>
                <w:sz w:val="9"/>
              </w:rPr>
              <w:t>PE прочтения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2F92933" w14:textId="77777777" w:rsidR="001220B7" w:rsidRDefault="0068032B">
            <w:pPr>
              <w:pStyle w:val="TableParagraph"/>
              <w:spacing w:before="38" w:line="271" w:lineRule="auto"/>
              <w:ind w:left="48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Картированные </w:t>
            </w:r>
            <w:r>
              <w:rPr>
                <w:b/>
                <w:w w:val="110"/>
                <w:sz w:val="9"/>
              </w:rPr>
              <w:t>синглетоны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BAE543A" w14:textId="77777777" w:rsidR="001220B7" w:rsidRDefault="0068032B">
            <w:pPr>
              <w:pStyle w:val="TableParagraph"/>
              <w:spacing w:before="31"/>
              <w:ind w:left="47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Дубликаты</w:t>
            </w:r>
          </w:p>
          <w:p w14:paraId="19E238F2" w14:textId="77777777" w:rsidR="001220B7" w:rsidRDefault="0068032B">
            <w:pPr>
              <w:pStyle w:val="TableParagraph"/>
              <w:spacing w:before="14"/>
              <w:ind w:left="47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PE прочтений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16AF69C4" w14:textId="77777777" w:rsidR="001220B7" w:rsidRDefault="0068032B">
            <w:pPr>
              <w:pStyle w:val="TableParagraph"/>
              <w:spacing w:before="41" w:line="271" w:lineRule="auto"/>
              <w:ind w:left="46" w:right="39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 xml:space="preserve">Дубликаты </w:t>
            </w:r>
            <w:r>
              <w:rPr>
                <w:b/>
                <w:w w:val="105"/>
                <w:sz w:val="9"/>
              </w:rPr>
              <w:t>синглетонов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279537A" w14:textId="77777777" w:rsidR="001220B7" w:rsidRDefault="001220B7">
            <w:pPr>
              <w:pStyle w:val="TableParagraph"/>
              <w:spacing w:before="9"/>
              <w:jc w:val="left"/>
              <w:rPr>
                <w:sz w:val="7"/>
              </w:rPr>
            </w:pPr>
          </w:p>
          <w:p w14:paraId="63844FE7" w14:textId="77777777" w:rsidR="001220B7" w:rsidRDefault="0068032B">
            <w:pPr>
              <w:pStyle w:val="TableParagraph"/>
              <w:spacing w:before="0"/>
              <w:ind w:right="47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Доля дубликатов, %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5FA2FED" w14:textId="77777777" w:rsidR="001220B7" w:rsidRDefault="0068032B">
            <w:pPr>
              <w:pStyle w:val="TableParagraph"/>
              <w:spacing w:before="38" w:line="271" w:lineRule="auto"/>
              <w:ind w:left="46" w:right="17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Оценка размера библиотеки</w:t>
            </w:r>
          </w:p>
        </w:tc>
      </w:tr>
      <w:tr w:rsidR="001220B7" w14:paraId="7EEF3F60" w14:textId="77777777">
        <w:trPr>
          <w:trHeight w:val="299"/>
        </w:trPr>
        <w:tc>
          <w:tcPr>
            <w:tcW w:w="1283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9E3A7" w14:textId="77777777" w:rsidR="001220B7" w:rsidRDefault="0068032B">
            <w:pPr>
              <w:pStyle w:val="TableParagraph"/>
              <w:spacing w:before="50"/>
              <w:ind w:left="5705" w:right="570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Контрольные данные</w:t>
            </w:r>
          </w:p>
        </w:tc>
      </w:tr>
      <w:tr w:rsidR="001220B7" w14:paraId="5B9B225B" w14:textId="77777777">
        <w:trPr>
          <w:trHeight w:val="17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B5F518B" w14:textId="77777777" w:rsidR="001220B7" w:rsidRDefault="0068032B">
            <w:pPr>
              <w:pStyle w:val="TableParagraph"/>
              <w:spacing w:before="39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GSM1551618_HIC069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2C8223A" w14:textId="77777777" w:rsidR="001220B7" w:rsidRDefault="0068032B">
            <w:pPr>
              <w:pStyle w:val="TableParagraph"/>
              <w:spacing w:before="39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Rao et al.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2D5F804" w14:textId="77777777" w:rsidR="001220B7" w:rsidRDefault="0068032B">
            <w:pPr>
              <w:pStyle w:val="TableParagraph"/>
              <w:spacing w:before="39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5988F57" w14:textId="77777777" w:rsidR="001220B7" w:rsidRDefault="0068032B">
            <w:pPr>
              <w:pStyle w:val="TableParagraph"/>
              <w:spacing w:before="39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SRR1658693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8BFC6F0" w14:textId="77777777" w:rsidR="001220B7" w:rsidRDefault="0068032B">
            <w:pPr>
              <w:pStyle w:val="TableParagraph"/>
              <w:spacing w:before="39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Hi-C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03F9FDB" w14:textId="77777777" w:rsidR="001220B7" w:rsidRDefault="0068032B">
            <w:pPr>
              <w:pStyle w:val="TableParagraph"/>
              <w:spacing w:before="39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3E47703" w14:textId="77777777" w:rsidR="001220B7" w:rsidRDefault="0068032B">
            <w:pPr>
              <w:pStyle w:val="TableParagraph"/>
              <w:spacing w:before="39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456 757 799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EB6A1DA" w14:textId="77777777" w:rsidR="001220B7" w:rsidRDefault="0068032B">
            <w:pPr>
              <w:pStyle w:val="TableParagraph"/>
              <w:spacing w:before="39"/>
              <w:ind w:left="41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1 001 169 248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F6C1A63" w14:textId="77777777" w:rsidR="001220B7" w:rsidRDefault="0068032B">
            <w:pPr>
              <w:pStyle w:val="TableParagraph"/>
              <w:spacing w:before="39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96,57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13D1AEA" w14:textId="77777777" w:rsidR="001220B7" w:rsidRDefault="0068032B">
            <w:pPr>
              <w:pStyle w:val="TableParagraph"/>
              <w:spacing w:before="39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8,755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03E3968" w14:textId="77777777" w:rsidR="001220B7" w:rsidRDefault="0068032B">
            <w:pPr>
              <w:pStyle w:val="TableParagraph"/>
              <w:spacing w:before="39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424 945 100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E2D1FAE" w14:textId="77777777" w:rsidR="001220B7" w:rsidRDefault="0068032B">
            <w:pPr>
              <w:pStyle w:val="TableParagraph"/>
              <w:spacing w:before="39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29 290 805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4250D78" w14:textId="77777777" w:rsidR="001220B7" w:rsidRDefault="0068032B">
            <w:pPr>
              <w:pStyle w:val="TableParagraph"/>
              <w:spacing w:before="39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17 848 021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C82A014" w14:textId="77777777" w:rsidR="001220B7" w:rsidRDefault="0068032B">
            <w:pPr>
              <w:pStyle w:val="TableParagraph"/>
              <w:spacing w:before="39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13 182 626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A43FBA7" w14:textId="77777777" w:rsidR="001220B7" w:rsidRDefault="0068032B">
            <w:pPr>
              <w:pStyle w:val="TableParagraph"/>
              <w:spacing w:before="39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5,56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D1A0E16" w14:textId="77777777" w:rsidR="001220B7" w:rsidRDefault="0068032B">
            <w:pPr>
              <w:pStyle w:val="TableParagraph"/>
              <w:spacing w:before="39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4 916 114 832</w:t>
            </w:r>
          </w:p>
        </w:tc>
      </w:tr>
      <w:tr w:rsidR="001220B7" w14:paraId="13105ACB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6981D805" w14:textId="77777777" w:rsidR="001220B7" w:rsidRDefault="0068032B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GSM1551619_HIC070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3549254A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Rao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522849D2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6EA4D122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SRR1658694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43F7E902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Hi-C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18B2BBAF" w14:textId="77777777" w:rsidR="001220B7" w:rsidRDefault="0068032B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1BD6E6C4" w14:textId="77777777" w:rsidR="001220B7" w:rsidRDefault="0068032B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591 854 553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1E5FBDE7" w14:textId="77777777" w:rsidR="001220B7" w:rsidRDefault="0068032B">
            <w:pPr>
              <w:pStyle w:val="TableParagraph"/>
              <w:ind w:left="41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1 314 487 595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5A051272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98,7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0FA17CDA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9,949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413F7E14" w14:textId="77777777" w:rsidR="001220B7" w:rsidRDefault="0068032B">
            <w:pPr>
              <w:pStyle w:val="TableParagraph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575 565 379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3BD498A9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15 452 072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65F16B9A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98 778 796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9B9D579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8 811 532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693F7DB0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17,69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43C5B728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1 478 944 337</w:t>
            </w:r>
          </w:p>
        </w:tc>
      </w:tr>
      <w:tr w:rsidR="001220B7" w14:paraId="0B8A38FB" w14:textId="77777777">
        <w:trPr>
          <w:trHeight w:val="301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577C861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0F4F18A5" w14:textId="77777777" w:rsidR="001220B7" w:rsidRDefault="0068032B">
            <w:pPr>
              <w:pStyle w:val="TableParagraph"/>
              <w:spacing w:before="0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GSM1551620_HIC071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8711887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55C6E1C9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Rao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9D0C7B1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989ABD0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1913496" w14:textId="77777777" w:rsidR="001220B7" w:rsidRDefault="0068032B">
            <w:pPr>
              <w:pStyle w:val="TableParagraph"/>
              <w:spacing w:before="39" w:line="271" w:lineRule="auto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SRR1658695 SRR1658696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A9B3928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4FEC8521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Hi-C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FBC1569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2D8E2F7E" w14:textId="77777777" w:rsidR="001220B7" w:rsidRDefault="0068032B">
            <w:pPr>
              <w:pStyle w:val="TableParagraph"/>
              <w:spacing w:before="0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2C0C027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79867AA" w14:textId="77777777" w:rsidR="001220B7" w:rsidRDefault="0068032B">
            <w:pPr>
              <w:pStyle w:val="TableParagraph"/>
              <w:spacing w:before="0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79 905 895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CCDDA3F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03A7588" w14:textId="77777777" w:rsidR="001220B7" w:rsidRDefault="0068032B">
            <w:pPr>
              <w:pStyle w:val="TableParagraph"/>
              <w:spacing w:before="0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173 931 529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DBBC9A9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834178E" w14:textId="77777777" w:rsidR="001220B7" w:rsidRDefault="0068032B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98,81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178A783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0CBF090F" w14:textId="77777777" w:rsidR="001220B7" w:rsidRDefault="0068032B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8,118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7CB4E55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D88D59A" w14:textId="77777777" w:rsidR="001220B7" w:rsidRDefault="0068032B">
            <w:pPr>
              <w:pStyle w:val="TableParagraph"/>
              <w:spacing w:before="0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77 880 938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577586A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E87A61C" w14:textId="77777777" w:rsidR="001220B7" w:rsidRDefault="0068032B">
            <w:pPr>
              <w:pStyle w:val="TableParagraph"/>
              <w:spacing w:before="0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1 975 600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4FC6493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11AB4488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486 893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270C2E3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AF1621E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269 138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94E0937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51C4679C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0,79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6C7A356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3D20803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6 202 732 721</w:t>
            </w:r>
          </w:p>
        </w:tc>
      </w:tr>
      <w:tr w:rsidR="001220B7" w14:paraId="34A5334F" w14:textId="77777777">
        <w:trPr>
          <w:trHeight w:val="301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50B89926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54D827D6" w14:textId="77777777" w:rsidR="001220B7" w:rsidRDefault="0068032B">
            <w:pPr>
              <w:pStyle w:val="TableParagraph"/>
              <w:spacing w:before="0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GSM1551621_HIC072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037D1F34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222B4ED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Rao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3883DA4A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55A1BD4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5CEA70C7" w14:textId="77777777" w:rsidR="001220B7" w:rsidRDefault="0068032B">
            <w:pPr>
              <w:pStyle w:val="TableParagraph"/>
              <w:spacing w:before="39" w:line="271" w:lineRule="auto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SRR1658697 SRR1658698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28F55730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71E9E8F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Hi-C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1CB5B0CA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014BEAE3" w14:textId="77777777" w:rsidR="001220B7" w:rsidRDefault="0068032B">
            <w:pPr>
              <w:pStyle w:val="TableParagraph"/>
              <w:spacing w:before="0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587EAE1A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0EE9F8A9" w14:textId="77777777" w:rsidR="001220B7" w:rsidRDefault="0068032B">
            <w:pPr>
              <w:pStyle w:val="TableParagraph"/>
              <w:spacing w:before="0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79 578 049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40F528D6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182C717C" w14:textId="77777777" w:rsidR="001220B7" w:rsidRDefault="0068032B">
            <w:pPr>
              <w:pStyle w:val="TableParagraph"/>
              <w:spacing w:before="0"/>
              <w:ind w:left="115" w:right="19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159 160 116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7C0A706B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787B8ED" w14:textId="77777777" w:rsidR="001220B7" w:rsidRDefault="0068032B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98,38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6CCE1FE8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AAAEFE2" w14:textId="77777777" w:rsidR="001220B7" w:rsidRDefault="0068032B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0,003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4AC17A75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B83ADAC" w14:textId="77777777" w:rsidR="001220B7" w:rsidRDefault="0068032B">
            <w:pPr>
              <w:pStyle w:val="TableParagraph"/>
              <w:spacing w:before="0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77 155 821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05AA9128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B8F4DC5" w14:textId="77777777" w:rsidR="001220B7" w:rsidRDefault="0068032B">
            <w:pPr>
              <w:pStyle w:val="TableParagraph"/>
              <w:spacing w:before="0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2 265 995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43A77F25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0BC57C98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366 805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32499801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4C592E76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285 395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14584561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196A4BEB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0,65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1DEF3A42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D9ABF2E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8 088 955 029</w:t>
            </w:r>
          </w:p>
        </w:tc>
      </w:tr>
      <w:tr w:rsidR="001220B7" w14:paraId="71E0A846" w14:textId="77777777">
        <w:trPr>
          <w:trHeight w:val="301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0AE313F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5A405AA" w14:textId="77777777" w:rsidR="001220B7" w:rsidRDefault="0068032B">
            <w:pPr>
              <w:pStyle w:val="TableParagraph"/>
              <w:spacing w:before="0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GSM1551622_HIC073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07A4B69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5EABD056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Rao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064613E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25F32D84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D25D7F3" w14:textId="77777777" w:rsidR="001220B7" w:rsidRDefault="0068032B">
            <w:pPr>
              <w:pStyle w:val="TableParagraph"/>
              <w:spacing w:before="39" w:line="271" w:lineRule="auto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SRR1658699 SRR1658700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FDA79F1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B84E558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Hi-C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45F5628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87919AB" w14:textId="77777777" w:rsidR="001220B7" w:rsidRDefault="0068032B">
            <w:pPr>
              <w:pStyle w:val="TableParagraph"/>
              <w:spacing w:before="0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8DA867F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126673A8" w14:textId="77777777" w:rsidR="001220B7" w:rsidRDefault="0068032B">
            <w:pPr>
              <w:pStyle w:val="TableParagraph"/>
              <w:spacing w:before="0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77 353 816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F6FAC60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A34CF7D" w14:textId="77777777" w:rsidR="001220B7" w:rsidRDefault="0068032B">
            <w:pPr>
              <w:pStyle w:val="TableParagraph"/>
              <w:spacing w:before="0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154 710 364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708EEE9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0CC24E45" w14:textId="77777777" w:rsidR="001220B7" w:rsidRDefault="0068032B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98,33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5415694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06A3375F" w14:textId="77777777" w:rsidR="001220B7" w:rsidRDefault="0068032B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0,002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E8FF58E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3CC0B59" w14:textId="77777777" w:rsidR="001220B7" w:rsidRDefault="0068032B">
            <w:pPr>
              <w:pStyle w:val="TableParagraph"/>
              <w:spacing w:before="0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74 866 287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5DC291A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5A21A721" w14:textId="77777777" w:rsidR="001220B7" w:rsidRDefault="0068032B">
            <w:pPr>
              <w:pStyle w:val="TableParagraph"/>
              <w:spacing w:before="0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2 383 970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8159147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4E732709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240 304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2AD60BB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4064C551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293 115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4F29707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1998E93F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0,51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A38D98D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11FEAA87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11 637 260 975</w:t>
            </w:r>
          </w:p>
        </w:tc>
      </w:tr>
      <w:tr w:rsidR="001220B7" w14:paraId="746B86D8" w14:textId="77777777">
        <w:trPr>
          <w:trHeight w:val="301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52A47E37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0B8AD655" w14:textId="77777777" w:rsidR="001220B7" w:rsidRDefault="0068032B">
            <w:pPr>
              <w:pStyle w:val="TableParagraph"/>
              <w:spacing w:before="0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GSM1551623_HIC074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684D1FE4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1CD63B0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Rao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6F764C6C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285EC43F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569B65D9" w14:textId="77777777" w:rsidR="001220B7" w:rsidRDefault="0068032B">
            <w:pPr>
              <w:pStyle w:val="TableParagraph"/>
              <w:spacing w:before="39" w:line="271" w:lineRule="auto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SRR1658702 SRR1658701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229F222E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4DEF0B36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Hi-C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668E01EA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0EC4C0A" w14:textId="77777777" w:rsidR="001220B7" w:rsidRDefault="0068032B">
            <w:pPr>
              <w:pStyle w:val="TableParagraph"/>
              <w:spacing w:before="0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342E1A43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7B25547" w14:textId="77777777" w:rsidR="001220B7" w:rsidRDefault="0068032B">
            <w:pPr>
              <w:pStyle w:val="TableParagraph"/>
              <w:spacing w:before="0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80 778 733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3F7E75EF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17F364D" w14:textId="77777777" w:rsidR="001220B7" w:rsidRDefault="0068032B">
            <w:pPr>
              <w:pStyle w:val="TableParagraph"/>
              <w:spacing w:before="0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175 291 763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38531811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6CF13D3" w14:textId="77777777" w:rsidR="001220B7" w:rsidRDefault="0068032B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98,65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313862B7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5B2FD0E2" w14:textId="77777777" w:rsidR="001220B7" w:rsidRDefault="0068032B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7,835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546D561A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018D01C9" w14:textId="77777777" w:rsidR="001220B7" w:rsidRDefault="0068032B">
            <w:pPr>
              <w:pStyle w:val="TableParagraph"/>
              <w:spacing w:before="0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78 467 294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198A236F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37E21A1" w14:textId="77777777" w:rsidR="001220B7" w:rsidRDefault="0068032B">
            <w:pPr>
              <w:pStyle w:val="TableParagraph"/>
              <w:spacing w:before="0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2 254 814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78DD0DB1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53632C8C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644 986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1EB0CA68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F51BF8F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321 965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7E2ED199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52BD623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1,01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5DC2EAC8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19B5F458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4 746 870 162</w:t>
            </w:r>
          </w:p>
        </w:tc>
      </w:tr>
      <w:tr w:rsidR="001220B7" w14:paraId="60893B47" w14:textId="77777777">
        <w:trPr>
          <w:trHeight w:val="41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C20F31E" w14:textId="77777777" w:rsidR="001220B7" w:rsidRDefault="001220B7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771BC067" w14:textId="77777777" w:rsidR="001220B7" w:rsidRDefault="0068032B">
            <w:pPr>
              <w:pStyle w:val="TableParagraph"/>
              <w:spacing w:before="1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ENCSR025GPQ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EB12EF1" w14:textId="77777777" w:rsidR="001220B7" w:rsidRDefault="001220B7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6E62D9BF" w14:textId="77777777" w:rsidR="001220B7" w:rsidRDefault="0068032B">
            <w:pPr>
              <w:pStyle w:val="TableParagraph"/>
              <w:spacing w:before="1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Zhou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1485A83" w14:textId="77777777" w:rsidR="001220B7" w:rsidRDefault="001220B7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2FC5439C" w14:textId="77777777" w:rsidR="001220B7" w:rsidRDefault="0068032B">
            <w:pPr>
              <w:pStyle w:val="TableParagraph"/>
              <w:spacing w:before="1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ENCODE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DBF805A" w14:textId="77777777" w:rsidR="001220B7" w:rsidRDefault="0068032B">
            <w:pPr>
              <w:pStyle w:val="TableParagraph"/>
              <w:spacing w:before="38" w:line="271" w:lineRule="auto"/>
              <w:ind w:left="51" w:right="66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ENCFF574YLG ENCFF921AXL </w:t>
            </w:r>
            <w:r>
              <w:rPr>
                <w:w w:val="110"/>
                <w:sz w:val="9"/>
              </w:rPr>
              <w:t>ENCFF590SSX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6ABDDE0" w14:textId="77777777" w:rsidR="001220B7" w:rsidRDefault="001220B7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3A6BCAC5" w14:textId="77777777" w:rsidR="001220B7" w:rsidRDefault="0068032B">
            <w:pPr>
              <w:pStyle w:val="TableParagraph"/>
              <w:spacing w:before="1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WGS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44EACB9" w14:textId="77777777" w:rsidR="001220B7" w:rsidRDefault="001220B7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69452825" w14:textId="77777777" w:rsidR="001220B7" w:rsidRDefault="0068032B">
            <w:pPr>
              <w:pStyle w:val="TableParagraph"/>
              <w:spacing w:before="1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D2205B6" w14:textId="77777777" w:rsidR="001220B7" w:rsidRDefault="001220B7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3D41CAAB" w14:textId="77777777" w:rsidR="001220B7" w:rsidRDefault="0068032B">
            <w:pPr>
              <w:pStyle w:val="TableParagraph"/>
              <w:spacing w:before="1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258 022 356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008DAC3" w14:textId="77777777" w:rsidR="001220B7" w:rsidRDefault="001220B7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0EBD401D" w14:textId="77777777" w:rsidR="001220B7" w:rsidRDefault="0068032B">
            <w:pPr>
              <w:pStyle w:val="TableParagraph"/>
              <w:spacing w:before="1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260 044 021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D5140C6" w14:textId="77777777" w:rsidR="001220B7" w:rsidRDefault="001220B7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012EB42A" w14:textId="77777777" w:rsidR="001220B7" w:rsidRDefault="0068032B">
            <w:pPr>
              <w:pStyle w:val="TableParagraph"/>
              <w:spacing w:before="1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85,39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7C266A0" w14:textId="77777777" w:rsidR="001220B7" w:rsidRDefault="001220B7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77E8113E" w14:textId="77777777" w:rsidR="001220B7" w:rsidRDefault="0068032B">
            <w:pPr>
              <w:pStyle w:val="TableParagraph"/>
              <w:spacing w:before="1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0,777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CEA6C57" w14:textId="77777777" w:rsidR="001220B7" w:rsidRDefault="001220B7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684AFFF9" w14:textId="77777777" w:rsidR="001220B7" w:rsidRDefault="0068032B">
            <w:pPr>
              <w:pStyle w:val="TableParagraph"/>
              <w:spacing w:before="1"/>
              <w:ind w:right="45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04AE068" w14:textId="77777777" w:rsidR="001220B7" w:rsidRDefault="001220B7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738FAD4D" w14:textId="77777777" w:rsidR="001220B7" w:rsidRDefault="0068032B">
            <w:pPr>
              <w:pStyle w:val="TableParagraph"/>
              <w:spacing w:before="1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220 029 156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9F853AA" w14:textId="77777777" w:rsidR="001220B7" w:rsidRDefault="001220B7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76AE81C9" w14:textId="77777777" w:rsidR="001220B7" w:rsidRDefault="0068032B">
            <w:pPr>
              <w:pStyle w:val="TableParagraph"/>
              <w:spacing w:before="1"/>
              <w:ind w:right="46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FB604D7" w14:textId="77777777" w:rsidR="001220B7" w:rsidRDefault="001220B7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24E479A9" w14:textId="77777777" w:rsidR="001220B7" w:rsidRDefault="0068032B">
            <w:pPr>
              <w:pStyle w:val="TableParagraph"/>
              <w:spacing w:before="1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50 689 083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C1BFBCB" w14:textId="77777777" w:rsidR="001220B7" w:rsidRDefault="001220B7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08978BD1" w14:textId="77777777" w:rsidR="001220B7" w:rsidRDefault="0068032B">
            <w:pPr>
              <w:pStyle w:val="TableParagraph"/>
              <w:spacing w:before="1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23,04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8DB8826" w14:textId="77777777" w:rsidR="001220B7" w:rsidRDefault="001220B7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5902EE9F" w14:textId="77777777" w:rsidR="001220B7" w:rsidRDefault="0068032B">
            <w:pPr>
              <w:pStyle w:val="TableParagraph"/>
              <w:spacing w:before="1"/>
              <w:ind w:right="47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</w:tr>
      <w:tr w:rsidR="001220B7" w14:paraId="490318F6" w14:textId="77777777">
        <w:trPr>
          <w:trHeight w:val="671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0BB3F3C1" w14:textId="77777777" w:rsidR="001220B7" w:rsidRDefault="001220B7">
            <w:pPr>
              <w:pStyle w:val="TableParagraph"/>
              <w:spacing w:before="0"/>
              <w:jc w:val="left"/>
              <w:rPr>
                <w:sz w:val="10"/>
              </w:rPr>
            </w:pPr>
          </w:p>
          <w:p w14:paraId="119AE83E" w14:textId="77777777" w:rsidR="001220B7" w:rsidRDefault="001220B7">
            <w:pPr>
              <w:pStyle w:val="TableParagraph"/>
              <w:spacing w:before="0"/>
              <w:jc w:val="left"/>
              <w:rPr>
                <w:sz w:val="14"/>
              </w:rPr>
            </w:pPr>
          </w:p>
          <w:p w14:paraId="7ECC3DAE" w14:textId="77777777" w:rsidR="001220B7" w:rsidRDefault="0068032B">
            <w:pPr>
              <w:pStyle w:val="TableParagraph"/>
              <w:spacing w:before="0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ENCSR053AXS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7C672E06" w14:textId="77777777" w:rsidR="001220B7" w:rsidRDefault="001220B7">
            <w:pPr>
              <w:pStyle w:val="TableParagraph"/>
              <w:spacing w:before="0"/>
              <w:jc w:val="left"/>
              <w:rPr>
                <w:sz w:val="10"/>
              </w:rPr>
            </w:pPr>
          </w:p>
          <w:p w14:paraId="1D5D9916" w14:textId="77777777" w:rsidR="001220B7" w:rsidRDefault="001220B7">
            <w:pPr>
              <w:pStyle w:val="TableParagraph"/>
              <w:spacing w:before="0"/>
              <w:jc w:val="left"/>
              <w:rPr>
                <w:sz w:val="14"/>
              </w:rPr>
            </w:pPr>
          </w:p>
          <w:p w14:paraId="2AC6B30A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Zhou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23CF5C81" w14:textId="77777777" w:rsidR="001220B7" w:rsidRDefault="001220B7">
            <w:pPr>
              <w:pStyle w:val="TableParagraph"/>
              <w:spacing w:before="0"/>
              <w:jc w:val="left"/>
              <w:rPr>
                <w:sz w:val="10"/>
              </w:rPr>
            </w:pPr>
          </w:p>
          <w:p w14:paraId="651C7A7B" w14:textId="77777777" w:rsidR="001220B7" w:rsidRDefault="001220B7">
            <w:pPr>
              <w:pStyle w:val="TableParagraph"/>
              <w:spacing w:before="0"/>
              <w:jc w:val="left"/>
              <w:rPr>
                <w:sz w:val="14"/>
              </w:rPr>
            </w:pPr>
          </w:p>
          <w:p w14:paraId="1093B4AD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ENCODE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0D870B38" w14:textId="77777777" w:rsidR="001220B7" w:rsidRDefault="0068032B">
            <w:pPr>
              <w:pStyle w:val="TableParagraph"/>
              <w:spacing w:line="271" w:lineRule="auto"/>
              <w:ind w:left="51" w:right="50"/>
              <w:jc w:val="both"/>
              <w:rPr>
                <w:sz w:val="9"/>
              </w:rPr>
            </w:pPr>
            <w:r>
              <w:rPr>
                <w:w w:val="110"/>
                <w:sz w:val="9"/>
              </w:rPr>
              <w:t xml:space="preserve">ENCFF004THU </w:t>
            </w:r>
            <w:r>
              <w:rPr>
                <w:w w:val="105"/>
                <w:sz w:val="9"/>
              </w:rPr>
              <w:t xml:space="preserve">ENCFF066GQD ENCFF313MGL </w:t>
            </w:r>
            <w:r>
              <w:rPr>
                <w:w w:val="110"/>
                <w:sz w:val="9"/>
              </w:rPr>
              <w:t xml:space="preserve">ENCFF506TKC </w:t>
            </w:r>
            <w:r>
              <w:rPr>
                <w:w w:val="105"/>
                <w:sz w:val="9"/>
              </w:rPr>
              <w:t>ENCFF080MQF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10C629EE" w14:textId="77777777" w:rsidR="001220B7" w:rsidRDefault="001220B7">
            <w:pPr>
              <w:pStyle w:val="TableParagraph"/>
              <w:spacing w:before="0"/>
              <w:jc w:val="left"/>
              <w:rPr>
                <w:sz w:val="10"/>
              </w:rPr>
            </w:pPr>
          </w:p>
          <w:p w14:paraId="1D4346FC" w14:textId="77777777" w:rsidR="001220B7" w:rsidRDefault="001220B7">
            <w:pPr>
              <w:pStyle w:val="TableParagraph"/>
              <w:spacing w:before="0"/>
              <w:jc w:val="left"/>
              <w:rPr>
                <w:sz w:val="14"/>
              </w:rPr>
            </w:pPr>
          </w:p>
          <w:p w14:paraId="3906FBE0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WGS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5BF9A168" w14:textId="77777777" w:rsidR="001220B7" w:rsidRDefault="001220B7">
            <w:pPr>
              <w:pStyle w:val="TableParagraph"/>
              <w:spacing w:before="0"/>
              <w:jc w:val="left"/>
              <w:rPr>
                <w:sz w:val="10"/>
              </w:rPr>
            </w:pPr>
          </w:p>
          <w:p w14:paraId="12B1F53D" w14:textId="77777777" w:rsidR="001220B7" w:rsidRDefault="001220B7">
            <w:pPr>
              <w:pStyle w:val="TableParagraph"/>
              <w:spacing w:before="0"/>
              <w:jc w:val="left"/>
              <w:rPr>
                <w:sz w:val="14"/>
              </w:rPr>
            </w:pPr>
          </w:p>
          <w:p w14:paraId="5019F28F" w14:textId="77777777" w:rsidR="001220B7" w:rsidRDefault="0068032B">
            <w:pPr>
              <w:pStyle w:val="TableParagraph"/>
              <w:spacing w:before="0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0E7B4A25" w14:textId="77777777" w:rsidR="001220B7" w:rsidRDefault="001220B7">
            <w:pPr>
              <w:pStyle w:val="TableParagraph"/>
              <w:spacing w:before="0"/>
              <w:jc w:val="left"/>
              <w:rPr>
                <w:sz w:val="10"/>
              </w:rPr>
            </w:pPr>
          </w:p>
          <w:p w14:paraId="2AD81A06" w14:textId="77777777" w:rsidR="001220B7" w:rsidRDefault="001220B7">
            <w:pPr>
              <w:pStyle w:val="TableParagraph"/>
              <w:spacing w:before="0"/>
              <w:jc w:val="left"/>
              <w:rPr>
                <w:sz w:val="14"/>
              </w:rPr>
            </w:pPr>
          </w:p>
          <w:p w14:paraId="3F6B34F1" w14:textId="77777777" w:rsidR="001220B7" w:rsidRDefault="0068032B">
            <w:pPr>
              <w:pStyle w:val="TableParagraph"/>
              <w:spacing w:before="0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1 472 492 722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0EDAD673" w14:textId="77777777" w:rsidR="001220B7" w:rsidRDefault="001220B7">
            <w:pPr>
              <w:pStyle w:val="TableParagraph"/>
              <w:spacing w:before="0"/>
              <w:jc w:val="left"/>
              <w:rPr>
                <w:sz w:val="10"/>
              </w:rPr>
            </w:pPr>
          </w:p>
          <w:p w14:paraId="7C61A588" w14:textId="77777777" w:rsidR="001220B7" w:rsidRDefault="001220B7">
            <w:pPr>
              <w:pStyle w:val="TableParagraph"/>
              <w:spacing w:before="0"/>
              <w:jc w:val="left"/>
              <w:rPr>
                <w:sz w:val="14"/>
              </w:rPr>
            </w:pPr>
          </w:p>
          <w:p w14:paraId="4918559B" w14:textId="77777777" w:rsidR="001220B7" w:rsidRDefault="0068032B">
            <w:pPr>
              <w:pStyle w:val="TableParagraph"/>
              <w:spacing w:before="0"/>
              <w:ind w:left="41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1 592 540 515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4598F73F" w14:textId="77777777" w:rsidR="001220B7" w:rsidRDefault="001220B7">
            <w:pPr>
              <w:pStyle w:val="TableParagraph"/>
              <w:spacing w:before="0"/>
              <w:jc w:val="left"/>
              <w:rPr>
                <w:sz w:val="10"/>
              </w:rPr>
            </w:pPr>
          </w:p>
          <w:p w14:paraId="185200DC" w14:textId="77777777" w:rsidR="001220B7" w:rsidRDefault="001220B7">
            <w:pPr>
              <w:pStyle w:val="TableParagraph"/>
              <w:spacing w:before="0"/>
              <w:jc w:val="left"/>
              <w:rPr>
                <w:sz w:val="14"/>
              </w:rPr>
            </w:pPr>
          </w:p>
          <w:p w14:paraId="1CF7AAA7" w14:textId="77777777" w:rsidR="001220B7" w:rsidRDefault="0068032B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91,19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645A7B05" w14:textId="77777777" w:rsidR="001220B7" w:rsidRDefault="001220B7">
            <w:pPr>
              <w:pStyle w:val="TableParagraph"/>
              <w:spacing w:before="0"/>
              <w:jc w:val="left"/>
              <w:rPr>
                <w:sz w:val="10"/>
              </w:rPr>
            </w:pPr>
          </w:p>
          <w:p w14:paraId="7E2E4B0D" w14:textId="77777777" w:rsidR="001220B7" w:rsidRDefault="001220B7">
            <w:pPr>
              <w:pStyle w:val="TableParagraph"/>
              <w:spacing w:before="0"/>
              <w:jc w:val="left"/>
              <w:rPr>
                <w:sz w:val="14"/>
              </w:rPr>
            </w:pPr>
          </w:p>
          <w:p w14:paraId="51022290" w14:textId="77777777" w:rsidR="001220B7" w:rsidRDefault="0068032B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7,538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59F4DD6E" w14:textId="77777777" w:rsidR="001220B7" w:rsidRDefault="001220B7">
            <w:pPr>
              <w:pStyle w:val="TableParagraph"/>
              <w:spacing w:before="0"/>
              <w:jc w:val="left"/>
              <w:rPr>
                <w:sz w:val="10"/>
              </w:rPr>
            </w:pPr>
          </w:p>
          <w:p w14:paraId="21DFAD1D" w14:textId="77777777" w:rsidR="001220B7" w:rsidRDefault="001220B7">
            <w:pPr>
              <w:pStyle w:val="TableParagraph"/>
              <w:spacing w:before="0"/>
              <w:jc w:val="left"/>
              <w:rPr>
                <w:sz w:val="14"/>
              </w:rPr>
            </w:pPr>
          </w:p>
          <w:p w14:paraId="1D00F772" w14:textId="77777777" w:rsidR="001220B7" w:rsidRDefault="0068032B">
            <w:pPr>
              <w:pStyle w:val="TableParagraph"/>
              <w:spacing w:before="0"/>
              <w:ind w:right="45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492195F3" w14:textId="77777777" w:rsidR="001220B7" w:rsidRDefault="001220B7">
            <w:pPr>
              <w:pStyle w:val="TableParagraph"/>
              <w:spacing w:before="0"/>
              <w:jc w:val="left"/>
              <w:rPr>
                <w:sz w:val="10"/>
              </w:rPr>
            </w:pPr>
          </w:p>
          <w:p w14:paraId="28825456" w14:textId="77777777" w:rsidR="001220B7" w:rsidRDefault="001220B7">
            <w:pPr>
              <w:pStyle w:val="TableParagraph"/>
              <w:spacing w:before="0"/>
              <w:jc w:val="left"/>
              <w:rPr>
                <w:sz w:val="14"/>
              </w:rPr>
            </w:pPr>
          </w:p>
          <w:p w14:paraId="2AEA1E8A" w14:textId="77777777" w:rsidR="001220B7" w:rsidRDefault="0068032B">
            <w:pPr>
              <w:pStyle w:val="TableParagraph"/>
              <w:spacing w:before="0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1 332 175 586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72A26FEB" w14:textId="77777777" w:rsidR="001220B7" w:rsidRDefault="001220B7">
            <w:pPr>
              <w:pStyle w:val="TableParagraph"/>
              <w:spacing w:before="0"/>
              <w:jc w:val="left"/>
              <w:rPr>
                <w:sz w:val="10"/>
              </w:rPr>
            </w:pPr>
          </w:p>
          <w:p w14:paraId="5CAC77C4" w14:textId="77777777" w:rsidR="001220B7" w:rsidRDefault="001220B7">
            <w:pPr>
              <w:pStyle w:val="TableParagraph"/>
              <w:spacing w:before="0"/>
              <w:jc w:val="left"/>
              <w:rPr>
                <w:sz w:val="14"/>
              </w:rPr>
            </w:pPr>
          </w:p>
          <w:p w14:paraId="5F7B7B89" w14:textId="77777777" w:rsidR="001220B7" w:rsidRDefault="0068032B">
            <w:pPr>
              <w:pStyle w:val="TableParagraph"/>
              <w:spacing w:before="0"/>
              <w:ind w:right="46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1F3F0EBD" w14:textId="77777777" w:rsidR="001220B7" w:rsidRDefault="001220B7">
            <w:pPr>
              <w:pStyle w:val="TableParagraph"/>
              <w:spacing w:before="0"/>
              <w:jc w:val="left"/>
              <w:rPr>
                <w:sz w:val="10"/>
              </w:rPr>
            </w:pPr>
          </w:p>
          <w:p w14:paraId="51252593" w14:textId="77777777" w:rsidR="001220B7" w:rsidRDefault="001220B7">
            <w:pPr>
              <w:pStyle w:val="TableParagraph"/>
              <w:spacing w:before="0"/>
              <w:jc w:val="left"/>
              <w:rPr>
                <w:sz w:val="14"/>
              </w:rPr>
            </w:pPr>
          </w:p>
          <w:p w14:paraId="191F6C18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496 237 198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65829993" w14:textId="77777777" w:rsidR="001220B7" w:rsidRDefault="001220B7">
            <w:pPr>
              <w:pStyle w:val="TableParagraph"/>
              <w:spacing w:before="0"/>
              <w:jc w:val="left"/>
              <w:rPr>
                <w:sz w:val="10"/>
              </w:rPr>
            </w:pPr>
          </w:p>
          <w:p w14:paraId="5E4A99D5" w14:textId="77777777" w:rsidR="001220B7" w:rsidRDefault="001220B7">
            <w:pPr>
              <w:pStyle w:val="TableParagraph"/>
              <w:spacing w:before="0"/>
              <w:jc w:val="left"/>
              <w:rPr>
                <w:sz w:val="14"/>
              </w:rPr>
            </w:pPr>
          </w:p>
          <w:p w14:paraId="6EFC5CC3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37,25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627FA39E" w14:textId="77777777" w:rsidR="001220B7" w:rsidRDefault="001220B7">
            <w:pPr>
              <w:pStyle w:val="TableParagraph"/>
              <w:spacing w:before="0"/>
              <w:jc w:val="left"/>
              <w:rPr>
                <w:sz w:val="10"/>
              </w:rPr>
            </w:pPr>
          </w:p>
          <w:p w14:paraId="55B4CB20" w14:textId="77777777" w:rsidR="001220B7" w:rsidRDefault="001220B7">
            <w:pPr>
              <w:pStyle w:val="TableParagraph"/>
              <w:spacing w:before="0"/>
              <w:jc w:val="left"/>
              <w:rPr>
                <w:sz w:val="14"/>
              </w:rPr>
            </w:pPr>
          </w:p>
          <w:p w14:paraId="13E16597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</w:tr>
      <w:tr w:rsidR="001220B7" w14:paraId="45ED1782" w14:textId="77777777">
        <w:trPr>
          <w:trHeight w:val="41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6E17DAC" w14:textId="77777777" w:rsidR="001220B7" w:rsidRDefault="001220B7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639EDCF7" w14:textId="77777777" w:rsidR="001220B7" w:rsidRDefault="0068032B">
            <w:pPr>
              <w:pStyle w:val="TableParagraph"/>
              <w:spacing w:before="1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ENCSR711UNY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08FD362" w14:textId="77777777" w:rsidR="001220B7" w:rsidRDefault="001220B7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08AD46C6" w14:textId="77777777" w:rsidR="001220B7" w:rsidRDefault="0068032B">
            <w:pPr>
              <w:pStyle w:val="TableParagraph"/>
              <w:spacing w:before="1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Zhou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A80CA2E" w14:textId="77777777" w:rsidR="001220B7" w:rsidRDefault="001220B7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39D94604" w14:textId="77777777" w:rsidR="001220B7" w:rsidRDefault="0068032B">
            <w:pPr>
              <w:pStyle w:val="TableParagraph"/>
              <w:spacing w:before="1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ENCODE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F5FD24E" w14:textId="77777777" w:rsidR="001220B7" w:rsidRDefault="0068032B">
            <w:pPr>
              <w:pStyle w:val="TableParagraph"/>
              <w:spacing w:before="38" w:line="271" w:lineRule="auto"/>
              <w:ind w:left="51"/>
              <w:jc w:val="left"/>
              <w:rPr>
                <w:sz w:val="9"/>
              </w:rPr>
            </w:pPr>
            <w:r>
              <w:rPr>
                <w:w w:val="105"/>
                <w:sz w:val="9"/>
              </w:rPr>
              <w:t xml:space="preserve">ENCFF471WSA </w:t>
            </w:r>
            <w:r>
              <w:rPr>
                <w:w w:val="110"/>
                <w:sz w:val="9"/>
              </w:rPr>
              <w:t>ENCFF826SYZ ENCFF590SSX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A13E5C8" w14:textId="77777777" w:rsidR="001220B7" w:rsidRDefault="001220B7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686315A0" w14:textId="77777777" w:rsidR="001220B7" w:rsidRDefault="0068032B">
            <w:pPr>
              <w:pStyle w:val="TableParagraph"/>
              <w:spacing w:before="1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WGS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C419196" w14:textId="77777777" w:rsidR="001220B7" w:rsidRDefault="001220B7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3A7B0800" w14:textId="77777777" w:rsidR="001220B7" w:rsidRDefault="0068032B">
            <w:pPr>
              <w:pStyle w:val="TableParagraph"/>
              <w:spacing w:before="1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CEEC00B" w14:textId="77777777" w:rsidR="001220B7" w:rsidRDefault="001220B7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0E4A29E2" w14:textId="77777777" w:rsidR="001220B7" w:rsidRDefault="0068032B">
            <w:pPr>
              <w:pStyle w:val="TableParagraph"/>
              <w:spacing w:before="1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890 796 215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E358C4E" w14:textId="77777777" w:rsidR="001220B7" w:rsidRDefault="001220B7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775477EE" w14:textId="77777777" w:rsidR="001220B7" w:rsidRDefault="0068032B">
            <w:pPr>
              <w:pStyle w:val="TableParagraph"/>
              <w:spacing w:before="1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899 473 769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E89DF5E" w14:textId="77777777" w:rsidR="001220B7" w:rsidRDefault="001220B7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0A4B075F" w14:textId="77777777" w:rsidR="001220B7" w:rsidRDefault="0068032B">
            <w:pPr>
              <w:pStyle w:val="TableParagraph"/>
              <w:spacing w:before="1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99,72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B66827A" w14:textId="77777777" w:rsidR="001220B7" w:rsidRDefault="001220B7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26A880A7" w14:textId="77777777" w:rsidR="001220B7" w:rsidRDefault="0068032B">
            <w:pPr>
              <w:pStyle w:val="TableParagraph"/>
              <w:spacing w:before="1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0,965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95C43BC" w14:textId="77777777" w:rsidR="001220B7" w:rsidRDefault="001220B7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539F5E8F" w14:textId="77777777" w:rsidR="001220B7" w:rsidRDefault="0068032B">
            <w:pPr>
              <w:pStyle w:val="TableParagraph"/>
              <w:spacing w:before="1"/>
              <w:ind w:right="45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3FB76EE" w14:textId="77777777" w:rsidR="001220B7" w:rsidRDefault="001220B7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010E6048" w14:textId="77777777" w:rsidR="001220B7" w:rsidRDefault="0068032B">
            <w:pPr>
              <w:pStyle w:val="TableParagraph"/>
              <w:spacing w:before="1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888 239 055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F905923" w14:textId="77777777" w:rsidR="001220B7" w:rsidRDefault="001220B7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7FB86948" w14:textId="77777777" w:rsidR="001220B7" w:rsidRDefault="0068032B">
            <w:pPr>
              <w:pStyle w:val="TableParagraph"/>
              <w:spacing w:before="1"/>
              <w:ind w:right="46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0ABE521" w14:textId="77777777" w:rsidR="001220B7" w:rsidRDefault="001220B7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3D820FDC" w14:textId="77777777" w:rsidR="001220B7" w:rsidRDefault="0068032B">
            <w:pPr>
              <w:pStyle w:val="TableParagraph"/>
              <w:spacing w:before="1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203 498 352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1A741D7" w14:textId="77777777" w:rsidR="001220B7" w:rsidRDefault="001220B7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4895A38E" w14:textId="77777777" w:rsidR="001220B7" w:rsidRDefault="0068032B">
            <w:pPr>
              <w:pStyle w:val="TableParagraph"/>
              <w:spacing w:before="1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22,91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FB05F3F" w14:textId="77777777" w:rsidR="001220B7" w:rsidRDefault="001220B7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1C42B381" w14:textId="77777777" w:rsidR="001220B7" w:rsidRDefault="0068032B">
            <w:pPr>
              <w:pStyle w:val="TableParagraph"/>
              <w:spacing w:before="1"/>
              <w:ind w:right="47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</w:tr>
      <w:tr w:rsidR="001220B7" w14:paraId="0097CBE3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33ABA02F" w14:textId="77777777" w:rsidR="001220B7" w:rsidRDefault="0068032B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SRX3358201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5A2CE943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Dixon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07FDA668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28E588F3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SRR6251264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08C3895A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WGS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50790894" w14:textId="77777777" w:rsidR="001220B7" w:rsidRDefault="0068032B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4E4AE929" w14:textId="77777777" w:rsidR="001220B7" w:rsidRDefault="0068032B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366 291 496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2ADFAA1B" w14:textId="77777777" w:rsidR="001220B7" w:rsidRDefault="0068032B">
            <w:pPr>
              <w:pStyle w:val="TableParagraph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737 534 099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618D89F9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99,72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0DF31031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0,671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40C0EF82" w14:textId="77777777" w:rsidR="001220B7" w:rsidRDefault="0068032B">
            <w:pPr>
              <w:pStyle w:val="TableParagraph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364 794 328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44B1218C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923 254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5A60D119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73 018 048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F4292BC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406 066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48040A4B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20,05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5E0BAA79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785 091 005</w:t>
            </w:r>
          </w:p>
        </w:tc>
      </w:tr>
      <w:tr w:rsidR="001220B7" w14:paraId="3543C010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A757477" w14:textId="77777777" w:rsidR="001220B7" w:rsidRDefault="0068032B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GSE148362_G1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701F17D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Wang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09A422B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8E94BD4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SRR11518301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90EE68C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Repli-seq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BAF5D3B" w14:textId="77777777" w:rsidR="001220B7" w:rsidRDefault="0068032B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1986823" w14:textId="77777777" w:rsidR="001220B7" w:rsidRDefault="0068032B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24 804 095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EE00066" w14:textId="77777777" w:rsidR="001220B7" w:rsidRDefault="0068032B">
            <w:pPr>
              <w:pStyle w:val="TableParagraph"/>
              <w:ind w:left="163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24 804 396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27C224B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96,39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F3C7DE6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0,001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EB6B48C" w14:textId="77777777" w:rsidR="001220B7" w:rsidRDefault="0068032B">
            <w:pPr>
              <w:pStyle w:val="TableParagraph"/>
              <w:ind w:right="45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2395074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23 909 072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BD033B5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D5C57C2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921 353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A9F7F5F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3,85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3E64DCF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</w:tr>
      <w:tr w:rsidR="001220B7" w14:paraId="1914CEEA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032BF2B1" w14:textId="77777777" w:rsidR="001220B7" w:rsidRDefault="0068032B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GSE148362_G2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480A31B7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Wang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4A2202EA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15D695CA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SRR11518308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643D247F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Repli-seq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18AE0C3B" w14:textId="77777777" w:rsidR="001220B7" w:rsidRDefault="0068032B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68180315" w14:textId="77777777" w:rsidR="001220B7" w:rsidRDefault="0068032B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33 032 314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7C3B19B0" w14:textId="77777777" w:rsidR="001220B7" w:rsidRDefault="0068032B">
            <w:pPr>
              <w:pStyle w:val="TableParagraph"/>
              <w:ind w:left="163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33 033 010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025565B5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97,61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212B9278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0,002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1F9EC48A" w14:textId="77777777" w:rsidR="001220B7" w:rsidRDefault="0068032B">
            <w:pPr>
              <w:pStyle w:val="TableParagraph"/>
              <w:ind w:right="45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28E69C6E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32 241 907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320BE794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0DBFD469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3 881 991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13448A1A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12,04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4772C5A3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</w:tr>
      <w:tr w:rsidR="001220B7" w14:paraId="21A9290C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E52B289" w14:textId="77777777" w:rsidR="001220B7" w:rsidRDefault="0068032B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GSE148362_S1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5980F34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Wang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58C2B23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D5FB11D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SRR11518302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B1A5F61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Repli-seq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DC9EEC5" w14:textId="77777777" w:rsidR="001220B7" w:rsidRDefault="0068032B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6D9CFEF" w14:textId="77777777" w:rsidR="001220B7" w:rsidRDefault="0068032B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30 884 788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D0AF1E4" w14:textId="77777777" w:rsidR="001220B7" w:rsidRDefault="0068032B">
            <w:pPr>
              <w:pStyle w:val="TableParagraph"/>
              <w:ind w:left="163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30 885 298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7EEB183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98,7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B1CC7D5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0,002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A2AF6AA" w14:textId="77777777" w:rsidR="001220B7" w:rsidRDefault="0068032B">
            <w:pPr>
              <w:pStyle w:val="TableParagraph"/>
              <w:ind w:right="45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D45D21E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30 481 936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A9A9420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731778D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2 156 480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FC43397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7,07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4FBF9C1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</w:tr>
      <w:tr w:rsidR="001220B7" w14:paraId="224F594B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71987338" w14:textId="77777777" w:rsidR="001220B7" w:rsidRDefault="0068032B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GSE148362_S2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00891E96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Wang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2767220E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3A924A74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SRR11518303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193F218B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Repli-seq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25F681C0" w14:textId="77777777" w:rsidR="001220B7" w:rsidRDefault="0068032B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7CDC7BB0" w14:textId="77777777" w:rsidR="001220B7" w:rsidRDefault="0068032B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45 359 273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31820015" w14:textId="77777777" w:rsidR="001220B7" w:rsidRDefault="0068032B">
            <w:pPr>
              <w:pStyle w:val="TableParagraph"/>
              <w:ind w:left="163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45 360 305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6349E3E4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98,39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24B89FDC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0,002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59D98254" w14:textId="77777777" w:rsidR="001220B7" w:rsidRDefault="0068032B">
            <w:pPr>
              <w:pStyle w:val="TableParagraph"/>
              <w:ind w:right="45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0869AE54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44 630 884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59518FE0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9096988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1 939 846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6922421F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4,35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624F968C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</w:tr>
      <w:tr w:rsidR="001220B7" w14:paraId="1809F837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9216351" w14:textId="77777777" w:rsidR="001220B7" w:rsidRDefault="0068032B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GSE148362_S3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0EC08CB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Wang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A1A42F1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C86E04E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SRR11518304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D57F87C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Repli-seq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2E49951" w14:textId="77777777" w:rsidR="001220B7" w:rsidRDefault="0068032B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6DAA465" w14:textId="77777777" w:rsidR="001220B7" w:rsidRDefault="0068032B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49 807 076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CE1AD14" w14:textId="77777777" w:rsidR="001220B7" w:rsidRDefault="0068032B">
            <w:pPr>
              <w:pStyle w:val="TableParagraph"/>
              <w:ind w:left="163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49 807 988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8B9B1CE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98,79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6E707FF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0,002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82AAB83" w14:textId="77777777" w:rsidR="001220B7" w:rsidRDefault="0068032B">
            <w:pPr>
              <w:pStyle w:val="TableParagraph"/>
              <w:ind w:right="45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8028D52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49 205 535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4F43643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7D2A061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2 889 464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65F5C44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5,87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3636AEF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</w:tr>
      <w:tr w:rsidR="001220B7" w14:paraId="007C2DBF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518421F5" w14:textId="77777777" w:rsidR="001220B7" w:rsidRDefault="0068032B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GSE148362_S4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551794E3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Wang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04B79CFD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130E4531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SRR11518305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258133E2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Repli-seq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68B018BA" w14:textId="77777777" w:rsidR="001220B7" w:rsidRDefault="0068032B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46B1772E" w14:textId="77777777" w:rsidR="001220B7" w:rsidRDefault="0068032B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44 149 029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2135F0DC" w14:textId="77777777" w:rsidR="001220B7" w:rsidRDefault="0068032B">
            <w:pPr>
              <w:pStyle w:val="TableParagraph"/>
              <w:ind w:left="163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44 149 770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2D65F6E6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98,46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3BBD9A44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0,002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73D3EBD5" w14:textId="77777777" w:rsidR="001220B7" w:rsidRDefault="0068032B">
            <w:pPr>
              <w:pStyle w:val="TableParagraph"/>
              <w:ind w:right="45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240B2F02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43 469 002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5C173777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01B7C4F9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2 678 091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020C37C9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6,16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29C4DDC2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</w:tr>
      <w:tr w:rsidR="001220B7" w14:paraId="2FB630D0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6F3B528" w14:textId="77777777" w:rsidR="001220B7" w:rsidRDefault="0068032B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GSE148362_S5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E797EEC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Wang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606FC4C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509E445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SRR11518306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7872426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Repli-seq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682B407" w14:textId="77777777" w:rsidR="001220B7" w:rsidRDefault="0068032B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F412B6F" w14:textId="77777777" w:rsidR="001220B7" w:rsidRDefault="0068032B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38 424 060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22C38B0" w14:textId="77777777" w:rsidR="001220B7" w:rsidRDefault="0068032B">
            <w:pPr>
              <w:pStyle w:val="TableParagraph"/>
              <w:ind w:left="163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38 424 835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587790C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97,96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93BBBA4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0,002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39A8448" w14:textId="77777777" w:rsidR="001220B7" w:rsidRDefault="0068032B">
            <w:pPr>
              <w:pStyle w:val="TableParagraph"/>
              <w:ind w:right="45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9D181BE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37 640 056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56B29B9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B2C4D8F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3 600 260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DA85F5B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9,57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F5F225D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</w:tr>
      <w:tr w:rsidR="001220B7" w14:paraId="5091765B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7B7B6C1B" w14:textId="77777777" w:rsidR="001220B7" w:rsidRDefault="0068032B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GSE148362_S6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48EF5220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Wang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202E7B74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3242E536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SRR11518307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4B601AD0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Repli-seq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40F1815E" w14:textId="77777777" w:rsidR="001220B7" w:rsidRDefault="0068032B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0BFCCAE5" w14:textId="77777777" w:rsidR="001220B7" w:rsidRDefault="0068032B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35 203 005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7C005B33" w14:textId="77777777" w:rsidR="001220B7" w:rsidRDefault="0068032B">
            <w:pPr>
              <w:pStyle w:val="TableParagraph"/>
              <w:ind w:left="163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35 203 676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34B7B395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97,51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06711EF1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0,002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3CBCC5CA" w14:textId="77777777" w:rsidR="001220B7" w:rsidRDefault="0068032B">
            <w:pPr>
              <w:pStyle w:val="TableParagraph"/>
              <w:ind w:right="45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30FC9FBD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34 324 742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6688E8D4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D58FEAF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4 177 438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4A2F481B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12,17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12EE070F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</w:tr>
      <w:tr w:rsidR="001220B7" w14:paraId="3C8990E1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7766BD4" w14:textId="77777777" w:rsidR="001220B7" w:rsidRDefault="0068032B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INSITU_HS1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5139E00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Ray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CA134C0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F717FEB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SRR9019504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0452FDE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Hi-C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94A14C9" w14:textId="77777777" w:rsidR="001220B7" w:rsidRDefault="0068032B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A0C6B9E" w14:textId="77777777" w:rsidR="001220B7" w:rsidRDefault="0068032B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86 294 895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989535B" w14:textId="77777777" w:rsidR="001220B7" w:rsidRDefault="0068032B">
            <w:pPr>
              <w:pStyle w:val="TableParagraph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172 589 790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44FA46C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93,3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E639F52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08"/>
                <w:sz w:val="9"/>
              </w:rPr>
              <w:t>0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EE3EFB2" w14:textId="77777777" w:rsidR="001220B7" w:rsidRDefault="0068032B">
            <w:pPr>
              <w:pStyle w:val="TableParagraph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75 521 119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96F5082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9 982 274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E708B0E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1 841 061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E936D6D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1 615 286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8D9EA87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3,29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B0727AA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1 523 677 153</w:t>
            </w:r>
          </w:p>
        </w:tc>
      </w:tr>
      <w:tr w:rsidR="001220B7" w14:paraId="404AE8B2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0487E5B4" w14:textId="77777777" w:rsidR="001220B7" w:rsidRDefault="0068032B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INSITU_HS2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6C83D552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Ray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189BAE11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27717EA5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SRR9019505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481449D2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Hi-C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4D60DAE0" w14:textId="77777777" w:rsidR="001220B7" w:rsidRDefault="0068032B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17B99832" w14:textId="77777777" w:rsidR="001220B7" w:rsidRDefault="0068032B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127 093 919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46108151" w14:textId="77777777" w:rsidR="001220B7" w:rsidRDefault="0068032B">
            <w:pPr>
              <w:pStyle w:val="TableParagraph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254 187 838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023DE163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93,36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1AFC4817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08"/>
                <w:sz w:val="9"/>
              </w:rPr>
              <w:t>0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5B666BE1" w14:textId="77777777" w:rsidR="001220B7" w:rsidRDefault="0068032B">
            <w:pPr>
              <w:pStyle w:val="TableParagraph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111 730 240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03457933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13 858 195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1B474091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1 923 146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1784C682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3 048 273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5BC02CCF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2,91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7683FB41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3 208 280 267</w:t>
            </w:r>
          </w:p>
        </w:tc>
      </w:tr>
      <w:tr w:rsidR="001220B7" w14:paraId="6ED12326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4CDC6B7" w14:textId="77777777" w:rsidR="001220B7" w:rsidRDefault="0068032B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INSITU_NHS1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54D09FC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Ray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784E887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0D97708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SRR9019506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1B84EA3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Hi-C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6ADB03C" w14:textId="77777777" w:rsidR="001220B7" w:rsidRDefault="0068032B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04ED2A8" w14:textId="77777777" w:rsidR="001220B7" w:rsidRDefault="0068032B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86 445 594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AF41706" w14:textId="77777777" w:rsidR="001220B7" w:rsidRDefault="0068032B">
            <w:pPr>
              <w:pStyle w:val="TableParagraph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172 891 188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1243087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93,43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46669C2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08"/>
                <w:sz w:val="9"/>
              </w:rPr>
              <w:t>0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7F41296" w14:textId="77777777" w:rsidR="001220B7" w:rsidRDefault="0068032B">
            <w:pPr>
              <w:pStyle w:val="TableParagraph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75 893 138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979FFE6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9 737 847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85AFAB1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1 903 981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5500D80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1 649 376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B22BFFE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3,38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F2C3A9B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1 487 154 386</w:t>
            </w:r>
          </w:p>
        </w:tc>
      </w:tr>
      <w:tr w:rsidR="001220B7" w14:paraId="0A72035C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683E56A6" w14:textId="77777777" w:rsidR="001220B7" w:rsidRDefault="0068032B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INSITU_NHS2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3A8F033C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Ray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1B7BE1FA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7A98EABD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SRR9019507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57725A55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Hi-C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59004A84" w14:textId="77777777" w:rsidR="001220B7" w:rsidRDefault="0068032B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7B378969" w14:textId="77777777" w:rsidR="001220B7" w:rsidRDefault="0068032B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128 472 386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1C9F6AB9" w14:textId="77777777" w:rsidR="001220B7" w:rsidRDefault="0068032B">
            <w:pPr>
              <w:pStyle w:val="TableParagraph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256 944 772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2ACDEC23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93,27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38E8C5A5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08"/>
                <w:sz w:val="9"/>
              </w:rPr>
              <w:t>0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54F316FE" w14:textId="77777777" w:rsidR="001220B7" w:rsidRDefault="0068032B">
            <w:pPr>
              <w:pStyle w:val="TableParagraph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112 615 319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0CC5F621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14 417 076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217FFA06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1 961 996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5A78E33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3 196 535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48070215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2,97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4FE7CB60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3 194 317 878</w:t>
            </w:r>
          </w:p>
        </w:tc>
      </w:tr>
      <w:tr w:rsidR="001220B7" w14:paraId="6AC092DE" w14:textId="77777777">
        <w:trPr>
          <w:trHeight w:val="301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2F79FF6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00C07B69" w14:textId="77777777" w:rsidR="001220B7" w:rsidRDefault="0068032B">
            <w:pPr>
              <w:pStyle w:val="TableParagraph"/>
              <w:spacing w:before="0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PDDE_TRANSIENT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34B12DB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221F3FBE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Moquin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3DD157F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38E68D3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9584FA1" w14:textId="77777777" w:rsidR="001220B7" w:rsidRDefault="0068032B">
            <w:pPr>
              <w:pStyle w:val="TableParagraph"/>
              <w:spacing w:before="39" w:line="271" w:lineRule="auto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SRR5470541 SRR5470540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BF39966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1B50A397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Hi-C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FA0A0E8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5049E84E" w14:textId="77777777" w:rsidR="001220B7" w:rsidRDefault="0068032B">
            <w:pPr>
              <w:pStyle w:val="TableParagraph"/>
              <w:spacing w:before="0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E61D446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4A195666" w14:textId="77777777" w:rsidR="001220B7" w:rsidRDefault="0068032B">
            <w:pPr>
              <w:pStyle w:val="TableParagraph"/>
              <w:spacing w:before="0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55 158 049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9146025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2DB94428" w14:textId="77777777" w:rsidR="001220B7" w:rsidRDefault="0068032B">
            <w:pPr>
              <w:pStyle w:val="TableParagraph"/>
              <w:spacing w:before="0"/>
              <w:ind w:left="115" w:right="19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110 319 638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7788EC5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2709E60C" w14:textId="77777777" w:rsidR="001220B7" w:rsidRDefault="0068032B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95,6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1CB22F7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290937F2" w14:textId="77777777" w:rsidR="001220B7" w:rsidRDefault="0068032B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0,003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1B40D10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536609F6" w14:textId="77777777" w:rsidR="001220B7" w:rsidRDefault="0068032B">
            <w:pPr>
              <w:pStyle w:val="TableParagraph"/>
              <w:spacing w:before="0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51 158 920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C98F278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29A9FBC" w14:textId="77777777" w:rsidR="001220B7" w:rsidRDefault="0068032B">
            <w:pPr>
              <w:pStyle w:val="TableParagraph"/>
              <w:spacing w:before="0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3 140 556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0EEEDB3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4921D647" w14:textId="77777777" w:rsidR="001220B7" w:rsidRDefault="0068032B">
            <w:pPr>
              <w:pStyle w:val="TableParagraph"/>
              <w:spacing w:before="0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3 917 308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2262B00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D4C643B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721 938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6AE2557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11DB68D4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8,11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95147FC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2E436684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316 780 447</w:t>
            </w:r>
          </w:p>
        </w:tc>
      </w:tr>
      <w:tr w:rsidR="001220B7" w14:paraId="28023D8C" w14:textId="77777777">
        <w:trPr>
          <w:trHeight w:val="301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78CF4256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4230C877" w14:textId="77777777" w:rsidR="001220B7" w:rsidRDefault="0068032B">
            <w:pPr>
              <w:pStyle w:val="TableParagraph"/>
              <w:spacing w:before="0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PD_STABLE_REP1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6487545F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6BCA3DE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Moquin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7DE74FF0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2DF2B7A7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537C591C" w14:textId="77777777" w:rsidR="001220B7" w:rsidRDefault="0068032B">
            <w:pPr>
              <w:pStyle w:val="TableParagraph"/>
              <w:spacing w:before="39" w:line="271" w:lineRule="auto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SRR5470535 SRR5470534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64736009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9382372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Hi-C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39B48EA7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5ED16605" w14:textId="77777777" w:rsidR="001220B7" w:rsidRDefault="0068032B">
            <w:pPr>
              <w:pStyle w:val="TableParagraph"/>
              <w:spacing w:before="0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2243C75A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1D439300" w14:textId="77777777" w:rsidR="001220B7" w:rsidRDefault="0068032B">
            <w:pPr>
              <w:pStyle w:val="TableParagraph"/>
              <w:spacing w:before="0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67 172 619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446B2F88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5F0B47A6" w14:textId="77777777" w:rsidR="001220B7" w:rsidRDefault="0068032B">
            <w:pPr>
              <w:pStyle w:val="TableParagraph"/>
              <w:spacing w:before="0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134 347 099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4EC8A3F0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024618F7" w14:textId="77777777" w:rsidR="001220B7" w:rsidRDefault="0068032B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97,58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563868FC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4D2080A9" w14:textId="77777777" w:rsidR="001220B7" w:rsidRDefault="0068032B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0,001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72F4C090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28C471B" w14:textId="77777777" w:rsidR="001220B7" w:rsidRDefault="0068032B">
            <w:pPr>
              <w:pStyle w:val="TableParagraph"/>
              <w:spacing w:before="0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64 767 511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4A9094C6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27A85216" w14:textId="77777777" w:rsidR="001220B7" w:rsidRDefault="0068032B">
            <w:pPr>
              <w:pStyle w:val="TableParagraph"/>
              <w:spacing w:before="0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1 565 427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7F61EDE1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AEFD369" w14:textId="77777777" w:rsidR="001220B7" w:rsidRDefault="0068032B">
            <w:pPr>
              <w:pStyle w:val="TableParagraph"/>
              <w:spacing w:before="0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5 573 966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0D8E5AF5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29442D91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376 260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3794CEDF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2D10784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8,79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081A503D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484DC3E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354 373 851</w:t>
            </w:r>
          </w:p>
        </w:tc>
      </w:tr>
      <w:tr w:rsidR="001220B7" w14:paraId="148650E0" w14:textId="77777777">
        <w:trPr>
          <w:trHeight w:val="301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8FFE39F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0BCC3AB5" w14:textId="77777777" w:rsidR="001220B7" w:rsidRDefault="0068032B">
            <w:pPr>
              <w:pStyle w:val="TableParagraph"/>
              <w:spacing w:before="0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PD_STABLE_REP2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4F4F39E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432C147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Moquin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A2D8235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5EE8F4AF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9FFB7B7" w14:textId="77777777" w:rsidR="001220B7" w:rsidRDefault="0068032B">
            <w:pPr>
              <w:pStyle w:val="TableParagraph"/>
              <w:spacing w:before="39" w:line="271" w:lineRule="auto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SRR5470536 SRR5470537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237AEA9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D3478AA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Hi-C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105E17C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9A80FB6" w14:textId="77777777" w:rsidR="001220B7" w:rsidRDefault="0068032B">
            <w:pPr>
              <w:pStyle w:val="TableParagraph"/>
              <w:spacing w:before="0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F6FA5C3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937125E" w14:textId="77777777" w:rsidR="001220B7" w:rsidRDefault="0068032B">
            <w:pPr>
              <w:pStyle w:val="TableParagraph"/>
              <w:spacing w:before="0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52 872 167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0C8628A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278F90F" w14:textId="77777777" w:rsidR="001220B7" w:rsidRDefault="0068032B">
            <w:pPr>
              <w:pStyle w:val="TableParagraph"/>
              <w:spacing w:before="0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105 745 908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5F7A5BE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289E3614" w14:textId="77777777" w:rsidR="001220B7" w:rsidRDefault="0068032B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98,23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88D5EC0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4278E283" w14:textId="77777777" w:rsidR="001220B7" w:rsidRDefault="0068032B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0,001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296919C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555CD53A" w14:textId="77777777" w:rsidR="001220B7" w:rsidRDefault="0068032B">
            <w:pPr>
              <w:pStyle w:val="TableParagraph"/>
              <w:spacing w:before="0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51 442 087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56CFDD1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21521C69" w14:textId="77777777" w:rsidR="001220B7" w:rsidRDefault="0068032B">
            <w:pPr>
              <w:pStyle w:val="TableParagraph"/>
              <w:spacing w:before="0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993 483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618A7AF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5AE5BF9C" w14:textId="77777777" w:rsidR="001220B7" w:rsidRDefault="0068032B">
            <w:pPr>
              <w:pStyle w:val="TableParagraph"/>
              <w:spacing w:before="0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2 058 449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AF4B81C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5947EE5A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217 598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78FC6EA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21CEDF25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4,17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85343A5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4D56C311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625 522 723</w:t>
            </w:r>
          </w:p>
        </w:tc>
      </w:tr>
      <w:tr w:rsidR="001220B7" w14:paraId="391C9409" w14:textId="77777777">
        <w:trPr>
          <w:trHeight w:val="301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7FD951DA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4F26060A" w14:textId="77777777" w:rsidR="001220B7" w:rsidRDefault="0068032B">
            <w:pPr>
              <w:pStyle w:val="TableParagraph"/>
              <w:spacing w:before="0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PD_TRANSIENT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00C29291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437D6B7D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Moquin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3D9177B3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10A9D271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5DFAE64E" w14:textId="77777777" w:rsidR="001220B7" w:rsidRDefault="0068032B">
            <w:pPr>
              <w:pStyle w:val="TableParagraph"/>
              <w:spacing w:before="39" w:line="271" w:lineRule="auto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SRR5470539 SRR5470538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7D623372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B5C98F2" w14:textId="77777777" w:rsidR="001220B7" w:rsidRDefault="0068032B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Hi-C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6A64518E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2599A608" w14:textId="77777777" w:rsidR="001220B7" w:rsidRDefault="0068032B">
            <w:pPr>
              <w:pStyle w:val="TableParagraph"/>
              <w:spacing w:before="0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12833489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4E832504" w14:textId="77777777" w:rsidR="001220B7" w:rsidRDefault="0068032B">
            <w:pPr>
              <w:pStyle w:val="TableParagraph"/>
              <w:spacing w:before="0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81 297 824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182FDB9A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F0871EB" w14:textId="77777777" w:rsidR="001220B7" w:rsidRDefault="0068032B">
            <w:pPr>
              <w:pStyle w:val="TableParagraph"/>
              <w:spacing w:before="0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162 600 928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02072F73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8B3F19E" w14:textId="77777777" w:rsidR="001220B7" w:rsidRDefault="0068032B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95,28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5A4925FF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4343922F" w14:textId="77777777" w:rsidR="001220B7" w:rsidRDefault="0068032B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0,003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124BFA28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07C88549" w14:textId="77777777" w:rsidR="001220B7" w:rsidRDefault="0068032B">
            <w:pPr>
              <w:pStyle w:val="TableParagraph"/>
              <w:spacing w:before="0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75 141 163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32ADF033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55E4B496" w14:textId="77777777" w:rsidR="001220B7" w:rsidRDefault="0068032B">
            <w:pPr>
              <w:pStyle w:val="TableParagraph"/>
              <w:spacing w:before="0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4 639 787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41F0B316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4A132F9A" w14:textId="77777777" w:rsidR="001220B7" w:rsidRDefault="0068032B">
            <w:pPr>
              <w:pStyle w:val="TableParagraph"/>
              <w:spacing w:before="0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7 298 377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5D161444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3144F11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1 339 404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2D2A1B44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4364BC3F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10,29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0A968DBD" w14:textId="77777777" w:rsidR="001220B7" w:rsidRDefault="001220B7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4CC83EC3" w14:textId="77777777" w:rsidR="001220B7" w:rsidRDefault="0068032B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361 336 652</w:t>
            </w:r>
          </w:p>
        </w:tc>
      </w:tr>
      <w:tr w:rsidR="001220B7" w14:paraId="34811457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867E4E7" w14:textId="77777777" w:rsidR="001220B7" w:rsidRDefault="0068032B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GSM2588815_R1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4C53E45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Belaghzal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DF2BA6C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3E6CDDF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SRR5479813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874E1F8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Hi-C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70DA789" w14:textId="77777777" w:rsidR="001220B7" w:rsidRDefault="0068032B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1E0EE56" w14:textId="77777777" w:rsidR="001220B7" w:rsidRDefault="0068032B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72 914 268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D244298" w14:textId="77777777" w:rsidR="001220B7" w:rsidRDefault="0068032B">
            <w:pPr>
              <w:pStyle w:val="TableParagraph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172 533 452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31B8388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99,39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191C8BB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15,478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0CE7CFC" w14:textId="77777777" w:rsidR="001220B7" w:rsidRDefault="0068032B">
            <w:pPr>
              <w:pStyle w:val="TableParagraph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72 067 575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C9D9B39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648 294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558C515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9 694 590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98D7545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210 273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2D8AC37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13,54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D536CC8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243 264 112</w:t>
            </w:r>
          </w:p>
        </w:tc>
      </w:tr>
      <w:tr w:rsidR="001220B7" w14:paraId="4F5DE337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56F625CC" w14:textId="77777777" w:rsidR="001220B7" w:rsidRDefault="0068032B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GSM2536769_WT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3C14D4EE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Banaszak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063995CA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6A342C5D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SRR5345331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6E96DEA6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WES</w:t>
            </w:r>
            <w:r>
              <w:rPr>
                <w:w w:val="110"/>
                <w:sz w:val="9"/>
                <w:vertAlign w:val="superscript"/>
              </w:rPr>
              <w:t>1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2CE8719A" w14:textId="77777777" w:rsidR="001220B7" w:rsidRDefault="0068032B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6C5AFEFA" w14:textId="77777777" w:rsidR="001220B7" w:rsidRDefault="0068032B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39 211 303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79F4BB72" w14:textId="77777777" w:rsidR="001220B7" w:rsidRDefault="0068032B">
            <w:pPr>
              <w:pStyle w:val="TableParagraph"/>
              <w:ind w:left="163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78 464 649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3CC803B8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99,46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604374B2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0,054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16E0BC1D" w14:textId="77777777" w:rsidR="001220B7" w:rsidRDefault="0068032B">
            <w:pPr>
              <w:pStyle w:val="TableParagraph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38 914 993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469D6A25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171 253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1FFDDD78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7 821 960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6925F7C5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91 145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709F1CBA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20,17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231DF572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83 342 746</w:t>
            </w:r>
          </w:p>
        </w:tc>
      </w:tr>
      <w:tr w:rsidR="001220B7" w14:paraId="1B7B0254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FE295C9" w14:textId="77777777" w:rsidR="001220B7" w:rsidRDefault="0068032B">
            <w:pPr>
              <w:pStyle w:val="TableParagraph"/>
              <w:ind w:left="76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GSM2536770_WT_TF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29933F0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Banaszak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A6A3197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6FD388E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SRR5345332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B6FA375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WES</w:t>
            </w:r>
            <w:r>
              <w:rPr>
                <w:w w:val="110"/>
                <w:sz w:val="9"/>
                <w:vertAlign w:val="superscript"/>
              </w:rPr>
              <w:t>1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4DEB3B8" w14:textId="77777777" w:rsidR="001220B7" w:rsidRDefault="0068032B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EA16931" w14:textId="77777777" w:rsidR="001220B7" w:rsidRDefault="0068032B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49 394 206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14D6459" w14:textId="77777777" w:rsidR="001220B7" w:rsidRDefault="0068032B">
            <w:pPr>
              <w:pStyle w:val="TableParagraph"/>
              <w:ind w:left="163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98 820 633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10FAB95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99,54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13659B5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0,033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D1C41C7" w14:textId="77777777" w:rsidR="001220B7" w:rsidRDefault="0068032B">
            <w:pPr>
              <w:pStyle w:val="TableParagraph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49 068 605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0146501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193 565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973BEFD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10 478 814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872D1D7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114 795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7E90E74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21,43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2DC60D1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97 869 629</w:t>
            </w:r>
          </w:p>
        </w:tc>
      </w:tr>
      <w:tr w:rsidR="001220B7" w14:paraId="4219FD34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5915002B" w14:textId="77777777" w:rsidR="001220B7" w:rsidRDefault="0068032B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GSM2536771_MT2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15B45F8B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Banaszak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43C21CE1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08DAC539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SRR5345333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4BCCDB3F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WES</w:t>
            </w:r>
            <w:r>
              <w:rPr>
                <w:w w:val="110"/>
                <w:sz w:val="9"/>
                <w:vertAlign w:val="superscript"/>
              </w:rPr>
              <w:t>1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0D03DAEE" w14:textId="77777777" w:rsidR="001220B7" w:rsidRDefault="0068032B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67F2842C" w14:textId="77777777" w:rsidR="001220B7" w:rsidRDefault="0068032B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42 020 936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5DC57029" w14:textId="77777777" w:rsidR="001220B7" w:rsidRDefault="0068032B">
            <w:pPr>
              <w:pStyle w:val="TableParagraph"/>
              <w:ind w:left="163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84 093 776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7A6CCF79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99,63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3B605B74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0,062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7AA14CC6" w14:textId="77777777" w:rsidR="001220B7" w:rsidRDefault="0068032B">
            <w:pPr>
              <w:pStyle w:val="TableParagraph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41 772 436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190B4DC1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189 177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61B2A879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8 755 216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1DF60F1D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104 927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03AE8742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21,04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59879989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85 177 326</w:t>
            </w:r>
          </w:p>
        </w:tc>
      </w:tr>
      <w:tr w:rsidR="001220B7" w14:paraId="68411BF5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A1384F6" w14:textId="77777777" w:rsidR="001220B7" w:rsidRDefault="0068032B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GSM2536772_MT3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9E0BFBC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Banaszak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E287E91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28C5067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SRR5345334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BF53D16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WES</w:t>
            </w:r>
            <w:r>
              <w:rPr>
                <w:w w:val="110"/>
                <w:sz w:val="9"/>
                <w:vertAlign w:val="superscript"/>
              </w:rPr>
              <w:t>1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A353B46" w14:textId="77777777" w:rsidR="001220B7" w:rsidRDefault="0068032B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72FD4CE" w14:textId="77777777" w:rsidR="001220B7" w:rsidRDefault="0068032B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43 669 613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103BDBA" w14:textId="77777777" w:rsidR="001220B7" w:rsidRDefault="0068032B">
            <w:pPr>
              <w:pStyle w:val="TableParagraph"/>
              <w:ind w:left="163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87 375 385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79248B5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99,6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1FC342D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0,041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36A75E6" w14:textId="77777777" w:rsidR="001220B7" w:rsidRDefault="0068032B">
            <w:pPr>
              <w:pStyle w:val="TableParagraph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43 414 109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63999FA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164 448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AD4BFC0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9 489 133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ECCD782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93 601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37456E4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21,92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136394E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84 242 110</w:t>
            </w:r>
          </w:p>
        </w:tc>
      </w:tr>
      <w:tr w:rsidR="001220B7" w14:paraId="45AEBD61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24DA6FCE" w14:textId="77777777" w:rsidR="001220B7" w:rsidRDefault="0068032B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GSM2536773_MT4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6AFFF798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Banaszak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78CA602D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06D89629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SRR5345335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3E056774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WES</w:t>
            </w:r>
            <w:r>
              <w:rPr>
                <w:w w:val="110"/>
                <w:sz w:val="9"/>
                <w:vertAlign w:val="superscript"/>
              </w:rPr>
              <w:t>1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705EAEB2" w14:textId="77777777" w:rsidR="001220B7" w:rsidRDefault="0068032B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7B60CF88" w14:textId="77777777" w:rsidR="001220B7" w:rsidRDefault="0068032B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39 879 263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4C0691C3" w14:textId="77777777" w:rsidR="001220B7" w:rsidRDefault="0068032B">
            <w:pPr>
              <w:pStyle w:val="TableParagraph"/>
              <w:ind w:left="163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79 788 847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3312BB56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99,53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70A98F62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0,038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33EE84D5" w14:textId="77777777" w:rsidR="001220B7" w:rsidRDefault="0068032B">
            <w:pPr>
              <w:pStyle w:val="TableParagraph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39 609 943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606ABE50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166 651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7A13E238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8 590 165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67DA7268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90 809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4263E78F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21,76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0DB72262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77 577 055</w:t>
            </w:r>
          </w:p>
        </w:tc>
      </w:tr>
      <w:tr w:rsidR="001220B7" w14:paraId="08F5025E" w14:textId="77777777">
        <w:trPr>
          <w:trHeight w:val="176"/>
        </w:trPr>
        <w:tc>
          <w:tcPr>
            <w:tcW w:w="1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5BA3F96B" w14:textId="77777777" w:rsidR="001220B7" w:rsidRDefault="0068032B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GSM2536774_MT5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3CA46D24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Banaszak et al.</w:t>
            </w:r>
          </w:p>
        </w:tc>
        <w:tc>
          <w:tcPr>
            <w:tcW w:w="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0AFBCDCE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79131580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SRR5345336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6C2CBC25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WES</w:t>
            </w:r>
            <w:r>
              <w:rPr>
                <w:w w:val="110"/>
                <w:sz w:val="9"/>
                <w:vertAlign w:val="superscript"/>
              </w:rPr>
              <w:t>1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0B3ABFF8" w14:textId="77777777" w:rsidR="001220B7" w:rsidRDefault="0068032B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67E34F8E" w14:textId="77777777" w:rsidR="001220B7" w:rsidRDefault="0068032B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40 807 904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166FD8D9" w14:textId="77777777" w:rsidR="001220B7" w:rsidRDefault="0068032B">
            <w:pPr>
              <w:pStyle w:val="TableParagraph"/>
              <w:ind w:left="163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81 649 292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5BDEC3A3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99,59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0C043702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0,041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18BF05B2" w14:textId="77777777" w:rsidR="001220B7" w:rsidRDefault="0068032B">
            <w:pPr>
              <w:pStyle w:val="TableParagraph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40 559 969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734A3974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163 957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018B1566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8 801 283</w:t>
            </w:r>
          </w:p>
        </w:tc>
        <w:tc>
          <w:tcPr>
            <w:tcW w:w="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4FC0A014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91 545</w:t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2BC9F7AF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21,77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7E2FC066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79 383 290</w:t>
            </w:r>
          </w:p>
        </w:tc>
      </w:tr>
      <w:tr w:rsidR="001220B7" w14:paraId="57015D9F" w14:textId="77777777">
        <w:trPr>
          <w:trHeight w:val="299"/>
        </w:trPr>
        <w:tc>
          <w:tcPr>
            <w:tcW w:w="1283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869F" w14:textId="77777777" w:rsidR="001220B7" w:rsidRDefault="0068032B">
            <w:pPr>
              <w:pStyle w:val="TableParagraph"/>
              <w:spacing w:before="52"/>
              <w:ind w:left="5705" w:right="570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Тестовые данные</w:t>
            </w:r>
          </w:p>
        </w:tc>
      </w:tr>
      <w:tr w:rsidR="001220B7" w14:paraId="250397BD" w14:textId="77777777">
        <w:trPr>
          <w:trHeight w:val="17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A719120" w14:textId="77777777" w:rsidR="001220B7" w:rsidRDefault="0068032B">
            <w:pPr>
              <w:pStyle w:val="TableParagraph"/>
              <w:spacing w:before="39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FG_ExoCBel-001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1D955D7" w14:textId="77777777" w:rsidR="001220B7" w:rsidRDefault="0068032B">
            <w:pPr>
              <w:pStyle w:val="TableParagraph"/>
              <w:spacing w:before="39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ExoC-19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9BECB16" w14:textId="77777777" w:rsidR="001220B7" w:rsidRDefault="0068032B">
            <w:pPr>
              <w:pStyle w:val="TableParagraph"/>
              <w:spacing w:before="39"/>
              <w:ind w:left="51"/>
              <w:jc w:val="left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781C464" w14:textId="77777777" w:rsidR="001220B7" w:rsidRDefault="0068032B">
            <w:pPr>
              <w:pStyle w:val="TableParagraph"/>
              <w:spacing w:before="39"/>
              <w:ind w:left="51"/>
              <w:jc w:val="left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857E90C" w14:textId="77777777" w:rsidR="001220B7" w:rsidRDefault="0068032B">
            <w:pPr>
              <w:pStyle w:val="TableParagraph"/>
              <w:spacing w:before="39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Exo-C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F945E75" w14:textId="77777777" w:rsidR="001220B7" w:rsidRDefault="0068032B">
            <w:pPr>
              <w:pStyle w:val="TableParagraph"/>
              <w:spacing w:before="39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9F873F6" w14:textId="77777777" w:rsidR="001220B7" w:rsidRDefault="0068032B">
            <w:pPr>
              <w:pStyle w:val="TableParagraph"/>
              <w:spacing w:before="39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136 609 179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B858CD1" w14:textId="77777777" w:rsidR="001220B7" w:rsidRDefault="0068032B">
            <w:pPr>
              <w:pStyle w:val="TableParagraph"/>
              <w:spacing w:before="39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359 215 777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D780FB5" w14:textId="77777777" w:rsidR="001220B7" w:rsidRDefault="0068032B">
            <w:pPr>
              <w:pStyle w:val="TableParagraph"/>
              <w:spacing w:before="39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99,31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1FF6E2A" w14:textId="77777777" w:rsidR="001220B7" w:rsidRDefault="0068032B">
            <w:pPr>
              <w:pStyle w:val="TableParagraph"/>
              <w:spacing w:before="39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23,940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F32322C" w14:textId="77777777" w:rsidR="001220B7" w:rsidRDefault="0068032B">
            <w:pPr>
              <w:pStyle w:val="TableParagraph"/>
              <w:spacing w:before="39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135 150 334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3BBB7FE" w14:textId="77777777" w:rsidR="001220B7" w:rsidRDefault="0068032B">
            <w:pPr>
              <w:pStyle w:val="TableParagraph"/>
              <w:spacing w:before="39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443 409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38E8EC7" w14:textId="77777777" w:rsidR="001220B7" w:rsidRDefault="0068032B">
            <w:pPr>
              <w:pStyle w:val="TableParagraph"/>
              <w:spacing w:before="39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25 453 568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F081361" w14:textId="77777777" w:rsidR="001220B7" w:rsidRDefault="0068032B">
            <w:pPr>
              <w:pStyle w:val="TableParagraph"/>
              <w:spacing w:before="39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159 152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3DC34B9" w14:textId="77777777" w:rsidR="001220B7" w:rsidRDefault="0068032B">
            <w:pPr>
              <w:pStyle w:val="TableParagraph"/>
              <w:spacing w:before="39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18,86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1DF77CB" w14:textId="77777777" w:rsidR="001220B7" w:rsidRDefault="0068032B">
            <w:pPr>
              <w:pStyle w:val="TableParagraph"/>
              <w:spacing w:before="39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319 784 450</w:t>
            </w:r>
          </w:p>
        </w:tc>
      </w:tr>
      <w:tr w:rsidR="001220B7" w14:paraId="00062E44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15E10435" w14:textId="77777777" w:rsidR="001220B7" w:rsidRDefault="0068032B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FG_Quarantine-A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746B10DC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ExoC-20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4A72BD2F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2ED09841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136DC9D6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Exo-C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75E4D082" w14:textId="77777777" w:rsidR="001220B7" w:rsidRDefault="0068032B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66200D26" w14:textId="77777777" w:rsidR="001220B7" w:rsidRDefault="0068032B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53 598 130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76A569CE" w14:textId="77777777" w:rsidR="001220B7" w:rsidRDefault="0068032B">
            <w:pPr>
              <w:pStyle w:val="TableParagraph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140 214 460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42D8FF78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99,79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19CD6D59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23,150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78E89F22" w14:textId="77777777" w:rsidR="001220B7" w:rsidRDefault="0068032B">
            <w:pPr>
              <w:pStyle w:val="TableParagraph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53 598 130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0F2DD736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259 561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6CA5EFD5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7 809 282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34EEA794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68 779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429FB381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14,60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03B6346F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193 853 459</w:t>
            </w:r>
          </w:p>
        </w:tc>
      </w:tr>
      <w:tr w:rsidR="001220B7" w14:paraId="13165524" w14:textId="77777777">
        <w:trPr>
          <w:trHeight w:val="176"/>
        </w:trPr>
        <w:tc>
          <w:tcPr>
            <w:tcW w:w="1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08299310" w14:textId="77777777" w:rsidR="001220B7" w:rsidRDefault="0068032B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FG_Quarantine-B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3DFB94AC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ExoC-20</w:t>
            </w:r>
          </w:p>
        </w:tc>
        <w:tc>
          <w:tcPr>
            <w:tcW w:w="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77835308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04154BA7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4003EEF4" w14:textId="77777777" w:rsidR="001220B7" w:rsidRDefault="0068032B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Exo-C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71F2E3B3" w14:textId="77777777" w:rsidR="001220B7" w:rsidRDefault="0068032B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0E163ACC" w14:textId="77777777" w:rsidR="001220B7" w:rsidRDefault="0068032B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55 279 173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05DA65D3" w14:textId="77777777" w:rsidR="001220B7" w:rsidRDefault="0068032B">
            <w:pPr>
              <w:pStyle w:val="TableParagraph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144 641 130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26810E98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99,76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4019A6E0" w14:textId="77777777" w:rsidR="001220B7" w:rsidRDefault="0068032B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23,108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3323A80E" w14:textId="77777777" w:rsidR="001220B7" w:rsidRDefault="0068032B">
            <w:pPr>
              <w:pStyle w:val="TableParagraph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55 279 173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79F30244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310 369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7AAADB18" w14:textId="77777777" w:rsidR="001220B7" w:rsidRDefault="0068032B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8 808 307</w:t>
            </w:r>
          </w:p>
        </w:tc>
        <w:tc>
          <w:tcPr>
            <w:tcW w:w="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07A4133F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90 489</w:t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3C82FE2D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15,97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085DD739" w14:textId="77777777" w:rsidR="001220B7" w:rsidRDefault="0068032B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177 375 163</w:t>
            </w:r>
          </w:p>
        </w:tc>
      </w:tr>
    </w:tbl>
    <w:p w14:paraId="5ACCF8BA" w14:textId="77777777" w:rsidR="001220B7" w:rsidRDefault="0068032B">
      <w:pPr>
        <w:pStyle w:val="a4"/>
        <w:spacing w:before="1"/>
        <w:rPr>
          <w:sz w:val="10"/>
        </w:rPr>
      </w:pPr>
      <w:r>
        <w:rPr>
          <w:noProof/>
          <w:sz w:val="10"/>
          <w:lang w:eastAsia="ru-RU"/>
        </w:rPr>
        <mc:AlternateContent>
          <mc:Choice Requires="wps">
            <w:drawing>
              <wp:anchor distT="0" distB="0" distL="0" distR="0" simplePos="0" relativeHeight="12" behindDoc="1" locked="0" layoutInCell="1" allowOverlap="1" wp14:anchorId="30BACAA4" wp14:editId="08FCD45E">
                <wp:simplePos x="0" y="0"/>
                <wp:positionH relativeFrom="page">
                  <wp:posOffset>1408430</wp:posOffset>
                </wp:positionH>
                <wp:positionV relativeFrom="paragraph">
                  <wp:posOffset>100965</wp:posOffset>
                </wp:positionV>
                <wp:extent cx="3269615" cy="635"/>
                <wp:effectExtent l="0" t="0" r="0" b="0"/>
                <wp:wrapTopAndBottom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91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0A3D1" id="Прямая соединительная линия 168" o:spid="_x0000_s1026" style="position:absolute;z-index:-5033164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10.9pt,7.95pt" to="368.3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" strokeweight=".14mm">
                <w10:wrap type="topAndBottom" anchorx="page"/>
              </v:line>
            </w:pict>
          </mc:Fallback>
        </mc:AlternateContent>
      </w:r>
    </w:p>
    <w:p w14:paraId="046EEFAF" w14:textId="77777777" w:rsidR="001220B7" w:rsidRDefault="0068032B">
      <w:pPr>
        <w:spacing w:before="3"/>
        <w:ind w:left="356"/>
        <w:rPr>
          <w:sz w:val="20"/>
        </w:rPr>
        <w:sectPr w:rsidR="001220B7">
          <w:pgSz w:w="16838" w:h="11906" w:orient="landscape"/>
          <w:pgMar w:top="660" w:right="1640" w:bottom="280" w:left="2140" w:header="0" w:footer="0" w:gutter="0"/>
          <w:cols w:space="720"/>
          <w:formProt w:val="0"/>
          <w:docGrid w:linePitch="100" w:charSpace="4096"/>
        </w:sectPr>
      </w:pPr>
      <w:r>
        <w:rPr>
          <w:i/>
          <w:sz w:val="20"/>
          <w:vertAlign w:val="superscript"/>
        </w:rPr>
        <w:t>a</w:t>
      </w:r>
      <w:r>
        <w:rPr>
          <w:sz w:val="20"/>
        </w:rPr>
        <w:t>Варианты в гене DNMT3A были исключены из выборки.</w:t>
      </w:r>
    </w:p>
    <w:p w14:paraId="2EEDC692" w14:textId="77777777" w:rsidR="001220B7" w:rsidRDefault="0068032B">
      <w:pPr>
        <w:pStyle w:val="a4"/>
        <w:rPr>
          <w:sz w:val="20"/>
        </w:rPr>
      </w:pPr>
      <w:r>
        <w:rPr>
          <w:noProof/>
          <w:sz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1" behindDoc="0" locked="0" layoutInCell="1" allowOverlap="1" wp14:anchorId="666BC501" wp14:editId="4F71B3AB">
                <wp:simplePos x="0" y="0"/>
                <wp:positionH relativeFrom="page">
                  <wp:posOffset>9893935</wp:posOffset>
                </wp:positionH>
                <wp:positionV relativeFrom="page">
                  <wp:posOffset>1080135</wp:posOffset>
                </wp:positionV>
                <wp:extent cx="3916045" cy="1270"/>
                <wp:effectExtent l="0" t="0" r="0" b="0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96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6F816" id="Прямая соединительная линия 172" o:spid="_x0000_s1026" style="position:absolute;z-index:2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79.05pt,85.05pt" to="1087.4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" strokeweight=".14mm">
                <w10:wrap anchorx="page" anchory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58068E12" wp14:editId="0E853869">
                <wp:simplePos x="0" y="0"/>
                <wp:positionH relativeFrom="page">
                  <wp:posOffset>9906000</wp:posOffset>
                </wp:positionH>
                <wp:positionV relativeFrom="page">
                  <wp:posOffset>1067435</wp:posOffset>
                </wp:positionV>
                <wp:extent cx="193675" cy="177800"/>
                <wp:effectExtent l="0" t="0" r="0" b="0"/>
                <wp:wrapNone/>
                <wp:docPr id="173" name="Надпись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CCF638" w14:textId="77777777" w:rsidR="0068032B" w:rsidRDefault="0068032B">
                            <w:pPr>
                              <w:pStyle w:val="a4"/>
                              <w:spacing w:before="9"/>
                              <w:ind w:left="20"/>
                            </w:pPr>
                            <w:r>
                              <w:t>38</w:t>
                            </w:r>
                          </w:p>
                        </w:txbxContent>
                      </wps:txbx>
                      <wps:bodyPr vert="eaVert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68E12" id="Надпись 173" o:spid="_x0000_s1032" type="#_x0000_t202" style="position:absolute;margin-left:780pt;margin-top:84.05pt;width:15.25pt;height:14pt;z-index:2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" filled="f" stroked="f">
                <v:textbox style="layout-flow:vertical-ideographic" inset="0,0,0,0">
                  <w:txbxContent>
                    <w:p w14:paraId="09CCF638" w14:textId="77777777" w:rsidR="0068032B" w:rsidRDefault="0068032B">
                      <w:pPr>
                        <w:pStyle w:val="a4"/>
                        <w:spacing w:before="9"/>
                        <w:ind w:left="20"/>
                      </w:pPr>
                      <w:r>
                        <w:t>38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27D1CEE4" wp14:editId="36FAC3E4">
                <wp:simplePos x="0" y="0"/>
                <wp:positionH relativeFrom="page">
                  <wp:posOffset>9909175</wp:posOffset>
                </wp:positionH>
                <wp:positionV relativeFrom="page">
                  <wp:posOffset>5779770</wp:posOffset>
                </wp:positionV>
                <wp:extent cx="179070" cy="858520"/>
                <wp:effectExtent l="0" t="0" r="0" b="0"/>
                <wp:wrapNone/>
                <wp:docPr id="174" name="Надпись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" cy="858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9C4A81" w14:textId="77777777" w:rsidR="0068032B" w:rsidRDefault="0068032B">
                            <w:pPr>
                              <w:pStyle w:val="ac"/>
                              <w:spacing w:before="9"/>
                              <w:ind w:left="20"/>
                            </w:pPr>
                            <w:r>
                              <w:t>Эмиль Валеев</w:t>
                            </w:r>
                          </w:p>
                        </w:txbxContent>
                      </wps:txbx>
                      <wps:bodyPr vert="eaVert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1CEE4" id="Надпись 174" o:spid="_x0000_s1033" type="#_x0000_t202" style="position:absolute;margin-left:780.25pt;margin-top:455.1pt;width:14.1pt;height:67.6pt;z-index:2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" filled="f" stroked="f">
                <v:textbox style="layout-flow:vertical-ideographic" inset="0,0,0,0">
                  <w:txbxContent>
                    <w:p w14:paraId="239C4A81" w14:textId="77777777" w:rsidR="0068032B" w:rsidRDefault="0068032B">
                      <w:pPr>
                        <w:pStyle w:val="ac"/>
                        <w:spacing w:before="9"/>
                        <w:ind w:left="20"/>
                      </w:pPr>
                      <w:r>
                        <w:t>Эмиль Валеев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2E79924" w14:textId="77777777" w:rsidR="001220B7" w:rsidRDefault="001220B7">
      <w:pPr>
        <w:pStyle w:val="a4"/>
        <w:rPr>
          <w:sz w:val="20"/>
        </w:rPr>
      </w:pPr>
    </w:p>
    <w:p w14:paraId="39EAEC92" w14:textId="77777777" w:rsidR="001220B7" w:rsidRDefault="001220B7">
      <w:pPr>
        <w:pStyle w:val="a4"/>
        <w:rPr>
          <w:sz w:val="20"/>
        </w:rPr>
      </w:pPr>
    </w:p>
    <w:p w14:paraId="04826580" w14:textId="77777777" w:rsidR="001220B7" w:rsidRDefault="001220B7">
      <w:pPr>
        <w:pStyle w:val="a4"/>
        <w:rPr>
          <w:sz w:val="20"/>
        </w:rPr>
      </w:pPr>
    </w:p>
    <w:p w14:paraId="197C856B" w14:textId="77777777" w:rsidR="001220B7" w:rsidRDefault="001220B7">
      <w:pPr>
        <w:pStyle w:val="a4"/>
        <w:rPr>
          <w:sz w:val="20"/>
        </w:rPr>
      </w:pPr>
    </w:p>
    <w:p w14:paraId="591709E6" w14:textId="77777777" w:rsidR="001220B7" w:rsidRDefault="001220B7">
      <w:pPr>
        <w:pStyle w:val="a4"/>
        <w:rPr>
          <w:sz w:val="20"/>
        </w:rPr>
      </w:pPr>
    </w:p>
    <w:p w14:paraId="63E3A6F3" w14:textId="77777777" w:rsidR="001220B7" w:rsidRDefault="001220B7">
      <w:pPr>
        <w:pStyle w:val="a4"/>
        <w:rPr>
          <w:sz w:val="20"/>
        </w:rPr>
      </w:pPr>
    </w:p>
    <w:p w14:paraId="2F88B5C9" w14:textId="77777777" w:rsidR="001220B7" w:rsidRDefault="001220B7">
      <w:pPr>
        <w:pStyle w:val="a4"/>
        <w:rPr>
          <w:sz w:val="20"/>
        </w:rPr>
      </w:pPr>
    </w:p>
    <w:p w14:paraId="2AB29D03" w14:textId="77777777" w:rsidR="001220B7" w:rsidRDefault="001220B7">
      <w:pPr>
        <w:pStyle w:val="a4"/>
        <w:rPr>
          <w:sz w:val="20"/>
        </w:rPr>
      </w:pPr>
    </w:p>
    <w:p w14:paraId="213E5063" w14:textId="77777777" w:rsidR="001220B7" w:rsidRDefault="001220B7">
      <w:pPr>
        <w:pStyle w:val="a4"/>
        <w:rPr>
          <w:sz w:val="20"/>
        </w:rPr>
      </w:pPr>
    </w:p>
    <w:p w14:paraId="6E9EA6B3" w14:textId="77777777" w:rsidR="001220B7" w:rsidRDefault="001220B7">
      <w:pPr>
        <w:pStyle w:val="a4"/>
        <w:rPr>
          <w:sz w:val="20"/>
        </w:rPr>
      </w:pPr>
    </w:p>
    <w:p w14:paraId="576E1ED5" w14:textId="77777777" w:rsidR="001220B7" w:rsidRDefault="001220B7">
      <w:pPr>
        <w:pStyle w:val="a4"/>
        <w:rPr>
          <w:sz w:val="20"/>
        </w:rPr>
      </w:pPr>
    </w:p>
    <w:p w14:paraId="36A1AA52" w14:textId="77777777" w:rsidR="001220B7" w:rsidRDefault="001220B7">
      <w:pPr>
        <w:pStyle w:val="a4"/>
        <w:rPr>
          <w:sz w:val="20"/>
        </w:rPr>
      </w:pPr>
    </w:p>
    <w:p w14:paraId="730FD691" w14:textId="77777777" w:rsidR="001220B7" w:rsidRDefault="001220B7">
      <w:pPr>
        <w:pStyle w:val="a4"/>
        <w:spacing w:before="8"/>
        <w:rPr>
          <w:sz w:val="28"/>
        </w:rPr>
      </w:pPr>
    </w:p>
    <w:p w14:paraId="41A75D28" w14:textId="77777777" w:rsidR="001220B7" w:rsidRDefault="0068032B">
      <w:pPr>
        <w:pStyle w:val="a4"/>
        <w:spacing w:before="89"/>
        <w:ind w:left="2839" w:right="2869"/>
        <w:jc w:val="center"/>
        <w:rPr>
          <w:sz w:val="20"/>
        </w:rPr>
      </w:pPr>
      <w:r>
        <w:t xml:space="preserve">Таблица 5: </w:t>
      </w:r>
      <w:bookmarkStart w:id="208" w:name="_bookmark311"/>
      <w:bookmarkEnd w:id="208"/>
      <w:r>
        <w:t>Образцы данных секвенирования клеточной линии K562</w:t>
      </w:r>
    </w:p>
    <w:p w14:paraId="4CAD9156" w14:textId="77777777" w:rsidR="001220B7" w:rsidRDefault="001220B7">
      <w:pPr>
        <w:pStyle w:val="a4"/>
        <w:rPr>
          <w:sz w:val="12"/>
        </w:rPr>
      </w:pPr>
    </w:p>
    <w:tbl>
      <w:tblPr>
        <w:tblStyle w:val="TableNormal"/>
        <w:tblW w:w="12849" w:type="dxa"/>
        <w:tblInd w:w="112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24"/>
        <w:gridCol w:w="655"/>
        <w:gridCol w:w="793"/>
        <w:gridCol w:w="681"/>
        <w:gridCol w:w="696"/>
        <w:gridCol w:w="1099"/>
        <w:gridCol w:w="964"/>
        <w:gridCol w:w="1069"/>
        <w:gridCol w:w="832"/>
        <w:gridCol w:w="832"/>
        <w:gridCol w:w="1845"/>
        <w:gridCol w:w="2659"/>
      </w:tblGrid>
      <w:tr w:rsidR="001220B7" w14:paraId="4CE402B4" w14:textId="77777777">
        <w:trPr>
          <w:trHeight w:val="304"/>
        </w:trPr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39AD66DC" w14:textId="77777777" w:rsidR="001220B7" w:rsidRDefault="0068032B">
            <w:pPr>
              <w:pStyle w:val="TableParagraph"/>
              <w:spacing w:before="84"/>
              <w:ind w:left="53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Образец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C4FDEDD" w14:textId="77777777" w:rsidR="001220B7" w:rsidRDefault="0068032B">
            <w:pPr>
              <w:pStyle w:val="TableParagraph"/>
              <w:spacing w:before="84"/>
              <w:ind w:left="52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Тип данных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F258F11" w14:textId="77777777" w:rsidR="001220B7" w:rsidRDefault="0068032B">
            <w:pPr>
              <w:pStyle w:val="TableParagraph"/>
              <w:spacing w:before="84"/>
              <w:ind w:left="51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Тип прочтений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EEE3D4A" w14:textId="77777777" w:rsidR="001220B7" w:rsidRDefault="0068032B">
            <w:pPr>
              <w:pStyle w:val="TableParagraph"/>
              <w:spacing w:before="24" w:line="252" w:lineRule="auto"/>
              <w:ind w:left="117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Глубина, прочтений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4B22FFA" w14:textId="77777777" w:rsidR="001220B7" w:rsidRDefault="0068032B">
            <w:pPr>
              <w:pStyle w:val="TableParagraph"/>
              <w:spacing w:before="24" w:line="252" w:lineRule="auto"/>
              <w:ind w:left="49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Общее число прочтений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2E75978" w14:textId="77777777" w:rsidR="001220B7" w:rsidRDefault="0068032B">
            <w:pPr>
              <w:pStyle w:val="TableParagraph"/>
              <w:spacing w:before="23"/>
              <w:ind w:left="48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Доля картированных,</w:t>
            </w:r>
          </w:p>
          <w:p w14:paraId="60602DA7" w14:textId="77777777" w:rsidR="001220B7" w:rsidRDefault="0068032B">
            <w:pPr>
              <w:pStyle w:val="TableParagraph"/>
              <w:spacing w:before="5"/>
              <w:ind w:left="43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% от общего числа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4C4506F" w14:textId="77777777" w:rsidR="001220B7" w:rsidRDefault="0068032B">
            <w:pPr>
              <w:pStyle w:val="TableParagraph"/>
              <w:spacing w:before="26"/>
              <w:ind w:left="47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 xml:space="preserve">Доля </w:t>
            </w:r>
            <w:r>
              <w:rPr>
                <w:b/>
                <w:spacing w:val="14"/>
                <w:sz w:val="10"/>
              </w:rPr>
              <w:t xml:space="preserve"> </w:t>
            </w:r>
            <w:r>
              <w:rPr>
                <w:b/>
                <w:sz w:val="10"/>
              </w:rPr>
              <w:t>добавочных,</w:t>
            </w:r>
          </w:p>
          <w:p w14:paraId="5A4E9A53" w14:textId="77777777" w:rsidR="001220B7" w:rsidRDefault="0068032B">
            <w:pPr>
              <w:pStyle w:val="TableParagraph"/>
              <w:spacing w:before="5"/>
              <w:ind w:left="42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% от общего</w:t>
            </w:r>
            <w:r>
              <w:rPr>
                <w:b/>
                <w:spacing w:val="-13"/>
                <w:sz w:val="10"/>
              </w:rPr>
              <w:t xml:space="preserve"> </w:t>
            </w:r>
            <w:r>
              <w:rPr>
                <w:b/>
                <w:sz w:val="10"/>
              </w:rPr>
              <w:t>числа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1483407D" w14:textId="77777777" w:rsidR="001220B7" w:rsidRDefault="0068032B">
            <w:pPr>
              <w:pStyle w:val="TableParagraph"/>
              <w:spacing w:before="21"/>
              <w:ind w:left="46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FR PE прочтения,</w:t>
            </w:r>
          </w:p>
          <w:p w14:paraId="0A4DC930" w14:textId="77777777" w:rsidR="001220B7" w:rsidRDefault="0068032B">
            <w:pPr>
              <w:pStyle w:val="TableParagraph"/>
              <w:spacing w:before="5"/>
              <w:ind w:left="41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% от картированных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52BFEBE" w14:textId="77777777" w:rsidR="001220B7" w:rsidRDefault="0068032B">
            <w:pPr>
              <w:pStyle w:val="TableParagraph"/>
              <w:spacing w:before="21" w:line="252" w:lineRule="auto"/>
              <w:ind w:left="45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Картированные PE прочтения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3D8A3BA" w14:textId="77777777" w:rsidR="001220B7" w:rsidRDefault="0068032B">
            <w:pPr>
              <w:pStyle w:val="TableParagraph"/>
              <w:spacing w:before="31" w:line="252" w:lineRule="auto"/>
              <w:ind w:left="44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Картированные синглетоны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90DF535" w14:textId="77777777" w:rsidR="001220B7" w:rsidRDefault="0068032B">
            <w:pPr>
              <w:pStyle w:val="TableParagraph"/>
              <w:spacing w:before="21" w:line="252" w:lineRule="auto"/>
              <w:ind w:left="43" w:right="16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Картированные на разные хромосомы пары, % от картированных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784B589" w14:textId="77777777" w:rsidR="001220B7" w:rsidRDefault="0068032B">
            <w:pPr>
              <w:pStyle w:val="TableParagraph"/>
              <w:spacing w:before="23"/>
              <w:ind w:left="42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Картированные на разные хромосомы пары (QMAP 4+),</w:t>
            </w:r>
          </w:p>
          <w:p w14:paraId="39354D52" w14:textId="77777777" w:rsidR="001220B7" w:rsidRDefault="0068032B">
            <w:pPr>
              <w:pStyle w:val="TableParagraph"/>
              <w:spacing w:before="5"/>
              <w:ind w:left="37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% от картированных на разные хромосомы</w:t>
            </w:r>
          </w:p>
        </w:tc>
      </w:tr>
      <w:tr w:rsidR="001220B7" w14:paraId="1405C61E" w14:textId="77777777">
        <w:trPr>
          <w:trHeight w:val="304"/>
        </w:trPr>
        <w:tc>
          <w:tcPr>
            <w:tcW w:w="1284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8AE8" w14:textId="77777777" w:rsidR="001220B7" w:rsidRDefault="0068032B">
            <w:pPr>
              <w:pStyle w:val="TableParagraph"/>
              <w:spacing w:before="53"/>
              <w:ind w:left="5707" w:right="570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Контрольные данные</w:t>
            </w:r>
          </w:p>
        </w:tc>
      </w:tr>
      <w:tr w:rsidR="001220B7" w14:paraId="281B18BA" w14:textId="77777777">
        <w:trPr>
          <w:trHeight w:val="179"/>
        </w:trPr>
        <w:tc>
          <w:tcPr>
            <w:tcW w:w="7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C8E2C97" w14:textId="77777777" w:rsidR="001220B7" w:rsidRDefault="0068032B">
            <w:pPr>
              <w:pStyle w:val="TableParagraph"/>
              <w:spacing w:before="32"/>
              <w:ind w:left="53"/>
              <w:jc w:val="left"/>
              <w:rPr>
                <w:sz w:val="10"/>
              </w:rPr>
            </w:pPr>
            <w:r>
              <w:rPr>
                <w:sz w:val="10"/>
              </w:rPr>
              <w:t>Rao et al.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5515F78" w14:textId="77777777" w:rsidR="001220B7" w:rsidRDefault="0068032B">
            <w:pPr>
              <w:pStyle w:val="TableParagraph"/>
              <w:spacing w:before="32"/>
              <w:ind w:left="52"/>
              <w:jc w:val="left"/>
              <w:rPr>
                <w:sz w:val="10"/>
              </w:rPr>
            </w:pPr>
            <w:r>
              <w:rPr>
                <w:sz w:val="10"/>
              </w:rPr>
              <w:t>Hi-C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DC8446E" w14:textId="77777777" w:rsidR="001220B7" w:rsidRDefault="0068032B">
            <w:pPr>
              <w:pStyle w:val="TableParagraph"/>
              <w:spacing w:before="32"/>
              <w:ind w:left="51"/>
              <w:jc w:val="left"/>
              <w:rPr>
                <w:sz w:val="10"/>
              </w:rPr>
            </w:pPr>
            <w:r>
              <w:rPr>
                <w:sz w:val="10"/>
              </w:rPr>
              <w:t>PE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6F5EE86" w14:textId="77777777" w:rsidR="001220B7" w:rsidRDefault="0068032B">
            <w:pPr>
              <w:pStyle w:val="TableParagraph"/>
              <w:spacing w:before="32"/>
              <w:ind w:right="46"/>
              <w:rPr>
                <w:sz w:val="10"/>
              </w:rPr>
            </w:pPr>
            <w:r>
              <w:rPr>
                <w:sz w:val="10"/>
              </w:rPr>
              <w:t>1 366 228 845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3CC7E38" w14:textId="77777777" w:rsidR="001220B7" w:rsidRDefault="0068032B">
            <w:pPr>
              <w:pStyle w:val="TableParagraph"/>
              <w:spacing w:before="32"/>
              <w:ind w:right="47"/>
              <w:rPr>
                <w:sz w:val="10"/>
              </w:rPr>
            </w:pPr>
            <w:r>
              <w:rPr>
                <w:sz w:val="10"/>
              </w:rPr>
              <w:t>2 978 750 615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71307A1" w14:textId="77777777" w:rsidR="001220B7" w:rsidRDefault="0068032B">
            <w:pPr>
              <w:pStyle w:val="TableParagraph"/>
              <w:spacing w:before="32"/>
              <w:ind w:right="48"/>
              <w:rPr>
                <w:sz w:val="10"/>
              </w:rPr>
            </w:pPr>
            <w:r>
              <w:rPr>
                <w:sz w:val="10"/>
              </w:rPr>
              <w:t>97,95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0188ACC" w14:textId="77777777" w:rsidR="001220B7" w:rsidRDefault="0068032B">
            <w:pPr>
              <w:pStyle w:val="TableParagraph"/>
              <w:spacing w:before="32"/>
              <w:ind w:right="49"/>
              <w:rPr>
                <w:sz w:val="10"/>
              </w:rPr>
            </w:pPr>
            <w:r>
              <w:rPr>
                <w:sz w:val="10"/>
              </w:rPr>
              <w:t>8,268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8918FC0" w14:textId="77777777" w:rsidR="001220B7" w:rsidRDefault="0068032B">
            <w:pPr>
              <w:pStyle w:val="TableParagraph"/>
              <w:spacing w:before="32"/>
              <w:ind w:right="50"/>
              <w:rPr>
                <w:sz w:val="10"/>
              </w:rPr>
            </w:pPr>
            <w:r>
              <w:rPr>
                <w:sz w:val="10"/>
              </w:rPr>
              <w:t>27,04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34471D8" w14:textId="77777777" w:rsidR="001220B7" w:rsidRDefault="0068032B">
            <w:pPr>
              <w:pStyle w:val="TableParagraph"/>
              <w:spacing w:before="32"/>
              <w:ind w:right="51"/>
              <w:rPr>
                <w:sz w:val="10"/>
              </w:rPr>
            </w:pPr>
            <w:r>
              <w:rPr>
                <w:sz w:val="10"/>
              </w:rPr>
              <w:t>2 617 761 638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3D0550C" w14:textId="77777777" w:rsidR="001220B7" w:rsidRDefault="0068032B">
            <w:pPr>
              <w:pStyle w:val="TableParagraph"/>
              <w:spacing w:before="32"/>
              <w:ind w:right="52"/>
              <w:rPr>
                <w:sz w:val="10"/>
              </w:rPr>
            </w:pPr>
            <w:r>
              <w:rPr>
                <w:sz w:val="10"/>
              </w:rPr>
              <w:t>53 623 256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A5B5E36" w14:textId="77777777" w:rsidR="001220B7" w:rsidRDefault="0068032B">
            <w:pPr>
              <w:pStyle w:val="TableParagraph"/>
              <w:spacing w:before="32"/>
              <w:ind w:right="52"/>
              <w:rPr>
                <w:sz w:val="10"/>
              </w:rPr>
            </w:pPr>
            <w:r>
              <w:rPr>
                <w:sz w:val="10"/>
              </w:rPr>
              <w:t>21,03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E3A27F1" w14:textId="77777777" w:rsidR="001220B7" w:rsidRDefault="0068032B">
            <w:pPr>
              <w:pStyle w:val="TableParagraph"/>
              <w:spacing w:before="32"/>
              <w:ind w:right="53"/>
              <w:rPr>
                <w:sz w:val="10"/>
              </w:rPr>
            </w:pPr>
            <w:r>
              <w:rPr>
                <w:sz w:val="10"/>
              </w:rPr>
              <w:t>84,23</w:t>
            </w:r>
          </w:p>
        </w:tc>
      </w:tr>
      <w:tr w:rsidR="001220B7" w14:paraId="4E15DF9B" w14:textId="77777777">
        <w:trPr>
          <w:trHeight w:val="180"/>
        </w:trPr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 w14:paraId="329058AF" w14:textId="77777777" w:rsidR="001220B7" w:rsidRDefault="0068032B">
            <w:pPr>
              <w:pStyle w:val="TableParagraph"/>
              <w:spacing w:before="33"/>
              <w:ind w:left="53"/>
              <w:jc w:val="left"/>
              <w:rPr>
                <w:sz w:val="10"/>
              </w:rPr>
            </w:pPr>
            <w:r>
              <w:rPr>
                <w:sz w:val="10"/>
              </w:rPr>
              <w:t>Zhou et al.</w:t>
            </w:r>
          </w:p>
        </w:tc>
        <w:tc>
          <w:tcPr>
            <w:tcW w:w="655" w:type="dxa"/>
            <w:tcBorders>
              <w:left w:val="single" w:sz="4" w:space="0" w:color="000000"/>
              <w:right w:val="single" w:sz="4" w:space="0" w:color="000000"/>
            </w:tcBorders>
          </w:tcPr>
          <w:p w14:paraId="66A7057E" w14:textId="77777777" w:rsidR="001220B7" w:rsidRDefault="0068032B">
            <w:pPr>
              <w:pStyle w:val="TableParagraph"/>
              <w:spacing w:before="33"/>
              <w:ind w:left="52"/>
              <w:jc w:val="left"/>
              <w:rPr>
                <w:sz w:val="10"/>
              </w:rPr>
            </w:pPr>
            <w:r>
              <w:rPr>
                <w:sz w:val="10"/>
              </w:rPr>
              <w:t>WGS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</w:tcPr>
          <w:p w14:paraId="308A9D66" w14:textId="77777777" w:rsidR="001220B7" w:rsidRDefault="0068032B">
            <w:pPr>
              <w:pStyle w:val="TableParagraph"/>
              <w:spacing w:before="33"/>
              <w:ind w:left="51"/>
              <w:jc w:val="left"/>
              <w:rPr>
                <w:sz w:val="10"/>
              </w:rPr>
            </w:pPr>
            <w:r>
              <w:rPr>
                <w:sz w:val="10"/>
              </w:rPr>
              <w:t>SE</w:t>
            </w:r>
          </w:p>
        </w:tc>
        <w:tc>
          <w:tcPr>
            <w:tcW w:w="681" w:type="dxa"/>
            <w:tcBorders>
              <w:left w:val="single" w:sz="4" w:space="0" w:color="000000"/>
              <w:right w:val="single" w:sz="4" w:space="0" w:color="000000"/>
            </w:tcBorders>
          </w:tcPr>
          <w:p w14:paraId="50C517BD" w14:textId="77777777" w:rsidR="001220B7" w:rsidRDefault="0068032B">
            <w:pPr>
              <w:pStyle w:val="TableParagraph"/>
              <w:spacing w:before="33"/>
              <w:ind w:right="46"/>
              <w:rPr>
                <w:sz w:val="10"/>
              </w:rPr>
            </w:pPr>
            <w:r>
              <w:rPr>
                <w:sz w:val="10"/>
              </w:rPr>
              <w:t>2 621 311 293</w:t>
            </w:r>
          </w:p>
        </w:tc>
        <w:tc>
          <w:tcPr>
            <w:tcW w:w="696" w:type="dxa"/>
            <w:tcBorders>
              <w:left w:val="single" w:sz="4" w:space="0" w:color="000000"/>
              <w:right w:val="single" w:sz="4" w:space="0" w:color="000000"/>
            </w:tcBorders>
          </w:tcPr>
          <w:p w14:paraId="342C84A7" w14:textId="77777777" w:rsidR="001220B7" w:rsidRDefault="0068032B">
            <w:pPr>
              <w:pStyle w:val="TableParagraph"/>
              <w:spacing w:before="33"/>
              <w:ind w:right="47"/>
              <w:rPr>
                <w:sz w:val="10"/>
              </w:rPr>
            </w:pPr>
            <w:r>
              <w:rPr>
                <w:sz w:val="10"/>
              </w:rPr>
              <w:t>2 752 058 305</w:t>
            </w:r>
          </w:p>
        </w:tc>
        <w:tc>
          <w:tcPr>
            <w:tcW w:w="1099" w:type="dxa"/>
            <w:tcBorders>
              <w:left w:val="single" w:sz="4" w:space="0" w:color="000000"/>
              <w:right w:val="single" w:sz="4" w:space="0" w:color="000000"/>
            </w:tcBorders>
          </w:tcPr>
          <w:p w14:paraId="2AE9D016" w14:textId="77777777" w:rsidR="001220B7" w:rsidRDefault="0068032B">
            <w:pPr>
              <w:pStyle w:val="TableParagraph"/>
              <w:spacing w:before="33"/>
              <w:ind w:right="48"/>
              <w:rPr>
                <w:sz w:val="10"/>
              </w:rPr>
            </w:pPr>
            <w:r>
              <w:rPr>
                <w:sz w:val="10"/>
              </w:rPr>
              <w:t>93,43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 w14:paraId="66E0B887" w14:textId="77777777" w:rsidR="001220B7" w:rsidRDefault="0068032B">
            <w:pPr>
              <w:pStyle w:val="TableParagraph"/>
              <w:spacing w:before="33"/>
              <w:ind w:right="49"/>
              <w:rPr>
                <w:sz w:val="10"/>
              </w:rPr>
            </w:pPr>
            <w:r>
              <w:rPr>
                <w:sz w:val="10"/>
              </w:rPr>
              <w:t>4,751</w:t>
            </w:r>
          </w:p>
        </w:tc>
        <w:tc>
          <w:tcPr>
            <w:tcW w:w="1069" w:type="dxa"/>
            <w:tcBorders>
              <w:left w:val="single" w:sz="4" w:space="0" w:color="000000"/>
              <w:right w:val="single" w:sz="4" w:space="0" w:color="000000"/>
            </w:tcBorders>
          </w:tcPr>
          <w:p w14:paraId="5613F965" w14:textId="77777777" w:rsidR="001220B7" w:rsidRDefault="0068032B">
            <w:pPr>
              <w:pStyle w:val="TableParagraph"/>
              <w:spacing w:before="33"/>
              <w:ind w:right="50"/>
              <w:rPr>
                <w:sz w:val="10"/>
              </w:rPr>
            </w:pPr>
            <w:r>
              <w:rPr>
                <w:w w:val="99"/>
                <w:sz w:val="10"/>
              </w:rPr>
              <w:t>—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</w:tcPr>
          <w:p w14:paraId="5753762D" w14:textId="77777777" w:rsidR="001220B7" w:rsidRDefault="0068032B">
            <w:pPr>
              <w:pStyle w:val="TableParagraph"/>
              <w:spacing w:before="33"/>
              <w:ind w:right="51"/>
              <w:rPr>
                <w:sz w:val="10"/>
              </w:rPr>
            </w:pPr>
            <w:r>
              <w:rPr>
                <w:w w:val="99"/>
                <w:sz w:val="10"/>
              </w:rPr>
              <w:t>—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</w:tcPr>
          <w:p w14:paraId="37E97810" w14:textId="77777777" w:rsidR="001220B7" w:rsidRDefault="0068032B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w w:val="99"/>
                <w:sz w:val="10"/>
              </w:rPr>
              <w:t>—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 w14:paraId="12AFBDE1" w14:textId="77777777" w:rsidR="001220B7" w:rsidRDefault="0068032B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w w:val="99"/>
                <w:sz w:val="10"/>
              </w:rPr>
              <w:t>—</w:t>
            </w:r>
          </w:p>
        </w:tc>
        <w:tc>
          <w:tcPr>
            <w:tcW w:w="2659" w:type="dxa"/>
            <w:tcBorders>
              <w:left w:val="single" w:sz="4" w:space="0" w:color="000000"/>
              <w:right w:val="single" w:sz="4" w:space="0" w:color="000000"/>
            </w:tcBorders>
          </w:tcPr>
          <w:p w14:paraId="7B141FD3" w14:textId="77777777" w:rsidR="001220B7" w:rsidRDefault="0068032B">
            <w:pPr>
              <w:pStyle w:val="TableParagraph"/>
              <w:spacing w:before="33"/>
              <w:ind w:right="53"/>
              <w:rPr>
                <w:sz w:val="10"/>
              </w:rPr>
            </w:pPr>
            <w:r>
              <w:rPr>
                <w:w w:val="99"/>
                <w:sz w:val="10"/>
              </w:rPr>
              <w:t>—</w:t>
            </w:r>
          </w:p>
        </w:tc>
      </w:tr>
      <w:tr w:rsidR="001220B7" w14:paraId="51B33D8F" w14:textId="77777777">
        <w:trPr>
          <w:trHeight w:val="180"/>
        </w:trPr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8302430" w14:textId="77777777" w:rsidR="001220B7" w:rsidRDefault="0068032B">
            <w:pPr>
              <w:pStyle w:val="TableParagraph"/>
              <w:spacing w:before="33"/>
              <w:ind w:left="53"/>
              <w:jc w:val="left"/>
              <w:rPr>
                <w:sz w:val="10"/>
              </w:rPr>
            </w:pPr>
            <w:r>
              <w:rPr>
                <w:sz w:val="10"/>
              </w:rPr>
              <w:t>Dixon et al.</w:t>
            </w:r>
          </w:p>
        </w:tc>
        <w:tc>
          <w:tcPr>
            <w:tcW w:w="6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9E907FA" w14:textId="77777777" w:rsidR="001220B7" w:rsidRDefault="0068032B">
            <w:pPr>
              <w:pStyle w:val="TableParagraph"/>
              <w:spacing w:before="33"/>
              <w:ind w:left="52"/>
              <w:jc w:val="left"/>
              <w:rPr>
                <w:sz w:val="10"/>
              </w:rPr>
            </w:pPr>
            <w:r>
              <w:rPr>
                <w:sz w:val="10"/>
              </w:rPr>
              <w:t>WGS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BE3C0AF" w14:textId="77777777" w:rsidR="001220B7" w:rsidRDefault="0068032B">
            <w:pPr>
              <w:pStyle w:val="TableParagraph"/>
              <w:spacing w:before="33"/>
              <w:ind w:left="51"/>
              <w:jc w:val="left"/>
              <w:rPr>
                <w:sz w:val="10"/>
              </w:rPr>
            </w:pPr>
            <w:r>
              <w:rPr>
                <w:sz w:val="10"/>
              </w:rPr>
              <w:t>PE</w:t>
            </w:r>
          </w:p>
        </w:tc>
        <w:tc>
          <w:tcPr>
            <w:tcW w:w="6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B63E2A0" w14:textId="77777777" w:rsidR="001220B7" w:rsidRDefault="0068032B">
            <w:pPr>
              <w:pStyle w:val="TableParagraph"/>
              <w:spacing w:before="33"/>
              <w:ind w:right="46"/>
              <w:rPr>
                <w:sz w:val="10"/>
              </w:rPr>
            </w:pPr>
            <w:r>
              <w:rPr>
                <w:sz w:val="10"/>
              </w:rPr>
              <w:t>366 291 496</w:t>
            </w:r>
          </w:p>
        </w:tc>
        <w:tc>
          <w:tcPr>
            <w:tcW w:w="6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1F9E113" w14:textId="77777777" w:rsidR="001220B7" w:rsidRDefault="0068032B">
            <w:pPr>
              <w:pStyle w:val="TableParagraph"/>
              <w:spacing w:before="33"/>
              <w:ind w:right="47"/>
              <w:rPr>
                <w:sz w:val="10"/>
              </w:rPr>
            </w:pPr>
            <w:r>
              <w:rPr>
                <w:sz w:val="10"/>
              </w:rPr>
              <w:t>737 534 099</w:t>
            </w:r>
          </w:p>
        </w:tc>
        <w:tc>
          <w:tcPr>
            <w:tcW w:w="109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A3C84A5" w14:textId="77777777" w:rsidR="001220B7" w:rsidRDefault="0068032B">
            <w:pPr>
              <w:pStyle w:val="TableParagraph"/>
              <w:spacing w:before="33"/>
              <w:ind w:right="48"/>
              <w:rPr>
                <w:sz w:val="10"/>
              </w:rPr>
            </w:pPr>
            <w:r>
              <w:rPr>
                <w:sz w:val="10"/>
              </w:rPr>
              <w:t>99,72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EB9999E" w14:textId="77777777" w:rsidR="001220B7" w:rsidRDefault="0068032B">
            <w:pPr>
              <w:pStyle w:val="TableParagraph"/>
              <w:spacing w:before="33"/>
              <w:ind w:right="49"/>
              <w:rPr>
                <w:sz w:val="10"/>
              </w:rPr>
            </w:pPr>
            <w:r>
              <w:rPr>
                <w:sz w:val="10"/>
              </w:rPr>
              <w:t>0,671</w:t>
            </w:r>
          </w:p>
        </w:tc>
        <w:tc>
          <w:tcPr>
            <w:tcW w:w="10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146F68D" w14:textId="77777777" w:rsidR="001220B7" w:rsidRDefault="0068032B">
            <w:pPr>
              <w:pStyle w:val="TableParagraph"/>
              <w:spacing w:before="33"/>
              <w:ind w:right="50"/>
              <w:rPr>
                <w:sz w:val="10"/>
              </w:rPr>
            </w:pPr>
            <w:r>
              <w:rPr>
                <w:sz w:val="10"/>
              </w:rPr>
              <w:t>97,16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A6D42E3" w14:textId="77777777" w:rsidR="001220B7" w:rsidRDefault="0068032B">
            <w:pPr>
              <w:pStyle w:val="TableParagraph"/>
              <w:spacing w:before="33"/>
              <w:ind w:right="51"/>
              <w:rPr>
                <w:sz w:val="10"/>
              </w:rPr>
            </w:pPr>
            <w:r>
              <w:rPr>
                <w:sz w:val="10"/>
              </w:rPr>
              <w:t>729 588 656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CABB2C3" w14:textId="77777777" w:rsidR="001220B7" w:rsidRDefault="0068032B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sz w:val="10"/>
              </w:rPr>
              <w:t>923 254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1F5E64E" w14:textId="77777777" w:rsidR="001220B7" w:rsidRDefault="0068032B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sz w:val="10"/>
              </w:rPr>
              <w:t>1,25</w:t>
            </w:r>
          </w:p>
        </w:tc>
        <w:tc>
          <w:tcPr>
            <w:tcW w:w="26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190F928" w14:textId="77777777" w:rsidR="001220B7" w:rsidRDefault="0068032B">
            <w:pPr>
              <w:pStyle w:val="TableParagraph"/>
              <w:spacing w:before="33"/>
              <w:ind w:right="53"/>
              <w:rPr>
                <w:sz w:val="10"/>
              </w:rPr>
            </w:pPr>
            <w:r>
              <w:rPr>
                <w:sz w:val="10"/>
              </w:rPr>
              <w:t>51,22</w:t>
            </w:r>
          </w:p>
        </w:tc>
      </w:tr>
      <w:tr w:rsidR="001220B7" w14:paraId="769C3EC5" w14:textId="77777777">
        <w:trPr>
          <w:trHeight w:val="180"/>
        </w:trPr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 w14:paraId="644D8278" w14:textId="77777777" w:rsidR="001220B7" w:rsidRDefault="0068032B">
            <w:pPr>
              <w:pStyle w:val="TableParagraph"/>
              <w:spacing w:before="33"/>
              <w:ind w:left="53"/>
              <w:jc w:val="left"/>
              <w:rPr>
                <w:sz w:val="10"/>
              </w:rPr>
            </w:pPr>
            <w:r>
              <w:rPr>
                <w:sz w:val="10"/>
              </w:rPr>
              <w:t>Wang et al.</w:t>
            </w:r>
          </w:p>
        </w:tc>
        <w:tc>
          <w:tcPr>
            <w:tcW w:w="655" w:type="dxa"/>
            <w:tcBorders>
              <w:left w:val="single" w:sz="4" w:space="0" w:color="000000"/>
              <w:right w:val="single" w:sz="4" w:space="0" w:color="000000"/>
            </w:tcBorders>
          </w:tcPr>
          <w:p w14:paraId="0C93288A" w14:textId="77777777" w:rsidR="001220B7" w:rsidRDefault="0068032B">
            <w:pPr>
              <w:pStyle w:val="TableParagraph"/>
              <w:spacing w:before="33"/>
              <w:ind w:left="52"/>
              <w:jc w:val="left"/>
              <w:rPr>
                <w:sz w:val="10"/>
              </w:rPr>
            </w:pPr>
            <w:r>
              <w:rPr>
                <w:sz w:val="10"/>
              </w:rPr>
              <w:t>Repli-seq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</w:tcPr>
          <w:p w14:paraId="0486DBAD" w14:textId="77777777" w:rsidR="001220B7" w:rsidRDefault="0068032B">
            <w:pPr>
              <w:pStyle w:val="TableParagraph"/>
              <w:spacing w:before="33"/>
              <w:ind w:left="51"/>
              <w:jc w:val="left"/>
              <w:rPr>
                <w:sz w:val="10"/>
              </w:rPr>
            </w:pPr>
            <w:r>
              <w:rPr>
                <w:sz w:val="10"/>
              </w:rPr>
              <w:t>SE</w:t>
            </w:r>
          </w:p>
        </w:tc>
        <w:tc>
          <w:tcPr>
            <w:tcW w:w="681" w:type="dxa"/>
            <w:tcBorders>
              <w:left w:val="single" w:sz="4" w:space="0" w:color="000000"/>
              <w:right w:val="single" w:sz="4" w:space="0" w:color="000000"/>
            </w:tcBorders>
          </w:tcPr>
          <w:p w14:paraId="44A62F66" w14:textId="77777777" w:rsidR="001220B7" w:rsidRDefault="0068032B">
            <w:pPr>
              <w:pStyle w:val="TableParagraph"/>
              <w:spacing w:before="33"/>
              <w:ind w:right="46"/>
              <w:rPr>
                <w:sz w:val="10"/>
              </w:rPr>
            </w:pPr>
            <w:r>
              <w:rPr>
                <w:sz w:val="10"/>
              </w:rPr>
              <w:t>301 663 640</w:t>
            </w:r>
          </w:p>
        </w:tc>
        <w:tc>
          <w:tcPr>
            <w:tcW w:w="696" w:type="dxa"/>
            <w:tcBorders>
              <w:left w:val="single" w:sz="4" w:space="0" w:color="000000"/>
              <w:right w:val="single" w:sz="4" w:space="0" w:color="000000"/>
            </w:tcBorders>
          </w:tcPr>
          <w:p w14:paraId="367534B2" w14:textId="77777777" w:rsidR="001220B7" w:rsidRDefault="0068032B">
            <w:pPr>
              <w:pStyle w:val="TableParagraph"/>
              <w:spacing w:before="33"/>
              <w:ind w:right="47"/>
              <w:rPr>
                <w:sz w:val="10"/>
              </w:rPr>
            </w:pPr>
            <w:r>
              <w:rPr>
                <w:sz w:val="10"/>
              </w:rPr>
              <w:t>301 669 278</w:t>
            </w:r>
          </w:p>
        </w:tc>
        <w:tc>
          <w:tcPr>
            <w:tcW w:w="1099" w:type="dxa"/>
            <w:tcBorders>
              <w:left w:val="single" w:sz="4" w:space="0" w:color="000000"/>
              <w:right w:val="single" w:sz="4" w:space="0" w:color="000000"/>
            </w:tcBorders>
          </w:tcPr>
          <w:p w14:paraId="497365EF" w14:textId="77777777" w:rsidR="001220B7" w:rsidRDefault="0068032B">
            <w:pPr>
              <w:pStyle w:val="TableParagraph"/>
              <w:spacing w:before="33"/>
              <w:ind w:right="48"/>
              <w:rPr>
                <w:sz w:val="10"/>
              </w:rPr>
            </w:pPr>
            <w:r>
              <w:rPr>
                <w:sz w:val="10"/>
              </w:rPr>
              <w:t>98,09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 w14:paraId="6B1A506C" w14:textId="77777777" w:rsidR="001220B7" w:rsidRDefault="0068032B">
            <w:pPr>
              <w:pStyle w:val="TableParagraph"/>
              <w:spacing w:before="33"/>
              <w:ind w:right="49"/>
              <w:rPr>
                <w:sz w:val="10"/>
              </w:rPr>
            </w:pPr>
            <w:r>
              <w:rPr>
                <w:sz w:val="10"/>
              </w:rPr>
              <w:t>0,002</w:t>
            </w:r>
          </w:p>
        </w:tc>
        <w:tc>
          <w:tcPr>
            <w:tcW w:w="1069" w:type="dxa"/>
            <w:tcBorders>
              <w:left w:val="single" w:sz="4" w:space="0" w:color="000000"/>
              <w:right w:val="single" w:sz="4" w:space="0" w:color="000000"/>
            </w:tcBorders>
          </w:tcPr>
          <w:p w14:paraId="6B8C2DD4" w14:textId="77777777" w:rsidR="001220B7" w:rsidRDefault="0068032B">
            <w:pPr>
              <w:pStyle w:val="TableParagraph"/>
              <w:spacing w:before="33"/>
              <w:ind w:right="50"/>
              <w:rPr>
                <w:sz w:val="10"/>
              </w:rPr>
            </w:pPr>
            <w:r>
              <w:rPr>
                <w:w w:val="99"/>
                <w:sz w:val="10"/>
              </w:rPr>
              <w:t>—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</w:tcPr>
          <w:p w14:paraId="7BC6FBBF" w14:textId="77777777" w:rsidR="001220B7" w:rsidRDefault="0068032B">
            <w:pPr>
              <w:pStyle w:val="TableParagraph"/>
              <w:spacing w:before="33"/>
              <w:ind w:right="51"/>
              <w:rPr>
                <w:sz w:val="10"/>
              </w:rPr>
            </w:pPr>
            <w:r>
              <w:rPr>
                <w:w w:val="99"/>
                <w:sz w:val="10"/>
              </w:rPr>
              <w:t>—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</w:tcPr>
          <w:p w14:paraId="1BB4D795" w14:textId="77777777" w:rsidR="001220B7" w:rsidRDefault="0068032B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w w:val="99"/>
                <w:sz w:val="10"/>
              </w:rPr>
              <w:t>—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 w14:paraId="03BF3916" w14:textId="77777777" w:rsidR="001220B7" w:rsidRDefault="0068032B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w w:val="99"/>
                <w:sz w:val="10"/>
              </w:rPr>
              <w:t>—</w:t>
            </w:r>
          </w:p>
        </w:tc>
        <w:tc>
          <w:tcPr>
            <w:tcW w:w="2659" w:type="dxa"/>
            <w:tcBorders>
              <w:left w:val="single" w:sz="4" w:space="0" w:color="000000"/>
              <w:right w:val="single" w:sz="4" w:space="0" w:color="000000"/>
            </w:tcBorders>
          </w:tcPr>
          <w:p w14:paraId="59FDBF2E" w14:textId="77777777" w:rsidR="001220B7" w:rsidRDefault="0068032B">
            <w:pPr>
              <w:pStyle w:val="TableParagraph"/>
              <w:spacing w:before="33"/>
              <w:ind w:right="53"/>
              <w:rPr>
                <w:sz w:val="10"/>
              </w:rPr>
            </w:pPr>
            <w:r>
              <w:rPr>
                <w:w w:val="99"/>
                <w:sz w:val="10"/>
              </w:rPr>
              <w:t>—</w:t>
            </w:r>
          </w:p>
        </w:tc>
      </w:tr>
      <w:tr w:rsidR="001220B7" w14:paraId="74CAC40A" w14:textId="77777777">
        <w:trPr>
          <w:trHeight w:val="180"/>
        </w:trPr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320FD75" w14:textId="77777777" w:rsidR="001220B7" w:rsidRDefault="0068032B">
            <w:pPr>
              <w:pStyle w:val="TableParagraph"/>
              <w:spacing w:before="33"/>
              <w:ind w:left="53"/>
              <w:jc w:val="left"/>
              <w:rPr>
                <w:sz w:val="10"/>
              </w:rPr>
            </w:pPr>
            <w:r>
              <w:rPr>
                <w:sz w:val="10"/>
              </w:rPr>
              <w:t>Ray et al.</w:t>
            </w:r>
          </w:p>
        </w:tc>
        <w:tc>
          <w:tcPr>
            <w:tcW w:w="6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3A84EF2" w14:textId="77777777" w:rsidR="001220B7" w:rsidRDefault="0068032B">
            <w:pPr>
              <w:pStyle w:val="TableParagraph"/>
              <w:spacing w:before="33"/>
              <w:ind w:left="52"/>
              <w:jc w:val="left"/>
              <w:rPr>
                <w:sz w:val="10"/>
              </w:rPr>
            </w:pPr>
            <w:r>
              <w:rPr>
                <w:sz w:val="10"/>
              </w:rPr>
              <w:t>Hi-C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AE93A6E" w14:textId="77777777" w:rsidR="001220B7" w:rsidRDefault="0068032B">
            <w:pPr>
              <w:pStyle w:val="TableParagraph"/>
              <w:spacing w:before="33"/>
              <w:ind w:left="51"/>
              <w:jc w:val="left"/>
              <w:rPr>
                <w:sz w:val="10"/>
              </w:rPr>
            </w:pPr>
            <w:r>
              <w:rPr>
                <w:sz w:val="10"/>
              </w:rPr>
              <w:t>PE</w:t>
            </w:r>
          </w:p>
        </w:tc>
        <w:tc>
          <w:tcPr>
            <w:tcW w:w="6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07387B9" w14:textId="77777777" w:rsidR="001220B7" w:rsidRDefault="0068032B">
            <w:pPr>
              <w:pStyle w:val="TableParagraph"/>
              <w:spacing w:before="33"/>
              <w:ind w:right="46"/>
              <w:rPr>
                <w:sz w:val="10"/>
              </w:rPr>
            </w:pPr>
            <w:r>
              <w:rPr>
                <w:sz w:val="10"/>
              </w:rPr>
              <w:t>428 306 794</w:t>
            </w:r>
          </w:p>
        </w:tc>
        <w:tc>
          <w:tcPr>
            <w:tcW w:w="6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B2A7E21" w14:textId="77777777" w:rsidR="001220B7" w:rsidRDefault="0068032B">
            <w:pPr>
              <w:pStyle w:val="TableParagraph"/>
              <w:spacing w:before="33"/>
              <w:ind w:right="47"/>
              <w:rPr>
                <w:sz w:val="10"/>
              </w:rPr>
            </w:pPr>
            <w:r>
              <w:rPr>
                <w:sz w:val="10"/>
              </w:rPr>
              <w:t>856 613 588</w:t>
            </w:r>
          </w:p>
        </w:tc>
        <w:tc>
          <w:tcPr>
            <w:tcW w:w="109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8357B1F" w14:textId="77777777" w:rsidR="001220B7" w:rsidRDefault="0068032B">
            <w:pPr>
              <w:pStyle w:val="TableParagraph"/>
              <w:spacing w:before="33"/>
              <w:ind w:right="48"/>
              <w:rPr>
                <w:sz w:val="10"/>
              </w:rPr>
            </w:pPr>
            <w:r>
              <w:rPr>
                <w:sz w:val="10"/>
              </w:rPr>
              <w:t>93,33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6C14ADF" w14:textId="77777777" w:rsidR="001220B7" w:rsidRDefault="0068032B">
            <w:pPr>
              <w:pStyle w:val="TableParagraph"/>
              <w:spacing w:before="33"/>
              <w:ind w:right="49"/>
              <w:rPr>
                <w:sz w:val="10"/>
              </w:rPr>
            </w:pPr>
            <w:r>
              <w:rPr>
                <w:w w:val="99"/>
                <w:sz w:val="10"/>
              </w:rPr>
              <w:t>0</w:t>
            </w:r>
          </w:p>
        </w:tc>
        <w:tc>
          <w:tcPr>
            <w:tcW w:w="10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0623B75" w14:textId="77777777" w:rsidR="001220B7" w:rsidRDefault="0068032B">
            <w:pPr>
              <w:pStyle w:val="TableParagraph"/>
              <w:spacing w:before="33"/>
              <w:ind w:right="50"/>
              <w:rPr>
                <w:sz w:val="10"/>
              </w:rPr>
            </w:pPr>
            <w:r>
              <w:rPr>
                <w:sz w:val="10"/>
              </w:rPr>
              <w:t>35,92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38FC74D" w14:textId="77777777" w:rsidR="001220B7" w:rsidRDefault="0068032B">
            <w:pPr>
              <w:pStyle w:val="TableParagraph"/>
              <w:spacing w:before="33"/>
              <w:ind w:right="51"/>
              <w:rPr>
                <w:sz w:val="10"/>
              </w:rPr>
            </w:pPr>
            <w:r>
              <w:rPr>
                <w:sz w:val="10"/>
              </w:rPr>
              <w:t>751 519 632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DDDBFF8" w14:textId="77777777" w:rsidR="001220B7" w:rsidRDefault="0068032B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sz w:val="10"/>
              </w:rPr>
              <w:t>47 995 392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F1A759E" w14:textId="77777777" w:rsidR="001220B7" w:rsidRDefault="0068032B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sz w:val="10"/>
              </w:rPr>
              <w:t>22,77</w:t>
            </w:r>
          </w:p>
        </w:tc>
        <w:tc>
          <w:tcPr>
            <w:tcW w:w="26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51F1739" w14:textId="77777777" w:rsidR="001220B7" w:rsidRDefault="0068032B">
            <w:pPr>
              <w:pStyle w:val="TableParagraph"/>
              <w:spacing w:before="33"/>
              <w:ind w:right="53"/>
              <w:rPr>
                <w:sz w:val="10"/>
              </w:rPr>
            </w:pPr>
            <w:r>
              <w:rPr>
                <w:sz w:val="10"/>
              </w:rPr>
              <w:t>76,00</w:t>
            </w:r>
          </w:p>
        </w:tc>
      </w:tr>
      <w:tr w:rsidR="001220B7" w14:paraId="46B67D38" w14:textId="77777777">
        <w:trPr>
          <w:trHeight w:val="180"/>
        </w:trPr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 w14:paraId="21CFA7C6" w14:textId="77777777" w:rsidR="001220B7" w:rsidRDefault="0068032B">
            <w:pPr>
              <w:pStyle w:val="TableParagraph"/>
              <w:spacing w:before="33"/>
              <w:ind w:left="53"/>
              <w:jc w:val="left"/>
              <w:rPr>
                <w:sz w:val="10"/>
              </w:rPr>
            </w:pPr>
            <w:r>
              <w:rPr>
                <w:sz w:val="10"/>
              </w:rPr>
              <w:t>Moquin et al.</w:t>
            </w:r>
          </w:p>
        </w:tc>
        <w:tc>
          <w:tcPr>
            <w:tcW w:w="655" w:type="dxa"/>
            <w:tcBorders>
              <w:left w:val="single" w:sz="4" w:space="0" w:color="000000"/>
              <w:right w:val="single" w:sz="4" w:space="0" w:color="000000"/>
            </w:tcBorders>
          </w:tcPr>
          <w:p w14:paraId="36641F63" w14:textId="77777777" w:rsidR="001220B7" w:rsidRDefault="0068032B">
            <w:pPr>
              <w:pStyle w:val="TableParagraph"/>
              <w:spacing w:before="33"/>
              <w:ind w:left="52"/>
              <w:jc w:val="left"/>
              <w:rPr>
                <w:sz w:val="10"/>
              </w:rPr>
            </w:pPr>
            <w:r>
              <w:rPr>
                <w:sz w:val="10"/>
              </w:rPr>
              <w:t>Hi-C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</w:tcPr>
          <w:p w14:paraId="3A14E53E" w14:textId="77777777" w:rsidR="001220B7" w:rsidRDefault="0068032B">
            <w:pPr>
              <w:pStyle w:val="TableParagraph"/>
              <w:spacing w:before="33"/>
              <w:ind w:left="51"/>
              <w:jc w:val="left"/>
              <w:rPr>
                <w:sz w:val="10"/>
              </w:rPr>
            </w:pPr>
            <w:r>
              <w:rPr>
                <w:sz w:val="10"/>
              </w:rPr>
              <w:t>PE</w:t>
            </w:r>
          </w:p>
        </w:tc>
        <w:tc>
          <w:tcPr>
            <w:tcW w:w="681" w:type="dxa"/>
            <w:tcBorders>
              <w:left w:val="single" w:sz="4" w:space="0" w:color="000000"/>
              <w:right w:val="single" w:sz="4" w:space="0" w:color="000000"/>
            </w:tcBorders>
          </w:tcPr>
          <w:p w14:paraId="4EAB51EA" w14:textId="77777777" w:rsidR="001220B7" w:rsidRDefault="0068032B">
            <w:pPr>
              <w:pStyle w:val="TableParagraph"/>
              <w:spacing w:before="33"/>
              <w:ind w:right="46"/>
              <w:rPr>
                <w:sz w:val="10"/>
              </w:rPr>
            </w:pPr>
            <w:r>
              <w:rPr>
                <w:sz w:val="10"/>
              </w:rPr>
              <w:t>256 500 659</w:t>
            </w:r>
          </w:p>
        </w:tc>
        <w:tc>
          <w:tcPr>
            <w:tcW w:w="696" w:type="dxa"/>
            <w:tcBorders>
              <w:left w:val="single" w:sz="4" w:space="0" w:color="000000"/>
              <w:right w:val="single" w:sz="4" w:space="0" w:color="000000"/>
            </w:tcBorders>
          </w:tcPr>
          <w:p w14:paraId="1D726869" w14:textId="77777777" w:rsidR="001220B7" w:rsidRDefault="0068032B">
            <w:pPr>
              <w:pStyle w:val="TableParagraph"/>
              <w:spacing w:before="33"/>
              <w:ind w:right="47"/>
              <w:rPr>
                <w:sz w:val="10"/>
              </w:rPr>
            </w:pPr>
            <w:r>
              <w:rPr>
                <w:sz w:val="10"/>
              </w:rPr>
              <w:t>513 013 573</w:t>
            </w:r>
          </w:p>
        </w:tc>
        <w:tc>
          <w:tcPr>
            <w:tcW w:w="1099" w:type="dxa"/>
            <w:tcBorders>
              <w:left w:val="single" w:sz="4" w:space="0" w:color="000000"/>
              <w:right w:val="single" w:sz="4" w:space="0" w:color="000000"/>
            </w:tcBorders>
          </w:tcPr>
          <w:p w14:paraId="491C34EC" w14:textId="77777777" w:rsidR="001220B7" w:rsidRDefault="0068032B">
            <w:pPr>
              <w:pStyle w:val="TableParagraph"/>
              <w:spacing w:before="33"/>
              <w:ind w:right="48"/>
              <w:rPr>
                <w:sz w:val="10"/>
              </w:rPr>
            </w:pPr>
            <w:r>
              <w:rPr>
                <w:sz w:val="10"/>
              </w:rPr>
              <w:t>96,56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 w14:paraId="5A272517" w14:textId="77777777" w:rsidR="001220B7" w:rsidRDefault="0068032B">
            <w:pPr>
              <w:pStyle w:val="TableParagraph"/>
              <w:spacing w:before="33"/>
              <w:ind w:right="49"/>
              <w:rPr>
                <w:sz w:val="10"/>
              </w:rPr>
            </w:pPr>
            <w:r>
              <w:rPr>
                <w:sz w:val="10"/>
              </w:rPr>
              <w:t>0,002</w:t>
            </w:r>
          </w:p>
        </w:tc>
        <w:tc>
          <w:tcPr>
            <w:tcW w:w="1069" w:type="dxa"/>
            <w:tcBorders>
              <w:left w:val="single" w:sz="4" w:space="0" w:color="000000"/>
              <w:right w:val="single" w:sz="4" w:space="0" w:color="000000"/>
            </w:tcBorders>
          </w:tcPr>
          <w:p w14:paraId="2AC6B7A7" w14:textId="77777777" w:rsidR="001220B7" w:rsidRDefault="0068032B">
            <w:pPr>
              <w:pStyle w:val="TableParagraph"/>
              <w:spacing w:before="33"/>
              <w:ind w:right="50"/>
              <w:rPr>
                <w:sz w:val="10"/>
              </w:rPr>
            </w:pPr>
            <w:r>
              <w:rPr>
                <w:sz w:val="10"/>
              </w:rPr>
              <w:t>46,64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</w:tcPr>
          <w:p w14:paraId="24804268" w14:textId="77777777" w:rsidR="001220B7" w:rsidRDefault="0068032B">
            <w:pPr>
              <w:pStyle w:val="TableParagraph"/>
              <w:spacing w:before="33"/>
              <w:ind w:right="51"/>
              <w:rPr>
                <w:sz w:val="10"/>
              </w:rPr>
            </w:pPr>
            <w:r>
              <w:rPr>
                <w:sz w:val="10"/>
              </w:rPr>
              <w:t>485 019 362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</w:tcPr>
          <w:p w14:paraId="67806738" w14:textId="77777777" w:rsidR="001220B7" w:rsidRDefault="0068032B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sz w:val="10"/>
              </w:rPr>
              <w:t>10 339 253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 w14:paraId="4404CE92" w14:textId="77777777" w:rsidR="001220B7" w:rsidRDefault="0068032B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sz w:val="10"/>
              </w:rPr>
              <w:t>17,76</w:t>
            </w:r>
          </w:p>
        </w:tc>
        <w:tc>
          <w:tcPr>
            <w:tcW w:w="2659" w:type="dxa"/>
            <w:tcBorders>
              <w:left w:val="single" w:sz="4" w:space="0" w:color="000000"/>
              <w:right w:val="single" w:sz="4" w:space="0" w:color="000000"/>
            </w:tcBorders>
          </w:tcPr>
          <w:p w14:paraId="0775A137" w14:textId="77777777" w:rsidR="001220B7" w:rsidRDefault="0068032B">
            <w:pPr>
              <w:pStyle w:val="TableParagraph"/>
              <w:spacing w:before="33"/>
              <w:ind w:right="53"/>
              <w:rPr>
                <w:sz w:val="10"/>
              </w:rPr>
            </w:pPr>
            <w:r>
              <w:rPr>
                <w:sz w:val="10"/>
              </w:rPr>
              <w:t>75,56</w:t>
            </w:r>
          </w:p>
        </w:tc>
      </w:tr>
      <w:tr w:rsidR="001220B7" w14:paraId="61D0FA12" w14:textId="77777777">
        <w:trPr>
          <w:trHeight w:val="180"/>
        </w:trPr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1EE96B2" w14:textId="77777777" w:rsidR="001220B7" w:rsidRDefault="0068032B">
            <w:pPr>
              <w:pStyle w:val="TableParagraph"/>
              <w:spacing w:before="33"/>
              <w:ind w:left="53"/>
              <w:jc w:val="left"/>
              <w:rPr>
                <w:sz w:val="10"/>
              </w:rPr>
            </w:pPr>
            <w:r>
              <w:rPr>
                <w:sz w:val="10"/>
              </w:rPr>
              <w:t>Belaghzal et al.</w:t>
            </w:r>
          </w:p>
        </w:tc>
        <w:tc>
          <w:tcPr>
            <w:tcW w:w="6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9182433" w14:textId="77777777" w:rsidR="001220B7" w:rsidRDefault="0068032B">
            <w:pPr>
              <w:pStyle w:val="TableParagraph"/>
              <w:spacing w:before="33"/>
              <w:ind w:left="52"/>
              <w:jc w:val="left"/>
              <w:rPr>
                <w:sz w:val="10"/>
              </w:rPr>
            </w:pPr>
            <w:r>
              <w:rPr>
                <w:sz w:val="10"/>
              </w:rPr>
              <w:t>Hi-C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E3183D4" w14:textId="77777777" w:rsidR="001220B7" w:rsidRDefault="0068032B">
            <w:pPr>
              <w:pStyle w:val="TableParagraph"/>
              <w:spacing w:before="33"/>
              <w:ind w:left="51"/>
              <w:jc w:val="left"/>
              <w:rPr>
                <w:sz w:val="10"/>
              </w:rPr>
            </w:pPr>
            <w:r>
              <w:rPr>
                <w:sz w:val="10"/>
              </w:rPr>
              <w:t>PE</w:t>
            </w:r>
          </w:p>
        </w:tc>
        <w:tc>
          <w:tcPr>
            <w:tcW w:w="6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C9B4AE8" w14:textId="77777777" w:rsidR="001220B7" w:rsidRDefault="0068032B">
            <w:pPr>
              <w:pStyle w:val="TableParagraph"/>
              <w:spacing w:before="33"/>
              <w:ind w:right="46"/>
              <w:rPr>
                <w:sz w:val="10"/>
              </w:rPr>
            </w:pPr>
            <w:r>
              <w:rPr>
                <w:sz w:val="10"/>
              </w:rPr>
              <w:t>72 914 268</w:t>
            </w:r>
          </w:p>
        </w:tc>
        <w:tc>
          <w:tcPr>
            <w:tcW w:w="6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C959FE4" w14:textId="77777777" w:rsidR="001220B7" w:rsidRDefault="0068032B">
            <w:pPr>
              <w:pStyle w:val="TableParagraph"/>
              <w:spacing w:before="33"/>
              <w:ind w:right="47"/>
              <w:rPr>
                <w:sz w:val="10"/>
              </w:rPr>
            </w:pPr>
            <w:r>
              <w:rPr>
                <w:sz w:val="10"/>
              </w:rPr>
              <w:t>172 533 452</w:t>
            </w:r>
          </w:p>
        </w:tc>
        <w:tc>
          <w:tcPr>
            <w:tcW w:w="109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323C01A" w14:textId="77777777" w:rsidR="001220B7" w:rsidRDefault="0068032B">
            <w:pPr>
              <w:pStyle w:val="TableParagraph"/>
              <w:spacing w:before="33"/>
              <w:ind w:right="48"/>
              <w:rPr>
                <w:sz w:val="10"/>
              </w:rPr>
            </w:pPr>
            <w:r>
              <w:rPr>
                <w:sz w:val="10"/>
              </w:rPr>
              <w:t>99,39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D8D69DB" w14:textId="77777777" w:rsidR="001220B7" w:rsidRDefault="0068032B">
            <w:pPr>
              <w:pStyle w:val="TableParagraph"/>
              <w:spacing w:before="33"/>
              <w:ind w:right="49"/>
              <w:rPr>
                <w:sz w:val="10"/>
              </w:rPr>
            </w:pPr>
            <w:r>
              <w:rPr>
                <w:sz w:val="10"/>
              </w:rPr>
              <w:t>15,478</w:t>
            </w:r>
          </w:p>
        </w:tc>
        <w:tc>
          <w:tcPr>
            <w:tcW w:w="10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522CA2E" w14:textId="77777777" w:rsidR="001220B7" w:rsidRDefault="0068032B">
            <w:pPr>
              <w:pStyle w:val="TableParagraph"/>
              <w:spacing w:before="33"/>
              <w:ind w:right="50"/>
              <w:rPr>
                <w:sz w:val="10"/>
              </w:rPr>
            </w:pPr>
            <w:r>
              <w:rPr>
                <w:sz w:val="10"/>
              </w:rPr>
              <w:t>24,77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2B31576" w14:textId="77777777" w:rsidR="001220B7" w:rsidRDefault="0068032B">
            <w:pPr>
              <w:pStyle w:val="TableParagraph"/>
              <w:spacing w:before="33"/>
              <w:ind w:right="51"/>
              <w:rPr>
                <w:sz w:val="10"/>
              </w:rPr>
            </w:pPr>
            <w:r>
              <w:rPr>
                <w:sz w:val="10"/>
              </w:rPr>
              <w:t>144 135 150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B4B2608" w14:textId="77777777" w:rsidR="001220B7" w:rsidRDefault="0068032B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sz w:val="10"/>
              </w:rPr>
              <w:t>648 294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CFEFCC3" w14:textId="77777777" w:rsidR="001220B7" w:rsidRDefault="0068032B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sz w:val="10"/>
              </w:rPr>
              <w:t>34,02</w:t>
            </w:r>
          </w:p>
        </w:tc>
        <w:tc>
          <w:tcPr>
            <w:tcW w:w="26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D33A86C" w14:textId="77777777" w:rsidR="001220B7" w:rsidRDefault="0068032B">
            <w:pPr>
              <w:pStyle w:val="TableParagraph"/>
              <w:spacing w:before="33"/>
              <w:ind w:right="53"/>
              <w:rPr>
                <w:sz w:val="10"/>
              </w:rPr>
            </w:pPr>
            <w:r>
              <w:rPr>
                <w:sz w:val="10"/>
              </w:rPr>
              <w:t>88,02</w:t>
            </w:r>
          </w:p>
        </w:tc>
      </w:tr>
      <w:tr w:rsidR="001220B7" w14:paraId="18DEF645" w14:textId="77777777">
        <w:trPr>
          <w:trHeight w:val="179"/>
        </w:trPr>
        <w:tc>
          <w:tcPr>
            <w:tcW w:w="7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65F47" w14:textId="77777777" w:rsidR="001220B7" w:rsidRDefault="0068032B">
            <w:pPr>
              <w:pStyle w:val="TableParagraph"/>
              <w:spacing w:before="33"/>
              <w:ind w:left="53"/>
              <w:jc w:val="left"/>
              <w:rPr>
                <w:sz w:val="10"/>
              </w:rPr>
            </w:pPr>
            <w:r>
              <w:rPr>
                <w:sz w:val="10"/>
              </w:rPr>
              <w:t>Banaszak et al.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FF5B" w14:textId="77777777" w:rsidR="001220B7" w:rsidRDefault="0068032B">
            <w:pPr>
              <w:pStyle w:val="TableParagraph"/>
              <w:spacing w:before="33"/>
              <w:ind w:left="52"/>
              <w:jc w:val="left"/>
              <w:rPr>
                <w:sz w:val="10"/>
              </w:rPr>
            </w:pPr>
            <w:r>
              <w:rPr>
                <w:sz w:val="10"/>
              </w:rPr>
              <w:t>WES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3ABA" w14:textId="77777777" w:rsidR="001220B7" w:rsidRDefault="0068032B">
            <w:pPr>
              <w:pStyle w:val="TableParagraph"/>
              <w:spacing w:before="33"/>
              <w:ind w:left="51"/>
              <w:jc w:val="left"/>
              <w:rPr>
                <w:sz w:val="10"/>
              </w:rPr>
            </w:pPr>
            <w:r>
              <w:rPr>
                <w:sz w:val="10"/>
              </w:rPr>
              <w:t>PE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9DEE" w14:textId="77777777" w:rsidR="001220B7" w:rsidRDefault="0068032B">
            <w:pPr>
              <w:pStyle w:val="TableParagraph"/>
              <w:spacing w:before="33"/>
              <w:ind w:right="46"/>
              <w:rPr>
                <w:sz w:val="10"/>
              </w:rPr>
            </w:pPr>
            <w:r>
              <w:rPr>
                <w:sz w:val="10"/>
              </w:rPr>
              <w:t>254 983 225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7B52" w14:textId="77777777" w:rsidR="001220B7" w:rsidRDefault="0068032B">
            <w:pPr>
              <w:pStyle w:val="TableParagraph"/>
              <w:spacing w:before="33"/>
              <w:ind w:right="47"/>
              <w:rPr>
                <w:sz w:val="10"/>
              </w:rPr>
            </w:pPr>
            <w:r>
              <w:rPr>
                <w:sz w:val="10"/>
              </w:rPr>
              <w:t>510 192 582</w:t>
            </w:r>
          </w:p>
        </w:tc>
        <w:tc>
          <w:tcPr>
            <w:tcW w:w="1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B3B0" w14:textId="77777777" w:rsidR="001220B7" w:rsidRDefault="0068032B">
            <w:pPr>
              <w:pStyle w:val="TableParagraph"/>
              <w:spacing w:before="33"/>
              <w:ind w:right="48"/>
              <w:rPr>
                <w:sz w:val="10"/>
              </w:rPr>
            </w:pPr>
            <w:r>
              <w:rPr>
                <w:sz w:val="10"/>
              </w:rPr>
              <w:t>99,56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1192" w14:textId="77777777" w:rsidR="001220B7" w:rsidRDefault="0068032B">
            <w:pPr>
              <w:pStyle w:val="TableParagraph"/>
              <w:spacing w:before="33"/>
              <w:ind w:right="49"/>
              <w:rPr>
                <w:sz w:val="10"/>
              </w:rPr>
            </w:pPr>
            <w:r>
              <w:rPr>
                <w:sz w:val="10"/>
              </w:rPr>
              <w:t>0,044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F571" w14:textId="77777777" w:rsidR="001220B7" w:rsidRDefault="0068032B">
            <w:pPr>
              <w:pStyle w:val="TableParagraph"/>
              <w:spacing w:before="33"/>
              <w:ind w:right="50"/>
              <w:rPr>
                <w:sz w:val="10"/>
              </w:rPr>
            </w:pPr>
            <w:r>
              <w:rPr>
                <w:sz w:val="10"/>
              </w:rPr>
              <w:t>99,41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CACA" w14:textId="77777777" w:rsidR="001220B7" w:rsidRDefault="0068032B">
            <w:pPr>
              <w:pStyle w:val="TableParagraph"/>
              <w:spacing w:before="33"/>
              <w:ind w:right="51"/>
              <w:rPr>
                <w:sz w:val="10"/>
              </w:rPr>
            </w:pPr>
            <w:r>
              <w:rPr>
                <w:sz w:val="10"/>
              </w:rPr>
              <w:t>506 680 110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D7FF3" w14:textId="77777777" w:rsidR="001220B7" w:rsidRDefault="0068032B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sz w:val="10"/>
              </w:rPr>
              <w:t>1 049 051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5B93" w14:textId="77777777" w:rsidR="001220B7" w:rsidRDefault="0068032B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sz w:val="10"/>
              </w:rPr>
              <w:t>0,11</w:t>
            </w:r>
          </w:p>
        </w:tc>
        <w:tc>
          <w:tcPr>
            <w:tcW w:w="2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0F7D" w14:textId="77777777" w:rsidR="001220B7" w:rsidRDefault="0068032B">
            <w:pPr>
              <w:pStyle w:val="TableParagraph"/>
              <w:spacing w:before="33"/>
              <w:ind w:right="53"/>
              <w:rPr>
                <w:sz w:val="10"/>
              </w:rPr>
            </w:pPr>
            <w:r>
              <w:rPr>
                <w:sz w:val="10"/>
              </w:rPr>
              <w:t>81,38</w:t>
            </w:r>
          </w:p>
        </w:tc>
      </w:tr>
      <w:tr w:rsidR="001220B7" w14:paraId="0BC6015E" w14:textId="77777777">
        <w:trPr>
          <w:trHeight w:val="304"/>
        </w:trPr>
        <w:tc>
          <w:tcPr>
            <w:tcW w:w="1284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A6FF6" w14:textId="77777777" w:rsidR="001220B7" w:rsidRDefault="0068032B">
            <w:pPr>
              <w:pStyle w:val="TableParagraph"/>
              <w:spacing w:before="56"/>
              <w:ind w:left="5707" w:right="570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Тестовые данные</w:t>
            </w:r>
          </w:p>
        </w:tc>
      </w:tr>
      <w:tr w:rsidR="001220B7" w14:paraId="2A61726A" w14:textId="77777777">
        <w:trPr>
          <w:trHeight w:val="179"/>
        </w:trPr>
        <w:tc>
          <w:tcPr>
            <w:tcW w:w="7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2F3430" w14:textId="77777777" w:rsidR="001220B7" w:rsidRDefault="0068032B">
            <w:pPr>
              <w:pStyle w:val="TableParagraph"/>
              <w:spacing w:before="32"/>
              <w:ind w:left="53"/>
              <w:jc w:val="left"/>
              <w:rPr>
                <w:sz w:val="10"/>
              </w:rPr>
            </w:pPr>
            <w:r>
              <w:rPr>
                <w:sz w:val="10"/>
              </w:rPr>
              <w:t>ExoC-19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F1E264" w14:textId="77777777" w:rsidR="001220B7" w:rsidRDefault="0068032B">
            <w:pPr>
              <w:pStyle w:val="TableParagraph"/>
              <w:spacing w:before="32"/>
              <w:ind w:left="52"/>
              <w:jc w:val="left"/>
              <w:rPr>
                <w:sz w:val="10"/>
              </w:rPr>
            </w:pPr>
            <w:r>
              <w:rPr>
                <w:sz w:val="10"/>
              </w:rPr>
              <w:t>Exo-C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86DEB6" w14:textId="77777777" w:rsidR="001220B7" w:rsidRDefault="0068032B">
            <w:pPr>
              <w:pStyle w:val="TableParagraph"/>
              <w:spacing w:before="32"/>
              <w:ind w:left="51"/>
              <w:jc w:val="left"/>
              <w:rPr>
                <w:sz w:val="10"/>
              </w:rPr>
            </w:pPr>
            <w:r>
              <w:rPr>
                <w:sz w:val="10"/>
              </w:rPr>
              <w:t>PE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1AB16D" w14:textId="77777777" w:rsidR="001220B7" w:rsidRDefault="0068032B">
            <w:pPr>
              <w:pStyle w:val="TableParagraph"/>
              <w:spacing w:before="32"/>
              <w:ind w:right="46"/>
              <w:rPr>
                <w:sz w:val="10"/>
              </w:rPr>
            </w:pPr>
            <w:r>
              <w:rPr>
                <w:sz w:val="10"/>
              </w:rPr>
              <w:t>136 609 179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157D1D" w14:textId="77777777" w:rsidR="001220B7" w:rsidRDefault="0068032B">
            <w:pPr>
              <w:pStyle w:val="TableParagraph"/>
              <w:spacing w:before="32"/>
              <w:ind w:right="47"/>
              <w:rPr>
                <w:sz w:val="10"/>
              </w:rPr>
            </w:pPr>
            <w:r>
              <w:rPr>
                <w:sz w:val="10"/>
              </w:rPr>
              <w:t>359 215 777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6D8533" w14:textId="77777777" w:rsidR="001220B7" w:rsidRDefault="0068032B">
            <w:pPr>
              <w:pStyle w:val="TableParagraph"/>
              <w:spacing w:before="32"/>
              <w:ind w:right="48"/>
              <w:rPr>
                <w:sz w:val="10"/>
              </w:rPr>
            </w:pPr>
            <w:r>
              <w:rPr>
                <w:sz w:val="10"/>
              </w:rPr>
              <w:t>99,31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9BA9D3" w14:textId="77777777" w:rsidR="001220B7" w:rsidRDefault="0068032B">
            <w:pPr>
              <w:pStyle w:val="TableParagraph"/>
              <w:spacing w:before="32"/>
              <w:ind w:right="49"/>
              <w:rPr>
                <w:sz w:val="10"/>
              </w:rPr>
            </w:pPr>
            <w:r>
              <w:rPr>
                <w:sz w:val="10"/>
              </w:rPr>
              <w:t>23,94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CEFB9D" w14:textId="77777777" w:rsidR="001220B7" w:rsidRDefault="0068032B">
            <w:pPr>
              <w:pStyle w:val="TableParagraph"/>
              <w:spacing w:before="32"/>
              <w:ind w:right="50"/>
              <w:rPr>
                <w:sz w:val="10"/>
              </w:rPr>
            </w:pPr>
            <w:r>
              <w:rPr>
                <w:sz w:val="10"/>
              </w:rPr>
              <w:t>89,22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978888" w14:textId="77777777" w:rsidR="001220B7" w:rsidRDefault="0068032B">
            <w:pPr>
              <w:pStyle w:val="TableParagraph"/>
              <w:spacing w:before="32"/>
              <w:ind w:right="51"/>
              <w:rPr>
                <w:sz w:val="10"/>
              </w:rPr>
            </w:pPr>
            <w:r>
              <w:rPr>
                <w:sz w:val="10"/>
              </w:rPr>
              <w:t>270 300 668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5DA2B9" w14:textId="77777777" w:rsidR="001220B7" w:rsidRDefault="0068032B">
            <w:pPr>
              <w:pStyle w:val="TableParagraph"/>
              <w:spacing w:before="32"/>
              <w:ind w:right="52"/>
              <w:rPr>
                <w:sz w:val="10"/>
              </w:rPr>
            </w:pPr>
            <w:r>
              <w:rPr>
                <w:sz w:val="10"/>
              </w:rPr>
              <w:t>443 409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385A76" w14:textId="77777777" w:rsidR="001220B7" w:rsidRDefault="0068032B">
            <w:pPr>
              <w:pStyle w:val="TableParagraph"/>
              <w:spacing w:before="32"/>
              <w:ind w:right="52"/>
              <w:rPr>
                <w:sz w:val="10"/>
              </w:rPr>
            </w:pPr>
            <w:r>
              <w:rPr>
                <w:sz w:val="10"/>
              </w:rPr>
              <w:t>5,01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F3571A" w14:textId="77777777" w:rsidR="001220B7" w:rsidRDefault="0068032B">
            <w:pPr>
              <w:pStyle w:val="TableParagraph"/>
              <w:spacing w:before="32"/>
              <w:ind w:right="53"/>
              <w:rPr>
                <w:sz w:val="10"/>
              </w:rPr>
            </w:pPr>
            <w:r>
              <w:rPr>
                <w:sz w:val="10"/>
              </w:rPr>
              <w:t>66,93</w:t>
            </w:r>
          </w:p>
        </w:tc>
      </w:tr>
      <w:tr w:rsidR="001220B7" w14:paraId="1DDD5287" w14:textId="77777777">
        <w:trPr>
          <w:trHeight w:val="179"/>
        </w:trPr>
        <w:tc>
          <w:tcPr>
            <w:tcW w:w="7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776F0A9F" w14:textId="77777777" w:rsidR="001220B7" w:rsidRDefault="0068032B">
            <w:pPr>
              <w:pStyle w:val="TableParagraph"/>
              <w:spacing w:before="33"/>
              <w:ind w:left="53"/>
              <w:jc w:val="left"/>
              <w:rPr>
                <w:sz w:val="10"/>
              </w:rPr>
            </w:pPr>
            <w:r>
              <w:rPr>
                <w:sz w:val="10"/>
              </w:rPr>
              <w:t>ExoC-20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79F765DA" w14:textId="77777777" w:rsidR="001220B7" w:rsidRDefault="0068032B">
            <w:pPr>
              <w:pStyle w:val="TableParagraph"/>
              <w:spacing w:before="33"/>
              <w:ind w:left="52"/>
              <w:jc w:val="left"/>
              <w:rPr>
                <w:sz w:val="10"/>
              </w:rPr>
            </w:pPr>
            <w:r>
              <w:rPr>
                <w:sz w:val="10"/>
              </w:rPr>
              <w:t>Exo-C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230B5236" w14:textId="77777777" w:rsidR="001220B7" w:rsidRDefault="0068032B">
            <w:pPr>
              <w:pStyle w:val="TableParagraph"/>
              <w:spacing w:before="33"/>
              <w:ind w:left="51"/>
              <w:jc w:val="left"/>
              <w:rPr>
                <w:sz w:val="10"/>
              </w:rPr>
            </w:pPr>
            <w:r>
              <w:rPr>
                <w:sz w:val="10"/>
              </w:rPr>
              <w:t>PE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045D9865" w14:textId="77777777" w:rsidR="001220B7" w:rsidRDefault="0068032B">
            <w:pPr>
              <w:pStyle w:val="TableParagraph"/>
              <w:spacing w:before="33"/>
              <w:ind w:right="46"/>
              <w:rPr>
                <w:sz w:val="10"/>
              </w:rPr>
            </w:pPr>
            <w:r>
              <w:rPr>
                <w:sz w:val="10"/>
              </w:rPr>
              <w:t>109 486 529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15AC05B4" w14:textId="77777777" w:rsidR="001220B7" w:rsidRDefault="0068032B">
            <w:pPr>
              <w:pStyle w:val="TableParagraph"/>
              <w:spacing w:before="33"/>
              <w:ind w:right="47"/>
              <w:rPr>
                <w:sz w:val="10"/>
              </w:rPr>
            </w:pPr>
            <w:r>
              <w:rPr>
                <w:sz w:val="10"/>
              </w:rPr>
              <w:t>284 855 590</w:t>
            </w:r>
          </w:p>
        </w:tc>
        <w:tc>
          <w:tcPr>
            <w:tcW w:w="1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036387E9" w14:textId="77777777" w:rsidR="001220B7" w:rsidRDefault="0068032B">
            <w:pPr>
              <w:pStyle w:val="TableParagraph"/>
              <w:spacing w:before="33"/>
              <w:ind w:right="48"/>
              <w:rPr>
                <w:sz w:val="10"/>
              </w:rPr>
            </w:pPr>
            <w:r>
              <w:rPr>
                <w:sz w:val="10"/>
              </w:rPr>
              <w:t>99,77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1C61ADFE" w14:textId="77777777" w:rsidR="001220B7" w:rsidRDefault="0068032B">
            <w:pPr>
              <w:pStyle w:val="TableParagraph"/>
              <w:spacing w:before="33"/>
              <w:ind w:right="49"/>
              <w:rPr>
                <w:sz w:val="10"/>
              </w:rPr>
            </w:pPr>
            <w:r>
              <w:rPr>
                <w:sz w:val="10"/>
              </w:rPr>
              <w:t>23,13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6A5CB386" w14:textId="77777777" w:rsidR="001220B7" w:rsidRDefault="0068032B">
            <w:pPr>
              <w:pStyle w:val="TableParagraph"/>
              <w:spacing w:before="33"/>
              <w:ind w:right="50"/>
              <w:rPr>
                <w:sz w:val="10"/>
              </w:rPr>
            </w:pPr>
            <w:r>
              <w:rPr>
                <w:sz w:val="10"/>
              </w:rPr>
              <w:t>70,02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01601C1C" w14:textId="77777777" w:rsidR="001220B7" w:rsidRDefault="0068032B">
            <w:pPr>
              <w:pStyle w:val="TableParagraph"/>
              <w:spacing w:before="33"/>
              <w:ind w:right="51"/>
              <w:rPr>
                <w:sz w:val="10"/>
              </w:rPr>
            </w:pPr>
            <w:r>
              <w:rPr>
                <w:sz w:val="10"/>
              </w:rPr>
              <w:t>217 754 606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5F231E62" w14:textId="77777777" w:rsidR="001220B7" w:rsidRDefault="0068032B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sz w:val="10"/>
              </w:rPr>
              <w:t>569 930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615188FE" w14:textId="77777777" w:rsidR="001220B7" w:rsidRDefault="0068032B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sz w:val="10"/>
              </w:rPr>
              <w:t>5,87</w:t>
            </w:r>
          </w:p>
        </w:tc>
        <w:tc>
          <w:tcPr>
            <w:tcW w:w="2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10015317" w14:textId="77777777" w:rsidR="001220B7" w:rsidRDefault="0068032B">
            <w:pPr>
              <w:pStyle w:val="TableParagraph"/>
              <w:spacing w:before="33"/>
              <w:ind w:right="53"/>
              <w:rPr>
                <w:sz w:val="10"/>
              </w:rPr>
            </w:pPr>
            <w:r>
              <w:rPr>
                <w:sz w:val="10"/>
              </w:rPr>
              <w:t>78,00</w:t>
            </w:r>
          </w:p>
        </w:tc>
      </w:tr>
    </w:tbl>
    <w:p w14:paraId="4EB3CF39" w14:textId="77777777" w:rsidR="001220B7" w:rsidRDefault="001220B7">
      <w:pPr>
        <w:sectPr w:rsidR="001220B7">
          <w:headerReference w:type="even" r:id="rId80"/>
          <w:headerReference w:type="default" r:id="rId81"/>
          <w:pgSz w:w="16838" w:h="11906" w:orient="landscape"/>
          <w:pgMar w:top="1100" w:right="1640" w:bottom="280" w:left="2140" w:header="0" w:footer="0" w:gutter="0"/>
          <w:cols w:space="720"/>
          <w:formProt w:val="0"/>
          <w:docGrid w:linePitch="100" w:charSpace="4096"/>
        </w:sectPr>
      </w:pPr>
    </w:p>
    <w:p w14:paraId="632190CD" w14:textId="77777777" w:rsidR="001220B7" w:rsidRDefault="0068032B">
      <w:pPr>
        <w:pStyle w:val="1"/>
        <w:spacing w:before="79"/>
        <w:ind w:left="117" w:firstLine="0"/>
        <w:rPr>
          <w:sz w:val="10"/>
        </w:rPr>
      </w:pPr>
      <w:r>
        <w:lastRenderedPageBreak/>
        <w:t>Список литературы</w:t>
      </w:r>
    </w:p>
    <w:p w14:paraId="19BCF32C" w14:textId="77777777" w:rsidR="001220B7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244" w:line="252" w:lineRule="auto"/>
        <w:ind w:right="553"/>
        <w:rPr>
          <w:sz w:val="24"/>
        </w:rPr>
      </w:pPr>
      <w:bookmarkStart w:id="209" w:name="_bookmark321"/>
      <w:bookmarkStart w:id="210" w:name="_bookmark32"/>
      <w:bookmarkEnd w:id="209"/>
      <w:bookmarkEnd w:id="210"/>
      <w:r w:rsidRPr="0068032B">
        <w:rPr>
          <w:sz w:val="24"/>
          <w:lang w:val="en-US"/>
        </w:rPr>
        <w:t xml:space="preserve">Hiroi, N. &amp; Agatsuma, S. Genetic susceptibility to substance dependence. </w:t>
      </w:r>
      <w:r>
        <w:rPr>
          <w:i/>
          <w:sz w:val="24"/>
        </w:rPr>
        <w:t xml:space="preserve">Mol </w:t>
      </w:r>
      <w:r>
        <w:rPr>
          <w:i/>
          <w:w w:val="90"/>
          <w:sz w:val="24"/>
        </w:rPr>
        <w:t xml:space="preserve">Psychiatry </w:t>
      </w:r>
      <w:r>
        <w:rPr>
          <w:b/>
          <w:w w:val="90"/>
          <w:sz w:val="24"/>
        </w:rPr>
        <w:t>10</w:t>
      </w:r>
      <w:r>
        <w:rPr>
          <w:w w:val="90"/>
          <w:sz w:val="24"/>
        </w:rPr>
        <w:t>, 336–344 (2004). URL</w:t>
      </w:r>
      <w:r>
        <w:rPr>
          <w:spacing w:val="13"/>
          <w:w w:val="90"/>
          <w:sz w:val="24"/>
        </w:rPr>
        <w:t xml:space="preserve"> </w:t>
      </w:r>
      <w:hyperlink r:id="rId82">
        <w:r>
          <w:rPr>
            <w:rFonts w:ascii="Courier New" w:hAnsi="Courier New"/>
            <w:color w:val="003052"/>
            <w:w w:val="90"/>
            <w:sz w:val="24"/>
          </w:rPr>
          <w:t>https://doi.org/10.1038/sj.mp.4001622</w:t>
        </w:r>
      </w:hyperlink>
      <w:r>
        <w:rPr>
          <w:w w:val="90"/>
          <w:sz w:val="24"/>
        </w:rPr>
        <w:t>.</w:t>
      </w:r>
    </w:p>
    <w:p w14:paraId="00C9ABA4" w14:textId="77777777" w:rsidR="001220B7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77"/>
        <w:ind w:hanging="400"/>
        <w:jc w:val="left"/>
        <w:rPr>
          <w:sz w:val="24"/>
        </w:rPr>
      </w:pPr>
      <w:bookmarkStart w:id="211" w:name="_bookmark33"/>
      <w:bookmarkStart w:id="212" w:name="_bookmark331"/>
      <w:bookmarkEnd w:id="211"/>
      <w:bookmarkEnd w:id="212"/>
      <w:r w:rsidRPr="0068032B">
        <w:rPr>
          <w:sz w:val="24"/>
          <w:lang w:val="en-US"/>
        </w:rPr>
        <w:t xml:space="preserve">Galanello, R. &amp; Origa, R. Beta-thalassemia. </w:t>
      </w:r>
      <w:r>
        <w:rPr>
          <w:i/>
          <w:sz w:val="24"/>
        </w:rPr>
        <w:t xml:space="preserve">Orphanet J </w:t>
      </w:r>
      <w:r>
        <w:rPr>
          <w:i/>
          <w:spacing w:val="-3"/>
          <w:sz w:val="24"/>
        </w:rPr>
        <w:t xml:space="preserve">Rare </w:t>
      </w:r>
      <w:r>
        <w:rPr>
          <w:i/>
          <w:sz w:val="24"/>
        </w:rPr>
        <w:t xml:space="preserve">Dis </w:t>
      </w:r>
      <w:r>
        <w:rPr>
          <w:b/>
          <w:sz w:val="24"/>
        </w:rPr>
        <w:t>5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>(2010). URL</w:t>
      </w:r>
    </w:p>
    <w:p w14:paraId="53CA5F16" w14:textId="77777777" w:rsidR="001220B7" w:rsidRDefault="0068032B">
      <w:pPr>
        <w:pStyle w:val="a4"/>
        <w:spacing w:before="13"/>
        <w:ind w:left="635"/>
        <w:rPr>
          <w:sz w:val="10"/>
        </w:rPr>
      </w:pPr>
      <w:hyperlink r:id="rId83">
        <w:r>
          <w:rPr>
            <w:rFonts w:ascii="Courier New" w:hAnsi="Courier New"/>
            <w:color w:val="003052"/>
            <w:w w:val="95"/>
          </w:rPr>
          <w:t>https://doi.org/10.1186/1750-1172-5-11</w:t>
        </w:r>
      </w:hyperlink>
      <w:r>
        <w:rPr>
          <w:w w:val="95"/>
        </w:rPr>
        <w:t>.</w:t>
      </w:r>
    </w:p>
    <w:p w14:paraId="15AEA4CA" w14:textId="77777777" w:rsidR="001220B7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92" w:line="252" w:lineRule="auto"/>
        <w:ind w:right="559"/>
        <w:rPr>
          <w:sz w:val="24"/>
        </w:rPr>
      </w:pPr>
      <w:bookmarkStart w:id="213" w:name="_bookmark341"/>
      <w:bookmarkStart w:id="214" w:name="_bookmark34"/>
      <w:bookmarkEnd w:id="213"/>
      <w:bookmarkEnd w:id="214"/>
      <w:r w:rsidRPr="0068032B">
        <w:rPr>
          <w:sz w:val="24"/>
          <w:lang w:val="en-US"/>
        </w:rPr>
        <w:t xml:space="preserve">Jett, K. &amp; Friedman, J. M. Clinical and genetic aspects of neurofibromatosis 1. </w:t>
      </w:r>
      <w:r>
        <w:rPr>
          <w:i/>
          <w:sz w:val="24"/>
        </w:rPr>
        <w:t xml:space="preserve">Genet </w:t>
      </w:r>
      <w:r>
        <w:rPr>
          <w:i/>
          <w:w w:val="90"/>
          <w:sz w:val="24"/>
        </w:rPr>
        <w:t xml:space="preserve">Med </w:t>
      </w:r>
      <w:r>
        <w:rPr>
          <w:b/>
          <w:w w:val="90"/>
          <w:sz w:val="24"/>
        </w:rPr>
        <w:t>12</w:t>
      </w:r>
      <w:r>
        <w:rPr>
          <w:w w:val="90"/>
          <w:sz w:val="24"/>
        </w:rPr>
        <w:t xml:space="preserve">, </w:t>
      </w:r>
      <w:r>
        <w:rPr>
          <w:spacing w:val="-3"/>
          <w:w w:val="90"/>
          <w:sz w:val="24"/>
        </w:rPr>
        <w:t xml:space="preserve">1–11 </w:t>
      </w:r>
      <w:r>
        <w:rPr>
          <w:w w:val="90"/>
          <w:sz w:val="24"/>
        </w:rPr>
        <w:t>(2009). URL</w:t>
      </w:r>
      <w:r>
        <w:rPr>
          <w:spacing w:val="-35"/>
          <w:w w:val="90"/>
          <w:sz w:val="24"/>
        </w:rPr>
        <w:t xml:space="preserve"> </w:t>
      </w:r>
      <w:hyperlink r:id="rId84">
        <w:r>
          <w:rPr>
            <w:rFonts w:ascii="Courier New" w:hAnsi="Courier New"/>
            <w:color w:val="003052"/>
            <w:w w:val="90"/>
            <w:sz w:val="24"/>
          </w:rPr>
          <w:t>https://doi.org/10.1097/gim.0b013e3181bf15e3</w:t>
        </w:r>
      </w:hyperlink>
      <w:r>
        <w:rPr>
          <w:w w:val="90"/>
          <w:sz w:val="24"/>
        </w:rPr>
        <w:t>.</w:t>
      </w:r>
    </w:p>
    <w:p w14:paraId="67F4977F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78" w:line="242" w:lineRule="auto"/>
        <w:ind w:left="623" w:right="517" w:hanging="388"/>
        <w:rPr>
          <w:sz w:val="24"/>
          <w:lang w:val="en-US"/>
        </w:rPr>
      </w:pPr>
      <w:bookmarkStart w:id="215" w:name="_bookmark351"/>
      <w:bookmarkStart w:id="216" w:name="_bookmark35"/>
      <w:bookmarkEnd w:id="215"/>
      <w:bookmarkEnd w:id="216"/>
      <w:r w:rsidRPr="0068032B">
        <w:rPr>
          <w:sz w:val="24"/>
          <w:lang w:val="en-US"/>
        </w:rPr>
        <w:t xml:space="preserve">Field, M. J. &amp; Behrman, R. E. (eds.) </w:t>
      </w:r>
      <w:r w:rsidRPr="0068032B">
        <w:rPr>
          <w:i/>
          <w:sz w:val="24"/>
          <w:lang w:val="en-US"/>
        </w:rPr>
        <w:t xml:space="preserve">When Children Die: Improving Palliative and End-of-Life </w:t>
      </w:r>
      <w:r w:rsidRPr="0068032B">
        <w:rPr>
          <w:i/>
          <w:spacing w:val="-3"/>
          <w:sz w:val="24"/>
          <w:lang w:val="en-US"/>
        </w:rPr>
        <w:t xml:space="preserve">Care </w:t>
      </w:r>
      <w:r w:rsidRPr="0068032B">
        <w:rPr>
          <w:i/>
          <w:sz w:val="24"/>
          <w:lang w:val="en-US"/>
        </w:rPr>
        <w:t xml:space="preserve">for Children and Their Families </w:t>
      </w:r>
      <w:r w:rsidRPr="0068032B">
        <w:rPr>
          <w:sz w:val="24"/>
          <w:lang w:val="en-US"/>
        </w:rPr>
        <w:t xml:space="preserve">(National Academies Press (US), </w:t>
      </w:r>
      <w:r w:rsidRPr="0068032B">
        <w:rPr>
          <w:w w:val="90"/>
          <w:sz w:val="24"/>
          <w:lang w:val="en-US"/>
        </w:rPr>
        <w:t xml:space="preserve">Washington (DC), 2003). URL </w:t>
      </w:r>
      <w:hyperlink r:id="rId85">
        <w:r w:rsidRPr="0068032B">
          <w:rPr>
            <w:rFonts w:ascii="Courier New" w:hAnsi="Courier New"/>
            <w:color w:val="003052"/>
            <w:w w:val="90"/>
            <w:sz w:val="24"/>
            <w:lang w:val="en-US"/>
          </w:rPr>
          <w:t>https://pubmed.ncbi.nlm.nih.gov/25057608</w:t>
        </w:r>
      </w:hyperlink>
      <w:r w:rsidRPr="0068032B">
        <w:rPr>
          <w:w w:val="90"/>
          <w:sz w:val="24"/>
          <w:lang w:val="en-US"/>
        </w:rPr>
        <w:t xml:space="preserve">. </w:t>
      </w:r>
      <w:r w:rsidRPr="0068032B">
        <w:rPr>
          <w:sz w:val="24"/>
          <w:lang w:val="en-US"/>
        </w:rPr>
        <w:t>NBK220818[bookaccession].</w:t>
      </w:r>
    </w:p>
    <w:p w14:paraId="2D64D33B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208" w:line="252" w:lineRule="auto"/>
        <w:ind w:right="516"/>
        <w:rPr>
          <w:sz w:val="24"/>
          <w:lang w:val="en-US"/>
        </w:rPr>
      </w:pPr>
      <w:bookmarkStart w:id="217" w:name="_bookmark361"/>
      <w:bookmarkStart w:id="218" w:name="_bookmark36"/>
      <w:bookmarkEnd w:id="217"/>
      <w:bookmarkEnd w:id="218"/>
      <w:r w:rsidRPr="0068032B">
        <w:rPr>
          <w:spacing w:val="-3"/>
          <w:sz w:val="24"/>
          <w:lang w:val="en-US"/>
        </w:rPr>
        <w:t>Herder,</w:t>
      </w:r>
      <w:r w:rsidRPr="0068032B">
        <w:rPr>
          <w:spacing w:val="-16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M. What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is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the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purpose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of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the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orphan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drug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act?</w:t>
      </w:r>
      <w:r w:rsidRPr="0068032B">
        <w:rPr>
          <w:spacing w:val="1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PLoS</w:t>
      </w:r>
      <w:r w:rsidRPr="0068032B">
        <w:rPr>
          <w:i/>
          <w:spacing w:val="-16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Med</w:t>
      </w:r>
      <w:r w:rsidRPr="0068032B">
        <w:rPr>
          <w:i/>
          <w:spacing w:val="-14"/>
          <w:sz w:val="24"/>
          <w:lang w:val="en-US"/>
        </w:rPr>
        <w:t xml:space="preserve"> </w:t>
      </w:r>
      <w:r w:rsidRPr="0068032B">
        <w:rPr>
          <w:b/>
          <w:sz w:val="24"/>
          <w:lang w:val="en-US"/>
        </w:rPr>
        <w:t>14</w:t>
      </w:r>
      <w:r w:rsidRPr="0068032B">
        <w:rPr>
          <w:sz w:val="24"/>
          <w:lang w:val="en-US"/>
        </w:rPr>
        <w:t>,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e1002191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(2017). URL</w:t>
      </w:r>
      <w:r w:rsidRPr="0068032B">
        <w:rPr>
          <w:spacing w:val="-25"/>
          <w:sz w:val="24"/>
          <w:lang w:val="en-US"/>
        </w:rPr>
        <w:t xml:space="preserve"> </w:t>
      </w:r>
      <w:hyperlink r:id="rId86">
        <w:r w:rsidRPr="0068032B">
          <w:rPr>
            <w:rFonts w:ascii="Courier New" w:hAnsi="Courier New"/>
            <w:color w:val="003052"/>
            <w:sz w:val="24"/>
            <w:lang w:val="en-US"/>
          </w:rPr>
          <w:t>https://doi.org/10.1371/journal.pmed.1002191</w:t>
        </w:r>
      </w:hyperlink>
      <w:r w:rsidRPr="0068032B">
        <w:rPr>
          <w:sz w:val="24"/>
          <w:lang w:val="en-US"/>
        </w:rPr>
        <w:t>.</w:t>
      </w:r>
    </w:p>
    <w:p w14:paraId="10084E16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78" w:line="252" w:lineRule="auto"/>
        <w:ind w:left="627" w:right="525" w:hanging="391"/>
        <w:rPr>
          <w:sz w:val="24"/>
          <w:lang w:val="en-US"/>
        </w:rPr>
      </w:pPr>
      <w:bookmarkStart w:id="219" w:name="_bookmark371"/>
      <w:bookmarkStart w:id="220" w:name="_bookmark37"/>
      <w:bookmarkEnd w:id="219"/>
      <w:bookmarkEnd w:id="220"/>
      <w:r w:rsidRPr="0068032B">
        <w:rPr>
          <w:sz w:val="24"/>
          <w:lang w:val="en-US"/>
        </w:rPr>
        <w:t>Richter,</w:t>
      </w:r>
      <w:r w:rsidRPr="0068032B">
        <w:rPr>
          <w:spacing w:val="-13"/>
          <w:sz w:val="24"/>
          <w:lang w:val="en-US"/>
        </w:rPr>
        <w:t xml:space="preserve"> </w:t>
      </w:r>
      <w:r w:rsidRPr="0068032B">
        <w:rPr>
          <w:spacing w:val="-9"/>
          <w:sz w:val="24"/>
          <w:lang w:val="en-US"/>
        </w:rPr>
        <w:t>T.</w:t>
      </w:r>
      <w:r w:rsidRPr="0068032B">
        <w:rPr>
          <w:spacing w:val="-12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et</w:t>
      </w:r>
      <w:r w:rsidRPr="0068032B">
        <w:rPr>
          <w:i/>
          <w:spacing w:val="-12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al.</w:t>
      </w:r>
      <w:r w:rsidRPr="0068032B">
        <w:rPr>
          <w:i/>
          <w:spacing w:val="7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Rare</w:t>
      </w:r>
      <w:r w:rsidRPr="0068032B">
        <w:rPr>
          <w:spacing w:val="-1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disease</w:t>
      </w:r>
      <w:r w:rsidRPr="0068032B">
        <w:rPr>
          <w:spacing w:val="-1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terminology</w:t>
      </w:r>
      <w:r w:rsidRPr="0068032B">
        <w:rPr>
          <w:spacing w:val="-1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and</w:t>
      </w:r>
      <w:r w:rsidRPr="0068032B">
        <w:rPr>
          <w:spacing w:val="-1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definitions—a</w:t>
      </w:r>
      <w:r w:rsidRPr="0068032B">
        <w:rPr>
          <w:spacing w:val="-1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systematic</w:t>
      </w:r>
      <w:r w:rsidRPr="0068032B">
        <w:rPr>
          <w:spacing w:val="-1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global</w:t>
      </w:r>
      <w:r w:rsidRPr="0068032B">
        <w:rPr>
          <w:spacing w:val="-1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review: Report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of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the</w:t>
      </w:r>
      <w:r w:rsidRPr="0068032B">
        <w:rPr>
          <w:spacing w:val="-1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ISPOR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Rare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Disease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Special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Interest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Group.</w:t>
      </w:r>
      <w:r w:rsidRPr="0068032B">
        <w:rPr>
          <w:spacing w:val="3"/>
          <w:sz w:val="24"/>
          <w:lang w:val="en-US"/>
        </w:rPr>
        <w:t xml:space="preserve"> </w:t>
      </w:r>
      <w:r w:rsidRPr="0068032B">
        <w:rPr>
          <w:i/>
          <w:spacing w:val="-6"/>
          <w:sz w:val="24"/>
          <w:lang w:val="en-US"/>
        </w:rPr>
        <w:t>Value</w:t>
      </w:r>
      <w:r w:rsidRPr="0068032B">
        <w:rPr>
          <w:i/>
          <w:spacing w:val="-14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in</w:t>
      </w:r>
      <w:r w:rsidRPr="0068032B">
        <w:rPr>
          <w:i/>
          <w:spacing w:val="-14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Health</w:t>
      </w:r>
      <w:r w:rsidRPr="0068032B">
        <w:rPr>
          <w:i/>
          <w:spacing w:val="-13"/>
          <w:sz w:val="24"/>
          <w:lang w:val="en-US"/>
        </w:rPr>
        <w:t xml:space="preserve"> </w:t>
      </w:r>
      <w:r w:rsidRPr="0068032B">
        <w:rPr>
          <w:b/>
          <w:sz w:val="24"/>
          <w:lang w:val="en-US"/>
        </w:rPr>
        <w:t>18</w:t>
      </w:r>
      <w:r w:rsidRPr="0068032B">
        <w:rPr>
          <w:sz w:val="24"/>
          <w:lang w:val="en-US"/>
        </w:rPr>
        <w:t>,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906–914 (2015). URL</w:t>
      </w:r>
      <w:r w:rsidRPr="0068032B">
        <w:rPr>
          <w:spacing w:val="-43"/>
          <w:sz w:val="24"/>
          <w:lang w:val="en-US"/>
        </w:rPr>
        <w:t xml:space="preserve"> </w:t>
      </w:r>
      <w:hyperlink r:id="rId87">
        <w:r w:rsidRPr="0068032B">
          <w:rPr>
            <w:rFonts w:ascii="Courier New" w:hAnsi="Courier New"/>
            <w:color w:val="003052"/>
            <w:sz w:val="24"/>
            <w:lang w:val="en-US"/>
          </w:rPr>
          <w:t>https://doi.org/10.1016/j.jval.2015.05.008</w:t>
        </w:r>
      </w:hyperlink>
      <w:r w:rsidRPr="0068032B">
        <w:rPr>
          <w:sz w:val="24"/>
          <w:lang w:val="en-US"/>
        </w:rPr>
        <w:t>.</w:t>
      </w:r>
    </w:p>
    <w:p w14:paraId="29A858B1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76" w:line="252" w:lineRule="auto"/>
        <w:ind w:left="627" w:right="558" w:hanging="391"/>
        <w:rPr>
          <w:sz w:val="24"/>
          <w:lang w:val="en-US"/>
        </w:rPr>
      </w:pPr>
      <w:bookmarkStart w:id="221" w:name="_bookmark381"/>
      <w:bookmarkStart w:id="222" w:name="_bookmark38"/>
      <w:bookmarkEnd w:id="221"/>
      <w:bookmarkEnd w:id="222"/>
      <w:r w:rsidRPr="0068032B">
        <w:rPr>
          <w:sz w:val="24"/>
          <w:lang w:val="en-US"/>
        </w:rPr>
        <w:t xml:space="preserve">Bomar, J. M. </w:t>
      </w:r>
      <w:r w:rsidRPr="0068032B">
        <w:rPr>
          <w:i/>
          <w:sz w:val="24"/>
          <w:lang w:val="en-US"/>
        </w:rPr>
        <w:t xml:space="preserve">et al. </w:t>
      </w:r>
      <w:r w:rsidRPr="0068032B">
        <w:rPr>
          <w:sz w:val="24"/>
          <w:lang w:val="en-US"/>
        </w:rPr>
        <w:t>Mutations in a novel gene encoding a CRAL-TRIO domain cause human</w:t>
      </w:r>
      <w:r w:rsidRPr="0068032B">
        <w:rPr>
          <w:spacing w:val="-10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Cayman</w:t>
      </w:r>
      <w:r w:rsidRPr="0068032B">
        <w:rPr>
          <w:spacing w:val="-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ataxia</w:t>
      </w:r>
      <w:r w:rsidRPr="0068032B">
        <w:rPr>
          <w:spacing w:val="-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and</w:t>
      </w:r>
      <w:r w:rsidRPr="0068032B">
        <w:rPr>
          <w:spacing w:val="-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ataxia/dystonia</w:t>
      </w:r>
      <w:r w:rsidRPr="0068032B">
        <w:rPr>
          <w:spacing w:val="-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in</w:t>
      </w:r>
      <w:r w:rsidRPr="0068032B">
        <w:rPr>
          <w:spacing w:val="-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the</w:t>
      </w:r>
      <w:r w:rsidRPr="0068032B">
        <w:rPr>
          <w:spacing w:val="-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jittery</w:t>
      </w:r>
      <w:r w:rsidRPr="0068032B">
        <w:rPr>
          <w:spacing w:val="-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mouse.</w:t>
      </w:r>
      <w:r w:rsidRPr="0068032B">
        <w:rPr>
          <w:spacing w:val="10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Nat</w:t>
      </w:r>
      <w:r w:rsidRPr="0068032B">
        <w:rPr>
          <w:i/>
          <w:spacing w:val="-9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Genet</w:t>
      </w:r>
      <w:r w:rsidRPr="0068032B">
        <w:rPr>
          <w:i/>
          <w:spacing w:val="-5"/>
          <w:sz w:val="24"/>
          <w:lang w:val="en-US"/>
        </w:rPr>
        <w:t xml:space="preserve"> </w:t>
      </w:r>
      <w:r w:rsidRPr="0068032B">
        <w:rPr>
          <w:b/>
          <w:sz w:val="24"/>
          <w:lang w:val="en-US"/>
        </w:rPr>
        <w:t>35</w:t>
      </w:r>
      <w:r w:rsidRPr="0068032B">
        <w:rPr>
          <w:sz w:val="24"/>
          <w:lang w:val="en-US"/>
        </w:rPr>
        <w:t>,</w:t>
      </w:r>
      <w:r w:rsidRPr="0068032B">
        <w:rPr>
          <w:spacing w:val="-10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264–269 (2003). URL</w:t>
      </w:r>
      <w:r w:rsidRPr="0068032B">
        <w:rPr>
          <w:spacing w:val="-3"/>
          <w:sz w:val="24"/>
          <w:lang w:val="en-US"/>
        </w:rPr>
        <w:t xml:space="preserve"> </w:t>
      </w:r>
      <w:hyperlink r:id="rId88">
        <w:r w:rsidRPr="0068032B">
          <w:rPr>
            <w:rFonts w:ascii="Courier New" w:hAnsi="Courier New"/>
            <w:color w:val="003052"/>
            <w:sz w:val="24"/>
            <w:lang w:val="en-US"/>
          </w:rPr>
          <w:t>https://doi.org/10.1038/ng1255</w:t>
        </w:r>
      </w:hyperlink>
      <w:r w:rsidRPr="0068032B">
        <w:rPr>
          <w:sz w:val="24"/>
          <w:lang w:val="en-US"/>
        </w:rPr>
        <w:t>.</w:t>
      </w:r>
    </w:p>
    <w:p w14:paraId="3A5F48B5" w14:textId="77777777" w:rsidR="001220B7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77"/>
        <w:ind w:left="628" w:right="516" w:hanging="392"/>
        <w:rPr>
          <w:sz w:val="24"/>
        </w:rPr>
      </w:pPr>
      <w:bookmarkStart w:id="223" w:name="_bookmark391"/>
      <w:bookmarkStart w:id="224" w:name="_bookmark39"/>
      <w:bookmarkEnd w:id="223"/>
      <w:bookmarkEnd w:id="224"/>
      <w:r w:rsidRPr="0068032B">
        <w:rPr>
          <w:sz w:val="24"/>
          <w:lang w:val="en-US"/>
        </w:rPr>
        <w:t xml:space="preserve">The Lancet </w:t>
      </w:r>
      <w:r w:rsidRPr="0068032B">
        <w:rPr>
          <w:spacing w:val="-3"/>
          <w:sz w:val="24"/>
          <w:lang w:val="en-US"/>
        </w:rPr>
        <w:t xml:space="preserve">Neurology.   </w:t>
      </w:r>
      <w:r w:rsidRPr="0068032B">
        <w:rPr>
          <w:sz w:val="24"/>
          <w:lang w:val="en-US"/>
        </w:rPr>
        <w:t xml:space="preserve">Rare neurological diseases: a united approach is needed.   </w:t>
      </w:r>
      <w:r>
        <w:rPr>
          <w:i/>
          <w:sz w:val="24"/>
        </w:rPr>
        <w:t xml:space="preserve">The Lancet Neurology </w:t>
      </w:r>
      <w:r>
        <w:rPr>
          <w:b/>
          <w:sz w:val="24"/>
        </w:rPr>
        <w:t>10</w:t>
      </w:r>
      <w:r>
        <w:rPr>
          <w:sz w:val="24"/>
        </w:rPr>
        <w:t xml:space="preserve">, 109 (2011). URL </w:t>
      </w:r>
      <w:hyperlink r:id="rId89">
        <w:r>
          <w:rPr>
            <w:rFonts w:ascii="Courier New" w:hAnsi="Courier New"/>
            <w:color w:val="003052"/>
            <w:sz w:val="24"/>
          </w:rPr>
          <w:t>https://doi.org/10.1016/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90">
        <w:r>
          <w:rPr>
            <w:rFonts w:ascii="Courier New" w:hAnsi="Courier New"/>
            <w:color w:val="003052"/>
            <w:sz w:val="24"/>
          </w:rPr>
          <w:t>S1474-4422(11)70001-1</w:t>
        </w:r>
      </w:hyperlink>
      <w:r>
        <w:rPr>
          <w:sz w:val="24"/>
        </w:rPr>
        <w:t>.</w:t>
      </w:r>
    </w:p>
    <w:p w14:paraId="74750963" w14:textId="77777777" w:rsidR="001220B7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89" w:line="252" w:lineRule="auto"/>
        <w:ind w:right="497"/>
        <w:rPr>
          <w:rFonts w:ascii="Courier New" w:hAnsi="Courier New"/>
          <w:sz w:val="24"/>
        </w:rPr>
      </w:pPr>
      <w:bookmarkStart w:id="225" w:name="_bookmark401"/>
      <w:bookmarkStart w:id="226" w:name="_bookmark40"/>
      <w:bookmarkEnd w:id="225"/>
      <w:bookmarkEnd w:id="226"/>
      <w:r w:rsidRPr="0068032B">
        <w:rPr>
          <w:spacing w:val="-3"/>
          <w:sz w:val="24"/>
          <w:lang w:val="en-US"/>
        </w:rPr>
        <w:t>Amberger,</w:t>
      </w:r>
      <w:r w:rsidRPr="0068032B">
        <w:rPr>
          <w:spacing w:val="-2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J.</w:t>
      </w:r>
      <w:r w:rsidRPr="0068032B">
        <w:rPr>
          <w:spacing w:val="-2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S.,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Bocchini,</w:t>
      </w:r>
      <w:r w:rsidRPr="0068032B">
        <w:rPr>
          <w:spacing w:val="-2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C.</w:t>
      </w:r>
      <w:r w:rsidRPr="0068032B">
        <w:rPr>
          <w:spacing w:val="-2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A.,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Schiettecatte,</w:t>
      </w:r>
      <w:r w:rsidRPr="0068032B">
        <w:rPr>
          <w:spacing w:val="-24"/>
          <w:sz w:val="24"/>
          <w:lang w:val="en-US"/>
        </w:rPr>
        <w:t xml:space="preserve"> </w:t>
      </w:r>
      <w:r w:rsidRPr="0068032B">
        <w:rPr>
          <w:spacing w:val="-7"/>
          <w:sz w:val="24"/>
          <w:lang w:val="en-US"/>
        </w:rPr>
        <w:t>F.,</w:t>
      </w:r>
      <w:r w:rsidRPr="0068032B">
        <w:rPr>
          <w:spacing w:val="-2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Scott,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A.</w:t>
      </w:r>
      <w:r w:rsidRPr="0068032B">
        <w:rPr>
          <w:spacing w:val="-24"/>
          <w:sz w:val="24"/>
          <w:lang w:val="en-US"/>
        </w:rPr>
        <w:t xml:space="preserve"> </w:t>
      </w:r>
      <w:r w:rsidRPr="0068032B">
        <w:rPr>
          <w:spacing w:val="-10"/>
          <w:sz w:val="24"/>
          <w:lang w:val="en-US"/>
        </w:rPr>
        <w:t>F.</w:t>
      </w:r>
      <w:r w:rsidRPr="0068032B">
        <w:rPr>
          <w:spacing w:val="-2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&amp;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Hamosh,</w:t>
      </w:r>
      <w:r w:rsidRPr="0068032B">
        <w:rPr>
          <w:spacing w:val="-2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A.</w:t>
      </w:r>
      <w:r w:rsidRPr="0068032B">
        <w:rPr>
          <w:spacing w:val="-1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 xml:space="preserve">OMIM.org: Online Mendelian Inheritance in Man (OMIM®), an online catalog of human genes and genetic disorders. </w:t>
      </w:r>
      <w:r>
        <w:rPr>
          <w:i/>
          <w:sz w:val="24"/>
        </w:rPr>
        <w:t xml:space="preserve">Nucleic Acids Research </w:t>
      </w:r>
      <w:r>
        <w:rPr>
          <w:b/>
          <w:sz w:val="24"/>
        </w:rPr>
        <w:t>43</w:t>
      </w:r>
      <w:r>
        <w:rPr>
          <w:sz w:val="24"/>
        </w:rPr>
        <w:t>, D789–D798 (2014). URL</w:t>
      </w:r>
      <w:r>
        <w:rPr>
          <w:spacing w:val="50"/>
          <w:sz w:val="24"/>
        </w:rPr>
        <w:t xml:space="preserve"> </w:t>
      </w:r>
      <w:hyperlink r:id="rId91">
        <w:r>
          <w:rPr>
            <w:rFonts w:ascii="Courier New" w:hAnsi="Courier New"/>
            <w:color w:val="003052"/>
            <w:sz w:val="24"/>
          </w:rPr>
          <w:t>https:</w:t>
        </w:r>
      </w:hyperlink>
    </w:p>
    <w:p w14:paraId="48F61FAA" w14:textId="77777777" w:rsidR="001220B7" w:rsidRDefault="0068032B">
      <w:pPr>
        <w:pStyle w:val="a4"/>
        <w:spacing w:line="273" w:lineRule="exact"/>
        <w:ind w:left="623"/>
        <w:rPr>
          <w:sz w:val="10"/>
        </w:rPr>
      </w:pPr>
      <w:hyperlink r:id="rId92">
        <w:r>
          <w:rPr>
            <w:rFonts w:ascii="Courier New" w:hAnsi="Courier New"/>
            <w:color w:val="003052"/>
            <w:w w:val="95"/>
          </w:rPr>
          <w:t>//doi.org/10.1093/nar/gku1205</w:t>
        </w:r>
      </w:hyperlink>
      <w:r>
        <w:rPr>
          <w:w w:val="95"/>
        </w:rPr>
        <w:t>.</w:t>
      </w:r>
    </w:p>
    <w:p w14:paraId="25298A9C" w14:textId="77777777" w:rsidR="001220B7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92"/>
        <w:ind w:right="472" w:hanging="518"/>
        <w:jc w:val="left"/>
        <w:rPr>
          <w:sz w:val="24"/>
        </w:rPr>
      </w:pPr>
      <w:bookmarkStart w:id="227" w:name="_bookmark411"/>
      <w:bookmarkStart w:id="228" w:name="_bookmark41"/>
      <w:bookmarkEnd w:id="227"/>
      <w:bookmarkEnd w:id="228"/>
      <w:r w:rsidRPr="0068032B">
        <w:rPr>
          <w:sz w:val="24"/>
          <w:lang w:val="en-US"/>
        </w:rPr>
        <w:t>French National Institute of Health and Medical Research (INSERM). Orphanet: an online</w:t>
      </w:r>
      <w:r w:rsidRPr="0068032B">
        <w:rPr>
          <w:spacing w:val="-10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database</w:t>
      </w:r>
      <w:r w:rsidRPr="0068032B">
        <w:rPr>
          <w:spacing w:val="-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of</w:t>
      </w:r>
      <w:r w:rsidRPr="0068032B">
        <w:rPr>
          <w:spacing w:val="-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rare</w:t>
      </w:r>
      <w:r w:rsidRPr="0068032B">
        <w:rPr>
          <w:spacing w:val="-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diseases</w:t>
      </w:r>
      <w:r w:rsidRPr="0068032B">
        <w:rPr>
          <w:spacing w:val="-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and</w:t>
      </w:r>
      <w:r w:rsidRPr="0068032B">
        <w:rPr>
          <w:spacing w:val="-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orphan</w:t>
      </w:r>
      <w:r w:rsidRPr="0068032B">
        <w:rPr>
          <w:spacing w:val="-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drugs.</w:t>
      </w:r>
      <w:r w:rsidRPr="0068032B">
        <w:rPr>
          <w:spacing w:val="35"/>
          <w:sz w:val="24"/>
          <w:lang w:val="en-US"/>
        </w:rPr>
        <w:t xml:space="preserve"> </w:t>
      </w:r>
      <w:r>
        <w:rPr>
          <w:sz w:val="24"/>
        </w:rPr>
        <w:t>Available</w:t>
      </w:r>
      <w:r>
        <w:rPr>
          <w:spacing w:val="-10"/>
          <w:sz w:val="24"/>
        </w:rPr>
        <w:t xml:space="preserve"> </w:t>
      </w:r>
      <w:r>
        <w:rPr>
          <w:sz w:val="24"/>
        </w:rPr>
        <w:t>online</w:t>
      </w:r>
      <w:r>
        <w:rPr>
          <w:spacing w:val="-8"/>
          <w:sz w:val="24"/>
        </w:rPr>
        <w:t xml:space="preserve"> </w:t>
      </w:r>
      <w:r>
        <w:rPr>
          <w:sz w:val="24"/>
        </w:rPr>
        <w:t>at:</w:t>
      </w:r>
      <w:r>
        <w:rPr>
          <w:spacing w:val="-10"/>
          <w:sz w:val="24"/>
        </w:rPr>
        <w:t xml:space="preserve"> </w:t>
      </w:r>
      <w:hyperlink r:id="rId93">
        <w:r>
          <w:rPr>
            <w:rFonts w:ascii="Courier New" w:hAnsi="Courier New"/>
            <w:color w:val="003052"/>
            <w:sz w:val="24"/>
          </w:rPr>
          <w:t>http://www.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94">
        <w:r>
          <w:rPr>
            <w:rFonts w:ascii="Courier New" w:hAnsi="Courier New"/>
            <w:color w:val="003052"/>
            <w:sz w:val="24"/>
          </w:rPr>
          <w:t>orpha.net</w:t>
        </w:r>
        <w:r>
          <w:rPr>
            <w:rFonts w:ascii="Courier New" w:hAnsi="Courier New"/>
            <w:color w:val="003052"/>
            <w:spacing w:val="-70"/>
            <w:sz w:val="24"/>
          </w:rPr>
          <w:t xml:space="preserve"> </w:t>
        </w:r>
      </w:hyperlink>
      <w:r>
        <w:rPr>
          <w:sz w:val="24"/>
        </w:rPr>
        <w:t>(1997). Accessed 2020/12/08.</w:t>
      </w:r>
    </w:p>
    <w:p w14:paraId="45B751F2" w14:textId="77777777" w:rsidR="001220B7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90" w:line="252" w:lineRule="auto"/>
        <w:ind w:right="518" w:hanging="510"/>
        <w:rPr>
          <w:sz w:val="24"/>
        </w:rPr>
      </w:pPr>
      <w:bookmarkStart w:id="229" w:name="_bookmark421"/>
      <w:bookmarkStart w:id="230" w:name="_bookmark42"/>
      <w:bookmarkEnd w:id="229"/>
      <w:bookmarkEnd w:id="230"/>
      <w:r w:rsidRPr="0068032B">
        <w:rPr>
          <w:sz w:val="24"/>
          <w:lang w:val="en-US"/>
        </w:rPr>
        <w:t xml:space="preserve">Winklhofer, K. </w:t>
      </w:r>
      <w:r w:rsidRPr="0068032B">
        <w:rPr>
          <w:spacing w:val="-7"/>
          <w:sz w:val="24"/>
          <w:lang w:val="en-US"/>
        </w:rPr>
        <w:t xml:space="preserve">F., </w:t>
      </w:r>
      <w:r w:rsidRPr="0068032B">
        <w:rPr>
          <w:spacing w:val="-3"/>
          <w:sz w:val="24"/>
          <w:lang w:val="en-US"/>
        </w:rPr>
        <w:t xml:space="preserve">Tatzelt, </w:t>
      </w:r>
      <w:r w:rsidRPr="0068032B">
        <w:rPr>
          <w:sz w:val="24"/>
          <w:lang w:val="en-US"/>
        </w:rPr>
        <w:t>J. &amp; Haass, C. The two faces of protein misfolding: gainand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loss-of-function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in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neurodegenerative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 xml:space="preserve">diseases. </w:t>
      </w:r>
      <w:r>
        <w:rPr>
          <w:i/>
          <w:sz w:val="24"/>
        </w:rPr>
        <w:t>EMBO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J</w:t>
      </w:r>
      <w:r>
        <w:rPr>
          <w:i/>
          <w:spacing w:val="-6"/>
          <w:sz w:val="24"/>
        </w:rPr>
        <w:t xml:space="preserve"> </w:t>
      </w:r>
      <w:r>
        <w:rPr>
          <w:b/>
          <w:sz w:val="24"/>
        </w:rPr>
        <w:t>27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336–349</w:t>
      </w:r>
      <w:r>
        <w:rPr>
          <w:spacing w:val="-15"/>
          <w:sz w:val="24"/>
        </w:rPr>
        <w:t xml:space="preserve"> </w:t>
      </w:r>
      <w:r>
        <w:rPr>
          <w:sz w:val="24"/>
        </w:rPr>
        <w:t>(2008).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URL </w:t>
      </w:r>
      <w:hyperlink r:id="rId95">
        <w:r>
          <w:rPr>
            <w:rFonts w:ascii="Courier New" w:hAnsi="Courier New"/>
            <w:color w:val="003052"/>
            <w:sz w:val="24"/>
          </w:rPr>
          <w:t>https://doi.org/10.1038/sj.emboj.7601930</w:t>
        </w:r>
      </w:hyperlink>
      <w:r>
        <w:rPr>
          <w:sz w:val="24"/>
        </w:rPr>
        <w:t>.</w:t>
      </w:r>
    </w:p>
    <w:p w14:paraId="24CF9180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76" w:line="252" w:lineRule="auto"/>
        <w:ind w:right="517" w:hanging="518"/>
        <w:jc w:val="left"/>
        <w:rPr>
          <w:sz w:val="24"/>
          <w:lang w:val="en-US"/>
        </w:rPr>
        <w:sectPr w:rsidR="001220B7" w:rsidRPr="0068032B">
          <w:pgSz w:w="11906" w:h="16838"/>
          <w:pgMar w:top="1580" w:right="1140" w:bottom="280" w:left="1300" w:header="953" w:footer="0" w:gutter="0"/>
          <w:pgNumType w:start="39"/>
          <w:cols w:space="720"/>
          <w:formProt w:val="0"/>
          <w:docGrid w:linePitch="100" w:charSpace="4096"/>
        </w:sectPr>
      </w:pPr>
      <w:bookmarkStart w:id="231" w:name="_bookmark431"/>
      <w:bookmarkStart w:id="232" w:name="_bookmark43"/>
      <w:bookmarkEnd w:id="231"/>
      <w:bookmarkEnd w:id="232"/>
      <w:r w:rsidRPr="0068032B">
        <w:rPr>
          <w:sz w:val="24"/>
          <w:lang w:val="en-US"/>
        </w:rPr>
        <w:t>Jin,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Z.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&amp;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Liu,</w:t>
      </w:r>
      <w:r w:rsidRPr="0068032B">
        <w:rPr>
          <w:spacing w:val="-13"/>
          <w:sz w:val="24"/>
          <w:lang w:val="en-US"/>
        </w:rPr>
        <w:t xml:space="preserve"> </w:t>
      </w:r>
      <w:r w:rsidRPr="0068032B">
        <w:rPr>
          <w:spacing w:val="-16"/>
          <w:sz w:val="24"/>
          <w:lang w:val="en-US"/>
        </w:rPr>
        <w:t>Y.</w:t>
      </w:r>
      <w:r w:rsidRPr="0068032B">
        <w:rPr>
          <w:spacing w:val="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DNA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methylation</w:t>
      </w:r>
      <w:r w:rsidRPr="0068032B">
        <w:rPr>
          <w:spacing w:val="-1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in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human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diseases.</w:t>
      </w:r>
      <w:r w:rsidRPr="0068032B">
        <w:rPr>
          <w:spacing w:val="3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Genes</w:t>
      </w:r>
      <w:r w:rsidRPr="0068032B">
        <w:rPr>
          <w:i/>
          <w:spacing w:val="-14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&amp;</w:t>
      </w:r>
      <w:r w:rsidRPr="0068032B">
        <w:rPr>
          <w:i/>
          <w:spacing w:val="-14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Diseases</w:t>
      </w:r>
      <w:r w:rsidRPr="0068032B">
        <w:rPr>
          <w:i/>
          <w:spacing w:val="-13"/>
          <w:sz w:val="24"/>
          <w:lang w:val="en-US"/>
        </w:rPr>
        <w:t xml:space="preserve"> </w:t>
      </w:r>
      <w:r w:rsidRPr="0068032B">
        <w:rPr>
          <w:b/>
          <w:sz w:val="24"/>
          <w:lang w:val="en-US"/>
        </w:rPr>
        <w:t>5</w:t>
      </w:r>
      <w:r w:rsidRPr="0068032B">
        <w:rPr>
          <w:sz w:val="24"/>
          <w:lang w:val="en-US"/>
        </w:rPr>
        <w:t>,</w:t>
      </w:r>
      <w:r w:rsidRPr="0068032B">
        <w:rPr>
          <w:spacing w:val="-1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1–8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(2018). URL</w:t>
      </w:r>
      <w:r w:rsidRPr="0068032B">
        <w:rPr>
          <w:spacing w:val="-25"/>
          <w:sz w:val="24"/>
          <w:lang w:val="en-US"/>
        </w:rPr>
        <w:t xml:space="preserve"> </w:t>
      </w:r>
      <w:hyperlink r:id="rId98">
        <w:r w:rsidRPr="0068032B">
          <w:rPr>
            <w:rFonts w:ascii="Courier New" w:hAnsi="Courier New"/>
            <w:color w:val="003052"/>
            <w:sz w:val="24"/>
            <w:lang w:val="en-US"/>
          </w:rPr>
          <w:t>https://doi.org/10.1016/j.gendis.2018.01.002</w:t>
        </w:r>
      </w:hyperlink>
      <w:r w:rsidRPr="0068032B">
        <w:rPr>
          <w:sz w:val="24"/>
          <w:lang w:val="en-US"/>
        </w:rPr>
        <w:t>.</w:t>
      </w:r>
    </w:p>
    <w:p w14:paraId="4A0D9425" w14:textId="77777777" w:rsidR="001220B7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72" w:line="252" w:lineRule="auto"/>
        <w:ind w:left="910" w:right="269" w:hanging="511"/>
        <w:rPr>
          <w:sz w:val="24"/>
        </w:rPr>
      </w:pPr>
      <w:bookmarkStart w:id="233" w:name="_bookmark441"/>
      <w:bookmarkStart w:id="234" w:name="_bookmark44"/>
      <w:bookmarkEnd w:id="233"/>
      <w:bookmarkEnd w:id="234"/>
      <w:r w:rsidRPr="0068032B">
        <w:rPr>
          <w:spacing w:val="-4"/>
          <w:sz w:val="24"/>
          <w:lang w:val="en-US"/>
        </w:rPr>
        <w:lastRenderedPageBreak/>
        <w:t xml:space="preserve">Tang, </w:t>
      </w:r>
      <w:r w:rsidRPr="0068032B">
        <w:rPr>
          <w:sz w:val="24"/>
          <w:lang w:val="en-US"/>
        </w:rPr>
        <w:t xml:space="preserve">B., Dean, B. &amp; Thomas, E. A. Diseaseand age-related changes in histone acetylation at gene promoters in psychiatric disorders. </w:t>
      </w:r>
      <w:r>
        <w:rPr>
          <w:i/>
          <w:spacing w:val="-3"/>
          <w:sz w:val="24"/>
        </w:rPr>
        <w:t xml:space="preserve">Transl </w:t>
      </w:r>
      <w:r>
        <w:rPr>
          <w:i/>
          <w:sz w:val="24"/>
        </w:rPr>
        <w:t xml:space="preserve">Psychiatry </w:t>
      </w:r>
      <w:r>
        <w:rPr>
          <w:b/>
          <w:sz w:val="24"/>
        </w:rPr>
        <w:t>1</w:t>
      </w:r>
      <w:r>
        <w:rPr>
          <w:sz w:val="24"/>
        </w:rPr>
        <w:t>, e64–e64 (2011). URL</w:t>
      </w:r>
      <w:r>
        <w:rPr>
          <w:spacing w:val="-12"/>
          <w:sz w:val="24"/>
        </w:rPr>
        <w:t xml:space="preserve"> </w:t>
      </w:r>
      <w:hyperlink r:id="rId99">
        <w:r>
          <w:rPr>
            <w:rFonts w:ascii="Courier New" w:hAnsi="Courier New"/>
            <w:color w:val="003052"/>
            <w:sz w:val="24"/>
          </w:rPr>
          <w:t>https://doi.org/10.1038/tp.2011.61</w:t>
        </w:r>
      </w:hyperlink>
      <w:r>
        <w:rPr>
          <w:sz w:val="24"/>
        </w:rPr>
        <w:t>.</w:t>
      </w:r>
    </w:p>
    <w:p w14:paraId="05F93593" w14:textId="77777777" w:rsidR="001220B7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77"/>
        <w:ind w:left="918" w:right="250" w:hanging="518"/>
        <w:rPr>
          <w:sz w:val="24"/>
        </w:rPr>
      </w:pPr>
      <w:bookmarkStart w:id="235" w:name="_bookmark451"/>
      <w:bookmarkStart w:id="236" w:name="_bookmark45"/>
      <w:bookmarkEnd w:id="235"/>
      <w:bookmarkEnd w:id="236"/>
      <w:r w:rsidRPr="0068032B">
        <w:rPr>
          <w:sz w:val="24"/>
          <w:lang w:val="en-US"/>
        </w:rPr>
        <w:t>Spielmann, M., Lupiáñez, D. G. &amp; Mundlos, S. Structural variation in the 3D genome.</w:t>
      </w:r>
      <w:r w:rsidRPr="0068032B">
        <w:rPr>
          <w:spacing w:val="27"/>
          <w:sz w:val="24"/>
          <w:lang w:val="en-US"/>
        </w:rPr>
        <w:t xml:space="preserve"> </w:t>
      </w:r>
      <w:r>
        <w:rPr>
          <w:i/>
          <w:sz w:val="24"/>
        </w:rPr>
        <w:t>Nat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Rev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Genet</w:t>
      </w:r>
      <w:r>
        <w:rPr>
          <w:i/>
          <w:spacing w:val="-18"/>
          <w:sz w:val="24"/>
        </w:rPr>
        <w:t xml:space="preserve"> </w:t>
      </w:r>
      <w:r>
        <w:rPr>
          <w:b/>
          <w:sz w:val="24"/>
        </w:rPr>
        <w:t>19</w:t>
      </w:r>
      <w:r>
        <w:rPr>
          <w:sz w:val="24"/>
        </w:rPr>
        <w:t>,</w:t>
      </w:r>
      <w:r>
        <w:rPr>
          <w:spacing w:val="-20"/>
          <w:sz w:val="24"/>
        </w:rPr>
        <w:t xml:space="preserve"> </w:t>
      </w:r>
      <w:r>
        <w:rPr>
          <w:sz w:val="24"/>
        </w:rPr>
        <w:t>453–467</w:t>
      </w:r>
      <w:r>
        <w:rPr>
          <w:spacing w:val="-20"/>
          <w:sz w:val="24"/>
        </w:rPr>
        <w:t xml:space="preserve"> </w:t>
      </w:r>
      <w:r>
        <w:rPr>
          <w:sz w:val="24"/>
        </w:rPr>
        <w:t>(2018).</w:t>
      </w:r>
      <w:r>
        <w:rPr>
          <w:spacing w:val="27"/>
          <w:sz w:val="24"/>
        </w:rPr>
        <w:t xml:space="preserve"> </w:t>
      </w:r>
      <w:r>
        <w:rPr>
          <w:sz w:val="24"/>
        </w:rPr>
        <w:t>URL</w:t>
      </w:r>
      <w:r>
        <w:rPr>
          <w:spacing w:val="-19"/>
          <w:sz w:val="24"/>
        </w:rPr>
        <w:t xml:space="preserve"> </w:t>
      </w:r>
      <w:hyperlink r:id="rId100">
        <w:r>
          <w:rPr>
            <w:rFonts w:ascii="Courier New" w:hAnsi="Courier New"/>
            <w:color w:val="003052"/>
            <w:sz w:val="24"/>
          </w:rPr>
          <w:t>https://doi.org/10.1038/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101">
        <w:r>
          <w:rPr>
            <w:rFonts w:ascii="Courier New" w:hAnsi="Courier New"/>
            <w:color w:val="003052"/>
            <w:sz w:val="24"/>
          </w:rPr>
          <w:t>s41576-018-0007-0</w:t>
        </w:r>
      </w:hyperlink>
      <w:r>
        <w:rPr>
          <w:sz w:val="24"/>
        </w:rPr>
        <w:t>.</w:t>
      </w:r>
    </w:p>
    <w:p w14:paraId="4488EB9E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89" w:line="252" w:lineRule="auto"/>
        <w:ind w:left="918" w:right="244" w:hanging="518"/>
        <w:rPr>
          <w:sz w:val="24"/>
          <w:lang w:val="en-US"/>
        </w:rPr>
      </w:pPr>
      <w:bookmarkStart w:id="237" w:name="_bookmark461"/>
      <w:bookmarkStart w:id="238" w:name="_bookmark46"/>
      <w:bookmarkEnd w:id="237"/>
      <w:bookmarkEnd w:id="238"/>
      <w:r w:rsidRPr="0068032B">
        <w:rPr>
          <w:sz w:val="24"/>
          <w:lang w:val="en-US"/>
        </w:rPr>
        <w:t xml:space="preserve">Rizvi, A. A. 46, XX man with </w:t>
      </w:r>
      <w:r w:rsidRPr="0068032B">
        <w:rPr>
          <w:spacing w:val="-5"/>
          <w:sz w:val="24"/>
          <w:lang w:val="en-US"/>
        </w:rPr>
        <w:t xml:space="preserve">SRY </w:t>
      </w:r>
      <w:r w:rsidRPr="0068032B">
        <w:rPr>
          <w:sz w:val="24"/>
          <w:lang w:val="en-US"/>
        </w:rPr>
        <w:t xml:space="preserve">gene translocation: Cytogenetic characteristics, clinical features and management. </w:t>
      </w:r>
      <w:r w:rsidRPr="0068032B">
        <w:rPr>
          <w:i/>
          <w:sz w:val="24"/>
          <w:lang w:val="en-US"/>
        </w:rPr>
        <w:t>The American Journal of the Medical Sciences</w:t>
      </w:r>
      <w:r w:rsidRPr="0068032B">
        <w:rPr>
          <w:i/>
          <w:spacing w:val="-17"/>
          <w:sz w:val="24"/>
          <w:lang w:val="en-US"/>
        </w:rPr>
        <w:t xml:space="preserve"> </w:t>
      </w:r>
      <w:r w:rsidRPr="0068032B">
        <w:rPr>
          <w:b/>
          <w:sz w:val="24"/>
          <w:lang w:val="en-US"/>
        </w:rPr>
        <w:t>335</w:t>
      </w:r>
      <w:r w:rsidRPr="0068032B">
        <w:rPr>
          <w:sz w:val="24"/>
          <w:lang w:val="en-US"/>
        </w:rPr>
        <w:t xml:space="preserve">, </w:t>
      </w:r>
      <w:r w:rsidRPr="0068032B">
        <w:rPr>
          <w:w w:val="95"/>
          <w:sz w:val="24"/>
          <w:lang w:val="en-US"/>
        </w:rPr>
        <w:t>307–309</w:t>
      </w:r>
      <w:r w:rsidRPr="0068032B">
        <w:rPr>
          <w:spacing w:val="-35"/>
          <w:w w:val="95"/>
          <w:sz w:val="24"/>
          <w:lang w:val="en-US"/>
        </w:rPr>
        <w:t xml:space="preserve"> </w:t>
      </w:r>
      <w:r w:rsidRPr="0068032B">
        <w:rPr>
          <w:w w:val="95"/>
          <w:sz w:val="24"/>
          <w:lang w:val="en-US"/>
        </w:rPr>
        <w:t>(2008).</w:t>
      </w:r>
      <w:r w:rsidRPr="0068032B">
        <w:rPr>
          <w:spacing w:val="-24"/>
          <w:w w:val="95"/>
          <w:sz w:val="24"/>
          <w:lang w:val="en-US"/>
        </w:rPr>
        <w:t xml:space="preserve"> </w:t>
      </w:r>
      <w:r w:rsidRPr="0068032B">
        <w:rPr>
          <w:w w:val="95"/>
          <w:sz w:val="24"/>
          <w:lang w:val="en-US"/>
        </w:rPr>
        <w:t>URL</w:t>
      </w:r>
      <w:r w:rsidRPr="0068032B">
        <w:rPr>
          <w:spacing w:val="-35"/>
          <w:w w:val="95"/>
          <w:sz w:val="24"/>
          <w:lang w:val="en-US"/>
        </w:rPr>
        <w:t xml:space="preserve"> </w:t>
      </w:r>
      <w:hyperlink r:id="rId102">
        <w:r w:rsidRPr="0068032B">
          <w:rPr>
            <w:rFonts w:ascii="Courier New" w:hAnsi="Courier New"/>
            <w:color w:val="003052"/>
            <w:w w:val="95"/>
            <w:sz w:val="24"/>
            <w:lang w:val="en-US"/>
          </w:rPr>
          <w:t>https://doi.org/10.1097/maj.0b013e31811ec1b4</w:t>
        </w:r>
      </w:hyperlink>
      <w:r w:rsidRPr="0068032B">
        <w:rPr>
          <w:w w:val="95"/>
          <w:sz w:val="24"/>
          <w:lang w:val="en-US"/>
        </w:rPr>
        <w:t>.</w:t>
      </w:r>
    </w:p>
    <w:p w14:paraId="53C3F479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919"/>
          <w:tab w:val="left" w:pos="3312"/>
        </w:tabs>
        <w:spacing w:before="177"/>
        <w:ind w:left="912" w:right="250" w:hanging="512"/>
        <w:rPr>
          <w:sz w:val="24"/>
          <w:lang w:val="en-US"/>
        </w:rPr>
      </w:pPr>
      <w:bookmarkStart w:id="239" w:name="_bookmark471"/>
      <w:bookmarkStart w:id="240" w:name="_bookmark47"/>
      <w:bookmarkEnd w:id="239"/>
      <w:bookmarkEnd w:id="240"/>
      <w:r w:rsidRPr="0068032B">
        <w:rPr>
          <w:sz w:val="24"/>
          <w:lang w:val="en-US"/>
        </w:rPr>
        <w:t xml:space="preserve">O’Connor, C.   Human chromosome translocations and cancer.   </w:t>
      </w:r>
      <w:r w:rsidRPr="0068032B">
        <w:rPr>
          <w:i/>
          <w:sz w:val="24"/>
          <w:lang w:val="en-US"/>
        </w:rPr>
        <w:t xml:space="preserve">Nature Education    </w:t>
      </w:r>
      <w:r w:rsidRPr="0068032B">
        <w:rPr>
          <w:b/>
          <w:sz w:val="24"/>
          <w:lang w:val="en-US"/>
        </w:rPr>
        <w:t>1</w:t>
      </w:r>
      <w:r w:rsidRPr="0068032B">
        <w:rPr>
          <w:sz w:val="24"/>
          <w:lang w:val="en-US"/>
        </w:rPr>
        <w:t xml:space="preserve">,   </w:t>
      </w:r>
      <w:r w:rsidRPr="0068032B">
        <w:rPr>
          <w:spacing w:val="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 xml:space="preserve">56   </w:t>
      </w:r>
      <w:r w:rsidRPr="0068032B">
        <w:rPr>
          <w:spacing w:val="8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(2008).</w:t>
      </w:r>
      <w:r w:rsidRPr="0068032B">
        <w:rPr>
          <w:sz w:val="24"/>
          <w:lang w:val="en-US"/>
        </w:rPr>
        <w:tab/>
      </w:r>
      <w:r w:rsidRPr="0068032B">
        <w:rPr>
          <w:w w:val="85"/>
          <w:sz w:val="24"/>
          <w:lang w:val="en-US"/>
        </w:rPr>
        <w:t xml:space="preserve">URL </w:t>
      </w:r>
      <w:hyperlink r:id="rId103">
        <w:r w:rsidRPr="0068032B">
          <w:rPr>
            <w:rFonts w:ascii="Courier New" w:hAnsi="Courier New"/>
            <w:color w:val="003052"/>
            <w:w w:val="85"/>
            <w:sz w:val="24"/>
            <w:lang w:val="en-US"/>
          </w:rPr>
          <w:t>https://www.nature.com/scitable/topicpage/</w:t>
        </w:r>
      </w:hyperlink>
      <w:r w:rsidRPr="0068032B">
        <w:rPr>
          <w:rFonts w:ascii="Courier New" w:hAnsi="Courier New"/>
          <w:color w:val="003052"/>
          <w:w w:val="85"/>
          <w:sz w:val="24"/>
          <w:lang w:val="en-US"/>
        </w:rPr>
        <w:t xml:space="preserve"> </w:t>
      </w:r>
      <w:hyperlink r:id="rId104">
        <w:r w:rsidRPr="0068032B">
          <w:rPr>
            <w:rFonts w:ascii="Courier New" w:hAnsi="Courier New"/>
            <w:color w:val="003052"/>
            <w:sz w:val="24"/>
            <w:lang w:val="en-US"/>
          </w:rPr>
          <w:t>human-chromosome-translocations-and-cancer-23487/</w:t>
        </w:r>
      </w:hyperlink>
      <w:r w:rsidRPr="0068032B">
        <w:rPr>
          <w:sz w:val="24"/>
          <w:lang w:val="en-US"/>
        </w:rPr>
        <w:t>.</w:t>
      </w:r>
    </w:p>
    <w:p w14:paraId="1F86AB43" w14:textId="77777777" w:rsidR="001220B7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89"/>
        <w:ind w:left="912" w:right="189" w:hanging="512"/>
        <w:rPr>
          <w:sz w:val="24"/>
        </w:rPr>
      </w:pPr>
      <w:bookmarkStart w:id="241" w:name="_bookmark481"/>
      <w:bookmarkStart w:id="242" w:name="_bookmark48"/>
      <w:bookmarkEnd w:id="241"/>
      <w:bookmarkEnd w:id="242"/>
      <w:r w:rsidRPr="0068032B">
        <w:rPr>
          <w:sz w:val="24"/>
          <w:lang w:val="en-US"/>
        </w:rPr>
        <w:t>Gonzalez,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E.</w:t>
      </w:r>
      <w:r w:rsidRPr="0068032B">
        <w:rPr>
          <w:spacing w:val="-1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The</w:t>
      </w:r>
      <w:r w:rsidRPr="0068032B">
        <w:rPr>
          <w:spacing w:val="-2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influence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of</w:t>
      </w:r>
      <w:r w:rsidRPr="0068032B">
        <w:rPr>
          <w:spacing w:val="-2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CCL3L1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gene-containing</w:t>
      </w:r>
      <w:r w:rsidRPr="0068032B">
        <w:rPr>
          <w:spacing w:val="-2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segmental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duplications</w:t>
      </w:r>
      <w:r w:rsidRPr="0068032B">
        <w:rPr>
          <w:spacing w:val="-2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on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spacing w:val="-6"/>
          <w:sz w:val="24"/>
          <w:lang w:val="en-US"/>
        </w:rPr>
        <w:t>HIV</w:t>
      </w:r>
      <w:r w:rsidRPr="0068032B">
        <w:rPr>
          <w:w w:val="95"/>
          <w:sz w:val="24"/>
          <w:lang w:val="en-US"/>
        </w:rPr>
        <w:t xml:space="preserve">1/AIDS susceptibility. </w:t>
      </w:r>
      <w:r>
        <w:rPr>
          <w:i/>
          <w:w w:val="95"/>
          <w:sz w:val="24"/>
        </w:rPr>
        <w:t xml:space="preserve">Science </w:t>
      </w:r>
      <w:r>
        <w:rPr>
          <w:b/>
          <w:w w:val="95"/>
          <w:sz w:val="24"/>
        </w:rPr>
        <w:t>307</w:t>
      </w:r>
      <w:r>
        <w:rPr>
          <w:w w:val="95"/>
          <w:sz w:val="24"/>
        </w:rPr>
        <w:t xml:space="preserve">, 1434–1440 (2005). URL </w:t>
      </w:r>
      <w:hyperlink r:id="rId105">
        <w:r>
          <w:rPr>
            <w:rFonts w:ascii="Courier New" w:hAnsi="Courier New"/>
            <w:color w:val="003052"/>
            <w:w w:val="95"/>
            <w:sz w:val="24"/>
          </w:rPr>
          <w:t>https://doi.org/10.</w:t>
        </w:r>
      </w:hyperlink>
      <w:r>
        <w:rPr>
          <w:rFonts w:ascii="Courier New" w:hAnsi="Courier New"/>
          <w:color w:val="003052"/>
          <w:w w:val="95"/>
          <w:sz w:val="24"/>
        </w:rPr>
        <w:t xml:space="preserve"> </w:t>
      </w:r>
      <w:hyperlink r:id="rId106">
        <w:r>
          <w:rPr>
            <w:rFonts w:ascii="Courier New" w:hAnsi="Courier New"/>
            <w:color w:val="003052"/>
            <w:sz w:val="24"/>
          </w:rPr>
          <w:t>1126/science.1101160</w:t>
        </w:r>
      </w:hyperlink>
      <w:r>
        <w:rPr>
          <w:sz w:val="24"/>
        </w:rPr>
        <w:t>.</w:t>
      </w:r>
    </w:p>
    <w:p w14:paraId="0C64F2FF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919"/>
          <w:tab w:val="left" w:pos="2556"/>
        </w:tabs>
        <w:spacing w:before="190"/>
        <w:ind w:left="918" w:hanging="519"/>
        <w:jc w:val="left"/>
        <w:rPr>
          <w:sz w:val="24"/>
          <w:lang w:val="en-US"/>
        </w:rPr>
      </w:pPr>
      <w:bookmarkStart w:id="243" w:name="_bookmark491"/>
      <w:bookmarkStart w:id="244" w:name="_bookmark49"/>
      <w:bookmarkEnd w:id="243"/>
      <w:bookmarkEnd w:id="244"/>
      <w:r w:rsidRPr="0068032B">
        <w:rPr>
          <w:sz w:val="24"/>
          <w:lang w:val="en-US"/>
        </w:rPr>
        <w:t>Sebat,  J.</w:t>
      </w:r>
      <w:r w:rsidRPr="0068032B">
        <w:rPr>
          <w:spacing w:val="-3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et</w:t>
      </w:r>
      <w:r w:rsidRPr="0068032B">
        <w:rPr>
          <w:i/>
          <w:spacing w:val="29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al.</w:t>
      </w:r>
      <w:r w:rsidRPr="0068032B">
        <w:rPr>
          <w:i/>
          <w:sz w:val="24"/>
          <w:lang w:val="en-US"/>
        </w:rPr>
        <w:tab/>
      </w:r>
      <w:r w:rsidRPr="0068032B">
        <w:rPr>
          <w:sz w:val="24"/>
          <w:lang w:val="en-US"/>
        </w:rPr>
        <w:t>Strong</w:t>
      </w:r>
      <w:r w:rsidRPr="0068032B">
        <w:rPr>
          <w:spacing w:val="28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association</w:t>
      </w:r>
      <w:r w:rsidRPr="0068032B">
        <w:rPr>
          <w:spacing w:val="2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of</w:t>
      </w:r>
      <w:r w:rsidRPr="0068032B">
        <w:rPr>
          <w:spacing w:val="28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de</w:t>
      </w:r>
      <w:r w:rsidRPr="0068032B">
        <w:rPr>
          <w:i/>
          <w:spacing w:val="28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novo</w:t>
      </w:r>
      <w:r w:rsidRPr="0068032B">
        <w:rPr>
          <w:i/>
          <w:spacing w:val="2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copy</w:t>
      </w:r>
      <w:r w:rsidRPr="0068032B">
        <w:rPr>
          <w:spacing w:val="28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number</w:t>
      </w:r>
      <w:r w:rsidRPr="0068032B">
        <w:rPr>
          <w:spacing w:val="2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mutations</w:t>
      </w:r>
      <w:r w:rsidRPr="0068032B">
        <w:rPr>
          <w:spacing w:val="28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with</w:t>
      </w:r>
      <w:r w:rsidRPr="0068032B">
        <w:rPr>
          <w:spacing w:val="2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autism.</w:t>
      </w:r>
    </w:p>
    <w:p w14:paraId="17CAE952" w14:textId="77777777" w:rsidR="001220B7" w:rsidRPr="0068032B" w:rsidRDefault="0068032B">
      <w:pPr>
        <w:pStyle w:val="a4"/>
        <w:spacing w:before="13"/>
        <w:ind w:left="918"/>
        <w:rPr>
          <w:lang w:val="en-US"/>
        </w:rPr>
      </w:pPr>
      <w:r w:rsidRPr="0068032B">
        <w:rPr>
          <w:i/>
          <w:w w:val="90"/>
          <w:lang w:val="en-US"/>
        </w:rPr>
        <w:t xml:space="preserve">Science </w:t>
      </w:r>
      <w:r w:rsidRPr="0068032B">
        <w:rPr>
          <w:b/>
          <w:w w:val="90"/>
          <w:lang w:val="en-US"/>
        </w:rPr>
        <w:t>316</w:t>
      </w:r>
      <w:r w:rsidRPr="0068032B">
        <w:rPr>
          <w:w w:val="90"/>
          <w:lang w:val="en-US"/>
        </w:rPr>
        <w:t xml:space="preserve">, 445–449 (2007). URL </w:t>
      </w:r>
      <w:hyperlink r:id="rId107">
        <w:r w:rsidRPr="0068032B">
          <w:rPr>
            <w:rFonts w:ascii="Courier New" w:hAnsi="Courier New"/>
            <w:color w:val="003052"/>
            <w:w w:val="90"/>
            <w:lang w:val="en-US"/>
          </w:rPr>
          <w:t>https://doi.org/10.1126/science.1138659</w:t>
        </w:r>
      </w:hyperlink>
      <w:r w:rsidRPr="0068032B">
        <w:rPr>
          <w:w w:val="90"/>
          <w:lang w:val="en-US"/>
        </w:rPr>
        <w:t>.</w:t>
      </w:r>
    </w:p>
    <w:p w14:paraId="5E65A99B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92" w:line="252" w:lineRule="auto"/>
        <w:ind w:left="910" w:right="244" w:hanging="511"/>
        <w:rPr>
          <w:sz w:val="24"/>
          <w:lang w:val="en-US"/>
        </w:rPr>
      </w:pPr>
      <w:bookmarkStart w:id="245" w:name="_bookmark501"/>
      <w:bookmarkStart w:id="246" w:name="_bookmark50"/>
      <w:bookmarkEnd w:id="245"/>
      <w:bookmarkEnd w:id="246"/>
      <w:r w:rsidRPr="0068032B">
        <w:rPr>
          <w:sz w:val="24"/>
          <w:lang w:val="en-US"/>
        </w:rPr>
        <w:t>Dong,</w:t>
      </w:r>
      <w:r w:rsidRPr="0068032B">
        <w:rPr>
          <w:spacing w:val="-16"/>
          <w:sz w:val="24"/>
          <w:lang w:val="en-US"/>
        </w:rPr>
        <w:t xml:space="preserve"> Y.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et</w:t>
      </w:r>
      <w:r w:rsidRPr="0068032B">
        <w:rPr>
          <w:i/>
          <w:spacing w:val="-15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al.</w:t>
      </w:r>
      <w:r w:rsidRPr="0068032B">
        <w:rPr>
          <w:i/>
          <w:spacing w:val="1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Impact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of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chromosomal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translocations</w:t>
      </w:r>
      <w:r w:rsidRPr="0068032B">
        <w:rPr>
          <w:spacing w:val="-16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on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male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infertility,</w:t>
      </w:r>
      <w:r w:rsidRPr="0068032B">
        <w:rPr>
          <w:spacing w:val="-16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semen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 xml:space="preserve">quality, testicular volume and reproductive hormone levels. </w:t>
      </w:r>
      <w:r w:rsidRPr="0068032B">
        <w:rPr>
          <w:i/>
          <w:sz w:val="24"/>
          <w:lang w:val="en-US"/>
        </w:rPr>
        <w:t xml:space="preserve">J Int Med Res </w:t>
      </w:r>
      <w:r w:rsidRPr="0068032B">
        <w:rPr>
          <w:b/>
          <w:sz w:val="24"/>
          <w:lang w:val="en-US"/>
        </w:rPr>
        <w:t>40</w:t>
      </w:r>
      <w:r w:rsidRPr="0068032B">
        <w:rPr>
          <w:sz w:val="24"/>
          <w:lang w:val="en-US"/>
        </w:rPr>
        <w:t>, 2274–2283 (2012). URL</w:t>
      </w:r>
      <w:r w:rsidRPr="0068032B">
        <w:rPr>
          <w:spacing w:val="-43"/>
          <w:sz w:val="24"/>
          <w:lang w:val="en-US"/>
        </w:rPr>
        <w:t xml:space="preserve"> </w:t>
      </w:r>
      <w:hyperlink r:id="rId108">
        <w:r w:rsidRPr="0068032B">
          <w:rPr>
            <w:rFonts w:ascii="Courier New" w:hAnsi="Courier New"/>
            <w:color w:val="003052"/>
            <w:sz w:val="24"/>
            <w:lang w:val="en-US"/>
          </w:rPr>
          <w:t>https://doi.org/10.1177/030006051204000625</w:t>
        </w:r>
      </w:hyperlink>
      <w:r w:rsidRPr="0068032B">
        <w:rPr>
          <w:sz w:val="24"/>
          <w:lang w:val="en-US"/>
        </w:rPr>
        <w:t>.</w:t>
      </w:r>
    </w:p>
    <w:p w14:paraId="7D288FB3" w14:textId="77777777" w:rsidR="001220B7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76"/>
        <w:ind w:left="918" w:right="250" w:hanging="518"/>
        <w:rPr>
          <w:sz w:val="24"/>
        </w:rPr>
      </w:pPr>
      <w:bookmarkStart w:id="247" w:name="_bookmark512"/>
      <w:bookmarkStart w:id="248" w:name="_bookmark511"/>
      <w:bookmarkEnd w:id="247"/>
      <w:bookmarkEnd w:id="248"/>
      <w:r w:rsidRPr="0068032B">
        <w:rPr>
          <w:sz w:val="24"/>
          <w:lang w:val="en-US"/>
        </w:rPr>
        <w:t xml:space="preserve">Asim, A., </w:t>
      </w:r>
      <w:r w:rsidRPr="0068032B">
        <w:rPr>
          <w:spacing w:val="-3"/>
          <w:sz w:val="24"/>
          <w:lang w:val="en-US"/>
        </w:rPr>
        <w:t xml:space="preserve">Kumar, </w:t>
      </w:r>
      <w:r w:rsidRPr="0068032B">
        <w:rPr>
          <w:sz w:val="24"/>
          <w:lang w:val="en-US"/>
        </w:rPr>
        <w:t xml:space="preserve">A., </w:t>
      </w:r>
      <w:r w:rsidRPr="0068032B">
        <w:rPr>
          <w:spacing w:val="-3"/>
          <w:sz w:val="24"/>
          <w:lang w:val="en-US"/>
        </w:rPr>
        <w:t xml:space="preserve">Muthuswamy, </w:t>
      </w:r>
      <w:r w:rsidRPr="0068032B">
        <w:rPr>
          <w:sz w:val="24"/>
          <w:lang w:val="en-US"/>
        </w:rPr>
        <w:t>S., Jain, S. &amp; Agarwal, S. Down syndrome: an insight</w:t>
      </w:r>
      <w:r w:rsidRPr="0068032B">
        <w:rPr>
          <w:spacing w:val="-28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of</w:t>
      </w:r>
      <w:r w:rsidRPr="0068032B">
        <w:rPr>
          <w:spacing w:val="-28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the</w:t>
      </w:r>
      <w:r w:rsidRPr="0068032B">
        <w:rPr>
          <w:spacing w:val="-28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disease.</w:t>
      </w:r>
      <w:r w:rsidRPr="0068032B">
        <w:rPr>
          <w:spacing w:val="3"/>
          <w:sz w:val="24"/>
          <w:lang w:val="en-US"/>
        </w:rPr>
        <w:t xml:space="preserve"> </w:t>
      </w:r>
      <w:r>
        <w:rPr>
          <w:i/>
          <w:sz w:val="24"/>
        </w:rPr>
        <w:t>J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Biomed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Sci</w:t>
      </w:r>
      <w:r>
        <w:rPr>
          <w:i/>
          <w:spacing w:val="-27"/>
          <w:sz w:val="24"/>
        </w:rPr>
        <w:t xml:space="preserve"> </w:t>
      </w:r>
      <w:r>
        <w:rPr>
          <w:b/>
          <w:sz w:val="24"/>
        </w:rPr>
        <w:t>22</w:t>
      </w:r>
      <w:r>
        <w:rPr>
          <w:b/>
          <w:spacing w:val="-28"/>
          <w:sz w:val="24"/>
        </w:rPr>
        <w:t xml:space="preserve"> </w:t>
      </w:r>
      <w:r>
        <w:rPr>
          <w:sz w:val="24"/>
        </w:rPr>
        <w:t>(2015).</w:t>
      </w:r>
      <w:r>
        <w:rPr>
          <w:spacing w:val="2"/>
          <w:sz w:val="24"/>
        </w:rPr>
        <w:t xml:space="preserve"> </w:t>
      </w:r>
      <w:r>
        <w:rPr>
          <w:sz w:val="24"/>
        </w:rPr>
        <w:t>URL</w:t>
      </w:r>
      <w:r>
        <w:rPr>
          <w:spacing w:val="-28"/>
          <w:sz w:val="24"/>
        </w:rPr>
        <w:t xml:space="preserve"> </w:t>
      </w:r>
      <w:hyperlink r:id="rId109">
        <w:r>
          <w:rPr>
            <w:rFonts w:ascii="Courier New" w:hAnsi="Courier New"/>
            <w:color w:val="003052"/>
            <w:sz w:val="24"/>
          </w:rPr>
          <w:t>https://doi.org/10.1186/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110">
        <w:r>
          <w:rPr>
            <w:rFonts w:ascii="Courier New" w:hAnsi="Courier New"/>
            <w:color w:val="003052"/>
            <w:sz w:val="24"/>
          </w:rPr>
          <w:t>s12929-015-0138-y</w:t>
        </w:r>
      </w:hyperlink>
      <w:r>
        <w:rPr>
          <w:sz w:val="24"/>
        </w:rPr>
        <w:t>.</w:t>
      </w:r>
    </w:p>
    <w:p w14:paraId="181DB18D" w14:textId="77777777" w:rsidR="001220B7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90" w:line="252" w:lineRule="auto"/>
        <w:ind w:left="918" w:right="268" w:hanging="518"/>
        <w:rPr>
          <w:sz w:val="24"/>
        </w:rPr>
      </w:pPr>
      <w:bookmarkStart w:id="249" w:name="_bookmark521"/>
      <w:bookmarkStart w:id="250" w:name="_bookmark52"/>
      <w:bookmarkEnd w:id="249"/>
      <w:bookmarkEnd w:id="250"/>
      <w:r w:rsidRPr="0068032B">
        <w:rPr>
          <w:sz w:val="24"/>
          <w:lang w:val="en-US"/>
        </w:rPr>
        <w:t xml:space="preserve">Acuna-Hidalgo, R., </w:t>
      </w:r>
      <w:r w:rsidRPr="0068032B">
        <w:rPr>
          <w:spacing w:val="-4"/>
          <w:sz w:val="24"/>
          <w:lang w:val="en-US"/>
        </w:rPr>
        <w:t xml:space="preserve">Veltman, </w:t>
      </w:r>
      <w:r w:rsidRPr="0068032B">
        <w:rPr>
          <w:sz w:val="24"/>
          <w:lang w:val="en-US"/>
        </w:rPr>
        <w:t xml:space="preserve">J. A. &amp; Hoischen, A. New insights into the generation and role of </w:t>
      </w:r>
      <w:r w:rsidRPr="0068032B">
        <w:rPr>
          <w:i/>
          <w:sz w:val="24"/>
          <w:lang w:val="en-US"/>
        </w:rPr>
        <w:t xml:space="preserve">de novo </w:t>
      </w:r>
      <w:r w:rsidRPr="0068032B">
        <w:rPr>
          <w:sz w:val="24"/>
          <w:lang w:val="en-US"/>
        </w:rPr>
        <w:t xml:space="preserve">mutations in health and disease. </w:t>
      </w:r>
      <w:r>
        <w:rPr>
          <w:i/>
          <w:sz w:val="24"/>
        </w:rPr>
        <w:t xml:space="preserve">Genome Biol </w:t>
      </w:r>
      <w:r>
        <w:rPr>
          <w:b/>
          <w:sz w:val="24"/>
        </w:rPr>
        <w:t xml:space="preserve">17 </w:t>
      </w:r>
      <w:r>
        <w:rPr>
          <w:sz w:val="24"/>
        </w:rPr>
        <w:t xml:space="preserve">(2016). URL </w:t>
      </w:r>
      <w:hyperlink r:id="rId111">
        <w:r>
          <w:rPr>
            <w:rFonts w:ascii="Courier New" w:hAnsi="Courier New"/>
            <w:color w:val="003052"/>
            <w:sz w:val="24"/>
          </w:rPr>
          <w:t>https://doi.org/10.1186/s13059-016-1110-1</w:t>
        </w:r>
      </w:hyperlink>
      <w:r>
        <w:rPr>
          <w:sz w:val="24"/>
        </w:rPr>
        <w:t>.</w:t>
      </w:r>
    </w:p>
    <w:p w14:paraId="46313AE0" w14:textId="77777777" w:rsidR="001220B7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76"/>
        <w:ind w:left="912" w:right="250" w:hanging="512"/>
        <w:rPr>
          <w:sz w:val="24"/>
        </w:rPr>
      </w:pPr>
      <w:bookmarkStart w:id="251" w:name="_bookmark531"/>
      <w:bookmarkStart w:id="252" w:name="_bookmark53"/>
      <w:bookmarkEnd w:id="251"/>
      <w:bookmarkEnd w:id="252"/>
      <w:r w:rsidRPr="0068032B">
        <w:rPr>
          <w:sz w:val="24"/>
          <w:lang w:val="en-US"/>
        </w:rPr>
        <w:t>Brea-Fernandez,</w:t>
      </w:r>
      <w:r w:rsidRPr="0068032B">
        <w:rPr>
          <w:spacing w:val="-11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A.</w:t>
      </w:r>
      <w:r w:rsidRPr="0068032B">
        <w:rPr>
          <w:spacing w:val="-9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et</w:t>
      </w:r>
      <w:r w:rsidRPr="0068032B">
        <w:rPr>
          <w:i/>
          <w:spacing w:val="-10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al.</w:t>
      </w:r>
      <w:r w:rsidRPr="0068032B">
        <w:rPr>
          <w:i/>
          <w:spacing w:val="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An</w:t>
      </w:r>
      <w:r w:rsidRPr="0068032B">
        <w:rPr>
          <w:spacing w:val="-10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update</w:t>
      </w:r>
      <w:r w:rsidRPr="0068032B">
        <w:rPr>
          <w:spacing w:val="-10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of</w:t>
      </w:r>
      <w:r w:rsidRPr="0068032B">
        <w:rPr>
          <w:spacing w:val="-9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in</w:t>
      </w:r>
      <w:r w:rsidRPr="0068032B">
        <w:rPr>
          <w:i/>
          <w:spacing w:val="-11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silico</w:t>
      </w:r>
      <w:r w:rsidRPr="0068032B">
        <w:rPr>
          <w:i/>
          <w:spacing w:val="-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tools</w:t>
      </w:r>
      <w:r w:rsidRPr="0068032B">
        <w:rPr>
          <w:spacing w:val="-10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for</w:t>
      </w:r>
      <w:r w:rsidRPr="0068032B">
        <w:rPr>
          <w:spacing w:val="-11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the</w:t>
      </w:r>
      <w:r w:rsidRPr="0068032B">
        <w:rPr>
          <w:spacing w:val="-10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prediction</w:t>
      </w:r>
      <w:r w:rsidRPr="0068032B">
        <w:rPr>
          <w:spacing w:val="-10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of</w:t>
      </w:r>
      <w:r w:rsidRPr="0068032B">
        <w:rPr>
          <w:spacing w:val="-11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 xml:space="preserve">pathogenesis </w:t>
      </w:r>
      <w:r w:rsidRPr="0068032B">
        <w:rPr>
          <w:w w:val="95"/>
          <w:sz w:val="24"/>
          <w:lang w:val="en-US"/>
        </w:rPr>
        <w:t xml:space="preserve">in missense variants. </w:t>
      </w:r>
      <w:r>
        <w:rPr>
          <w:i/>
          <w:w w:val="95"/>
          <w:sz w:val="24"/>
        </w:rPr>
        <w:t xml:space="preserve">CBIO </w:t>
      </w:r>
      <w:r>
        <w:rPr>
          <w:b/>
          <w:w w:val="95"/>
          <w:sz w:val="24"/>
        </w:rPr>
        <w:t>6</w:t>
      </w:r>
      <w:r>
        <w:rPr>
          <w:w w:val="95"/>
          <w:sz w:val="24"/>
        </w:rPr>
        <w:t xml:space="preserve">, 185–198 (2011). URL </w:t>
      </w:r>
      <w:hyperlink r:id="rId112">
        <w:r>
          <w:rPr>
            <w:rFonts w:ascii="Courier New" w:hAnsi="Courier New"/>
            <w:color w:val="003052"/>
            <w:w w:val="95"/>
            <w:sz w:val="24"/>
          </w:rPr>
          <w:t>https://doi.org/10.2174/</w:t>
        </w:r>
      </w:hyperlink>
      <w:r>
        <w:rPr>
          <w:rFonts w:ascii="Courier New" w:hAnsi="Courier New"/>
          <w:color w:val="003052"/>
          <w:w w:val="95"/>
          <w:sz w:val="24"/>
        </w:rPr>
        <w:t xml:space="preserve"> </w:t>
      </w:r>
      <w:hyperlink r:id="rId113">
        <w:r>
          <w:rPr>
            <w:rFonts w:ascii="Courier New" w:hAnsi="Courier New"/>
            <w:color w:val="003052"/>
            <w:sz w:val="24"/>
          </w:rPr>
          <w:t>1574893611106020185</w:t>
        </w:r>
      </w:hyperlink>
      <w:r>
        <w:rPr>
          <w:sz w:val="24"/>
        </w:rPr>
        <w:t>.</w:t>
      </w:r>
    </w:p>
    <w:p w14:paraId="69AC763E" w14:textId="77777777" w:rsidR="001220B7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90"/>
        <w:ind w:left="918" w:right="250" w:hanging="518"/>
        <w:rPr>
          <w:sz w:val="24"/>
        </w:rPr>
      </w:pPr>
      <w:bookmarkStart w:id="253" w:name="_bookmark541"/>
      <w:bookmarkStart w:id="254" w:name="_bookmark54"/>
      <w:bookmarkEnd w:id="253"/>
      <w:bookmarkEnd w:id="254"/>
      <w:r w:rsidRPr="0068032B">
        <w:rPr>
          <w:sz w:val="24"/>
          <w:lang w:val="en-US"/>
        </w:rPr>
        <w:t>Kozak, M. An analysis of 5'-noncoding sequences from 699 vertebrate messenger RNAs.</w:t>
      </w:r>
      <w:r w:rsidRPr="0068032B">
        <w:rPr>
          <w:spacing w:val="-4"/>
          <w:sz w:val="24"/>
          <w:lang w:val="en-US"/>
        </w:rPr>
        <w:t xml:space="preserve"> </w:t>
      </w:r>
      <w:r>
        <w:rPr>
          <w:i/>
          <w:sz w:val="24"/>
        </w:rPr>
        <w:t>Nucl</w:t>
      </w:r>
      <w:r>
        <w:rPr>
          <w:i/>
          <w:spacing w:val="-31"/>
          <w:sz w:val="24"/>
        </w:rPr>
        <w:t xml:space="preserve"> </w:t>
      </w:r>
      <w:r>
        <w:rPr>
          <w:i/>
          <w:sz w:val="24"/>
        </w:rPr>
        <w:t>Acids</w:t>
      </w:r>
      <w:r>
        <w:rPr>
          <w:i/>
          <w:spacing w:val="-32"/>
          <w:sz w:val="24"/>
        </w:rPr>
        <w:t xml:space="preserve"> </w:t>
      </w:r>
      <w:r>
        <w:rPr>
          <w:i/>
          <w:sz w:val="24"/>
        </w:rPr>
        <w:t>Res</w:t>
      </w:r>
      <w:r>
        <w:rPr>
          <w:i/>
          <w:spacing w:val="-32"/>
          <w:sz w:val="24"/>
        </w:rPr>
        <w:t xml:space="preserve"> </w:t>
      </w:r>
      <w:r>
        <w:rPr>
          <w:b/>
          <w:sz w:val="24"/>
        </w:rPr>
        <w:t>15</w:t>
      </w:r>
      <w:r>
        <w:rPr>
          <w:sz w:val="24"/>
        </w:rPr>
        <w:t>,</w:t>
      </w:r>
      <w:r>
        <w:rPr>
          <w:spacing w:val="-31"/>
          <w:sz w:val="24"/>
        </w:rPr>
        <w:t xml:space="preserve"> </w:t>
      </w:r>
      <w:r>
        <w:rPr>
          <w:sz w:val="24"/>
        </w:rPr>
        <w:t>8125–8148</w:t>
      </w:r>
      <w:r>
        <w:rPr>
          <w:spacing w:val="-32"/>
          <w:sz w:val="24"/>
        </w:rPr>
        <w:t xml:space="preserve"> </w:t>
      </w:r>
      <w:r>
        <w:rPr>
          <w:sz w:val="24"/>
        </w:rPr>
        <w:t>(1987).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32"/>
          <w:sz w:val="24"/>
        </w:rPr>
        <w:t xml:space="preserve"> </w:t>
      </w:r>
      <w:hyperlink r:id="rId114">
        <w:r>
          <w:rPr>
            <w:rFonts w:ascii="Courier New" w:hAnsi="Courier New"/>
            <w:color w:val="003052"/>
            <w:sz w:val="24"/>
          </w:rPr>
          <w:t>https://doi.org/10.1093/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115">
        <w:r>
          <w:rPr>
            <w:rFonts w:ascii="Courier New" w:hAnsi="Courier New"/>
            <w:color w:val="003052"/>
            <w:sz w:val="24"/>
          </w:rPr>
          <w:t>nar/15.20.8125</w:t>
        </w:r>
      </w:hyperlink>
      <w:r>
        <w:rPr>
          <w:sz w:val="24"/>
        </w:rPr>
        <w:t>.</w:t>
      </w:r>
    </w:p>
    <w:p w14:paraId="184124AF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89" w:line="252" w:lineRule="auto"/>
        <w:ind w:left="918" w:right="235" w:hanging="518"/>
        <w:rPr>
          <w:sz w:val="24"/>
          <w:lang w:val="en-US"/>
        </w:rPr>
        <w:sectPr w:rsidR="001220B7" w:rsidRPr="0068032B">
          <w:pgSz w:w="11906" w:h="16838"/>
          <w:pgMar w:top="1580" w:right="1140" w:bottom="280" w:left="1300" w:header="953" w:footer="0" w:gutter="0"/>
          <w:cols w:space="720"/>
          <w:formProt w:val="0"/>
          <w:docGrid w:linePitch="100" w:charSpace="4096"/>
        </w:sectPr>
      </w:pPr>
      <w:bookmarkStart w:id="255" w:name="_bookmark551"/>
      <w:bookmarkStart w:id="256" w:name="_bookmark55"/>
      <w:bookmarkEnd w:id="255"/>
      <w:bookmarkEnd w:id="256"/>
      <w:r w:rsidRPr="0068032B">
        <w:rPr>
          <w:spacing w:val="-4"/>
          <w:sz w:val="24"/>
          <w:lang w:val="en-US"/>
        </w:rPr>
        <w:t>Young,</w:t>
      </w:r>
      <w:r w:rsidRPr="0068032B">
        <w:rPr>
          <w:spacing w:val="-7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S.</w:t>
      </w:r>
      <w:r w:rsidRPr="0068032B">
        <w:rPr>
          <w:spacing w:val="-6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K.</w:t>
      </w:r>
      <w:r w:rsidRPr="0068032B">
        <w:rPr>
          <w:spacing w:val="-6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&amp;</w:t>
      </w:r>
      <w:r w:rsidRPr="0068032B">
        <w:rPr>
          <w:spacing w:val="-6"/>
          <w:sz w:val="24"/>
          <w:lang w:val="en-US"/>
        </w:rPr>
        <w:t xml:space="preserve"> </w:t>
      </w:r>
      <w:r w:rsidRPr="0068032B">
        <w:rPr>
          <w:spacing w:val="-5"/>
          <w:sz w:val="24"/>
          <w:lang w:val="en-US"/>
        </w:rPr>
        <w:t>Wek,</w:t>
      </w:r>
      <w:r w:rsidRPr="0068032B">
        <w:rPr>
          <w:spacing w:val="-6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R.</w:t>
      </w:r>
      <w:r w:rsidRPr="0068032B">
        <w:rPr>
          <w:spacing w:val="-6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C.</w:t>
      </w:r>
      <w:r w:rsidRPr="0068032B">
        <w:rPr>
          <w:spacing w:val="18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Upstream</w:t>
      </w:r>
      <w:r w:rsidRPr="0068032B">
        <w:rPr>
          <w:spacing w:val="-6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open</w:t>
      </w:r>
      <w:r w:rsidRPr="0068032B">
        <w:rPr>
          <w:spacing w:val="-6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reading</w:t>
      </w:r>
      <w:r w:rsidRPr="0068032B">
        <w:rPr>
          <w:spacing w:val="-6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frames</w:t>
      </w:r>
      <w:r w:rsidRPr="0068032B">
        <w:rPr>
          <w:spacing w:val="-6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differentially</w:t>
      </w:r>
      <w:r w:rsidRPr="0068032B">
        <w:rPr>
          <w:spacing w:val="-6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regulate</w:t>
      </w:r>
      <w:r w:rsidRPr="0068032B">
        <w:rPr>
          <w:spacing w:val="-6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 xml:space="preserve">genespecific translation in the integrated stress response. </w:t>
      </w:r>
      <w:r w:rsidRPr="0068032B">
        <w:rPr>
          <w:i/>
          <w:sz w:val="24"/>
          <w:lang w:val="en-US"/>
        </w:rPr>
        <w:t xml:space="preserve">Journal of Biological Chemistry </w:t>
      </w:r>
      <w:r w:rsidRPr="0068032B">
        <w:rPr>
          <w:b/>
          <w:w w:val="90"/>
          <w:sz w:val="24"/>
          <w:lang w:val="en-US"/>
        </w:rPr>
        <w:t>291</w:t>
      </w:r>
      <w:r w:rsidRPr="0068032B">
        <w:rPr>
          <w:w w:val="90"/>
          <w:sz w:val="24"/>
          <w:lang w:val="en-US"/>
        </w:rPr>
        <w:t>, 16927–16935 (2016). URL</w:t>
      </w:r>
      <w:r w:rsidRPr="0068032B">
        <w:rPr>
          <w:spacing w:val="8"/>
          <w:w w:val="90"/>
          <w:sz w:val="24"/>
          <w:lang w:val="en-US"/>
        </w:rPr>
        <w:t xml:space="preserve"> </w:t>
      </w:r>
      <w:hyperlink r:id="rId118">
        <w:r w:rsidRPr="0068032B">
          <w:rPr>
            <w:rFonts w:ascii="Courier New" w:hAnsi="Courier New"/>
            <w:color w:val="003052"/>
            <w:w w:val="90"/>
            <w:sz w:val="24"/>
            <w:lang w:val="en-US"/>
          </w:rPr>
          <w:t>https://doi.org/10.1074/jbc.r116.733899</w:t>
        </w:r>
      </w:hyperlink>
      <w:r w:rsidRPr="0068032B">
        <w:rPr>
          <w:w w:val="90"/>
          <w:sz w:val="24"/>
          <w:lang w:val="en-US"/>
        </w:rPr>
        <w:t>.</w:t>
      </w:r>
    </w:p>
    <w:p w14:paraId="1629003B" w14:textId="77777777" w:rsidR="001220B7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72"/>
        <w:ind w:right="472" w:hanging="518"/>
        <w:rPr>
          <w:sz w:val="24"/>
        </w:rPr>
      </w:pPr>
      <w:bookmarkStart w:id="257" w:name="_bookmark561"/>
      <w:bookmarkStart w:id="258" w:name="_bookmark56"/>
      <w:bookmarkEnd w:id="257"/>
      <w:bookmarkEnd w:id="258"/>
      <w:r w:rsidRPr="0068032B">
        <w:rPr>
          <w:sz w:val="24"/>
          <w:lang w:val="en-US"/>
        </w:rPr>
        <w:lastRenderedPageBreak/>
        <w:t>Abramowicz, A. &amp; Gos, M. Splicing mutations in human genetic disorders: examples, detection,</w:t>
      </w:r>
      <w:r w:rsidRPr="0068032B">
        <w:rPr>
          <w:spacing w:val="-31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and</w:t>
      </w:r>
      <w:r w:rsidRPr="0068032B">
        <w:rPr>
          <w:spacing w:val="-30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confirmation.</w:t>
      </w:r>
      <w:r w:rsidRPr="0068032B">
        <w:rPr>
          <w:spacing w:val="-19"/>
          <w:sz w:val="24"/>
          <w:lang w:val="en-US"/>
        </w:rPr>
        <w:t xml:space="preserve"> </w:t>
      </w:r>
      <w:r>
        <w:rPr>
          <w:i/>
          <w:sz w:val="24"/>
        </w:rPr>
        <w:t>J</w:t>
      </w:r>
      <w:r>
        <w:rPr>
          <w:i/>
          <w:spacing w:val="-30"/>
          <w:sz w:val="24"/>
        </w:rPr>
        <w:t xml:space="preserve"> </w:t>
      </w:r>
      <w:r>
        <w:rPr>
          <w:i/>
          <w:sz w:val="24"/>
        </w:rPr>
        <w:t>Appl</w:t>
      </w:r>
      <w:r>
        <w:rPr>
          <w:i/>
          <w:spacing w:val="-31"/>
          <w:sz w:val="24"/>
        </w:rPr>
        <w:t xml:space="preserve"> </w:t>
      </w:r>
      <w:r>
        <w:rPr>
          <w:i/>
          <w:sz w:val="24"/>
        </w:rPr>
        <w:t>Genetics</w:t>
      </w:r>
      <w:r>
        <w:rPr>
          <w:i/>
          <w:spacing w:val="-30"/>
          <w:sz w:val="24"/>
        </w:rPr>
        <w:t xml:space="preserve"> </w:t>
      </w:r>
      <w:r>
        <w:rPr>
          <w:b/>
          <w:sz w:val="24"/>
        </w:rPr>
        <w:t>59</w:t>
      </w:r>
      <w:r>
        <w:rPr>
          <w:sz w:val="24"/>
        </w:rPr>
        <w:t>,</w:t>
      </w:r>
      <w:r>
        <w:rPr>
          <w:spacing w:val="-31"/>
          <w:sz w:val="24"/>
        </w:rPr>
        <w:t xml:space="preserve"> </w:t>
      </w:r>
      <w:r>
        <w:rPr>
          <w:sz w:val="24"/>
        </w:rPr>
        <w:t>253–268</w:t>
      </w:r>
      <w:r>
        <w:rPr>
          <w:spacing w:val="-30"/>
          <w:sz w:val="24"/>
        </w:rPr>
        <w:t xml:space="preserve"> </w:t>
      </w:r>
      <w:r>
        <w:rPr>
          <w:sz w:val="24"/>
        </w:rPr>
        <w:t>(2018).</w:t>
      </w:r>
      <w:r>
        <w:rPr>
          <w:spacing w:val="-19"/>
          <w:sz w:val="24"/>
        </w:rPr>
        <w:t xml:space="preserve"> </w:t>
      </w:r>
      <w:r>
        <w:rPr>
          <w:sz w:val="24"/>
        </w:rPr>
        <w:t>URL</w:t>
      </w:r>
      <w:r>
        <w:rPr>
          <w:spacing w:val="-30"/>
          <w:sz w:val="24"/>
        </w:rPr>
        <w:t xml:space="preserve"> </w:t>
      </w:r>
      <w:hyperlink r:id="rId119">
        <w:r>
          <w:rPr>
            <w:rFonts w:ascii="Courier New" w:hAnsi="Courier New"/>
            <w:color w:val="003052"/>
            <w:sz w:val="24"/>
          </w:rPr>
          <w:t>https://doi.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120">
        <w:r>
          <w:rPr>
            <w:rFonts w:ascii="Courier New" w:hAnsi="Courier New"/>
            <w:color w:val="003052"/>
            <w:sz w:val="24"/>
          </w:rPr>
          <w:t>org/10.1007/s13353-018-0444-7</w:t>
        </w:r>
      </w:hyperlink>
      <w:r>
        <w:rPr>
          <w:sz w:val="24"/>
        </w:rPr>
        <w:t>.</w:t>
      </w:r>
    </w:p>
    <w:p w14:paraId="3DFA82D1" w14:textId="77777777" w:rsidR="001220B7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67"/>
        <w:ind w:right="472" w:hanging="518"/>
        <w:jc w:val="left"/>
        <w:rPr>
          <w:sz w:val="24"/>
        </w:rPr>
      </w:pPr>
      <w:bookmarkStart w:id="259" w:name="_bookmark571"/>
      <w:bookmarkStart w:id="260" w:name="_bookmark57"/>
      <w:bookmarkEnd w:id="259"/>
      <w:bookmarkEnd w:id="260"/>
      <w:r w:rsidRPr="0068032B">
        <w:rPr>
          <w:sz w:val="24"/>
          <w:lang w:val="en-US"/>
        </w:rPr>
        <w:t xml:space="preserve">Schreck, R. R. &amp; Distèche, C. M. Chromosome banding techniques. </w:t>
      </w:r>
      <w:r w:rsidRPr="0068032B">
        <w:rPr>
          <w:i/>
          <w:sz w:val="24"/>
          <w:lang w:val="en-US"/>
        </w:rPr>
        <w:t xml:space="preserve">Current protocols </w:t>
      </w:r>
      <w:r w:rsidRPr="0068032B">
        <w:rPr>
          <w:i/>
          <w:w w:val="95"/>
          <w:sz w:val="24"/>
          <w:lang w:val="en-US"/>
        </w:rPr>
        <w:t xml:space="preserve">in human genetics </w:t>
      </w:r>
      <w:r w:rsidRPr="0068032B">
        <w:rPr>
          <w:b/>
          <w:w w:val="95"/>
          <w:sz w:val="24"/>
          <w:lang w:val="en-US"/>
        </w:rPr>
        <w:t>Chapter 4</w:t>
      </w:r>
      <w:r w:rsidRPr="0068032B">
        <w:rPr>
          <w:w w:val="95"/>
          <w:sz w:val="24"/>
          <w:lang w:val="en-US"/>
        </w:rPr>
        <w:t xml:space="preserve">, Unit4.2–Unit4.2 (2001). </w:t>
      </w:r>
      <w:r>
        <w:rPr>
          <w:w w:val="95"/>
          <w:sz w:val="24"/>
        </w:rPr>
        <w:t xml:space="preserve">URL </w:t>
      </w:r>
      <w:hyperlink r:id="rId121">
        <w:r>
          <w:rPr>
            <w:rFonts w:ascii="Courier New" w:hAnsi="Courier New"/>
            <w:color w:val="003052"/>
            <w:w w:val="95"/>
            <w:sz w:val="24"/>
          </w:rPr>
          <w:t>https://pubmed.ncbi.</w:t>
        </w:r>
      </w:hyperlink>
      <w:r>
        <w:rPr>
          <w:rFonts w:ascii="Courier New" w:hAnsi="Courier New"/>
          <w:color w:val="003052"/>
          <w:w w:val="95"/>
          <w:sz w:val="24"/>
        </w:rPr>
        <w:t xml:space="preserve"> </w:t>
      </w:r>
      <w:hyperlink r:id="rId122">
        <w:r>
          <w:rPr>
            <w:rFonts w:ascii="Courier New" w:hAnsi="Courier New"/>
            <w:color w:val="003052"/>
            <w:sz w:val="24"/>
          </w:rPr>
          <w:t>nlm.nih.gov/18428280</w:t>
        </w:r>
      </w:hyperlink>
      <w:r>
        <w:rPr>
          <w:sz w:val="24"/>
        </w:rPr>
        <w:t>.</w:t>
      </w:r>
      <w:r>
        <w:rPr>
          <w:spacing w:val="17"/>
          <w:sz w:val="24"/>
        </w:rPr>
        <w:t xml:space="preserve"> </w:t>
      </w:r>
      <w:r>
        <w:rPr>
          <w:sz w:val="24"/>
        </w:rPr>
        <w:t>18428280[pmid].</w:t>
      </w:r>
    </w:p>
    <w:p w14:paraId="4E796C48" w14:textId="77777777" w:rsidR="001220B7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67"/>
        <w:ind w:right="534" w:hanging="518"/>
        <w:rPr>
          <w:sz w:val="24"/>
        </w:rPr>
      </w:pPr>
      <w:bookmarkStart w:id="261" w:name="_bookmark581"/>
      <w:bookmarkStart w:id="262" w:name="_bookmark58"/>
      <w:bookmarkEnd w:id="261"/>
      <w:bookmarkEnd w:id="262"/>
      <w:r w:rsidRPr="0068032B">
        <w:rPr>
          <w:sz w:val="24"/>
          <w:lang w:val="en-US"/>
        </w:rPr>
        <w:t xml:space="preserve">Sampson, B. &amp; McGuire, A.  Genetics and the molecular autopsy.  In </w:t>
      </w:r>
      <w:r w:rsidRPr="0068032B">
        <w:rPr>
          <w:i/>
          <w:sz w:val="24"/>
          <w:lang w:val="en-US"/>
        </w:rPr>
        <w:t xml:space="preserve">Pathobiology  </w:t>
      </w:r>
      <w:r w:rsidRPr="0068032B">
        <w:rPr>
          <w:i/>
          <w:w w:val="95"/>
          <w:sz w:val="24"/>
          <w:lang w:val="en-US"/>
        </w:rPr>
        <w:t>of Human Disease</w:t>
      </w:r>
      <w:r w:rsidRPr="0068032B">
        <w:rPr>
          <w:w w:val="95"/>
          <w:sz w:val="24"/>
          <w:lang w:val="en-US"/>
        </w:rPr>
        <w:t xml:space="preserve">, 3459–3467 (Elsevier, 2014). </w:t>
      </w:r>
      <w:r>
        <w:rPr>
          <w:w w:val="95"/>
          <w:sz w:val="24"/>
        </w:rPr>
        <w:t xml:space="preserve">URL </w:t>
      </w:r>
      <w:hyperlink r:id="rId123">
        <w:r>
          <w:rPr>
            <w:rFonts w:ascii="Courier New" w:hAnsi="Courier New"/>
            <w:color w:val="003052"/>
            <w:w w:val="95"/>
            <w:sz w:val="24"/>
          </w:rPr>
          <w:t>https://doi.org/10.1016/</w:t>
        </w:r>
      </w:hyperlink>
      <w:r>
        <w:rPr>
          <w:rFonts w:ascii="Courier New" w:hAnsi="Courier New"/>
          <w:color w:val="003052"/>
          <w:w w:val="95"/>
          <w:sz w:val="24"/>
        </w:rPr>
        <w:t xml:space="preserve"> </w:t>
      </w:r>
      <w:hyperlink r:id="rId124">
        <w:r>
          <w:rPr>
            <w:rFonts w:ascii="Courier New" w:hAnsi="Courier New"/>
            <w:color w:val="003052"/>
            <w:sz w:val="24"/>
          </w:rPr>
          <w:t>b978-0-12-386456-7.06707-1</w:t>
        </w:r>
      </w:hyperlink>
      <w:r>
        <w:rPr>
          <w:sz w:val="24"/>
        </w:rPr>
        <w:t>.</w:t>
      </w:r>
    </w:p>
    <w:p w14:paraId="233BF6A0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66" w:line="242" w:lineRule="auto"/>
        <w:ind w:left="628" w:right="472" w:hanging="512"/>
        <w:rPr>
          <w:sz w:val="24"/>
          <w:lang w:val="en-US"/>
        </w:rPr>
      </w:pPr>
      <w:bookmarkStart w:id="263" w:name="_bookmark591"/>
      <w:bookmarkStart w:id="264" w:name="_bookmark59"/>
      <w:bookmarkEnd w:id="263"/>
      <w:bookmarkEnd w:id="264"/>
      <w:r w:rsidRPr="0068032B">
        <w:rPr>
          <w:sz w:val="24"/>
          <w:lang w:val="en-US"/>
        </w:rPr>
        <w:t xml:space="preserve">Guo,  B.,  Han,  X.,  </w:t>
      </w:r>
      <w:r w:rsidRPr="0068032B">
        <w:rPr>
          <w:spacing w:val="-4"/>
          <w:sz w:val="24"/>
          <w:lang w:val="en-US"/>
        </w:rPr>
        <w:t xml:space="preserve">Wu, </w:t>
      </w:r>
      <w:r w:rsidRPr="0068032B">
        <w:rPr>
          <w:spacing w:val="5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 xml:space="preserve">Z.,  Da,  </w:t>
      </w:r>
      <w:r w:rsidRPr="0068032B">
        <w:rPr>
          <w:spacing w:val="-11"/>
          <w:sz w:val="24"/>
          <w:lang w:val="en-US"/>
        </w:rPr>
        <w:t xml:space="preserve">W.   </w:t>
      </w:r>
      <w:r w:rsidRPr="0068032B">
        <w:rPr>
          <w:sz w:val="24"/>
          <w:lang w:val="en-US"/>
        </w:rPr>
        <w:t xml:space="preserve">&amp;  Zhu,  H.   Spectral  karyotyping:  an   unique technique for the detection of complex genomic rearrangements in leukemia. </w:t>
      </w:r>
      <w:r w:rsidRPr="0068032B">
        <w:rPr>
          <w:i/>
          <w:w w:val="95"/>
          <w:sz w:val="24"/>
          <w:lang w:val="en-US"/>
        </w:rPr>
        <w:t>Translational</w:t>
      </w:r>
      <w:r w:rsidRPr="0068032B">
        <w:rPr>
          <w:i/>
          <w:spacing w:val="-16"/>
          <w:w w:val="95"/>
          <w:sz w:val="24"/>
          <w:lang w:val="en-US"/>
        </w:rPr>
        <w:t xml:space="preserve"> </w:t>
      </w:r>
      <w:r w:rsidRPr="0068032B">
        <w:rPr>
          <w:i/>
          <w:w w:val="95"/>
          <w:sz w:val="24"/>
          <w:lang w:val="en-US"/>
        </w:rPr>
        <w:t>pediatrics</w:t>
      </w:r>
      <w:r w:rsidRPr="0068032B">
        <w:rPr>
          <w:i/>
          <w:spacing w:val="-15"/>
          <w:w w:val="95"/>
          <w:sz w:val="24"/>
          <w:lang w:val="en-US"/>
        </w:rPr>
        <w:t xml:space="preserve"> </w:t>
      </w:r>
      <w:r w:rsidRPr="0068032B">
        <w:rPr>
          <w:b/>
          <w:w w:val="95"/>
          <w:sz w:val="24"/>
          <w:lang w:val="en-US"/>
        </w:rPr>
        <w:t>3</w:t>
      </w:r>
      <w:r w:rsidRPr="0068032B">
        <w:rPr>
          <w:w w:val="95"/>
          <w:sz w:val="24"/>
          <w:lang w:val="en-US"/>
        </w:rPr>
        <w:t>,</w:t>
      </w:r>
      <w:r w:rsidRPr="0068032B">
        <w:rPr>
          <w:spacing w:val="-16"/>
          <w:w w:val="95"/>
          <w:sz w:val="24"/>
          <w:lang w:val="en-US"/>
        </w:rPr>
        <w:t xml:space="preserve"> </w:t>
      </w:r>
      <w:r w:rsidRPr="0068032B">
        <w:rPr>
          <w:w w:val="95"/>
          <w:sz w:val="24"/>
          <w:lang w:val="en-US"/>
        </w:rPr>
        <w:t>135–139</w:t>
      </w:r>
      <w:r w:rsidRPr="0068032B">
        <w:rPr>
          <w:spacing w:val="-15"/>
          <w:w w:val="95"/>
          <w:sz w:val="24"/>
          <w:lang w:val="en-US"/>
        </w:rPr>
        <w:t xml:space="preserve"> </w:t>
      </w:r>
      <w:r w:rsidRPr="0068032B">
        <w:rPr>
          <w:w w:val="95"/>
          <w:sz w:val="24"/>
          <w:lang w:val="en-US"/>
        </w:rPr>
        <w:t>(2014).</w:t>
      </w:r>
      <w:r w:rsidRPr="0068032B">
        <w:rPr>
          <w:spacing w:val="17"/>
          <w:w w:val="95"/>
          <w:sz w:val="24"/>
          <w:lang w:val="en-US"/>
        </w:rPr>
        <w:t xml:space="preserve"> </w:t>
      </w:r>
      <w:r w:rsidRPr="0068032B">
        <w:rPr>
          <w:w w:val="95"/>
          <w:sz w:val="24"/>
          <w:lang w:val="en-US"/>
        </w:rPr>
        <w:t>URL</w:t>
      </w:r>
      <w:r w:rsidRPr="0068032B">
        <w:rPr>
          <w:spacing w:val="-16"/>
          <w:w w:val="95"/>
          <w:sz w:val="24"/>
          <w:lang w:val="en-US"/>
        </w:rPr>
        <w:t xml:space="preserve"> </w:t>
      </w:r>
      <w:hyperlink r:id="rId125">
        <w:r w:rsidRPr="0068032B">
          <w:rPr>
            <w:rFonts w:ascii="Courier New" w:hAnsi="Courier New"/>
            <w:color w:val="003052"/>
            <w:w w:val="95"/>
            <w:sz w:val="24"/>
            <w:lang w:val="en-US"/>
          </w:rPr>
          <w:t>https://pubmed.ncbi.nlm.nih.</w:t>
        </w:r>
      </w:hyperlink>
      <w:r w:rsidRPr="0068032B">
        <w:rPr>
          <w:rFonts w:ascii="Courier New" w:hAnsi="Courier New"/>
          <w:color w:val="003052"/>
          <w:w w:val="95"/>
          <w:sz w:val="24"/>
          <w:lang w:val="en-US"/>
        </w:rPr>
        <w:t xml:space="preserve"> </w:t>
      </w:r>
      <w:hyperlink r:id="rId126">
        <w:r w:rsidRPr="0068032B">
          <w:rPr>
            <w:rFonts w:ascii="Courier New" w:hAnsi="Courier New"/>
            <w:color w:val="003052"/>
            <w:sz w:val="24"/>
            <w:lang w:val="en-US"/>
          </w:rPr>
          <w:t>gov/26835331</w:t>
        </w:r>
      </w:hyperlink>
      <w:r w:rsidRPr="0068032B">
        <w:rPr>
          <w:sz w:val="24"/>
          <w:lang w:val="en-US"/>
        </w:rPr>
        <w:t>.</w:t>
      </w:r>
      <w:r w:rsidRPr="0068032B">
        <w:rPr>
          <w:spacing w:val="21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26835331[pmid].</w:t>
      </w:r>
    </w:p>
    <w:p w14:paraId="4E712440" w14:textId="77777777" w:rsidR="001220B7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66" w:line="242" w:lineRule="auto"/>
        <w:ind w:left="627" w:right="472" w:hanging="511"/>
        <w:jc w:val="left"/>
        <w:rPr>
          <w:sz w:val="24"/>
        </w:rPr>
      </w:pPr>
      <w:bookmarkStart w:id="265" w:name="_bookmark601"/>
      <w:bookmarkStart w:id="266" w:name="_bookmark60"/>
      <w:bookmarkEnd w:id="265"/>
      <w:bookmarkEnd w:id="266"/>
      <w:r w:rsidRPr="0068032B">
        <w:rPr>
          <w:spacing w:val="-3"/>
          <w:sz w:val="24"/>
          <w:lang w:val="en-US"/>
        </w:rPr>
        <w:t xml:space="preserve">Huber, </w:t>
      </w:r>
      <w:r w:rsidRPr="0068032B">
        <w:rPr>
          <w:sz w:val="24"/>
          <w:lang w:val="en-US"/>
        </w:rPr>
        <w:t xml:space="preserve">D., von </w:t>
      </w:r>
      <w:r w:rsidRPr="0068032B">
        <w:rPr>
          <w:spacing w:val="-3"/>
          <w:sz w:val="24"/>
          <w:lang w:val="en-US"/>
        </w:rPr>
        <w:t xml:space="preserve">Voithenberg, </w:t>
      </w:r>
      <w:r w:rsidRPr="0068032B">
        <w:rPr>
          <w:sz w:val="24"/>
          <w:lang w:val="en-US"/>
        </w:rPr>
        <w:t xml:space="preserve">L. </w:t>
      </w:r>
      <w:r w:rsidRPr="0068032B">
        <w:rPr>
          <w:spacing w:val="-16"/>
          <w:sz w:val="24"/>
          <w:lang w:val="en-US"/>
        </w:rPr>
        <w:t xml:space="preserve">V. </w:t>
      </w:r>
      <w:r w:rsidRPr="0068032B">
        <w:rPr>
          <w:sz w:val="24"/>
          <w:lang w:val="en-US"/>
        </w:rPr>
        <w:t xml:space="preserve">&amp; Kaigala, G. Fluorescence </w:t>
      </w:r>
      <w:r w:rsidRPr="0068032B">
        <w:rPr>
          <w:i/>
          <w:sz w:val="24"/>
          <w:lang w:val="en-US"/>
        </w:rPr>
        <w:t xml:space="preserve">in situ </w:t>
      </w:r>
      <w:r w:rsidRPr="0068032B">
        <w:rPr>
          <w:sz w:val="24"/>
          <w:lang w:val="en-US"/>
        </w:rPr>
        <w:t xml:space="preserve">hybridization (FISH): </w:t>
      </w:r>
      <w:r w:rsidRPr="0068032B">
        <w:rPr>
          <w:spacing w:val="-3"/>
          <w:sz w:val="24"/>
          <w:lang w:val="en-US"/>
        </w:rPr>
        <w:t xml:space="preserve">History, </w:t>
      </w:r>
      <w:r w:rsidRPr="0068032B">
        <w:rPr>
          <w:sz w:val="24"/>
          <w:lang w:val="en-US"/>
        </w:rPr>
        <w:t xml:space="preserve">limitations and what to expect from micro-scale FISH? </w:t>
      </w:r>
      <w:r w:rsidRPr="0068032B">
        <w:rPr>
          <w:i/>
          <w:sz w:val="24"/>
          <w:lang w:val="en-US"/>
        </w:rPr>
        <w:t xml:space="preserve">Micro and </w:t>
      </w:r>
      <w:r w:rsidRPr="0068032B">
        <w:rPr>
          <w:i/>
          <w:w w:val="90"/>
          <w:sz w:val="24"/>
          <w:lang w:val="en-US"/>
        </w:rPr>
        <w:t xml:space="preserve">Nano Engineering </w:t>
      </w:r>
      <w:r w:rsidRPr="0068032B">
        <w:rPr>
          <w:b/>
          <w:w w:val="90"/>
          <w:sz w:val="24"/>
          <w:lang w:val="en-US"/>
        </w:rPr>
        <w:t>1</w:t>
      </w:r>
      <w:r w:rsidRPr="0068032B">
        <w:rPr>
          <w:w w:val="90"/>
          <w:sz w:val="24"/>
          <w:lang w:val="en-US"/>
        </w:rPr>
        <w:t xml:space="preserve">, 15–24 (2018). URL </w:t>
      </w:r>
      <w:hyperlink r:id="rId127">
        <w:r w:rsidRPr="0068032B">
          <w:rPr>
            <w:rFonts w:ascii="Courier New" w:hAnsi="Courier New"/>
            <w:color w:val="003052"/>
            <w:w w:val="90"/>
            <w:sz w:val="24"/>
            <w:lang w:val="en-US"/>
          </w:rPr>
          <w:t>https://doi.org/10.1016/j.mne.2018.</w:t>
        </w:r>
      </w:hyperlink>
      <w:r w:rsidRPr="0068032B">
        <w:rPr>
          <w:rFonts w:ascii="Courier New" w:hAnsi="Courier New"/>
          <w:color w:val="003052"/>
          <w:w w:val="90"/>
          <w:sz w:val="24"/>
          <w:lang w:val="en-US"/>
        </w:rPr>
        <w:t xml:space="preserve"> </w:t>
      </w:r>
      <w:hyperlink r:id="rId128">
        <w:r>
          <w:rPr>
            <w:rFonts w:ascii="Courier New" w:hAnsi="Courier New"/>
            <w:color w:val="003052"/>
            <w:sz w:val="24"/>
          </w:rPr>
          <w:t>10.006</w:t>
        </w:r>
      </w:hyperlink>
      <w:r>
        <w:rPr>
          <w:sz w:val="24"/>
        </w:rPr>
        <w:t>.</w:t>
      </w:r>
    </w:p>
    <w:p w14:paraId="65889A11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66"/>
        <w:ind w:right="534" w:hanging="518"/>
        <w:rPr>
          <w:sz w:val="24"/>
          <w:lang w:val="en-US"/>
        </w:rPr>
      </w:pPr>
      <w:bookmarkStart w:id="267" w:name="_bookmark612"/>
      <w:bookmarkStart w:id="268" w:name="_bookmark611"/>
      <w:bookmarkEnd w:id="267"/>
      <w:bookmarkEnd w:id="268"/>
      <w:r w:rsidRPr="0068032B">
        <w:rPr>
          <w:sz w:val="24"/>
          <w:lang w:val="en-US"/>
        </w:rPr>
        <w:t xml:space="preserve">Theisen, A. Microarray-based Comparative Genomic Hybridization (aCGH). </w:t>
      </w:r>
      <w:r w:rsidRPr="0068032B">
        <w:rPr>
          <w:i/>
          <w:sz w:val="24"/>
          <w:lang w:val="en-US"/>
        </w:rPr>
        <w:t xml:space="preserve">Nature </w:t>
      </w:r>
      <w:r w:rsidRPr="0068032B">
        <w:rPr>
          <w:i/>
          <w:w w:val="90"/>
          <w:sz w:val="24"/>
          <w:lang w:val="en-US"/>
        </w:rPr>
        <w:t xml:space="preserve">Education </w:t>
      </w:r>
      <w:r w:rsidRPr="0068032B">
        <w:rPr>
          <w:b/>
          <w:w w:val="90"/>
          <w:sz w:val="24"/>
          <w:lang w:val="en-US"/>
        </w:rPr>
        <w:t>1</w:t>
      </w:r>
      <w:r w:rsidRPr="0068032B">
        <w:rPr>
          <w:w w:val="90"/>
          <w:sz w:val="24"/>
          <w:lang w:val="en-US"/>
        </w:rPr>
        <w:t xml:space="preserve">, 45 (2008). URL </w:t>
      </w:r>
      <w:hyperlink r:id="rId129">
        <w:r w:rsidRPr="0068032B">
          <w:rPr>
            <w:rFonts w:ascii="Courier New" w:hAnsi="Courier New"/>
            <w:color w:val="003052"/>
            <w:w w:val="90"/>
            <w:sz w:val="24"/>
            <w:lang w:val="en-US"/>
          </w:rPr>
          <w:t>https://www.nature.com/scitable/topicpage/</w:t>
        </w:r>
      </w:hyperlink>
      <w:r w:rsidRPr="0068032B">
        <w:rPr>
          <w:rFonts w:ascii="Courier New" w:hAnsi="Courier New"/>
          <w:color w:val="003052"/>
          <w:w w:val="90"/>
          <w:sz w:val="24"/>
          <w:lang w:val="en-US"/>
        </w:rPr>
        <w:t xml:space="preserve"> </w:t>
      </w:r>
      <w:hyperlink r:id="rId130">
        <w:r w:rsidRPr="0068032B">
          <w:rPr>
            <w:rFonts w:ascii="Courier New" w:hAnsi="Courier New"/>
            <w:color w:val="003052"/>
            <w:w w:val="90"/>
            <w:sz w:val="24"/>
            <w:lang w:val="en-US"/>
          </w:rPr>
          <w:t>microarray-based-comparative-genomic-hybridization-acgh-45432/</w:t>
        </w:r>
      </w:hyperlink>
      <w:r w:rsidRPr="0068032B">
        <w:rPr>
          <w:w w:val="90"/>
          <w:sz w:val="24"/>
          <w:lang w:val="en-US"/>
        </w:rPr>
        <w:t>.</w:t>
      </w:r>
    </w:p>
    <w:p w14:paraId="448B70D1" w14:textId="77777777" w:rsidR="001220B7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66"/>
        <w:ind w:right="534" w:hanging="518"/>
        <w:rPr>
          <w:sz w:val="24"/>
        </w:rPr>
      </w:pPr>
      <w:bookmarkStart w:id="269" w:name="_bookmark621"/>
      <w:bookmarkStart w:id="270" w:name="_bookmark62"/>
      <w:bookmarkEnd w:id="269"/>
      <w:bookmarkEnd w:id="270"/>
      <w:r w:rsidRPr="0068032B">
        <w:rPr>
          <w:sz w:val="24"/>
          <w:lang w:val="en-US"/>
        </w:rPr>
        <w:t xml:space="preserve">Gresham, D., Dunham, M. J. &amp; Botstein, D. Comparing whole genomes using DNA </w:t>
      </w:r>
      <w:r w:rsidRPr="0068032B">
        <w:rPr>
          <w:w w:val="95"/>
          <w:sz w:val="24"/>
          <w:lang w:val="en-US"/>
        </w:rPr>
        <w:t xml:space="preserve">microarrays. </w:t>
      </w:r>
      <w:r>
        <w:rPr>
          <w:i/>
          <w:w w:val="95"/>
          <w:sz w:val="24"/>
        </w:rPr>
        <w:t xml:space="preserve">Nat Rev Genet </w:t>
      </w:r>
      <w:r>
        <w:rPr>
          <w:b/>
          <w:w w:val="95"/>
          <w:sz w:val="24"/>
        </w:rPr>
        <w:t>9</w:t>
      </w:r>
      <w:r>
        <w:rPr>
          <w:w w:val="95"/>
          <w:sz w:val="24"/>
        </w:rPr>
        <w:t xml:space="preserve">, 291–302 (2008). URL </w:t>
      </w:r>
      <w:hyperlink r:id="rId131">
        <w:r>
          <w:rPr>
            <w:rFonts w:ascii="Courier New" w:hAnsi="Courier New"/>
            <w:color w:val="003052"/>
            <w:w w:val="95"/>
            <w:sz w:val="24"/>
          </w:rPr>
          <w:t>https://doi.org/10.1038/</w:t>
        </w:r>
      </w:hyperlink>
      <w:r>
        <w:rPr>
          <w:rFonts w:ascii="Courier New" w:hAnsi="Courier New"/>
          <w:color w:val="003052"/>
          <w:w w:val="95"/>
          <w:sz w:val="24"/>
        </w:rPr>
        <w:t xml:space="preserve"> </w:t>
      </w:r>
      <w:hyperlink r:id="rId132">
        <w:r>
          <w:rPr>
            <w:rFonts w:ascii="Courier New" w:hAnsi="Courier New"/>
            <w:color w:val="003052"/>
            <w:sz w:val="24"/>
          </w:rPr>
          <w:t>nrg2335</w:t>
        </w:r>
      </w:hyperlink>
      <w:r>
        <w:rPr>
          <w:sz w:val="24"/>
        </w:rPr>
        <w:t>.</w:t>
      </w:r>
    </w:p>
    <w:p w14:paraId="3473D852" w14:textId="77777777" w:rsidR="001220B7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67" w:line="252" w:lineRule="auto"/>
        <w:ind w:right="535" w:hanging="518"/>
        <w:rPr>
          <w:sz w:val="24"/>
        </w:rPr>
      </w:pPr>
      <w:bookmarkStart w:id="271" w:name="_bookmark631"/>
      <w:bookmarkStart w:id="272" w:name="_bookmark63"/>
      <w:bookmarkEnd w:id="271"/>
      <w:bookmarkEnd w:id="272"/>
      <w:r w:rsidRPr="0068032B">
        <w:rPr>
          <w:sz w:val="24"/>
          <w:lang w:val="en-US"/>
        </w:rPr>
        <w:t>Stuppia,</w:t>
      </w:r>
      <w:r w:rsidRPr="0068032B">
        <w:rPr>
          <w:spacing w:val="-21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L.,</w:t>
      </w:r>
      <w:r w:rsidRPr="0068032B">
        <w:rPr>
          <w:spacing w:val="-1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Antonucci,</w:t>
      </w:r>
      <w:r w:rsidRPr="0068032B">
        <w:rPr>
          <w:spacing w:val="-20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I.,</w:t>
      </w:r>
      <w:r w:rsidRPr="0068032B">
        <w:rPr>
          <w:spacing w:val="-1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Palka,</w:t>
      </w:r>
      <w:r w:rsidRPr="0068032B">
        <w:rPr>
          <w:spacing w:val="-20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G.</w:t>
      </w:r>
      <w:r w:rsidRPr="0068032B">
        <w:rPr>
          <w:spacing w:val="-20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&amp;</w:t>
      </w:r>
      <w:r w:rsidRPr="0068032B">
        <w:rPr>
          <w:spacing w:val="-20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Gatta,</w:t>
      </w:r>
      <w:r w:rsidRPr="0068032B">
        <w:rPr>
          <w:spacing w:val="-20"/>
          <w:sz w:val="24"/>
          <w:lang w:val="en-US"/>
        </w:rPr>
        <w:t xml:space="preserve"> </w:t>
      </w:r>
      <w:r w:rsidRPr="0068032B">
        <w:rPr>
          <w:spacing w:val="-16"/>
          <w:sz w:val="24"/>
          <w:lang w:val="en-US"/>
        </w:rPr>
        <w:t>V.</w:t>
      </w:r>
      <w:r w:rsidRPr="0068032B">
        <w:rPr>
          <w:spacing w:val="-8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Use</w:t>
      </w:r>
      <w:r w:rsidRPr="0068032B">
        <w:rPr>
          <w:spacing w:val="-20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of</w:t>
      </w:r>
      <w:r w:rsidRPr="0068032B">
        <w:rPr>
          <w:spacing w:val="-1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the</w:t>
      </w:r>
      <w:r w:rsidRPr="0068032B">
        <w:rPr>
          <w:spacing w:val="-19"/>
          <w:sz w:val="24"/>
          <w:lang w:val="en-US"/>
        </w:rPr>
        <w:t xml:space="preserve"> </w:t>
      </w:r>
      <w:r w:rsidRPr="0068032B">
        <w:rPr>
          <w:spacing w:val="-6"/>
          <w:sz w:val="24"/>
          <w:lang w:val="en-US"/>
        </w:rPr>
        <w:t>MLPA</w:t>
      </w:r>
      <w:r w:rsidRPr="0068032B">
        <w:rPr>
          <w:spacing w:val="-21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assay</w:t>
      </w:r>
      <w:r w:rsidRPr="0068032B">
        <w:rPr>
          <w:spacing w:val="-1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in</w:t>
      </w:r>
      <w:r w:rsidRPr="0068032B">
        <w:rPr>
          <w:spacing w:val="-1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the</w:t>
      </w:r>
      <w:r w:rsidRPr="0068032B">
        <w:rPr>
          <w:spacing w:val="-1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 xml:space="preserve">molecular diagnosis of gene copy number alterations in human genetic diseases. </w:t>
      </w:r>
      <w:r>
        <w:rPr>
          <w:i/>
          <w:sz w:val="24"/>
        </w:rPr>
        <w:t xml:space="preserve">IJMS </w:t>
      </w:r>
      <w:r>
        <w:rPr>
          <w:b/>
          <w:sz w:val="24"/>
        </w:rPr>
        <w:t>13</w:t>
      </w:r>
      <w:r>
        <w:rPr>
          <w:sz w:val="24"/>
        </w:rPr>
        <w:t xml:space="preserve">, </w:t>
      </w:r>
      <w:r>
        <w:rPr>
          <w:spacing w:val="-3"/>
          <w:sz w:val="24"/>
        </w:rPr>
        <w:t xml:space="preserve">3245– </w:t>
      </w:r>
      <w:r>
        <w:rPr>
          <w:sz w:val="24"/>
        </w:rPr>
        <w:t>3276 (2012). URL</w:t>
      </w:r>
      <w:r>
        <w:rPr>
          <w:spacing w:val="-49"/>
          <w:sz w:val="24"/>
        </w:rPr>
        <w:t xml:space="preserve"> </w:t>
      </w:r>
      <w:hyperlink r:id="rId133">
        <w:r>
          <w:rPr>
            <w:rFonts w:ascii="Courier New" w:hAnsi="Courier New"/>
            <w:color w:val="003052"/>
            <w:sz w:val="24"/>
          </w:rPr>
          <w:t>https://doi.org/10.3390/ijms13033245</w:t>
        </w:r>
      </w:hyperlink>
      <w:r>
        <w:rPr>
          <w:sz w:val="24"/>
        </w:rPr>
        <w:t>.</w:t>
      </w:r>
    </w:p>
    <w:p w14:paraId="5B3E85D3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54" w:line="252" w:lineRule="auto"/>
        <w:ind w:right="517" w:hanging="518"/>
        <w:rPr>
          <w:sz w:val="24"/>
          <w:lang w:val="en-US"/>
        </w:rPr>
      </w:pPr>
      <w:bookmarkStart w:id="273" w:name="_bookmark64"/>
      <w:bookmarkStart w:id="274" w:name="_bookmark641"/>
      <w:bookmarkEnd w:id="273"/>
      <w:bookmarkEnd w:id="274"/>
      <w:r w:rsidRPr="0068032B">
        <w:rPr>
          <w:spacing w:val="-3"/>
          <w:sz w:val="24"/>
          <w:lang w:val="en-US"/>
        </w:rPr>
        <w:t xml:space="preserve">Sanger, </w:t>
      </w:r>
      <w:r w:rsidRPr="0068032B">
        <w:rPr>
          <w:spacing w:val="-7"/>
          <w:sz w:val="24"/>
          <w:lang w:val="en-US"/>
        </w:rPr>
        <w:t xml:space="preserve">F., </w:t>
      </w:r>
      <w:r w:rsidRPr="0068032B">
        <w:rPr>
          <w:sz w:val="24"/>
          <w:lang w:val="en-US"/>
        </w:rPr>
        <w:t xml:space="preserve">Nicklen, S. &amp; Coulson, A. R. DNA sequencing with chain-terminating inhibitors. </w:t>
      </w:r>
      <w:r w:rsidRPr="0068032B">
        <w:rPr>
          <w:i/>
          <w:sz w:val="24"/>
          <w:lang w:val="en-US"/>
        </w:rPr>
        <w:t xml:space="preserve">Proceedings of the National Academy of Sciences </w:t>
      </w:r>
      <w:r w:rsidRPr="0068032B">
        <w:rPr>
          <w:b/>
          <w:sz w:val="24"/>
          <w:lang w:val="en-US"/>
        </w:rPr>
        <w:t>74</w:t>
      </w:r>
      <w:r w:rsidRPr="0068032B">
        <w:rPr>
          <w:sz w:val="24"/>
          <w:lang w:val="en-US"/>
        </w:rPr>
        <w:t>, 5463–5467 (1977). URL</w:t>
      </w:r>
      <w:r w:rsidRPr="0068032B">
        <w:rPr>
          <w:spacing w:val="-18"/>
          <w:sz w:val="24"/>
          <w:lang w:val="en-US"/>
        </w:rPr>
        <w:t xml:space="preserve"> </w:t>
      </w:r>
      <w:hyperlink r:id="rId134">
        <w:r w:rsidRPr="0068032B">
          <w:rPr>
            <w:rFonts w:ascii="Courier New" w:hAnsi="Courier New"/>
            <w:color w:val="003052"/>
            <w:sz w:val="24"/>
            <w:lang w:val="en-US"/>
          </w:rPr>
          <w:t>https://doi.org/10.1073/pnas.74.12.5463</w:t>
        </w:r>
      </w:hyperlink>
      <w:r w:rsidRPr="0068032B">
        <w:rPr>
          <w:sz w:val="24"/>
          <w:lang w:val="en-US"/>
        </w:rPr>
        <w:t>.</w:t>
      </w:r>
    </w:p>
    <w:p w14:paraId="08A0C6CC" w14:textId="77777777" w:rsidR="001220B7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53" w:line="252" w:lineRule="auto"/>
        <w:ind w:right="497" w:hanging="518"/>
        <w:jc w:val="left"/>
        <w:rPr>
          <w:rFonts w:ascii="Courier New" w:hAnsi="Courier New"/>
          <w:sz w:val="24"/>
        </w:rPr>
      </w:pPr>
      <w:bookmarkStart w:id="275" w:name="_bookmark651"/>
      <w:bookmarkStart w:id="276" w:name="_bookmark65"/>
      <w:bookmarkEnd w:id="275"/>
      <w:bookmarkEnd w:id="276"/>
      <w:r w:rsidRPr="0068032B">
        <w:rPr>
          <w:sz w:val="24"/>
          <w:lang w:val="en-US"/>
        </w:rPr>
        <w:t xml:space="preserve">Goodwin, S., McPherson, J. D. &amp; McCombie, </w:t>
      </w:r>
      <w:r w:rsidRPr="0068032B">
        <w:rPr>
          <w:spacing w:val="-11"/>
          <w:sz w:val="24"/>
          <w:lang w:val="en-US"/>
        </w:rPr>
        <w:t xml:space="preserve">W. </w:t>
      </w:r>
      <w:r w:rsidRPr="0068032B">
        <w:rPr>
          <w:sz w:val="24"/>
          <w:lang w:val="en-US"/>
        </w:rPr>
        <w:t>R. Coming of age: ten years of nextgeneration</w:t>
      </w:r>
      <w:r w:rsidRPr="0068032B">
        <w:rPr>
          <w:spacing w:val="-16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sequencing</w:t>
      </w:r>
      <w:r w:rsidRPr="0068032B">
        <w:rPr>
          <w:spacing w:val="-16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technologies.</w:t>
      </w:r>
      <w:r w:rsidRPr="0068032B">
        <w:rPr>
          <w:spacing w:val="5"/>
          <w:sz w:val="24"/>
          <w:lang w:val="en-US"/>
        </w:rPr>
        <w:t xml:space="preserve"> </w:t>
      </w:r>
      <w:r>
        <w:rPr>
          <w:i/>
          <w:sz w:val="24"/>
        </w:rPr>
        <w:t>Nat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Rev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Genet</w:t>
      </w:r>
      <w:r>
        <w:rPr>
          <w:i/>
          <w:spacing w:val="-11"/>
          <w:sz w:val="24"/>
        </w:rPr>
        <w:t xml:space="preserve"> </w:t>
      </w:r>
      <w:r>
        <w:rPr>
          <w:b/>
          <w:sz w:val="24"/>
        </w:rPr>
        <w:t>17</w:t>
      </w:r>
      <w:r>
        <w:rPr>
          <w:sz w:val="24"/>
        </w:rPr>
        <w:t>,</w:t>
      </w:r>
      <w:r>
        <w:rPr>
          <w:spacing w:val="-16"/>
          <w:sz w:val="24"/>
        </w:rPr>
        <w:t xml:space="preserve"> </w:t>
      </w:r>
      <w:r>
        <w:rPr>
          <w:sz w:val="24"/>
        </w:rPr>
        <w:t>333–351</w:t>
      </w:r>
      <w:r>
        <w:rPr>
          <w:spacing w:val="-15"/>
          <w:sz w:val="24"/>
        </w:rPr>
        <w:t xml:space="preserve"> </w:t>
      </w:r>
      <w:r>
        <w:rPr>
          <w:sz w:val="24"/>
        </w:rPr>
        <w:t>(2016).</w:t>
      </w:r>
      <w:r>
        <w:rPr>
          <w:spacing w:val="4"/>
          <w:sz w:val="24"/>
        </w:rPr>
        <w:t xml:space="preserve"> </w:t>
      </w:r>
      <w:r>
        <w:rPr>
          <w:sz w:val="24"/>
        </w:rPr>
        <w:t>URL</w:t>
      </w:r>
      <w:r>
        <w:rPr>
          <w:spacing w:val="-16"/>
          <w:sz w:val="24"/>
        </w:rPr>
        <w:t xml:space="preserve"> </w:t>
      </w:r>
      <w:hyperlink r:id="rId135">
        <w:r>
          <w:rPr>
            <w:rFonts w:ascii="Courier New" w:hAnsi="Courier New"/>
            <w:color w:val="003052"/>
            <w:sz w:val="24"/>
          </w:rPr>
          <w:t>https:</w:t>
        </w:r>
      </w:hyperlink>
    </w:p>
    <w:p w14:paraId="1AF73D1B" w14:textId="77777777" w:rsidR="001220B7" w:rsidRDefault="0068032B">
      <w:pPr>
        <w:pStyle w:val="a4"/>
        <w:spacing w:line="274" w:lineRule="exact"/>
        <w:ind w:left="623"/>
      </w:pPr>
      <w:hyperlink r:id="rId136">
        <w:r>
          <w:rPr>
            <w:rFonts w:ascii="Courier New" w:hAnsi="Courier New"/>
            <w:color w:val="003052"/>
            <w:w w:val="95"/>
          </w:rPr>
          <w:t>//doi.org/10.1038/nrg.2016.49</w:t>
        </w:r>
      </w:hyperlink>
      <w:r>
        <w:rPr>
          <w:w w:val="95"/>
        </w:rPr>
        <w:t>.</w:t>
      </w:r>
    </w:p>
    <w:p w14:paraId="19EFE2BE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70" w:line="252" w:lineRule="auto"/>
        <w:ind w:left="629" w:right="555" w:hanging="512"/>
        <w:rPr>
          <w:sz w:val="24"/>
          <w:lang w:val="en-US"/>
        </w:rPr>
      </w:pPr>
      <w:bookmarkStart w:id="277" w:name="_bookmark661"/>
      <w:bookmarkStart w:id="278" w:name="_bookmark66"/>
      <w:bookmarkEnd w:id="277"/>
      <w:bookmarkEnd w:id="278"/>
      <w:r w:rsidRPr="0068032B">
        <w:rPr>
          <w:spacing w:val="-9"/>
          <w:sz w:val="24"/>
          <w:lang w:val="en-US"/>
        </w:rPr>
        <w:t xml:space="preserve">Yu, </w:t>
      </w:r>
      <w:r w:rsidRPr="0068032B">
        <w:rPr>
          <w:sz w:val="24"/>
          <w:lang w:val="en-US"/>
        </w:rPr>
        <w:t xml:space="preserve">D. </w:t>
      </w:r>
      <w:r w:rsidRPr="0068032B">
        <w:rPr>
          <w:i/>
          <w:sz w:val="24"/>
          <w:lang w:val="en-US"/>
        </w:rPr>
        <w:t xml:space="preserve">et al. </w:t>
      </w:r>
      <w:r w:rsidRPr="0068032B">
        <w:rPr>
          <w:sz w:val="24"/>
          <w:lang w:val="en-US"/>
        </w:rPr>
        <w:t xml:space="preserve">Noninvasive prenatal testing for fetal subchromosomal copy number variations and chromosomal aneuploidy by low-pass whole-genome sequencing. </w:t>
      </w:r>
      <w:r w:rsidRPr="0068032B">
        <w:rPr>
          <w:i/>
          <w:sz w:val="24"/>
          <w:lang w:val="en-US"/>
        </w:rPr>
        <w:t>Mol Genet</w:t>
      </w:r>
      <w:r w:rsidRPr="0068032B">
        <w:rPr>
          <w:i/>
          <w:spacing w:val="-37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Genomic</w:t>
      </w:r>
      <w:r w:rsidRPr="0068032B">
        <w:rPr>
          <w:i/>
          <w:spacing w:val="-37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Med</w:t>
      </w:r>
      <w:r w:rsidRPr="0068032B">
        <w:rPr>
          <w:i/>
          <w:spacing w:val="-36"/>
          <w:sz w:val="24"/>
          <w:lang w:val="en-US"/>
        </w:rPr>
        <w:t xml:space="preserve"> </w:t>
      </w:r>
      <w:r w:rsidRPr="0068032B">
        <w:rPr>
          <w:b/>
          <w:sz w:val="24"/>
          <w:lang w:val="en-US"/>
        </w:rPr>
        <w:t>7</w:t>
      </w:r>
      <w:r w:rsidRPr="0068032B">
        <w:rPr>
          <w:b/>
          <w:spacing w:val="-37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(2019).</w:t>
      </w:r>
      <w:r w:rsidRPr="0068032B">
        <w:rPr>
          <w:spacing w:val="-27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URL</w:t>
      </w:r>
      <w:r w:rsidRPr="0068032B">
        <w:rPr>
          <w:spacing w:val="-36"/>
          <w:sz w:val="24"/>
          <w:lang w:val="en-US"/>
        </w:rPr>
        <w:t xml:space="preserve"> </w:t>
      </w:r>
      <w:hyperlink r:id="rId137">
        <w:r w:rsidRPr="0068032B">
          <w:rPr>
            <w:rFonts w:ascii="Courier New" w:hAnsi="Courier New"/>
            <w:color w:val="003052"/>
            <w:sz w:val="24"/>
            <w:lang w:val="en-US"/>
          </w:rPr>
          <w:t>https://doi.org/10.1002/mgg3.674</w:t>
        </w:r>
      </w:hyperlink>
      <w:r w:rsidRPr="0068032B">
        <w:rPr>
          <w:sz w:val="24"/>
          <w:lang w:val="en-US"/>
        </w:rPr>
        <w:t>.</w:t>
      </w:r>
    </w:p>
    <w:p w14:paraId="22DA53C3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53"/>
        <w:ind w:left="629" w:right="472" w:hanging="512"/>
        <w:rPr>
          <w:sz w:val="24"/>
          <w:lang w:val="en-US"/>
        </w:rPr>
        <w:sectPr w:rsidR="001220B7" w:rsidRPr="0068032B">
          <w:pgSz w:w="11906" w:h="16838"/>
          <w:pgMar w:top="1580" w:right="1140" w:bottom="280" w:left="1300" w:header="953" w:footer="0" w:gutter="0"/>
          <w:cols w:space="720"/>
          <w:formProt w:val="0"/>
          <w:docGrid w:linePitch="100" w:charSpace="4096"/>
        </w:sectPr>
      </w:pPr>
      <w:bookmarkStart w:id="279" w:name="_bookmark671"/>
      <w:bookmarkStart w:id="280" w:name="_bookmark67"/>
      <w:bookmarkEnd w:id="279"/>
      <w:bookmarkEnd w:id="280"/>
      <w:r w:rsidRPr="0068032B">
        <w:rPr>
          <w:spacing w:val="-6"/>
          <w:sz w:val="24"/>
          <w:lang w:val="en-US"/>
        </w:rPr>
        <w:t xml:space="preserve">Teer, </w:t>
      </w:r>
      <w:r w:rsidRPr="0068032B">
        <w:rPr>
          <w:sz w:val="24"/>
          <w:lang w:val="en-US"/>
        </w:rPr>
        <w:t xml:space="preserve">J. K. &amp; Mullikin, J. C. Exome sequencing: the sweet spot before whole genomes. </w:t>
      </w:r>
      <w:r w:rsidRPr="0068032B">
        <w:rPr>
          <w:i/>
          <w:sz w:val="24"/>
          <w:lang w:val="en-US"/>
        </w:rPr>
        <w:t xml:space="preserve">Human Molecular Genetics </w:t>
      </w:r>
      <w:r w:rsidRPr="0068032B">
        <w:rPr>
          <w:b/>
          <w:sz w:val="24"/>
          <w:lang w:val="en-US"/>
        </w:rPr>
        <w:t>19</w:t>
      </w:r>
      <w:r w:rsidRPr="0068032B">
        <w:rPr>
          <w:sz w:val="24"/>
          <w:lang w:val="en-US"/>
        </w:rPr>
        <w:t>, R145–R151 (2010).</w:t>
      </w:r>
      <w:r w:rsidRPr="0068032B">
        <w:rPr>
          <w:spacing w:val="10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 xml:space="preserve">URL </w:t>
      </w:r>
      <w:hyperlink r:id="rId140">
        <w:r w:rsidRPr="0068032B">
          <w:rPr>
            <w:rFonts w:ascii="Courier New" w:hAnsi="Courier New"/>
            <w:color w:val="003052"/>
            <w:sz w:val="24"/>
            <w:lang w:val="en-US"/>
          </w:rPr>
          <w:t>https://doi.org/10.</w:t>
        </w:r>
      </w:hyperlink>
      <w:r w:rsidRPr="0068032B">
        <w:rPr>
          <w:rFonts w:ascii="Courier New" w:hAnsi="Courier New"/>
          <w:color w:val="003052"/>
          <w:sz w:val="24"/>
          <w:lang w:val="en-US"/>
        </w:rPr>
        <w:t xml:space="preserve"> </w:t>
      </w:r>
      <w:hyperlink r:id="rId141">
        <w:r w:rsidRPr="0068032B">
          <w:rPr>
            <w:rFonts w:ascii="Courier New" w:hAnsi="Courier New"/>
            <w:color w:val="003052"/>
            <w:sz w:val="24"/>
            <w:lang w:val="en-US"/>
          </w:rPr>
          <w:t>1093/hmg/ddq333</w:t>
        </w:r>
      </w:hyperlink>
      <w:r w:rsidRPr="0068032B">
        <w:rPr>
          <w:sz w:val="24"/>
          <w:lang w:val="en-US"/>
        </w:rPr>
        <w:t>.</w:t>
      </w:r>
    </w:p>
    <w:p w14:paraId="2CCC3748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72"/>
        <w:ind w:left="912" w:right="250" w:hanging="512"/>
        <w:rPr>
          <w:sz w:val="24"/>
          <w:lang w:val="en-US"/>
        </w:rPr>
      </w:pPr>
      <w:bookmarkStart w:id="281" w:name="_bookmark681"/>
      <w:bookmarkStart w:id="282" w:name="_bookmark68"/>
      <w:bookmarkEnd w:id="281"/>
      <w:bookmarkEnd w:id="282"/>
      <w:r w:rsidRPr="0068032B">
        <w:rPr>
          <w:spacing w:val="-5"/>
          <w:sz w:val="24"/>
          <w:lang w:val="en-US"/>
        </w:rPr>
        <w:lastRenderedPageBreak/>
        <w:t>Yohe,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S.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&amp;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Thyagarajan,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B.</w:t>
      </w:r>
      <w:r w:rsidRPr="0068032B">
        <w:rPr>
          <w:spacing w:val="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Review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of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clinical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next-generation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sequencing.</w:t>
      </w:r>
      <w:r w:rsidRPr="0068032B">
        <w:rPr>
          <w:spacing w:val="2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Archives</w:t>
      </w:r>
      <w:r w:rsidRPr="0068032B">
        <w:rPr>
          <w:i/>
          <w:spacing w:val="-15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 xml:space="preserve">of </w:t>
      </w:r>
      <w:r w:rsidRPr="0068032B">
        <w:rPr>
          <w:i/>
          <w:w w:val="95"/>
          <w:sz w:val="24"/>
          <w:lang w:val="en-US"/>
        </w:rPr>
        <w:t xml:space="preserve">Pathology &amp; Laboratory Medicine </w:t>
      </w:r>
      <w:r w:rsidRPr="0068032B">
        <w:rPr>
          <w:b/>
          <w:w w:val="95"/>
          <w:sz w:val="24"/>
          <w:lang w:val="en-US"/>
        </w:rPr>
        <w:t>141</w:t>
      </w:r>
      <w:r w:rsidRPr="0068032B">
        <w:rPr>
          <w:w w:val="95"/>
          <w:sz w:val="24"/>
          <w:lang w:val="en-US"/>
        </w:rPr>
        <w:t xml:space="preserve">, 1544–1557 (2017). URL </w:t>
      </w:r>
      <w:hyperlink r:id="rId142">
        <w:r w:rsidRPr="0068032B">
          <w:rPr>
            <w:rFonts w:ascii="Courier New" w:hAnsi="Courier New"/>
            <w:color w:val="003052"/>
            <w:w w:val="95"/>
            <w:sz w:val="24"/>
            <w:lang w:val="en-US"/>
          </w:rPr>
          <w:t>https://doi.org/</w:t>
        </w:r>
      </w:hyperlink>
      <w:r w:rsidRPr="0068032B">
        <w:rPr>
          <w:rFonts w:ascii="Courier New" w:hAnsi="Courier New"/>
          <w:color w:val="003052"/>
          <w:w w:val="95"/>
          <w:sz w:val="24"/>
          <w:lang w:val="en-US"/>
        </w:rPr>
        <w:t xml:space="preserve"> </w:t>
      </w:r>
      <w:hyperlink r:id="rId143">
        <w:r w:rsidRPr="0068032B">
          <w:rPr>
            <w:rFonts w:ascii="Courier New" w:hAnsi="Courier New"/>
            <w:color w:val="003052"/>
            <w:sz w:val="24"/>
            <w:lang w:val="en-US"/>
          </w:rPr>
          <w:t>10.5858/arpa.2016-0501-ra</w:t>
        </w:r>
      </w:hyperlink>
      <w:r w:rsidRPr="0068032B">
        <w:rPr>
          <w:sz w:val="24"/>
          <w:lang w:val="en-US"/>
        </w:rPr>
        <w:t>.</w:t>
      </w:r>
    </w:p>
    <w:p w14:paraId="31719E06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90" w:line="252" w:lineRule="auto"/>
        <w:ind w:left="918" w:right="213" w:hanging="518"/>
        <w:rPr>
          <w:rFonts w:ascii="Courier New" w:hAnsi="Courier New"/>
          <w:sz w:val="24"/>
          <w:lang w:val="en-US"/>
        </w:rPr>
      </w:pPr>
      <w:bookmarkStart w:id="283" w:name="_bookmark691"/>
      <w:bookmarkStart w:id="284" w:name="_bookmark69"/>
      <w:bookmarkEnd w:id="283"/>
      <w:bookmarkEnd w:id="284"/>
      <w:r w:rsidRPr="0068032B">
        <w:rPr>
          <w:sz w:val="24"/>
          <w:lang w:val="en-US"/>
        </w:rPr>
        <w:t xml:space="preserve">Landrum, M. J. </w:t>
      </w:r>
      <w:r w:rsidRPr="0068032B">
        <w:rPr>
          <w:i/>
          <w:sz w:val="24"/>
          <w:lang w:val="en-US"/>
        </w:rPr>
        <w:t xml:space="preserve">et al. </w:t>
      </w:r>
      <w:r w:rsidRPr="0068032B">
        <w:rPr>
          <w:spacing w:val="-4"/>
          <w:sz w:val="24"/>
          <w:lang w:val="en-US"/>
        </w:rPr>
        <w:t xml:space="preserve">ClinVar: </w:t>
      </w:r>
      <w:r w:rsidRPr="0068032B">
        <w:rPr>
          <w:sz w:val="24"/>
          <w:lang w:val="en-US"/>
        </w:rPr>
        <w:t>improving access to variant interpretations and supporting</w:t>
      </w:r>
      <w:r w:rsidRPr="0068032B">
        <w:rPr>
          <w:spacing w:val="-16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evidence.</w:t>
      </w:r>
      <w:r w:rsidRPr="0068032B">
        <w:rPr>
          <w:spacing w:val="7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Nucleic</w:t>
      </w:r>
      <w:r w:rsidRPr="0068032B">
        <w:rPr>
          <w:i/>
          <w:spacing w:val="-16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Acids</w:t>
      </w:r>
      <w:r w:rsidRPr="0068032B">
        <w:rPr>
          <w:i/>
          <w:spacing w:val="-16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Research</w:t>
      </w:r>
      <w:r w:rsidRPr="0068032B">
        <w:rPr>
          <w:i/>
          <w:spacing w:val="-16"/>
          <w:sz w:val="24"/>
          <w:lang w:val="en-US"/>
        </w:rPr>
        <w:t xml:space="preserve"> </w:t>
      </w:r>
      <w:r w:rsidRPr="0068032B">
        <w:rPr>
          <w:b/>
          <w:sz w:val="24"/>
          <w:lang w:val="en-US"/>
        </w:rPr>
        <w:t>46</w:t>
      </w:r>
      <w:r w:rsidRPr="0068032B">
        <w:rPr>
          <w:sz w:val="24"/>
          <w:lang w:val="en-US"/>
        </w:rPr>
        <w:t>,</w:t>
      </w:r>
      <w:r w:rsidRPr="0068032B">
        <w:rPr>
          <w:spacing w:val="-16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D1062–D1067</w:t>
      </w:r>
      <w:r w:rsidRPr="0068032B">
        <w:rPr>
          <w:spacing w:val="-16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(2017).</w:t>
      </w:r>
      <w:r w:rsidRPr="0068032B">
        <w:rPr>
          <w:spacing w:val="7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URL</w:t>
      </w:r>
      <w:r w:rsidRPr="0068032B">
        <w:rPr>
          <w:spacing w:val="-15"/>
          <w:sz w:val="24"/>
          <w:lang w:val="en-US"/>
        </w:rPr>
        <w:t xml:space="preserve"> </w:t>
      </w:r>
      <w:hyperlink r:id="rId144">
        <w:r w:rsidRPr="0068032B">
          <w:rPr>
            <w:rFonts w:ascii="Courier New" w:hAnsi="Courier New"/>
            <w:color w:val="003052"/>
            <w:sz w:val="24"/>
            <w:lang w:val="en-US"/>
          </w:rPr>
          <w:t>https:</w:t>
        </w:r>
      </w:hyperlink>
    </w:p>
    <w:p w14:paraId="6EC80FFD" w14:textId="77777777" w:rsidR="001220B7" w:rsidRDefault="0068032B">
      <w:pPr>
        <w:pStyle w:val="a4"/>
        <w:spacing w:line="274" w:lineRule="exact"/>
        <w:ind w:left="906"/>
      </w:pPr>
      <w:hyperlink r:id="rId145">
        <w:r>
          <w:rPr>
            <w:rFonts w:ascii="Courier New" w:hAnsi="Courier New"/>
            <w:color w:val="003052"/>
            <w:w w:val="95"/>
          </w:rPr>
          <w:t>//doi.org/10.1093/nar/gkx1153</w:t>
        </w:r>
      </w:hyperlink>
      <w:r>
        <w:rPr>
          <w:w w:val="95"/>
        </w:rPr>
        <w:t>.</w:t>
      </w:r>
    </w:p>
    <w:p w14:paraId="0C1A4583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92" w:line="252" w:lineRule="auto"/>
        <w:ind w:left="912" w:right="236" w:hanging="512"/>
        <w:rPr>
          <w:sz w:val="24"/>
          <w:lang w:val="en-US"/>
        </w:rPr>
      </w:pPr>
      <w:bookmarkStart w:id="285" w:name="_bookmark701"/>
      <w:bookmarkStart w:id="286" w:name="_bookmark70"/>
      <w:bookmarkEnd w:id="285"/>
      <w:bookmarkEnd w:id="286"/>
      <w:r w:rsidRPr="0068032B">
        <w:rPr>
          <w:sz w:val="24"/>
          <w:lang w:val="en-US"/>
        </w:rPr>
        <w:t xml:space="preserve">Barbitoff, </w:t>
      </w:r>
      <w:r w:rsidRPr="0068032B">
        <w:rPr>
          <w:spacing w:val="-16"/>
          <w:sz w:val="24"/>
          <w:lang w:val="en-US"/>
        </w:rPr>
        <w:t xml:space="preserve">Y. </w:t>
      </w:r>
      <w:r w:rsidRPr="0068032B">
        <w:rPr>
          <w:sz w:val="24"/>
          <w:lang w:val="en-US"/>
        </w:rPr>
        <w:t xml:space="preserve">A. </w:t>
      </w:r>
      <w:r w:rsidRPr="0068032B">
        <w:rPr>
          <w:i/>
          <w:sz w:val="24"/>
          <w:lang w:val="en-US"/>
        </w:rPr>
        <w:t xml:space="preserve">et al. </w:t>
      </w:r>
      <w:r w:rsidRPr="0068032B">
        <w:rPr>
          <w:sz w:val="24"/>
          <w:lang w:val="en-US"/>
        </w:rPr>
        <w:t xml:space="preserve">Systematic dissection of biases in whole-exome and wholegenome sequencing reveals major determinants of coding sequence coverage. </w:t>
      </w:r>
      <w:r w:rsidRPr="0068032B">
        <w:rPr>
          <w:i/>
          <w:sz w:val="24"/>
          <w:lang w:val="en-US"/>
        </w:rPr>
        <w:t xml:space="preserve">Sci Rep </w:t>
      </w:r>
      <w:r w:rsidRPr="0068032B">
        <w:rPr>
          <w:b/>
          <w:sz w:val="24"/>
          <w:lang w:val="en-US"/>
        </w:rPr>
        <w:t>10</w:t>
      </w:r>
      <w:r w:rsidRPr="0068032B">
        <w:rPr>
          <w:b/>
          <w:spacing w:val="-3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(2020).</w:t>
      </w:r>
      <w:r w:rsidRPr="0068032B">
        <w:rPr>
          <w:spacing w:val="-1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URL</w:t>
      </w:r>
      <w:r w:rsidRPr="0068032B">
        <w:rPr>
          <w:spacing w:val="-31"/>
          <w:sz w:val="24"/>
          <w:lang w:val="en-US"/>
        </w:rPr>
        <w:t xml:space="preserve"> </w:t>
      </w:r>
      <w:hyperlink r:id="rId146">
        <w:r w:rsidRPr="0068032B">
          <w:rPr>
            <w:rFonts w:ascii="Courier New" w:hAnsi="Courier New"/>
            <w:color w:val="003052"/>
            <w:sz w:val="24"/>
            <w:lang w:val="en-US"/>
          </w:rPr>
          <w:t>https://doi.org/10.1038/s41598-020-59026-y</w:t>
        </w:r>
      </w:hyperlink>
      <w:r w:rsidRPr="0068032B">
        <w:rPr>
          <w:sz w:val="24"/>
          <w:lang w:val="en-US"/>
        </w:rPr>
        <w:t>.</w:t>
      </w:r>
    </w:p>
    <w:p w14:paraId="66E97BF1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76" w:line="252" w:lineRule="auto"/>
        <w:ind w:left="918" w:right="213" w:hanging="518"/>
        <w:rPr>
          <w:rFonts w:ascii="Courier New" w:hAnsi="Courier New"/>
          <w:sz w:val="24"/>
          <w:lang w:val="en-US"/>
        </w:rPr>
      </w:pPr>
      <w:bookmarkStart w:id="287" w:name="_bookmark711"/>
      <w:bookmarkStart w:id="288" w:name="_bookmark712"/>
      <w:bookmarkEnd w:id="287"/>
      <w:bookmarkEnd w:id="288"/>
      <w:r w:rsidRPr="0068032B">
        <w:rPr>
          <w:sz w:val="24"/>
          <w:lang w:val="en-US"/>
        </w:rPr>
        <w:t xml:space="preserve">Lieberman-Aiden, E. </w:t>
      </w:r>
      <w:r w:rsidRPr="0068032B">
        <w:rPr>
          <w:i/>
          <w:sz w:val="24"/>
          <w:lang w:val="en-US"/>
        </w:rPr>
        <w:t xml:space="preserve">et al. </w:t>
      </w:r>
      <w:r w:rsidRPr="0068032B">
        <w:rPr>
          <w:sz w:val="24"/>
          <w:lang w:val="en-US"/>
        </w:rPr>
        <w:t xml:space="preserve">Comprehensive mapping of long-range interactions reveals folding principles of the human genome. </w:t>
      </w:r>
      <w:r w:rsidRPr="0068032B">
        <w:rPr>
          <w:i/>
          <w:sz w:val="24"/>
          <w:lang w:val="en-US"/>
        </w:rPr>
        <w:t xml:space="preserve">Science </w:t>
      </w:r>
      <w:r w:rsidRPr="0068032B">
        <w:rPr>
          <w:b/>
          <w:sz w:val="24"/>
          <w:lang w:val="en-US"/>
        </w:rPr>
        <w:t>326</w:t>
      </w:r>
      <w:r w:rsidRPr="0068032B">
        <w:rPr>
          <w:sz w:val="24"/>
          <w:lang w:val="en-US"/>
        </w:rPr>
        <w:t>, 289–293 (2009). URL</w:t>
      </w:r>
      <w:r w:rsidRPr="0068032B">
        <w:rPr>
          <w:spacing w:val="22"/>
          <w:sz w:val="24"/>
          <w:lang w:val="en-US"/>
        </w:rPr>
        <w:t xml:space="preserve"> </w:t>
      </w:r>
      <w:hyperlink r:id="rId147">
        <w:r w:rsidRPr="0068032B">
          <w:rPr>
            <w:rFonts w:ascii="Courier New" w:hAnsi="Courier New"/>
            <w:color w:val="003052"/>
            <w:sz w:val="24"/>
            <w:lang w:val="en-US"/>
          </w:rPr>
          <w:t>https:</w:t>
        </w:r>
      </w:hyperlink>
    </w:p>
    <w:p w14:paraId="2644C616" w14:textId="77777777" w:rsidR="001220B7" w:rsidRDefault="0068032B">
      <w:pPr>
        <w:pStyle w:val="a4"/>
        <w:spacing w:line="274" w:lineRule="exact"/>
        <w:ind w:left="906"/>
      </w:pPr>
      <w:hyperlink r:id="rId148">
        <w:r>
          <w:rPr>
            <w:rFonts w:ascii="Courier New" w:hAnsi="Courier New"/>
            <w:color w:val="003052"/>
            <w:w w:val="95"/>
          </w:rPr>
          <w:t>//doi.org/10.1126/science.1181369</w:t>
        </w:r>
      </w:hyperlink>
      <w:r>
        <w:rPr>
          <w:w w:val="95"/>
        </w:rPr>
        <w:t>.</w:t>
      </w:r>
    </w:p>
    <w:p w14:paraId="3770054C" w14:textId="77777777" w:rsidR="001220B7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93" w:line="252" w:lineRule="auto"/>
        <w:ind w:left="918" w:right="233" w:hanging="518"/>
        <w:rPr>
          <w:sz w:val="24"/>
        </w:rPr>
      </w:pPr>
      <w:bookmarkStart w:id="289" w:name="_bookmark721"/>
      <w:bookmarkStart w:id="290" w:name="_bookmark72"/>
      <w:bookmarkEnd w:id="289"/>
      <w:bookmarkEnd w:id="290"/>
      <w:r w:rsidRPr="0068032B">
        <w:rPr>
          <w:sz w:val="24"/>
          <w:lang w:val="en-US"/>
        </w:rPr>
        <w:t>Oluwadare,</w:t>
      </w:r>
      <w:r w:rsidRPr="0068032B">
        <w:rPr>
          <w:spacing w:val="-11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O.,</w:t>
      </w:r>
      <w:r w:rsidRPr="0068032B">
        <w:rPr>
          <w:spacing w:val="-11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Highsmith,</w:t>
      </w:r>
      <w:r w:rsidRPr="0068032B">
        <w:rPr>
          <w:spacing w:val="-11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M.</w:t>
      </w:r>
      <w:r w:rsidRPr="0068032B">
        <w:rPr>
          <w:spacing w:val="-10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&amp;</w:t>
      </w:r>
      <w:r w:rsidRPr="0068032B">
        <w:rPr>
          <w:spacing w:val="-11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Cheng,</w:t>
      </w:r>
      <w:r w:rsidRPr="0068032B">
        <w:rPr>
          <w:spacing w:val="-11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J.</w:t>
      </w:r>
      <w:r w:rsidRPr="0068032B">
        <w:rPr>
          <w:spacing w:val="10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An</w:t>
      </w:r>
      <w:r w:rsidRPr="0068032B">
        <w:rPr>
          <w:spacing w:val="-11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overview</w:t>
      </w:r>
      <w:r w:rsidRPr="0068032B">
        <w:rPr>
          <w:spacing w:val="-10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of</w:t>
      </w:r>
      <w:r w:rsidRPr="0068032B">
        <w:rPr>
          <w:spacing w:val="-11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methods</w:t>
      </w:r>
      <w:r w:rsidRPr="0068032B">
        <w:rPr>
          <w:spacing w:val="-11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for</w:t>
      </w:r>
      <w:r w:rsidRPr="0068032B">
        <w:rPr>
          <w:spacing w:val="-10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reconstructing 3D</w:t>
      </w:r>
      <w:r w:rsidRPr="0068032B">
        <w:rPr>
          <w:spacing w:val="-10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chromosome</w:t>
      </w:r>
      <w:r w:rsidRPr="0068032B">
        <w:rPr>
          <w:spacing w:val="-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and</w:t>
      </w:r>
      <w:r w:rsidRPr="0068032B">
        <w:rPr>
          <w:spacing w:val="-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genome</w:t>
      </w:r>
      <w:r w:rsidRPr="0068032B">
        <w:rPr>
          <w:spacing w:val="-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structures</w:t>
      </w:r>
      <w:r w:rsidRPr="0068032B">
        <w:rPr>
          <w:spacing w:val="-10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from</w:t>
      </w:r>
      <w:r w:rsidRPr="0068032B">
        <w:rPr>
          <w:spacing w:val="-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Hi-C</w:t>
      </w:r>
      <w:r w:rsidRPr="0068032B">
        <w:rPr>
          <w:spacing w:val="-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data.</w:t>
      </w:r>
      <w:r w:rsidRPr="0068032B">
        <w:rPr>
          <w:spacing w:val="11"/>
          <w:sz w:val="24"/>
          <w:lang w:val="en-US"/>
        </w:rPr>
        <w:t xml:space="preserve"> </w:t>
      </w:r>
      <w:r>
        <w:rPr>
          <w:i/>
          <w:sz w:val="24"/>
        </w:rPr>
        <w:t>Biol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Proced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Online</w:t>
      </w:r>
      <w:r>
        <w:rPr>
          <w:i/>
          <w:spacing w:val="-9"/>
          <w:sz w:val="24"/>
        </w:rPr>
        <w:t xml:space="preserve"> </w:t>
      </w:r>
      <w:r>
        <w:rPr>
          <w:b/>
          <w:sz w:val="24"/>
        </w:rPr>
        <w:t>21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(2019). URL</w:t>
      </w:r>
      <w:r>
        <w:rPr>
          <w:spacing w:val="-20"/>
          <w:sz w:val="24"/>
        </w:rPr>
        <w:t xml:space="preserve"> </w:t>
      </w:r>
      <w:hyperlink r:id="rId149">
        <w:r>
          <w:rPr>
            <w:rFonts w:ascii="Courier New" w:hAnsi="Courier New"/>
            <w:color w:val="003052"/>
            <w:sz w:val="24"/>
          </w:rPr>
          <w:t>https://doi.org/10.1186/s12575-019-0094-0</w:t>
        </w:r>
      </w:hyperlink>
      <w:r>
        <w:rPr>
          <w:sz w:val="24"/>
        </w:rPr>
        <w:t>.</w:t>
      </w:r>
    </w:p>
    <w:p w14:paraId="5F87FD23" w14:textId="77777777" w:rsidR="001220B7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76" w:line="252" w:lineRule="auto"/>
        <w:ind w:left="918" w:right="276" w:hanging="518"/>
        <w:rPr>
          <w:sz w:val="24"/>
        </w:rPr>
      </w:pPr>
      <w:bookmarkStart w:id="291" w:name="_bookmark731"/>
      <w:bookmarkStart w:id="292" w:name="_bookmark73"/>
      <w:bookmarkEnd w:id="291"/>
      <w:bookmarkEnd w:id="292"/>
      <w:r w:rsidRPr="0068032B">
        <w:rPr>
          <w:sz w:val="24"/>
          <w:lang w:val="en-US"/>
        </w:rPr>
        <w:t xml:space="preserve">Martin, M. Cutadapt removes adapter sequences from high-throughput sequencing </w:t>
      </w:r>
      <w:r w:rsidRPr="0068032B">
        <w:rPr>
          <w:w w:val="95"/>
          <w:sz w:val="24"/>
          <w:lang w:val="en-US"/>
        </w:rPr>
        <w:t>reads.</w:t>
      </w:r>
      <w:r w:rsidRPr="0068032B">
        <w:rPr>
          <w:spacing w:val="-22"/>
          <w:w w:val="95"/>
          <w:sz w:val="24"/>
          <w:lang w:val="en-US"/>
        </w:rPr>
        <w:t xml:space="preserve"> </w:t>
      </w:r>
      <w:r>
        <w:rPr>
          <w:i/>
          <w:w w:val="95"/>
          <w:sz w:val="24"/>
        </w:rPr>
        <w:t>EMBnet</w:t>
      </w:r>
      <w:r>
        <w:rPr>
          <w:i/>
          <w:spacing w:val="-32"/>
          <w:w w:val="95"/>
          <w:sz w:val="24"/>
        </w:rPr>
        <w:t xml:space="preserve"> </w:t>
      </w:r>
      <w:r>
        <w:rPr>
          <w:i/>
          <w:w w:val="95"/>
          <w:sz w:val="24"/>
        </w:rPr>
        <w:t>j.</w:t>
      </w:r>
      <w:r>
        <w:rPr>
          <w:i/>
          <w:spacing w:val="-32"/>
          <w:w w:val="95"/>
          <w:sz w:val="24"/>
        </w:rPr>
        <w:t xml:space="preserve"> </w:t>
      </w:r>
      <w:r>
        <w:rPr>
          <w:b/>
          <w:w w:val="95"/>
          <w:sz w:val="24"/>
        </w:rPr>
        <w:t>17</w:t>
      </w:r>
      <w:r>
        <w:rPr>
          <w:w w:val="95"/>
          <w:sz w:val="24"/>
        </w:rPr>
        <w:t>,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10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(2011).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URL</w:t>
      </w:r>
      <w:r>
        <w:rPr>
          <w:spacing w:val="-32"/>
          <w:w w:val="95"/>
          <w:sz w:val="24"/>
        </w:rPr>
        <w:t xml:space="preserve"> </w:t>
      </w:r>
      <w:hyperlink r:id="rId150">
        <w:r>
          <w:rPr>
            <w:rFonts w:ascii="Courier New" w:hAnsi="Courier New"/>
            <w:color w:val="003052"/>
            <w:w w:val="95"/>
            <w:sz w:val="24"/>
          </w:rPr>
          <w:t>https://doi.org/10.14806/ej.17.1.200</w:t>
        </w:r>
      </w:hyperlink>
      <w:r>
        <w:rPr>
          <w:w w:val="95"/>
          <w:sz w:val="24"/>
        </w:rPr>
        <w:t>.</w:t>
      </w:r>
    </w:p>
    <w:p w14:paraId="7F072152" w14:textId="77777777" w:rsidR="001220B7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77" w:line="252" w:lineRule="auto"/>
        <w:ind w:left="918" w:right="231" w:hanging="518"/>
        <w:rPr>
          <w:sz w:val="24"/>
        </w:rPr>
      </w:pPr>
      <w:bookmarkStart w:id="293" w:name="_bookmark741"/>
      <w:bookmarkStart w:id="294" w:name="_bookmark74"/>
      <w:bookmarkEnd w:id="293"/>
      <w:bookmarkEnd w:id="294"/>
      <w:r w:rsidRPr="0068032B">
        <w:rPr>
          <w:sz w:val="24"/>
          <w:lang w:val="en-US"/>
        </w:rPr>
        <w:t>Burrows,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M.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&amp;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Wheeler,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D.</w:t>
      </w:r>
      <w:r w:rsidRPr="0068032B">
        <w:rPr>
          <w:spacing w:val="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block-sorting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lossless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data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compression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algorithm.</w:t>
      </w:r>
      <w:r w:rsidRPr="0068032B">
        <w:rPr>
          <w:spacing w:val="3"/>
          <w:sz w:val="24"/>
          <w:lang w:val="en-US"/>
        </w:rPr>
        <w:t xml:space="preserve"> </w:t>
      </w:r>
      <w:r>
        <w:rPr>
          <w:spacing w:val="-4"/>
          <w:sz w:val="24"/>
        </w:rPr>
        <w:t xml:space="preserve">Tech. </w:t>
      </w:r>
      <w:r>
        <w:rPr>
          <w:sz w:val="24"/>
        </w:rPr>
        <w:t>Rep., Palo Alto, CA: Digital Equipment Corporation</w:t>
      </w:r>
      <w:r>
        <w:rPr>
          <w:spacing w:val="-12"/>
          <w:sz w:val="24"/>
        </w:rPr>
        <w:t xml:space="preserve"> </w:t>
      </w:r>
      <w:r>
        <w:rPr>
          <w:sz w:val="24"/>
        </w:rPr>
        <w:t>(1994).</w:t>
      </w:r>
    </w:p>
    <w:p w14:paraId="4F963F6C" w14:textId="77777777" w:rsidR="001220B7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98" w:line="252" w:lineRule="auto"/>
        <w:ind w:left="918" w:right="233" w:hanging="518"/>
        <w:rPr>
          <w:sz w:val="24"/>
        </w:rPr>
      </w:pPr>
      <w:bookmarkStart w:id="295" w:name="_bookmark751"/>
      <w:bookmarkStart w:id="296" w:name="_bookmark75"/>
      <w:bookmarkEnd w:id="295"/>
      <w:bookmarkEnd w:id="296"/>
      <w:r w:rsidRPr="0068032B">
        <w:rPr>
          <w:sz w:val="24"/>
          <w:lang w:val="en-US"/>
        </w:rPr>
        <w:t xml:space="preserve">Auwera, G. A. </w:t>
      </w:r>
      <w:r w:rsidRPr="0068032B">
        <w:rPr>
          <w:i/>
          <w:sz w:val="24"/>
          <w:lang w:val="en-US"/>
        </w:rPr>
        <w:t xml:space="preserve">et al. </w:t>
      </w:r>
      <w:r w:rsidRPr="0068032B">
        <w:rPr>
          <w:sz w:val="24"/>
          <w:lang w:val="en-US"/>
        </w:rPr>
        <w:t xml:space="preserve">From FastQ data to high-confidence variant calls: The genome analysis toolkit best practices pipeline. </w:t>
      </w:r>
      <w:r>
        <w:rPr>
          <w:i/>
          <w:sz w:val="24"/>
        </w:rPr>
        <w:t xml:space="preserve">Current Protocols in Bioinformatics </w:t>
      </w:r>
      <w:r>
        <w:rPr>
          <w:b/>
          <w:sz w:val="24"/>
        </w:rPr>
        <w:t>43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(2013). URL</w:t>
      </w:r>
      <w:r>
        <w:rPr>
          <w:spacing w:val="-25"/>
          <w:sz w:val="24"/>
        </w:rPr>
        <w:t xml:space="preserve"> </w:t>
      </w:r>
      <w:hyperlink r:id="rId151">
        <w:r>
          <w:rPr>
            <w:rFonts w:ascii="Courier New" w:hAnsi="Courier New"/>
            <w:color w:val="003052"/>
            <w:sz w:val="24"/>
          </w:rPr>
          <w:t>https://doi.org/10.1002/0471250953.bi1110s43</w:t>
        </w:r>
      </w:hyperlink>
      <w:r>
        <w:rPr>
          <w:sz w:val="24"/>
        </w:rPr>
        <w:t>.</w:t>
      </w:r>
    </w:p>
    <w:p w14:paraId="520BFD28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77" w:line="252" w:lineRule="auto"/>
        <w:ind w:left="910" w:right="235" w:hanging="511"/>
        <w:rPr>
          <w:sz w:val="24"/>
          <w:lang w:val="en-US"/>
        </w:rPr>
      </w:pPr>
      <w:bookmarkStart w:id="297" w:name="_bookmark761"/>
      <w:bookmarkStart w:id="298" w:name="_bookmark76"/>
      <w:bookmarkEnd w:id="297"/>
      <w:bookmarkEnd w:id="298"/>
      <w:r w:rsidRPr="0068032B">
        <w:rPr>
          <w:sz w:val="24"/>
          <w:lang w:val="en-US"/>
        </w:rPr>
        <w:t xml:space="preserve">Ebbert, M. </w:t>
      </w:r>
      <w:r w:rsidRPr="0068032B">
        <w:rPr>
          <w:spacing w:val="-9"/>
          <w:sz w:val="24"/>
          <w:lang w:val="en-US"/>
        </w:rPr>
        <w:t xml:space="preserve">T. </w:t>
      </w:r>
      <w:r w:rsidRPr="0068032B">
        <w:rPr>
          <w:spacing w:val="-11"/>
          <w:sz w:val="24"/>
          <w:lang w:val="en-US"/>
        </w:rPr>
        <w:t xml:space="preserve">W. </w:t>
      </w:r>
      <w:r w:rsidRPr="0068032B">
        <w:rPr>
          <w:i/>
          <w:sz w:val="24"/>
          <w:lang w:val="en-US"/>
        </w:rPr>
        <w:t xml:space="preserve">et al. </w:t>
      </w:r>
      <w:r w:rsidRPr="0068032B">
        <w:rPr>
          <w:sz w:val="24"/>
          <w:lang w:val="en-US"/>
        </w:rPr>
        <w:t xml:space="preserve">Evaluating the necessity of PCR duplicate removal from nextgeneration sequencing data and a comparison of approaches. </w:t>
      </w:r>
      <w:r w:rsidRPr="0068032B">
        <w:rPr>
          <w:i/>
          <w:sz w:val="24"/>
          <w:lang w:val="en-US"/>
        </w:rPr>
        <w:t xml:space="preserve">BMC Bioinformatics </w:t>
      </w:r>
      <w:r w:rsidRPr="0068032B">
        <w:rPr>
          <w:b/>
          <w:sz w:val="24"/>
          <w:lang w:val="en-US"/>
        </w:rPr>
        <w:t xml:space="preserve">17 </w:t>
      </w:r>
      <w:r w:rsidRPr="0068032B">
        <w:rPr>
          <w:sz w:val="24"/>
          <w:lang w:val="en-US"/>
        </w:rPr>
        <w:t>(2016). URL</w:t>
      </w:r>
      <w:r w:rsidRPr="0068032B">
        <w:rPr>
          <w:spacing w:val="-36"/>
          <w:sz w:val="24"/>
          <w:lang w:val="en-US"/>
        </w:rPr>
        <w:t xml:space="preserve"> </w:t>
      </w:r>
      <w:hyperlink r:id="rId152">
        <w:r w:rsidRPr="0068032B">
          <w:rPr>
            <w:rFonts w:ascii="Courier New" w:hAnsi="Courier New"/>
            <w:color w:val="003052"/>
            <w:sz w:val="24"/>
            <w:lang w:val="en-US"/>
          </w:rPr>
          <w:t>https://doi.org/10.1186/s12859-016-1097-3</w:t>
        </w:r>
      </w:hyperlink>
      <w:r w:rsidRPr="0068032B">
        <w:rPr>
          <w:sz w:val="24"/>
          <w:lang w:val="en-US"/>
        </w:rPr>
        <w:t>.</w:t>
      </w:r>
    </w:p>
    <w:p w14:paraId="30FBC917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76" w:line="252" w:lineRule="auto"/>
        <w:ind w:left="918" w:right="233" w:hanging="518"/>
        <w:rPr>
          <w:sz w:val="24"/>
          <w:lang w:val="en-US"/>
        </w:rPr>
      </w:pPr>
      <w:bookmarkStart w:id="299" w:name="_bookmark771"/>
      <w:bookmarkStart w:id="300" w:name="_bookmark77"/>
      <w:bookmarkEnd w:id="299"/>
      <w:bookmarkEnd w:id="300"/>
      <w:r w:rsidRPr="0068032B">
        <w:rPr>
          <w:sz w:val="24"/>
          <w:lang w:val="en-US"/>
        </w:rPr>
        <w:t xml:space="preserve">Richards, S. </w:t>
      </w:r>
      <w:r w:rsidRPr="0068032B">
        <w:rPr>
          <w:i/>
          <w:sz w:val="24"/>
          <w:lang w:val="en-US"/>
        </w:rPr>
        <w:t xml:space="preserve">et al. </w:t>
      </w:r>
      <w:r w:rsidRPr="0068032B">
        <w:rPr>
          <w:sz w:val="24"/>
          <w:lang w:val="en-US"/>
        </w:rPr>
        <w:t>Standards and guidelines for the interpretation of sequence variants: a joint consensus recommendation of the American College of Medical Genetics and Genomics</w:t>
      </w:r>
      <w:r w:rsidRPr="0068032B">
        <w:rPr>
          <w:spacing w:val="-2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and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the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Association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for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Molecular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spacing w:val="-3"/>
          <w:sz w:val="24"/>
          <w:lang w:val="en-US"/>
        </w:rPr>
        <w:t>Pathology.</w:t>
      </w:r>
      <w:r w:rsidRPr="0068032B">
        <w:rPr>
          <w:spacing w:val="-12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Genet</w:t>
      </w:r>
      <w:r w:rsidRPr="0068032B">
        <w:rPr>
          <w:i/>
          <w:spacing w:val="-23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Med</w:t>
      </w:r>
      <w:r w:rsidRPr="0068032B">
        <w:rPr>
          <w:i/>
          <w:spacing w:val="-22"/>
          <w:sz w:val="24"/>
          <w:lang w:val="en-US"/>
        </w:rPr>
        <w:t xml:space="preserve"> </w:t>
      </w:r>
      <w:r w:rsidRPr="0068032B">
        <w:rPr>
          <w:b/>
          <w:sz w:val="24"/>
          <w:lang w:val="en-US"/>
        </w:rPr>
        <w:t>17</w:t>
      </w:r>
      <w:r w:rsidRPr="0068032B">
        <w:rPr>
          <w:sz w:val="24"/>
          <w:lang w:val="en-US"/>
        </w:rPr>
        <w:t>,</w:t>
      </w:r>
      <w:r w:rsidRPr="0068032B">
        <w:rPr>
          <w:spacing w:val="-2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405–423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(2015). URL</w:t>
      </w:r>
      <w:r w:rsidRPr="0068032B">
        <w:rPr>
          <w:spacing w:val="-14"/>
          <w:sz w:val="24"/>
          <w:lang w:val="en-US"/>
        </w:rPr>
        <w:t xml:space="preserve"> </w:t>
      </w:r>
      <w:hyperlink r:id="rId153">
        <w:r w:rsidRPr="0068032B">
          <w:rPr>
            <w:rFonts w:ascii="Courier New" w:hAnsi="Courier New"/>
            <w:color w:val="003052"/>
            <w:sz w:val="24"/>
            <w:lang w:val="en-US"/>
          </w:rPr>
          <w:t>https://doi.org/10.1038/gim.2015.30</w:t>
        </w:r>
      </w:hyperlink>
      <w:r w:rsidRPr="0068032B">
        <w:rPr>
          <w:sz w:val="24"/>
          <w:lang w:val="en-US"/>
        </w:rPr>
        <w:t>.</w:t>
      </w:r>
    </w:p>
    <w:p w14:paraId="465E3DDD" w14:textId="77777777" w:rsidR="001220B7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76"/>
        <w:ind w:left="918" w:right="189" w:hanging="518"/>
        <w:jc w:val="left"/>
        <w:rPr>
          <w:sz w:val="24"/>
        </w:rPr>
      </w:pPr>
      <w:bookmarkStart w:id="301" w:name="_bookmark781"/>
      <w:bookmarkStart w:id="302" w:name="_bookmark78"/>
      <w:bookmarkEnd w:id="301"/>
      <w:bookmarkEnd w:id="302"/>
      <w:r w:rsidRPr="0068032B">
        <w:rPr>
          <w:sz w:val="24"/>
          <w:lang w:val="en-US"/>
        </w:rPr>
        <w:t>Supernat,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A.,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Vidarsson,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O.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pacing w:val="-11"/>
          <w:sz w:val="24"/>
          <w:lang w:val="en-US"/>
        </w:rPr>
        <w:t>V.,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Steen,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pacing w:val="-16"/>
          <w:sz w:val="24"/>
          <w:lang w:val="en-US"/>
        </w:rPr>
        <w:t>V.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M.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&amp;</w:t>
      </w:r>
      <w:r w:rsidRPr="0068032B">
        <w:rPr>
          <w:spacing w:val="-13"/>
          <w:sz w:val="24"/>
          <w:lang w:val="en-US"/>
        </w:rPr>
        <w:t xml:space="preserve"> </w:t>
      </w:r>
      <w:r w:rsidRPr="0068032B">
        <w:rPr>
          <w:spacing w:val="-3"/>
          <w:sz w:val="24"/>
          <w:lang w:val="en-US"/>
        </w:rPr>
        <w:t>Stokowy,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pacing w:val="-9"/>
          <w:sz w:val="24"/>
          <w:lang w:val="en-US"/>
        </w:rPr>
        <w:t>T.</w:t>
      </w:r>
      <w:r w:rsidRPr="0068032B">
        <w:rPr>
          <w:spacing w:val="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Comparison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of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three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variant callers</w:t>
      </w:r>
      <w:r w:rsidRPr="0068032B">
        <w:rPr>
          <w:spacing w:val="-1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for</w:t>
      </w:r>
      <w:r w:rsidRPr="0068032B">
        <w:rPr>
          <w:spacing w:val="-1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human</w:t>
      </w:r>
      <w:r w:rsidRPr="0068032B">
        <w:rPr>
          <w:spacing w:val="-1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whole</w:t>
      </w:r>
      <w:r w:rsidRPr="0068032B">
        <w:rPr>
          <w:spacing w:val="-1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genome</w:t>
      </w:r>
      <w:r w:rsidRPr="0068032B">
        <w:rPr>
          <w:spacing w:val="-1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sequencing.</w:t>
      </w:r>
      <w:r w:rsidRPr="0068032B">
        <w:rPr>
          <w:spacing w:val="26"/>
          <w:sz w:val="24"/>
          <w:lang w:val="en-US"/>
        </w:rPr>
        <w:t xml:space="preserve"> </w:t>
      </w:r>
      <w:r>
        <w:rPr>
          <w:i/>
          <w:sz w:val="24"/>
        </w:rPr>
        <w:t>Sci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Rep</w:t>
      </w:r>
      <w:r>
        <w:rPr>
          <w:i/>
          <w:spacing w:val="-13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(2018).</w:t>
      </w:r>
      <w:r>
        <w:rPr>
          <w:spacing w:val="26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hyperlink r:id="rId154">
        <w:r>
          <w:rPr>
            <w:rFonts w:ascii="Courier New" w:hAnsi="Courier New"/>
            <w:color w:val="003052"/>
            <w:sz w:val="24"/>
          </w:rPr>
          <w:t>https://doi.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155">
        <w:r>
          <w:rPr>
            <w:rFonts w:ascii="Courier New" w:hAnsi="Courier New"/>
            <w:color w:val="003052"/>
            <w:sz w:val="24"/>
          </w:rPr>
          <w:t>org/10.1038/s41598-018-36177-7</w:t>
        </w:r>
      </w:hyperlink>
      <w:r>
        <w:rPr>
          <w:sz w:val="24"/>
        </w:rPr>
        <w:t>.</w:t>
      </w:r>
    </w:p>
    <w:p w14:paraId="28781E34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89"/>
        <w:ind w:left="918" w:right="250" w:hanging="518"/>
        <w:rPr>
          <w:sz w:val="24"/>
          <w:lang w:val="en-US"/>
        </w:rPr>
        <w:sectPr w:rsidR="001220B7" w:rsidRPr="0068032B">
          <w:pgSz w:w="11906" w:h="16838"/>
          <w:pgMar w:top="1580" w:right="1140" w:bottom="280" w:left="1300" w:header="953" w:footer="0" w:gutter="0"/>
          <w:cols w:space="720"/>
          <w:formProt w:val="0"/>
          <w:docGrid w:linePitch="100" w:charSpace="4096"/>
        </w:sectPr>
      </w:pPr>
      <w:bookmarkStart w:id="303" w:name="_bookmark791"/>
      <w:bookmarkStart w:id="304" w:name="_bookmark79"/>
      <w:bookmarkEnd w:id="303"/>
      <w:bookmarkEnd w:id="304"/>
      <w:r w:rsidRPr="0068032B">
        <w:rPr>
          <w:spacing w:val="-3"/>
          <w:sz w:val="24"/>
          <w:lang w:val="en-US"/>
        </w:rPr>
        <w:t xml:space="preserve">McCarthy, </w:t>
      </w:r>
      <w:r w:rsidRPr="0068032B">
        <w:rPr>
          <w:sz w:val="24"/>
          <w:lang w:val="en-US"/>
        </w:rPr>
        <w:t xml:space="preserve">D. J. </w:t>
      </w:r>
      <w:r w:rsidRPr="0068032B">
        <w:rPr>
          <w:i/>
          <w:sz w:val="24"/>
          <w:lang w:val="en-US"/>
        </w:rPr>
        <w:t xml:space="preserve">et al. </w:t>
      </w:r>
      <w:r w:rsidRPr="0068032B">
        <w:rPr>
          <w:sz w:val="24"/>
          <w:lang w:val="en-US"/>
        </w:rPr>
        <w:t xml:space="preserve">Choice of transcripts and software has a large effect on variant annotation. </w:t>
      </w:r>
      <w:r w:rsidRPr="0068032B">
        <w:rPr>
          <w:i/>
          <w:sz w:val="24"/>
          <w:lang w:val="en-US"/>
        </w:rPr>
        <w:t xml:space="preserve">Genome Medicine </w:t>
      </w:r>
      <w:r w:rsidRPr="0068032B">
        <w:rPr>
          <w:b/>
          <w:sz w:val="24"/>
          <w:lang w:val="en-US"/>
        </w:rPr>
        <w:t>6</w:t>
      </w:r>
      <w:r w:rsidRPr="0068032B">
        <w:rPr>
          <w:sz w:val="24"/>
          <w:lang w:val="en-US"/>
        </w:rPr>
        <w:t xml:space="preserve">, 26 (2014). URL </w:t>
      </w:r>
      <w:hyperlink r:id="rId158">
        <w:r w:rsidRPr="0068032B">
          <w:rPr>
            <w:rFonts w:ascii="Courier New" w:hAnsi="Courier New"/>
            <w:color w:val="003052"/>
            <w:sz w:val="24"/>
            <w:lang w:val="en-US"/>
          </w:rPr>
          <w:t>https://doi.org/10.1186/</w:t>
        </w:r>
      </w:hyperlink>
      <w:r w:rsidRPr="0068032B">
        <w:rPr>
          <w:rFonts w:ascii="Courier New" w:hAnsi="Courier New"/>
          <w:color w:val="003052"/>
          <w:sz w:val="24"/>
          <w:lang w:val="en-US"/>
        </w:rPr>
        <w:t xml:space="preserve"> </w:t>
      </w:r>
      <w:hyperlink r:id="rId159">
        <w:r w:rsidRPr="0068032B">
          <w:rPr>
            <w:rFonts w:ascii="Courier New" w:hAnsi="Courier New"/>
            <w:color w:val="003052"/>
            <w:sz w:val="24"/>
            <w:lang w:val="en-US"/>
          </w:rPr>
          <w:t>gm543</w:t>
        </w:r>
      </w:hyperlink>
      <w:r w:rsidRPr="0068032B">
        <w:rPr>
          <w:sz w:val="24"/>
          <w:lang w:val="en-US"/>
        </w:rPr>
        <w:t>.</w:t>
      </w:r>
    </w:p>
    <w:p w14:paraId="232B7F58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72" w:line="247" w:lineRule="auto"/>
        <w:ind w:left="626" w:right="99" w:hanging="510"/>
        <w:jc w:val="left"/>
        <w:rPr>
          <w:sz w:val="24"/>
          <w:lang w:val="en-US"/>
        </w:rPr>
      </w:pPr>
      <w:bookmarkStart w:id="305" w:name="_bookmark801"/>
      <w:bookmarkStart w:id="306" w:name="_bookmark80"/>
      <w:bookmarkEnd w:id="305"/>
      <w:bookmarkEnd w:id="306"/>
      <w:r w:rsidRPr="0068032B">
        <w:rPr>
          <w:sz w:val="24"/>
          <w:lang w:val="en-US"/>
        </w:rPr>
        <w:lastRenderedPageBreak/>
        <w:t xml:space="preserve">Jesaitis, A. The state of variant  annotation:  A  comparison  of  </w:t>
      </w:r>
      <w:r w:rsidRPr="0068032B">
        <w:rPr>
          <w:spacing w:val="-6"/>
          <w:sz w:val="24"/>
          <w:lang w:val="en-US"/>
        </w:rPr>
        <w:t xml:space="preserve">AnnoVar,  </w:t>
      </w:r>
      <w:r w:rsidRPr="0068032B">
        <w:rPr>
          <w:sz w:val="24"/>
          <w:lang w:val="en-US"/>
        </w:rPr>
        <w:t xml:space="preserve">snpEff  and </w:t>
      </w:r>
      <w:r w:rsidRPr="0068032B">
        <w:rPr>
          <w:spacing w:val="-8"/>
          <w:w w:val="95"/>
          <w:sz w:val="24"/>
          <w:lang w:val="en-US"/>
        </w:rPr>
        <w:t xml:space="preserve">VEP. </w:t>
      </w:r>
      <w:r w:rsidRPr="0068032B">
        <w:rPr>
          <w:spacing w:val="-4"/>
          <w:w w:val="95"/>
          <w:sz w:val="24"/>
          <w:lang w:val="en-US"/>
        </w:rPr>
        <w:t xml:space="preserve">Tech. </w:t>
      </w:r>
      <w:r w:rsidRPr="0068032B">
        <w:rPr>
          <w:w w:val="95"/>
          <w:sz w:val="24"/>
          <w:lang w:val="en-US"/>
        </w:rPr>
        <w:t xml:space="preserve">Rep., The Golden Helix Blog (GHB), </w:t>
      </w:r>
      <w:hyperlink r:id="rId160">
        <w:r w:rsidRPr="0068032B">
          <w:rPr>
            <w:rFonts w:ascii="Courier New" w:hAnsi="Courier New"/>
            <w:color w:val="003052"/>
            <w:w w:val="95"/>
            <w:sz w:val="24"/>
            <w:lang w:val="en-US"/>
          </w:rPr>
          <w:t>https://blog.goldenhelix.com/</w:t>
        </w:r>
      </w:hyperlink>
      <w:r w:rsidRPr="0068032B">
        <w:rPr>
          <w:rFonts w:ascii="Courier New" w:hAnsi="Courier New"/>
          <w:color w:val="003052"/>
          <w:w w:val="95"/>
          <w:sz w:val="24"/>
          <w:lang w:val="en-US"/>
        </w:rPr>
        <w:t xml:space="preserve"> </w:t>
      </w:r>
      <w:hyperlink r:id="rId161">
        <w:r w:rsidRPr="0068032B">
          <w:rPr>
            <w:rFonts w:ascii="Courier New" w:hAnsi="Courier New"/>
            <w:color w:val="003052"/>
            <w:w w:val="85"/>
            <w:sz w:val="24"/>
            <w:lang w:val="en-US"/>
          </w:rPr>
          <w:t>the-sate-of-variant-annotation-a-comparison-of-annovar-snpeff-and-vep/</w:t>
        </w:r>
      </w:hyperlink>
      <w:r w:rsidRPr="0068032B">
        <w:rPr>
          <w:rFonts w:ascii="Courier New" w:hAnsi="Courier New"/>
          <w:color w:val="003052"/>
          <w:w w:val="8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(2014).</w:t>
      </w:r>
    </w:p>
    <w:p w14:paraId="56C10D43" w14:textId="77777777" w:rsidR="001220B7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80" w:line="252" w:lineRule="auto"/>
        <w:ind w:right="559" w:hanging="518"/>
        <w:jc w:val="left"/>
        <w:rPr>
          <w:sz w:val="24"/>
        </w:rPr>
      </w:pPr>
      <w:bookmarkStart w:id="307" w:name="_bookmark812"/>
      <w:bookmarkStart w:id="308" w:name="_bookmark811"/>
      <w:bookmarkEnd w:id="307"/>
      <w:bookmarkEnd w:id="308"/>
      <w:r w:rsidRPr="0068032B">
        <w:rPr>
          <w:sz w:val="24"/>
          <w:lang w:val="en-US"/>
        </w:rPr>
        <w:t xml:space="preserve">Ziegler, A., Colin, E., Goudenège, D. &amp; Bonneau, D. A snapshot of some pLI score </w:t>
      </w:r>
      <w:r w:rsidRPr="0068032B">
        <w:rPr>
          <w:w w:val="95"/>
          <w:sz w:val="24"/>
          <w:lang w:val="en-US"/>
        </w:rPr>
        <w:t>pitfalls.</w:t>
      </w:r>
      <w:r w:rsidRPr="0068032B">
        <w:rPr>
          <w:spacing w:val="-19"/>
          <w:w w:val="95"/>
          <w:sz w:val="24"/>
          <w:lang w:val="en-US"/>
        </w:rPr>
        <w:t xml:space="preserve"> </w:t>
      </w:r>
      <w:r>
        <w:rPr>
          <w:i/>
          <w:w w:val="95"/>
          <w:sz w:val="24"/>
        </w:rPr>
        <w:t>Human</w:t>
      </w:r>
      <w:r>
        <w:rPr>
          <w:i/>
          <w:spacing w:val="-31"/>
          <w:w w:val="95"/>
          <w:sz w:val="24"/>
        </w:rPr>
        <w:t xml:space="preserve"> </w:t>
      </w:r>
      <w:r>
        <w:rPr>
          <w:i/>
          <w:w w:val="95"/>
          <w:sz w:val="24"/>
        </w:rPr>
        <w:t>Mutation</w:t>
      </w:r>
      <w:r>
        <w:rPr>
          <w:i/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(2019).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URL</w:t>
      </w:r>
      <w:r>
        <w:rPr>
          <w:spacing w:val="-30"/>
          <w:w w:val="95"/>
          <w:sz w:val="24"/>
        </w:rPr>
        <w:t xml:space="preserve"> </w:t>
      </w:r>
      <w:hyperlink r:id="rId162">
        <w:r>
          <w:rPr>
            <w:rFonts w:ascii="Courier New" w:hAnsi="Courier New"/>
            <w:color w:val="003052"/>
            <w:w w:val="95"/>
            <w:sz w:val="24"/>
          </w:rPr>
          <w:t>https://doi.org/10.1002/humu.23763</w:t>
        </w:r>
      </w:hyperlink>
      <w:r>
        <w:rPr>
          <w:w w:val="95"/>
          <w:sz w:val="24"/>
        </w:rPr>
        <w:t>.</w:t>
      </w:r>
    </w:p>
    <w:p w14:paraId="4726A951" w14:textId="77777777" w:rsidR="001220B7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54"/>
        <w:ind w:right="534" w:hanging="518"/>
        <w:rPr>
          <w:sz w:val="24"/>
        </w:rPr>
      </w:pPr>
      <w:bookmarkStart w:id="309" w:name="_bookmark821"/>
      <w:bookmarkStart w:id="310" w:name="_bookmark82"/>
      <w:bookmarkEnd w:id="309"/>
      <w:bookmarkEnd w:id="310"/>
      <w:r w:rsidRPr="0068032B">
        <w:rPr>
          <w:sz w:val="24"/>
          <w:lang w:val="en-US"/>
        </w:rPr>
        <w:t xml:space="preserve">Karczewski, K. J. </w:t>
      </w:r>
      <w:r w:rsidRPr="0068032B">
        <w:rPr>
          <w:i/>
          <w:sz w:val="24"/>
          <w:lang w:val="en-US"/>
        </w:rPr>
        <w:t xml:space="preserve">et al. </w:t>
      </w:r>
      <w:r w:rsidRPr="0068032B">
        <w:rPr>
          <w:sz w:val="24"/>
          <w:lang w:val="en-US"/>
        </w:rPr>
        <w:t xml:space="preserve">The mutational constraint spectrum quantified from variation </w:t>
      </w:r>
      <w:r w:rsidRPr="0068032B">
        <w:rPr>
          <w:w w:val="95"/>
          <w:sz w:val="24"/>
          <w:lang w:val="en-US"/>
        </w:rPr>
        <w:t>in</w:t>
      </w:r>
      <w:r w:rsidRPr="0068032B">
        <w:rPr>
          <w:spacing w:val="-16"/>
          <w:w w:val="95"/>
          <w:sz w:val="24"/>
          <w:lang w:val="en-US"/>
        </w:rPr>
        <w:t xml:space="preserve"> </w:t>
      </w:r>
      <w:r w:rsidRPr="0068032B">
        <w:rPr>
          <w:w w:val="95"/>
          <w:sz w:val="24"/>
          <w:lang w:val="en-US"/>
        </w:rPr>
        <w:t>141,456</w:t>
      </w:r>
      <w:r w:rsidRPr="0068032B">
        <w:rPr>
          <w:spacing w:val="-16"/>
          <w:w w:val="95"/>
          <w:sz w:val="24"/>
          <w:lang w:val="en-US"/>
        </w:rPr>
        <w:t xml:space="preserve"> </w:t>
      </w:r>
      <w:r w:rsidRPr="0068032B">
        <w:rPr>
          <w:w w:val="95"/>
          <w:sz w:val="24"/>
          <w:lang w:val="en-US"/>
        </w:rPr>
        <w:t>humans.</w:t>
      </w:r>
      <w:r w:rsidRPr="0068032B">
        <w:rPr>
          <w:spacing w:val="1"/>
          <w:w w:val="95"/>
          <w:sz w:val="24"/>
          <w:lang w:val="en-US"/>
        </w:rPr>
        <w:t xml:space="preserve"> </w:t>
      </w:r>
      <w:r>
        <w:rPr>
          <w:i/>
          <w:w w:val="95"/>
          <w:sz w:val="24"/>
        </w:rPr>
        <w:t>Nature</w:t>
      </w:r>
      <w:r>
        <w:rPr>
          <w:i/>
          <w:spacing w:val="-16"/>
          <w:w w:val="95"/>
          <w:sz w:val="24"/>
        </w:rPr>
        <w:t xml:space="preserve"> </w:t>
      </w:r>
      <w:r>
        <w:rPr>
          <w:b/>
          <w:w w:val="95"/>
          <w:sz w:val="24"/>
        </w:rPr>
        <w:t>581</w:t>
      </w:r>
      <w:r>
        <w:rPr>
          <w:w w:val="95"/>
          <w:sz w:val="24"/>
        </w:rPr>
        <w:t>,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434–443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(2020). URL</w:t>
      </w:r>
      <w:r>
        <w:rPr>
          <w:spacing w:val="-15"/>
          <w:w w:val="95"/>
          <w:sz w:val="24"/>
        </w:rPr>
        <w:t xml:space="preserve"> </w:t>
      </w:r>
      <w:hyperlink r:id="rId163">
        <w:r>
          <w:rPr>
            <w:rFonts w:ascii="Courier New" w:hAnsi="Courier New"/>
            <w:color w:val="003052"/>
            <w:w w:val="95"/>
            <w:sz w:val="24"/>
          </w:rPr>
          <w:t>https://doi.org/10.1038/</w:t>
        </w:r>
      </w:hyperlink>
      <w:r>
        <w:rPr>
          <w:rFonts w:ascii="Courier New" w:hAnsi="Courier New"/>
          <w:color w:val="003052"/>
          <w:w w:val="95"/>
          <w:sz w:val="24"/>
        </w:rPr>
        <w:t xml:space="preserve"> </w:t>
      </w:r>
      <w:hyperlink r:id="rId164">
        <w:r>
          <w:rPr>
            <w:rFonts w:ascii="Courier New" w:hAnsi="Courier New"/>
            <w:color w:val="003052"/>
            <w:sz w:val="24"/>
          </w:rPr>
          <w:t>s41586-020-2308-7</w:t>
        </w:r>
      </w:hyperlink>
      <w:r>
        <w:rPr>
          <w:sz w:val="24"/>
        </w:rPr>
        <w:t>.</w:t>
      </w:r>
    </w:p>
    <w:p w14:paraId="313A6A6F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67" w:line="252" w:lineRule="auto"/>
        <w:ind w:right="497" w:hanging="518"/>
        <w:rPr>
          <w:rFonts w:ascii="Courier New" w:hAnsi="Courier New"/>
          <w:sz w:val="24"/>
          <w:lang w:val="en-US"/>
        </w:rPr>
      </w:pPr>
      <w:bookmarkStart w:id="311" w:name="_bookmark831"/>
      <w:bookmarkStart w:id="312" w:name="_bookmark83"/>
      <w:bookmarkEnd w:id="311"/>
      <w:bookmarkEnd w:id="312"/>
      <w:r w:rsidRPr="0068032B">
        <w:rPr>
          <w:sz w:val="24"/>
          <w:lang w:val="en-US"/>
        </w:rPr>
        <w:t xml:space="preserve">Scott, E. M. </w:t>
      </w:r>
      <w:r w:rsidRPr="0068032B">
        <w:rPr>
          <w:i/>
          <w:sz w:val="24"/>
          <w:lang w:val="en-US"/>
        </w:rPr>
        <w:t xml:space="preserve">et al. </w:t>
      </w:r>
      <w:r w:rsidRPr="0068032B">
        <w:rPr>
          <w:sz w:val="24"/>
          <w:lang w:val="en-US"/>
        </w:rPr>
        <w:t xml:space="preserve">Characterization of Greater Middle Eastern genetic variation for enhanced disease gene discovery. </w:t>
      </w:r>
      <w:r w:rsidRPr="0068032B">
        <w:rPr>
          <w:i/>
          <w:sz w:val="24"/>
          <w:lang w:val="en-US"/>
        </w:rPr>
        <w:t>Nat Genet</w:t>
      </w:r>
      <w:r w:rsidRPr="0068032B">
        <w:rPr>
          <w:i/>
          <w:spacing w:val="34"/>
          <w:sz w:val="24"/>
          <w:lang w:val="en-US"/>
        </w:rPr>
        <w:t xml:space="preserve"> </w:t>
      </w:r>
      <w:r w:rsidRPr="0068032B">
        <w:rPr>
          <w:b/>
          <w:sz w:val="24"/>
          <w:lang w:val="en-US"/>
        </w:rPr>
        <w:t>48</w:t>
      </w:r>
      <w:r w:rsidRPr="0068032B">
        <w:rPr>
          <w:sz w:val="24"/>
          <w:lang w:val="en-US"/>
        </w:rPr>
        <w:t xml:space="preserve">, 1071–1076 (2016). URL </w:t>
      </w:r>
      <w:hyperlink r:id="rId165">
        <w:r w:rsidRPr="0068032B">
          <w:rPr>
            <w:rFonts w:ascii="Courier New" w:hAnsi="Courier New"/>
            <w:color w:val="003052"/>
            <w:sz w:val="24"/>
            <w:lang w:val="en-US"/>
          </w:rPr>
          <w:t>https:</w:t>
        </w:r>
      </w:hyperlink>
    </w:p>
    <w:p w14:paraId="2911EE48" w14:textId="77777777" w:rsidR="001220B7" w:rsidRDefault="0068032B">
      <w:pPr>
        <w:pStyle w:val="a4"/>
        <w:spacing w:line="274" w:lineRule="exact"/>
        <w:ind w:left="623"/>
      </w:pPr>
      <w:hyperlink r:id="rId166">
        <w:r>
          <w:rPr>
            <w:rFonts w:ascii="Courier New" w:hAnsi="Courier New"/>
            <w:color w:val="003052"/>
            <w:w w:val="95"/>
          </w:rPr>
          <w:t>//doi.org/10.1038/ng.3592</w:t>
        </w:r>
      </w:hyperlink>
      <w:r>
        <w:rPr>
          <w:w w:val="95"/>
        </w:rPr>
        <w:t>.</w:t>
      </w:r>
    </w:p>
    <w:p w14:paraId="2FEEFE59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69"/>
        <w:ind w:left="626" w:right="534" w:hanging="510"/>
        <w:rPr>
          <w:sz w:val="24"/>
          <w:lang w:val="en-US"/>
        </w:rPr>
      </w:pPr>
      <w:bookmarkStart w:id="313" w:name="_bookmark841"/>
      <w:bookmarkStart w:id="314" w:name="_bookmark84"/>
      <w:bookmarkEnd w:id="313"/>
      <w:bookmarkEnd w:id="314"/>
      <w:r w:rsidRPr="0068032B">
        <w:rPr>
          <w:spacing w:val="-3"/>
          <w:sz w:val="24"/>
          <w:lang w:val="en-US"/>
        </w:rPr>
        <w:t xml:space="preserve">Naslavsky, </w:t>
      </w:r>
      <w:r w:rsidRPr="0068032B">
        <w:rPr>
          <w:sz w:val="24"/>
          <w:lang w:val="en-US"/>
        </w:rPr>
        <w:t xml:space="preserve">M. S. </w:t>
      </w:r>
      <w:r w:rsidRPr="0068032B">
        <w:rPr>
          <w:i/>
          <w:sz w:val="24"/>
          <w:lang w:val="en-US"/>
        </w:rPr>
        <w:t xml:space="preserve">et al. </w:t>
      </w:r>
      <w:r w:rsidRPr="0068032B">
        <w:rPr>
          <w:sz w:val="24"/>
          <w:lang w:val="en-US"/>
        </w:rPr>
        <w:t>Exomic variants of an elderly cohort of Brazilians in the ABraOM</w:t>
      </w:r>
      <w:r w:rsidRPr="0068032B">
        <w:rPr>
          <w:spacing w:val="-30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database.</w:t>
      </w:r>
      <w:r w:rsidRPr="0068032B">
        <w:rPr>
          <w:spacing w:val="-5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Human</w:t>
      </w:r>
      <w:r w:rsidRPr="0068032B">
        <w:rPr>
          <w:i/>
          <w:spacing w:val="-28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Mutation</w:t>
      </w:r>
      <w:r w:rsidRPr="0068032B">
        <w:rPr>
          <w:i/>
          <w:spacing w:val="-29"/>
          <w:sz w:val="24"/>
          <w:lang w:val="en-US"/>
        </w:rPr>
        <w:t xml:space="preserve"> </w:t>
      </w:r>
      <w:r w:rsidRPr="0068032B">
        <w:rPr>
          <w:b/>
          <w:sz w:val="24"/>
          <w:lang w:val="en-US"/>
        </w:rPr>
        <w:t>38</w:t>
      </w:r>
      <w:r w:rsidRPr="0068032B">
        <w:rPr>
          <w:sz w:val="24"/>
          <w:lang w:val="en-US"/>
        </w:rPr>
        <w:t>,</w:t>
      </w:r>
      <w:r w:rsidRPr="0068032B">
        <w:rPr>
          <w:spacing w:val="-2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751–763</w:t>
      </w:r>
      <w:r w:rsidRPr="0068032B">
        <w:rPr>
          <w:spacing w:val="-28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(2017).</w:t>
      </w:r>
      <w:r w:rsidRPr="0068032B">
        <w:rPr>
          <w:spacing w:val="-6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URL</w:t>
      </w:r>
      <w:r w:rsidRPr="0068032B">
        <w:rPr>
          <w:spacing w:val="-28"/>
          <w:sz w:val="24"/>
          <w:lang w:val="en-US"/>
        </w:rPr>
        <w:t xml:space="preserve"> </w:t>
      </w:r>
      <w:hyperlink r:id="rId167">
        <w:r w:rsidRPr="0068032B">
          <w:rPr>
            <w:rFonts w:ascii="Courier New" w:hAnsi="Courier New"/>
            <w:color w:val="003052"/>
            <w:sz w:val="24"/>
            <w:lang w:val="en-US"/>
          </w:rPr>
          <w:t>https://doi.org/</w:t>
        </w:r>
      </w:hyperlink>
      <w:r w:rsidRPr="0068032B">
        <w:rPr>
          <w:rFonts w:ascii="Courier New" w:hAnsi="Courier New"/>
          <w:color w:val="003052"/>
          <w:sz w:val="24"/>
          <w:lang w:val="en-US"/>
        </w:rPr>
        <w:t xml:space="preserve"> </w:t>
      </w:r>
      <w:hyperlink r:id="rId168">
        <w:r w:rsidRPr="0068032B">
          <w:rPr>
            <w:rFonts w:ascii="Courier New" w:hAnsi="Courier New"/>
            <w:color w:val="003052"/>
            <w:sz w:val="24"/>
            <w:lang w:val="en-US"/>
          </w:rPr>
          <w:t>10.1002/humu.23220</w:t>
        </w:r>
      </w:hyperlink>
      <w:r w:rsidRPr="0068032B">
        <w:rPr>
          <w:sz w:val="24"/>
          <w:lang w:val="en-US"/>
        </w:rPr>
        <w:t>.</w:t>
      </w:r>
    </w:p>
    <w:p w14:paraId="7EA06D07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66"/>
        <w:ind w:right="534" w:hanging="518"/>
        <w:rPr>
          <w:sz w:val="24"/>
          <w:lang w:val="en-US"/>
        </w:rPr>
      </w:pPr>
      <w:bookmarkStart w:id="315" w:name="_bookmark851"/>
      <w:bookmarkStart w:id="316" w:name="_bookmark85"/>
      <w:bookmarkEnd w:id="315"/>
      <w:bookmarkEnd w:id="316"/>
      <w:r w:rsidRPr="0068032B">
        <w:rPr>
          <w:sz w:val="24"/>
          <w:lang w:val="en-US"/>
        </w:rPr>
        <w:t>Saleheen,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D.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et</w:t>
      </w:r>
      <w:r w:rsidRPr="0068032B">
        <w:rPr>
          <w:i/>
          <w:spacing w:val="-23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al.</w:t>
      </w:r>
      <w:r w:rsidRPr="0068032B">
        <w:rPr>
          <w:i/>
          <w:spacing w:val="-1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Human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knockouts</w:t>
      </w:r>
      <w:r w:rsidRPr="0068032B">
        <w:rPr>
          <w:spacing w:val="-2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and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phenotypic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analysis</w:t>
      </w:r>
      <w:r w:rsidRPr="0068032B">
        <w:rPr>
          <w:spacing w:val="-2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in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cohort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with</w:t>
      </w:r>
      <w:r w:rsidRPr="0068032B">
        <w:rPr>
          <w:spacing w:val="-2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high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 xml:space="preserve">rate </w:t>
      </w:r>
      <w:r w:rsidRPr="0068032B">
        <w:rPr>
          <w:w w:val="95"/>
          <w:sz w:val="24"/>
          <w:lang w:val="en-US"/>
        </w:rPr>
        <w:t xml:space="preserve">of consanguinity. </w:t>
      </w:r>
      <w:r w:rsidRPr="0068032B">
        <w:rPr>
          <w:i/>
          <w:w w:val="95"/>
          <w:sz w:val="24"/>
          <w:lang w:val="en-US"/>
        </w:rPr>
        <w:t xml:space="preserve">Nature </w:t>
      </w:r>
      <w:r w:rsidRPr="0068032B">
        <w:rPr>
          <w:b/>
          <w:w w:val="95"/>
          <w:sz w:val="24"/>
          <w:lang w:val="en-US"/>
        </w:rPr>
        <w:t>544</w:t>
      </w:r>
      <w:r w:rsidRPr="0068032B">
        <w:rPr>
          <w:w w:val="95"/>
          <w:sz w:val="24"/>
          <w:lang w:val="en-US"/>
        </w:rPr>
        <w:t xml:space="preserve">, 235–239 (2017). URL </w:t>
      </w:r>
      <w:hyperlink r:id="rId169">
        <w:r w:rsidRPr="0068032B">
          <w:rPr>
            <w:rFonts w:ascii="Courier New" w:hAnsi="Courier New"/>
            <w:color w:val="003052"/>
            <w:w w:val="95"/>
            <w:sz w:val="24"/>
            <w:lang w:val="en-US"/>
          </w:rPr>
          <w:t>https://doi.org/10.1038/</w:t>
        </w:r>
      </w:hyperlink>
      <w:r w:rsidRPr="0068032B">
        <w:rPr>
          <w:rFonts w:ascii="Courier New" w:hAnsi="Courier New"/>
          <w:color w:val="003052"/>
          <w:w w:val="95"/>
          <w:sz w:val="24"/>
          <w:lang w:val="en-US"/>
        </w:rPr>
        <w:t xml:space="preserve"> </w:t>
      </w:r>
      <w:hyperlink r:id="rId170">
        <w:r w:rsidRPr="0068032B">
          <w:rPr>
            <w:rFonts w:ascii="Courier New" w:hAnsi="Courier New"/>
            <w:color w:val="003052"/>
            <w:sz w:val="24"/>
            <w:lang w:val="en-US"/>
          </w:rPr>
          <w:t>nature22034</w:t>
        </w:r>
      </w:hyperlink>
      <w:r w:rsidRPr="0068032B">
        <w:rPr>
          <w:sz w:val="24"/>
          <w:lang w:val="en-US"/>
        </w:rPr>
        <w:t>.</w:t>
      </w:r>
    </w:p>
    <w:p w14:paraId="6B83976E" w14:textId="77777777" w:rsidR="001220B7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67" w:line="242" w:lineRule="auto"/>
        <w:ind w:right="472" w:hanging="518"/>
        <w:rPr>
          <w:sz w:val="24"/>
        </w:rPr>
      </w:pPr>
      <w:bookmarkStart w:id="317" w:name="_bookmark861"/>
      <w:bookmarkStart w:id="318" w:name="_bookmark86"/>
      <w:bookmarkEnd w:id="317"/>
      <w:bookmarkEnd w:id="318"/>
      <w:r w:rsidRPr="0068032B">
        <w:rPr>
          <w:sz w:val="24"/>
          <w:lang w:val="en-US"/>
        </w:rPr>
        <w:t xml:space="preserve">Stenson, </w:t>
      </w:r>
      <w:r w:rsidRPr="0068032B">
        <w:rPr>
          <w:spacing w:val="-14"/>
          <w:sz w:val="24"/>
          <w:lang w:val="en-US"/>
        </w:rPr>
        <w:t xml:space="preserve">P. </w:t>
      </w:r>
      <w:r w:rsidRPr="0068032B">
        <w:rPr>
          <w:sz w:val="24"/>
          <w:lang w:val="en-US"/>
        </w:rPr>
        <w:t xml:space="preserve">D. </w:t>
      </w:r>
      <w:r w:rsidRPr="0068032B">
        <w:rPr>
          <w:i/>
          <w:sz w:val="24"/>
          <w:lang w:val="en-US"/>
        </w:rPr>
        <w:t xml:space="preserve">et al. </w:t>
      </w:r>
      <w:r w:rsidRPr="0068032B">
        <w:rPr>
          <w:sz w:val="24"/>
          <w:lang w:val="en-US"/>
        </w:rPr>
        <w:t>The Human Gene Mutation Database: towards a comprehensive repository of inherited mutation data for medical research, genetic diagnosis and nextgeneration</w:t>
      </w:r>
      <w:r w:rsidRPr="0068032B">
        <w:rPr>
          <w:spacing w:val="-2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sequencing</w:t>
      </w:r>
      <w:r w:rsidRPr="0068032B">
        <w:rPr>
          <w:spacing w:val="-28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studies.</w:t>
      </w:r>
      <w:r w:rsidRPr="0068032B">
        <w:rPr>
          <w:spacing w:val="-13"/>
          <w:sz w:val="24"/>
          <w:lang w:val="en-US"/>
        </w:rPr>
        <w:t xml:space="preserve"> </w:t>
      </w:r>
      <w:r>
        <w:rPr>
          <w:i/>
          <w:sz w:val="24"/>
        </w:rPr>
        <w:t>Hum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Genet</w:t>
      </w:r>
      <w:r>
        <w:rPr>
          <w:i/>
          <w:spacing w:val="-26"/>
          <w:sz w:val="24"/>
        </w:rPr>
        <w:t xml:space="preserve"> </w:t>
      </w:r>
      <w:r>
        <w:rPr>
          <w:b/>
          <w:sz w:val="24"/>
        </w:rPr>
        <w:t>136</w:t>
      </w:r>
      <w:r>
        <w:rPr>
          <w:sz w:val="24"/>
        </w:rPr>
        <w:t>,</w:t>
      </w:r>
      <w:r>
        <w:rPr>
          <w:spacing w:val="-28"/>
          <w:sz w:val="24"/>
        </w:rPr>
        <w:t xml:space="preserve"> </w:t>
      </w:r>
      <w:r>
        <w:rPr>
          <w:sz w:val="24"/>
        </w:rPr>
        <w:t>665–677</w:t>
      </w:r>
      <w:r>
        <w:rPr>
          <w:spacing w:val="-28"/>
          <w:sz w:val="24"/>
        </w:rPr>
        <w:t xml:space="preserve"> </w:t>
      </w:r>
      <w:r>
        <w:rPr>
          <w:sz w:val="24"/>
        </w:rPr>
        <w:t>(2017).</w:t>
      </w:r>
      <w:r>
        <w:rPr>
          <w:spacing w:val="-14"/>
          <w:sz w:val="24"/>
        </w:rPr>
        <w:t xml:space="preserve"> </w:t>
      </w:r>
      <w:r>
        <w:rPr>
          <w:sz w:val="24"/>
        </w:rPr>
        <w:t>URL</w:t>
      </w:r>
      <w:r>
        <w:rPr>
          <w:spacing w:val="-29"/>
          <w:sz w:val="24"/>
        </w:rPr>
        <w:t xml:space="preserve"> </w:t>
      </w:r>
      <w:hyperlink r:id="rId171">
        <w:r>
          <w:rPr>
            <w:rFonts w:ascii="Courier New" w:hAnsi="Courier New"/>
            <w:color w:val="003052"/>
            <w:sz w:val="24"/>
          </w:rPr>
          <w:t>https://doi.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172">
        <w:r>
          <w:rPr>
            <w:rFonts w:ascii="Courier New" w:hAnsi="Courier New"/>
            <w:color w:val="003052"/>
            <w:sz w:val="24"/>
          </w:rPr>
          <w:t>org/10.1007/s00439-017-1779-6</w:t>
        </w:r>
      </w:hyperlink>
      <w:r>
        <w:rPr>
          <w:sz w:val="24"/>
        </w:rPr>
        <w:t>.</w:t>
      </w:r>
    </w:p>
    <w:p w14:paraId="32555AC3" w14:textId="77777777" w:rsidR="001220B7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66"/>
        <w:ind w:left="629" w:right="472" w:hanging="512"/>
        <w:jc w:val="left"/>
        <w:rPr>
          <w:sz w:val="24"/>
        </w:rPr>
      </w:pPr>
      <w:bookmarkStart w:id="319" w:name="_bookmark871"/>
      <w:bookmarkStart w:id="320" w:name="_bookmark87"/>
      <w:bookmarkEnd w:id="319"/>
      <w:bookmarkEnd w:id="320"/>
      <w:r w:rsidRPr="0068032B">
        <w:rPr>
          <w:sz w:val="24"/>
          <w:lang w:val="en-US"/>
        </w:rPr>
        <w:t xml:space="preserve">Ryzhkova, O. </w:t>
      </w:r>
      <w:r w:rsidRPr="0068032B">
        <w:rPr>
          <w:i/>
          <w:sz w:val="24"/>
          <w:lang w:val="en-US"/>
        </w:rPr>
        <w:t xml:space="preserve">et al. </w:t>
      </w:r>
      <w:r w:rsidRPr="0068032B">
        <w:rPr>
          <w:sz w:val="24"/>
          <w:lang w:val="en-US"/>
        </w:rPr>
        <w:t xml:space="preserve">Guidelines for the interpretation of massive parallel sequencing </w:t>
      </w:r>
      <w:r w:rsidRPr="0068032B">
        <w:rPr>
          <w:w w:val="95"/>
          <w:sz w:val="24"/>
          <w:lang w:val="en-US"/>
        </w:rPr>
        <w:t xml:space="preserve">variants. </w:t>
      </w:r>
      <w:r w:rsidRPr="0068032B">
        <w:rPr>
          <w:i/>
          <w:w w:val="95"/>
          <w:sz w:val="24"/>
          <w:lang w:val="en-US"/>
        </w:rPr>
        <w:t xml:space="preserve">Medical Genetics </w:t>
      </w:r>
      <w:r w:rsidRPr="0068032B">
        <w:rPr>
          <w:b/>
          <w:w w:val="95"/>
          <w:sz w:val="24"/>
          <w:lang w:val="en-US"/>
        </w:rPr>
        <w:t>16</w:t>
      </w:r>
      <w:r w:rsidRPr="0068032B">
        <w:rPr>
          <w:w w:val="95"/>
          <w:sz w:val="24"/>
          <w:lang w:val="en-US"/>
        </w:rPr>
        <w:t xml:space="preserve">, 4–17 (2017). URL </w:t>
      </w:r>
      <w:hyperlink r:id="rId173">
        <w:r w:rsidRPr="0068032B">
          <w:rPr>
            <w:rFonts w:ascii="Courier New" w:hAnsi="Courier New"/>
            <w:color w:val="003052"/>
            <w:w w:val="95"/>
            <w:sz w:val="24"/>
            <w:lang w:val="en-US"/>
          </w:rPr>
          <w:t>https://www.medgen-journal.</w:t>
        </w:r>
      </w:hyperlink>
      <w:r w:rsidRPr="0068032B">
        <w:rPr>
          <w:rFonts w:ascii="Courier New" w:hAnsi="Courier New"/>
          <w:color w:val="003052"/>
          <w:w w:val="95"/>
          <w:sz w:val="24"/>
          <w:lang w:val="en-US"/>
        </w:rPr>
        <w:t xml:space="preserve"> </w:t>
      </w:r>
      <w:hyperlink r:id="rId174">
        <w:r>
          <w:rPr>
            <w:rFonts w:ascii="Courier New" w:hAnsi="Courier New"/>
            <w:color w:val="003052"/>
            <w:sz w:val="24"/>
          </w:rPr>
          <w:t>ru/jour/article/view/308/224</w:t>
        </w:r>
      </w:hyperlink>
      <w:r>
        <w:rPr>
          <w:sz w:val="24"/>
        </w:rPr>
        <w:t>.</w:t>
      </w:r>
    </w:p>
    <w:p w14:paraId="0F87B1CD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66" w:line="252" w:lineRule="auto"/>
        <w:ind w:left="627" w:right="553" w:hanging="511"/>
        <w:rPr>
          <w:sz w:val="24"/>
          <w:lang w:val="en-US"/>
        </w:rPr>
      </w:pPr>
      <w:bookmarkStart w:id="321" w:name="_bookmark881"/>
      <w:bookmarkStart w:id="322" w:name="_bookmark88"/>
      <w:bookmarkEnd w:id="321"/>
      <w:bookmarkEnd w:id="322"/>
      <w:r w:rsidRPr="0068032B">
        <w:rPr>
          <w:sz w:val="24"/>
          <w:lang w:val="en-US"/>
        </w:rPr>
        <w:t>Melo,</w:t>
      </w:r>
      <w:r w:rsidRPr="0068032B">
        <w:rPr>
          <w:spacing w:val="-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U.</w:t>
      </w:r>
      <w:r w:rsidRPr="0068032B">
        <w:rPr>
          <w:spacing w:val="-8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S.</w:t>
      </w:r>
      <w:r w:rsidRPr="0068032B">
        <w:rPr>
          <w:spacing w:val="-9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et</w:t>
      </w:r>
      <w:r w:rsidRPr="0068032B">
        <w:rPr>
          <w:i/>
          <w:spacing w:val="-8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al.</w:t>
      </w:r>
      <w:r w:rsidRPr="0068032B">
        <w:rPr>
          <w:i/>
          <w:spacing w:val="1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Hi-C</w:t>
      </w:r>
      <w:r w:rsidRPr="0068032B">
        <w:rPr>
          <w:spacing w:val="-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identifies</w:t>
      </w:r>
      <w:r w:rsidRPr="0068032B">
        <w:rPr>
          <w:spacing w:val="-8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complex</w:t>
      </w:r>
      <w:r w:rsidRPr="0068032B">
        <w:rPr>
          <w:spacing w:val="-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genomic</w:t>
      </w:r>
      <w:r w:rsidRPr="0068032B">
        <w:rPr>
          <w:spacing w:val="-8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rearrangements</w:t>
      </w:r>
      <w:r w:rsidRPr="0068032B">
        <w:rPr>
          <w:spacing w:val="-8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and</w:t>
      </w:r>
      <w:r w:rsidRPr="0068032B">
        <w:rPr>
          <w:spacing w:val="-9"/>
          <w:sz w:val="24"/>
          <w:lang w:val="en-US"/>
        </w:rPr>
        <w:t xml:space="preserve"> </w:t>
      </w:r>
      <w:r w:rsidRPr="0068032B">
        <w:rPr>
          <w:spacing w:val="-3"/>
          <w:sz w:val="24"/>
          <w:lang w:val="en-US"/>
        </w:rPr>
        <w:t xml:space="preserve">TAD-shuffling </w:t>
      </w:r>
      <w:r w:rsidRPr="0068032B">
        <w:rPr>
          <w:sz w:val="24"/>
          <w:lang w:val="en-US"/>
        </w:rPr>
        <w:t xml:space="preserve">in developmental diseases. </w:t>
      </w:r>
      <w:r w:rsidRPr="0068032B">
        <w:rPr>
          <w:i/>
          <w:sz w:val="24"/>
          <w:lang w:val="en-US"/>
        </w:rPr>
        <w:t xml:space="preserve">The American Journal of Human Genetics </w:t>
      </w:r>
      <w:r w:rsidRPr="0068032B">
        <w:rPr>
          <w:b/>
          <w:sz w:val="24"/>
          <w:lang w:val="en-US"/>
        </w:rPr>
        <w:t>106</w:t>
      </w:r>
      <w:r w:rsidRPr="0068032B">
        <w:rPr>
          <w:sz w:val="24"/>
          <w:lang w:val="en-US"/>
        </w:rPr>
        <w:t>, 872–884 (2020). URL</w:t>
      </w:r>
      <w:r w:rsidRPr="0068032B">
        <w:rPr>
          <w:spacing w:val="-44"/>
          <w:sz w:val="24"/>
          <w:lang w:val="en-US"/>
        </w:rPr>
        <w:t xml:space="preserve"> </w:t>
      </w:r>
      <w:hyperlink r:id="rId175">
        <w:r w:rsidRPr="0068032B">
          <w:rPr>
            <w:rFonts w:ascii="Courier New" w:hAnsi="Courier New"/>
            <w:color w:val="003052"/>
            <w:sz w:val="24"/>
            <w:lang w:val="en-US"/>
          </w:rPr>
          <w:t>https://doi.org/10.1016/j.ajhg.2020.04.016</w:t>
        </w:r>
      </w:hyperlink>
      <w:r w:rsidRPr="0068032B">
        <w:rPr>
          <w:sz w:val="24"/>
          <w:lang w:val="en-US"/>
        </w:rPr>
        <w:t>.</w:t>
      </w:r>
    </w:p>
    <w:p w14:paraId="63BCB979" w14:textId="77777777" w:rsidR="001220B7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54" w:line="252" w:lineRule="auto"/>
        <w:ind w:right="517" w:hanging="518"/>
        <w:rPr>
          <w:sz w:val="24"/>
        </w:rPr>
      </w:pPr>
      <w:bookmarkStart w:id="323" w:name="_bookmark891"/>
      <w:bookmarkStart w:id="324" w:name="_bookmark89"/>
      <w:bookmarkEnd w:id="323"/>
      <w:bookmarkEnd w:id="324"/>
      <w:r w:rsidRPr="0068032B">
        <w:rPr>
          <w:sz w:val="24"/>
          <w:lang w:val="en-US"/>
        </w:rPr>
        <w:t xml:space="preserve">Sims, D., </w:t>
      </w:r>
      <w:r w:rsidRPr="0068032B">
        <w:rPr>
          <w:spacing w:val="-3"/>
          <w:sz w:val="24"/>
          <w:lang w:val="en-US"/>
        </w:rPr>
        <w:t xml:space="preserve">Sudbery, </w:t>
      </w:r>
      <w:r w:rsidRPr="0068032B">
        <w:rPr>
          <w:sz w:val="24"/>
          <w:lang w:val="en-US"/>
        </w:rPr>
        <w:t xml:space="preserve">I., Ilott, N. E., </w:t>
      </w:r>
      <w:r w:rsidRPr="0068032B">
        <w:rPr>
          <w:spacing w:val="-3"/>
          <w:sz w:val="24"/>
          <w:lang w:val="en-US"/>
        </w:rPr>
        <w:t xml:space="preserve">Heger, </w:t>
      </w:r>
      <w:r w:rsidRPr="0068032B">
        <w:rPr>
          <w:sz w:val="24"/>
          <w:lang w:val="en-US"/>
        </w:rPr>
        <w:t xml:space="preserve">A. &amp; Ponting, C. </w:t>
      </w:r>
      <w:r w:rsidRPr="0068032B">
        <w:rPr>
          <w:spacing w:val="-14"/>
          <w:sz w:val="24"/>
          <w:lang w:val="en-US"/>
        </w:rPr>
        <w:t xml:space="preserve">P. </w:t>
      </w:r>
      <w:r w:rsidRPr="0068032B">
        <w:rPr>
          <w:sz w:val="24"/>
          <w:lang w:val="en-US"/>
        </w:rPr>
        <w:t xml:space="preserve">Sequencing depth and coverage: key considerations in genomic analyses. </w:t>
      </w:r>
      <w:r>
        <w:rPr>
          <w:i/>
          <w:sz w:val="24"/>
        </w:rPr>
        <w:t xml:space="preserve">Nat Rev Genet </w:t>
      </w:r>
      <w:r>
        <w:rPr>
          <w:b/>
          <w:sz w:val="24"/>
        </w:rPr>
        <w:t>15</w:t>
      </w:r>
      <w:r>
        <w:rPr>
          <w:sz w:val="24"/>
        </w:rPr>
        <w:t>, 121–132</w:t>
      </w:r>
      <w:r>
        <w:rPr>
          <w:spacing w:val="-27"/>
          <w:sz w:val="24"/>
        </w:rPr>
        <w:t xml:space="preserve"> </w:t>
      </w:r>
      <w:r>
        <w:rPr>
          <w:sz w:val="24"/>
        </w:rPr>
        <w:t>(2014). URL</w:t>
      </w:r>
      <w:r>
        <w:rPr>
          <w:spacing w:val="-11"/>
          <w:sz w:val="24"/>
        </w:rPr>
        <w:t xml:space="preserve"> </w:t>
      </w:r>
      <w:hyperlink r:id="rId176">
        <w:r>
          <w:rPr>
            <w:rFonts w:ascii="Courier New" w:hAnsi="Courier New"/>
            <w:color w:val="003052"/>
            <w:sz w:val="24"/>
          </w:rPr>
          <w:t>https://doi.org/10.1038/nrg3642</w:t>
        </w:r>
      </w:hyperlink>
      <w:r>
        <w:rPr>
          <w:sz w:val="24"/>
        </w:rPr>
        <w:t>.</w:t>
      </w:r>
    </w:p>
    <w:p w14:paraId="5A24330B" w14:textId="77777777" w:rsidR="001220B7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54" w:line="242" w:lineRule="auto"/>
        <w:ind w:right="534" w:hanging="518"/>
        <w:rPr>
          <w:sz w:val="24"/>
        </w:rPr>
      </w:pPr>
      <w:bookmarkStart w:id="325" w:name="_bookmark901"/>
      <w:bookmarkStart w:id="326" w:name="_bookmark90"/>
      <w:bookmarkEnd w:id="325"/>
      <w:bookmarkEnd w:id="326"/>
      <w:r w:rsidRPr="0068032B">
        <w:rPr>
          <w:sz w:val="24"/>
          <w:lang w:val="en-US"/>
        </w:rPr>
        <w:t xml:space="preserve">Mozheiko, E. A. &amp;  Fishman,  </w:t>
      </w:r>
      <w:r w:rsidRPr="0068032B">
        <w:rPr>
          <w:spacing w:val="-16"/>
          <w:sz w:val="24"/>
          <w:lang w:val="en-US"/>
        </w:rPr>
        <w:t xml:space="preserve">V.  </w:t>
      </w:r>
      <w:r w:rsidRPr="0068032B">
        <w:rPr>
          <w:sz w:val="24"/>
          <w:lang w:val="en-US"/>
        </w:rPr>
        <w:t>S.  Detection  of  point  mutations  and chromosomal translocations based on massive parallel sequencing of enriched 3C libraries.</w:t>
      </w:r>
      <w:r w:rsidRPr="0068032B">
        <w:rPr>
          <w:spacing w:val="-1"/>
          <w:sz w:val="24"/>
          <w:lang w:val="en-US"/>
        </w:rPr>
        <w:t xml:space="preserve"> </w:t>
      </w:r>
      <w:r>
        <w:rPr>
          <w:i/>
          <w:sz w:val="24"/>
        </w:rPr>
        <w:t>Russ</w:t>
      </w:r>
      <w:r>
        <w:rPr>
          <w:i/>
          <w:spacing w:val="-30"/>
          <w:sz w:val="24"/>
        </w:rPr>
        <w:t xml:space="preserve"> </w:t>
      </w:r>
      <w:r>
        <w:rPr>
          <w:i/>
          <w:sz w:val="24"/>
        </w:rPr>
        <w:t>J</w:t>
      </w:r>
      <w:r>
        <w:rPr>
          <w:i/>
          <w:spacing w:val="-31"/>
          <w:sz w:val="24"/>
        </w:rPr>
        <w:t xml:space="preserve"> </w:t>
      </w:r>
      <w:r>
        <w:rPr>
          <w:i/>
          <w:sz w:val="24"/>
        </w:rPr>
        <w:t>Genet</w:t>
      </w:r>
      <w:r>
        <w:rPr>
          <w:i/>
          <w:spacing w:val="-29"/>
          <w:sz w:val="24"/>
        </w:rPr>
        <w:t xml:space="preserve"> </w:t>
      </w:r>
      <w:r>
        <w:rPr>
          <w:b/>
          <w:sz w:val="24"/>
        </w:rPr>
        <w:t>55</w:t>
      </w:r>
      <w:r>
        <w:rPr>
          <w:sz w:val="24"/>
        </w:rPr>
        <w:t>,</w:t>
      </w:r>
      <w:r>
        <w:rPr>
          <w:spacing w:val="-30"/>
          <w:sz w:val="24"/>
        </w:rPr>
        <w:t xml:space="preserve"> </w:t>
      </w:r>
      <w:r>
        <w:rPr>
          <w:sz w:val="24"/>
        </w:rPr>
        <w:t>1273–1281</w:t>
      </w:r>
      <w:r>
        <w:rPr>
          <w:spacing w:val="-30"/>
          <w:sz w:val="24"/>
        </w:rPr>
        <w:t xml:space="preserve"> </w:t>
      </w:r>
      <w:r>
        <w:rPr>
          <w:sz w:val="24"/>
        </w:rPr>
        <w:t>(2019). URL</w:t>
      </w:r>
      <w:r>
        <w:rPr>
          <w:spacing w:val="-31"/>
          <w:sz w:val="24"/>
        </w:rPr>
        <w:t xml:space="preserve"> </w:t>
      </w:r>
      <w:hyperlink r:id="rId177">
        <w:r>
          <w:rPr>
            <w:rFonts w:ascii="Courier New" w:hAnsi="Courier New"/>
            <w:color w:val="003052"/>
            <w:sz w:val="24"/>
          </w:rPr>
          <w:t>https://doi.org/10.1134/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178">
        <w:r>
          <w:rPr>
            <w:rFonts w:ascii="Courier New" w:hAnsi="Courier New"/>
            <w:color w:val="003052"/>
            <w:sz w:val="24"/>
          </w:rPr>
          <w:t>s1022795419100089</w:t>
        </w:r>
      </w:hyperlink>
      <w:r>
        <w:rPr>
          <w:sz w:val="24"/>
        </w:rPr>
        <w:t>.</w:t>
      </w:r>
    </w:p>
    <w:p w14:paraId="39C70FE7" w14:textId="77777777" w:rsidR="001220B7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66"/>
        <w:ind w:left="626" w:right="517" w:hanging="510"/>
        <w:rPr>
          <w:sz w:val="24"/>
        </w:rPr>
        <w:sectPr w:rsidR="001220B7">
          <w:pgSz w:w="11906" w:h="16838"/>
          <w:pgMar w:top="1580" w:right="1140" w:bottom="280" w:left="1300" w:header="953" w:footer="0" w:gutter="0"/>
          <w:cols w:space="720"/>
          <w:formProt w:val="0"/>
          <w:docGrid w:linePitch="100" w:charSpace="4096"/>
        </w:sectPr>
      </w:pPr>
      <w:bookmarkStart w:id="327" w:name="_bookmark912"/>
      <w:bookmarkStart w:id="328" w:name="_bookmark911"/>
      <w:bookmarkEnd w:id="327"/>
      <w:bookmarkEnd w:id="328"/>
      <w:r w:rsidRPr="0068032B">
        <w:rPr>
          <w:sz w:val="24"/>
          <w:lang w:val="en-US"/>
        </w:rPr>
        <w:t xml:space="preserve">Andrews, S. FastQC: A quality control tool for high throughput sequence data. </w:t>
      </w:r>
      <w:r w:rsidRPr="0068032B">
        <w:rPr>
          <w:w w:val="90"/>
          <w:sz w:val="24"/>
          <w:lang w:val="en-US"/>
        </w:rPr>
        <w:t xml:space="preserve">Available online at: </w:t>
      </w:r>
      <w:hyperlink r:id="rId181">
        <w:r w:rsidRPr="0068032B">
          <w:rPr>
            <w:rFonts w:ascii="Courier New" w:hAnsi="Courier New"/>
            <w:color w:val="003052"/>
            <w:w w:val="90"/>
            <w:sz w:val="24"/>
            <w:lang w:val="en-US"/>
          </w:rPr>
          <w:t>http://www.bioinformatics.babraham.ac.uk/projects/</w:t>
        </w:r>
      </w:hyperlink>
      <w:r w:rsidRPr="0068032B">
        <w:rPr>
          <w:rFonts w:ascii="Courier New" w:hAnsi="Courier New"/>
          <w:color w:val="003052"/>
          <w:w w:val="90"/>
          <w:sz w:val="24"/>
          <w:lang w:val="en-US"/>
        </w:rPr>
        <w:t xml:space="preserve"> </w:t>
      </w:r>
      <w:hyperlink r:id="rId182">
        <w:r w:rsidRPr="0068032B">
          <w:rPr>
            <w:rFonts w:ascii="Courier New" w:hAnsi="Courier New"/>
            <w:color w:val="003052"/>
            <w:sz w:val="24"/>
            <w:lang w:val="en-US"/>
          </w:rPr>
          <w:t>fastqc/</w:t>
        </w:r>
        <w:r w:rsidRPr="0068032B">
          <w:rPr>
            <w:rFonts w:ascii="Courier New" w:hAnsi="Courier New"/>
            <w:color w:val="003052"/>
            <w:spacing w:val="-68"/>
            <w:sz w:val="24"/>
            <w:lang w:val="en-US"/>
          </w:rPr>
          <w:t xml:space="preserve"> </w:t>
        </w:r>
      </w:hyperlink>
      <w:r w:rsidRPr="0068032B">
        <w:rPr>
          <w:sz w:val="24"/>
          <w:lang w:val="en-US"/>
        </w:rPr>
        <w:t xml:space="preserve">(2010). </w:t>
      </w:r>
      <w:r>
        <w:rPr>
          <w:sz w:val="24"/>
        </w:rPr>
        <w:t>Accessed 2020/12/08.</w:t>
      </w:r>
    </w:p>
    <w:p w14:paraId="24B9E1C5" w14:textId="77777777" w:rsidR="001220B7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72"/>
        <w:ind w:left="918" w:hanging="519"/>
        <w:jc w:val="left"/>
        <w:rPr>
          <w:i/>
          <w:sz w:val="24"/>
        </w:rPr>
      </w:pPr>
      <w:bookmarkStart w:id="329" w:name="_bookmark921"/>
      <w:bookmarkStart w:id="330" w:name="_bookmark92"/>
      <w:bookmarkEnd w:id="329"/>
      <w:bookmarkEnd w:id="330"/>
      <w:r w:rsidRPr="0068032B">
        <w:rPr>
          <w:sz w:val="24"/>
          <w:lang w:val="en-US"/>
        </w:rPr>
        <w:lastRenderedPageBreak/>
        <w:t>Langmead,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B.</w:t>
      </w:r>
      <w:r w:rsidRPr="0068032B">
        <w:rPr>
          <w:spacing w:val="-2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&amp;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Salzberg,</w:t>
      </w:r>
      <w:r w:rsidRPr="0068032B">
        <w:rPr>
          <w:spacing w:val="-2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S.</w:t>
      </w:r>
      <w:r w:rsidRPr="0068032B">
        <w:rPr>
          <w:spacing w:val="-2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L.</w:t>
      </w:r>
      <w:r w:rsidRPr="0068032B">
        <w:rPr>
          <w:spacing w:val="-1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Fast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gapped-read</w:t>
      </w:r>
      <w:r w:rsidRPr="0068032B">
        <w:rPr>
          <w:spacing w:val="-2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alignment</w:t>
      </w:r>
      <w:r w:rsidRPr="0068032B">
        <w:rPr>
          <w:spacing w:val="-2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with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Bowtie2.</w:t>
      </w:r>
      <w:r w:rsidRPr="0068032B">
        <w:rPr>
          <w:spacing w:val="-13"/>
          <w:sz w:val="24"/>
          <w:lang w:val="en-US"/>
        </w:rPr>
        <w:t xml:space="preserve"> </w:t>
      </w:r>
      <w:r>
        <w:rPr>
          <w:i/>
          <w:sz w:val="24"/>
        </w:rPr>
        <w:t>Nat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Methods</w:t>
      </w:r>
    </w:p>
    <w:p w14:paraId="0A16F5AC" w14:textId="77777777" w:rsidR="001220B7" w:rsidRPr="0068032B" w:rsidRDefault="0068032B">
      <w:pPr>
        <w:pStyle w:val="a4"/>
        <w:spacing w:before="13"/>
        <w:ind w:left="918"/>
        <w:rPr>
          <w:lang w:val="en-US"/>
        </w:rPr>
      </w:pPr>
      <w:r w:rsidRPr="0068032B">
        <w:rPr>
          <w:b/>
          <w:lang w:val="en-US"/>
        </w:rPr>
        <w:t>9</w:t>
      </w:r>
      <w:r w:rsidRPr="0068032B">
        <w:rPr>
          <w:lang w:val="en-US"/>
        </w:rPr>
        <w:t xml:space="preserve">, 357–359 (2012). URL </w:t>
      </w:r>
      <w:hyperlink r:id="rId183">
        <w:r w:rsidRPr="0068032B">
          <w:rPr>
            <w:rFonts w:ascii="Courier New" w:hAnsi="Courier New"/>
            <w:color w:val="003052"/>
            <w:lang w:val="en-US"/>
          </w:rPr>
          <w:t>https://doi.org/10.1038/nmeth.1923</w:t>
        </w:r>
      </w:hyperlink>
      <w:r w:rsidRPr="0068032B">
        <w:rPr>
          <w:lang w:val="en-US"/>
        </w:rPr>
        <w:t>.</w:t>
      </w:r>
    </w:p>
    <w:p w14:paraId="2DDB7651" w14:textId="77777777" w:rsidR="001220B7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92"/>
        <w:ind w:left="918" w:right="250" w:hanging="518"/>
        <w:rPr>
          <w:sz w:val="24"/>
        </w:rPr>
      </w:pPr>
      <w:bookmarkStart w:id="331" w:name="_bookmark931"/>
      <w:bookmarkStart w:id="332" w:name="_bookmark93"/>
      <w:bookmarkEnd w:id="331"/>
      <w:bookmarkEnd w:id="332"/>
      <w:r w:rsidRPr="0068032B">
        <w:rPr>
          <w:sz w:val="24"/>
          <w:lang w:val="en-US"/>
        </w:rPr>
        <w:t xml:space="preserve">Li, H. &amp; Durbin, R. Fast and accurate short read alignment with Burrows–Wheeler </w:t>
      </w:r>
      <w:r w:rsidRPr="0068032B">
        <w:rPr>
          <w:w w:val="95"/>
          <w:sz w:val="24"/>
          <w:lang w:val="en-US"/>
        </w:rPr>
        <w:t>transform.</w:t>
      </w:r>
      <w:r w:rsidRPr="0068032B">
        <w:rPr>
          <w:spacing w:val="-2"/>
          <w:w w:val="95"/>
          <w:sz w:val="24"/>
          <w:lang w:val="en-US"/>
        </w:rPr>
        <w:t xml:space="preserve"> </w:t>
      </w:r>
      <w:r>
        <w:rPr>
          <w:i/>
          <w:w w:val="95"/>
          <w:sz w:val="24"/>
        </w:rPr>
        <w:t>Bioinformatics</w:t>
      </w:r>
      <w:r>
        <w:rPr>
          <w:i/>
          <w:spacing w:val="-18"/>
          <w:w w:val="95"/>
          <w:sz w:val="24"/>
        </w:rPr>
        <w:t xml:space="preserve"> </w:t>
      </w:r>
      <w:r>
        <w:rPr>
          <w:b/>
          <w:w w:val="95"/>
          <w:sz w:val="24"/>
        </w:rPr>
        <w:t>25</w:t>
      </w:r>
      <w:r>
        <w:rPr>
          <w:w w:val="95"/>
          <w:sz w:val="24"/>
        </w:rPr>
        <w:t>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1754–1760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(2009).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URL</w:t>
      </w:r>
      <w:r>
        <w:rPr>
          <w:spacing w:val="-17"/>
          <w:w w:val="95"/>
          <w:sz w:val="24"/>
        </w:rPr>
        <w:t xml:space="preserve"> </w:t>
      </w:r>
      <w:hyperlink r:id="rId184">
        <w:r>
          <w:rPr>
            <w:rFonts w:ascii="Courier New" w:hAnsi="Courier New"/>
            <w:color w:val="003052"/>
            <w:w w:val="95"/>
            <w:sz w:val="24"/>
          </w:rPr>
          <w:t>https://doi.org/10.1093/</w:t>
        </w:r>
      </w:hyperlink>
      <w:r>
        <w:rPr>
          <w:rFonts w:ascii="Courier New" w:hAnsi="Courier New"/>
          <w:color w:val="003052"/>
          <w:w w:val="95"/>
          <w:sz w:val="24"/>
        </w:rPr>
        <w:t xml:space="preserve"> </w:t>
      </w:r>
      <w:hyperlink r:id="rId185">
        <w:r>
          <w:rPr>
            <w:rFonts w:ascii="Courier New" w:hAnsi="Courier New"/>
            <w:color w:val="003052"/>
            <w:sz w:val="24"/>
          </w:rPr>
          <w:t>bioinformatics/btp324</w:t>
        </w:r>
      </w:hyperlink>
      <w:r>
        <w:rPr>
          <w:sz w:val="24"/>
        </w:rPr>
        <w:t>.</w:t>
      </w:r>
    </w:p>
    <w:p w14:paraId="5756C90E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90" w:line="252" w:lineRule="auto"/>
        <w:ind w:left="918" w:right="245" w:hanging="518"/>
        <w:rPr>
          <w:sz w:val="24"/>
          <w:lang w:val="en-US"/>
        </w:rPr>
      </w:pPr>
      <w:bookmarkStart w:id="333" w:name="_bookmark94"/>
      <w:bookmarkStart w:id="334" w:name="_bookmark941"/>
      <w:bookmarkEnd w:id="333"/>
      <w:bookmarkEnd w:id="334"/>
      <w:r w:rsidRPr="0068032B">
        <w:rPr>
          <w:sz w:val="24"/>
          <w:lang w:val="en-US"/>
        </w:rPr>
        <w:t xml:space="preserve">Li, H. </w:t>
      </w:r>
      <w:r w:rsidRPr="0068032B">
        <w:rPr>
          <w:i/>
          <w:sz w:val="24"/>
          <w:lang w:val="en-US"/>
        </w:rPr>
        <w:t xml:space="preserve">et al. </w:t>
      </w:r>
      <w:r w:rsidRPr="0068032B">
        <w:rPr>
          <w:sz w:val="24"/>
          <w:lang w:val="en-US"/>
        </w:rPr>
        <w:t xml:space="preserve">The Sequence Alignment/Map format and SAMtools. </w:t>
      </w:r>
      <w:r w:rsidRPr="0068032B">
        <w:rPr>
          <w:i/>
          <w:sz w:val="24"/>
          <w:lang w:val="en-US"/>
        </w:rPr>
        <w:t xml:space="preserve">Bioinformatics </w:t>
      </w:r>
      <w:r w:rsidRPr="0068032B">
        <w:rPr>
          <w:b/>
          <w:sz w:val="24"/>
          <w:lang w:val="en-US"/>
        </w:rPr>
        <w:t>25</w:t>
      </w:r>
      <w:r w:rsidRPr="0068032B">
        <w:rPr>
          <w:sz w:val="24"/>
          <w:lang w:val="en-US"/>
        </w:rPr>
        <w:t xml:space="preserve">, </w:t>
      </w:r>
      <w:r w:rsidRPr="0068032B">
        <w:rPr>
          <w:w w:val="90"/>
          <w:sz w:val="24"/>
          <w:lang w:val="en-US"/>
        </w:rPr>
        <w:t>2078–2079 (2009). URL</w:t>
      </w:r>
      <w:r w:rsidRPr="0068032B">
        <w:rPr>
          <w:spacing w:val="10"/>
          <w:w w:val="90"/>
          <w:sz w:val="24"/>
          <w:lang w:val="en-US"/>
        </w:rPr>
        <w:t xml:space="preserve"> </w:t>
      </w:r>
      <w:hyperlink r:id="rId186">
        <w:r w:rsidRPr="0068032B">
          <w:rPr>
            <w:rFonts w:ascii="Courier New" w:hAnsi="Courier New"/>
            <w:color w:val="003052"/>
            <w:w w:val="90"/>
            <w:sz w:val="24"/>
            <w:lang w:val="en-US"/>
          </w:rPr>
          <w:t>https://doi.org/10.1093/bioinformatics/btp352</w:t>
        </w:r>
      </w:hyperlink>
      <w:r w:rsidRPr="0068032B">
        <w:rPr>
          <w:w w:val="90"/>
          <w:sz w:val="24"/>
          <w:lang w:val="en-US"/>
        </w:rPr>
        <w:t>.</w:t>
      </w:r>
    </w:p>
    <w:p w14:paraId="376C10CD" w14:textId="77777777" w:rsidR="001220B7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81" w:line="235" w:lineRule="auto"/>
        <w:ind w:left="918" w:right="189" w:hanging="518"/>
        <w:rPr>
          <w:sz w:val="24"/>
        </w:rPr>
      </w:pPr>
      <w:bookmarkStart w:id="335" w:name="_bookmark951"/>
      <w:bookmarkStart w:id="336" w:name="_bookmark95"/>
      <w:bookmarkEnd w:id="335"/>
      <w:bookmarkEnd w:id="336"/>
      <w:r w:rsidRPr="0068032B">
        <w:rPr>
          <w:sz w:val="24"/>
          <w:lang w:val="en-US"/>
        </w:rPr>
        <w:t xml:space="preserve">Broad Institute. Picard </w:t>
      </w:r>
      <w:r w:rsidRPr="0068032B">
        <w:rPr>
          <w:spacing w:val="-3"/>
          <w:sz w:val="24"/>
          <w:lang w:val="en-US"/>
        </w:rPr>
        <w:t xml:space="preserve">Toolkit. </w:t>
      </w:r>
      <w:r w:rsidRPr="0068032B">
        <w:rPr>
          <w:sz w:val="24"/>
          <w:lang w:val="en-US"/>
        </w:rPr>
        <w:t xml:space="preserve">GitHub repository: </w:t>
      </w:r>
      <w:hyperlink r:id="rId187">
        <w:r w:rsidRPr="0068032B">
          <w:rPr>
            <w:rFonts w:ascii="Courier New" w:hAnsi="Courier New"/>
            <w:color w:val="003052"/>
            <w:sz w:val="24"/>
            <w:lang w:val="en-US"/>
          </w:rPr>
          <w:t>http://broadinstitute.</w:t>
        </w:r>
      </w:hyperlink>
      <w:r w:rsidRPr="0068032B">
        <w:rPr>
          <w:rFonts w:ascii="Courier New" w:hAnsi="Courier New"/>
          <w:color w:val="003052"/>
          <w:sz w:val="24"/>
          <w:lang w:val="en-US"/>
        </w:rPr>
        <w:t xml:space="preserve"> </w:t>
      </w:r>
      <w:hyperlink r:id="rId188">
        <w:r>
          <w:rPr>
            <w:rFonts w:ascii="Courier New" w:hAnsi="Courier New"/>
            <w:color w:val="003052"/>
            <w:sz w:val="24"/>
          </w:rPr>
          <w:t>github.io/picard/</w:t>
        </w:r>
        <w:r>
          <w:rPr>
            <w:rFonts w:ascii="Courier New" w:hAnsi="Courier New"/>
            <w:color w:val="003052"/>
            <w:spacing w:val="-83"/>
            <w:sz w:val="24"/>
          </w:rPr>
          <w:t xml:space="preserve"> </w:t>
        </w:r>
      </w:hyperlink>
      <w:r>
        <w:rPr>
          <w:sz w:val="24"/>
        </w:rPr>
        <w:t>(2019). Accessed 2021/01/10.</w:t>
      </w:r>
    </w:p>
    <w:p w14:paraId="47CD65D5" w14:textId="77777777" w:rsidR="001220B7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92"/>
        <w:ind w:left="912" w:right="189" w:hanging="512"/>
        <w:jc w:val="left"/>
        <w:rPr>
          <w:sz w:val="24"/>
        </w:rPr>
      </w:pPr>
      <w:bookmarkStart w:id="337" w:name="_bookmark961"/>
      <w:bookmarkStart w:id="338" w:name="_bookmark96"/>
      <w:bookmarkEnd w:id="337"/>
      <w:bookmarkEnd w:id="338"/>
      <w:r w:rsidRPr="0068032B">
        <w:rPr>
          <w:sz w:val="24"/>
          <w:lang w:val="en-US"/>
        </w:rPr>
        <w:t xml:space="preserve">Heldenbrand, J. R. </w:t>
      </w:r>
      <w:r w:rsidRPr="0068032B">
        <w:rPr>
          <w:i/>
          <w:sz w:val="24"/>
          <w:lang w:val="en-US"/>
        </w:rPr>
        <w:t xml:space="preserve">et al. </w:t>
      </w:r>
      <w:r w:rsidRPr="0068032B">
        <w:rPr>
          <w:sz w:val="24"/>
          <w:lang w:val="en-US"/>
        </w:rPr>
        <w:t xml:space="preserve">Recommendations for performance optimizations when using </w:t>
      </w:r>
      <w:r w:rsidRPr="0068032B">
        <w:rPr>
          <w:spacing w:val="-4"/>
          <w:w w:val="95"/>
          <w:sz w:val="24"/>
          <w:lang w:val="en-US"/>
        </w:rPr>
        <w:t xml:space="preserve">GATK3.8 </w:t>
      </w:r>
      <w:r w:rsidRPr="0068032B">
        <w:rPr>
          <w:w w:val="95"/>
          <w:sz w:val="24"/>
          <w:lang w:val="en-US"/>
        </w:rPr>
        <w:t xml:space="preserve">and </w:t>
      </w:r>
      <w:r w:rsidRPr="0068032B">
        <w:rPr>
          <w:spacing w:val="-5"/>
          <w:w w:val="95"/>
          <w:sz w:val="24"/>
          <w:lang w:val="en-US"/>
        </w:rPr>
        <w:t xml:space="preserve">GATK4. </w:t>
      </w:r>
      <w:r w:rsidRPr="0068032B">
        <w:rPr>
          <w:i/>
          <w:w w:val="95"/>
          <w:sz w:val="24"/>
          <w:lang w:val="en-US"/>
        </w:rPr>
        <w:t xml:space="preserve">BMC Bioinformatics </w:t>
      </w:r>
      <w:r w:rsidRPr="0068032B">
        <w:rPr>
          <w:b/>
          <w:w w:val="95"/>
          <w:sz w:val="24"/>
          <w:lang w:val="en-US"/>
        </w:rPr>
        <w:t xml:space="preserve">20 </w:t>
      </w:r>
      <w:r w:rsidRPr="0068032B">
        <w:rPr>
          <w:w w:val="95"/>
          <w:sz w:val="24"/>
          <w:lang w:val="en-US"/>
        </w:rPr>
        <w:t xml:space="preserve">(2019). URL </w:t>
      </w:r>
      <w:hyperlink r:id="rId189">
        <w:r w:rsidRPr="0068032B">
          <w:rPr>
            <w:rFonts w:ascii="Courier New" w:hAnsi="Courier New"/>
            <w:color w:val="003052"/>
            <w:w w:val="95"/>
            <w:sz w:val="24"/>
            <w:lang w:val="en-US"/>
          </w:rPr>
          <w:t>https://doi.org/10.</w:t>
        </w:r>
      </w:hyperlink>
      <w:r w:rsidRPr="0068032B">
        <w:rPr>
          <w:rFonts w:ascii="Courier New" w:hAnsi="Courier New"/>
          <w:color w:val="003052"/>
          <w:w w:val="95"/>
          <w:sz w:val="24"/>
          <w:lang w:val="en-US"/>
        </w:rPr>
        <w:t xml:space="preserve"> </w:t>
      </w:r>
      <w:hyperlink r:id="rId190">
        <w:r>
          <w:rPr>
            <w:rFonts w:ascii="Courier New" w:hAnsi="Courier New"/>
            <w:color w:val="003052"/>
            <w:sz w:val="24"/>
          </w:rPr>
          <w:t>1186/s12859-019-3169-7</w:t>
        </w:r>
      </w:hyperlink>
      <w:r>
        <w:rPr>
          <w:sz w:val="24"/>
        </w:rPr>
        <w:t>.</w:t>
      </w:r>
    </w:p>
    <w:p w14:paraId="2DC882A8" w14:textId="77777777" w:rsidR="001220B7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90"/>
        <w:ind w:left="918" w:hanging="519"/>
        <w:jc w:val="left"/>
        <w:rPr>
          <w:i/>
          <w:sz w:val="24"/>
        </w:rPr>
      </w:pPr>
      <w:bookmarkStart w:id="339" w:name="_bookmark971"/>
      <w:bookmarkStart w:id="340" w:name="_bookmark97"/>
      <w:bookmarkEnd w:id="339"/>
      <w:bookmarkEnd w:id="340"/>
      <w:r w:rsidRPr="0068032B">
        <w:rPr>
          <w:spacing w:val="-3"/>
          <w:sz w:val="24"/>
          <w:lang w:val="en-US"/>
        </w:rPr>
        <w:t xml:space="preserve">Sherry, </w:t>
      </w:r>
      <w:r w:rsidRPr="0068032B">
        <w:rPr>
          <w:sz w:val="24"/>
          <w:lang w:val="en-US"/>
        </w:rPr>
        <w:t xml:space="preserve">S. </w:t>
      </w:r>
      <w:r w:rsidRPr="0068032B">
        <w:rPr>
          <w:spacing w:val="-9"/>
          <w:sz w:val="24"/>
          <w:lang w:val="en-US"/>
        </w:rPr>
        <w:t xml:space="preserve">T. </w:t>
      </w:r>
      <w:r w:rsidRPr="0068032B">
        <w:rPr>
          <w:sz w:val="24"/>
          <w:lang w:val="en-US"/>
        </w:rPr>
        <w:t xml:space="preserve">dbSNP: the NCBI database of genetic variation. </w:t>
      </w:r>
      <w:r>
        <w:rPr>
          <w:i/>
          <w:sz w:val="24"/>
        </w:rPr>
        <w:t>Nucleic Acids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Research</w:t>
      </w:r>
    </w:p>
    <w:p w14:paraId="00493E8D" w14:textId="77777777" w:rsidR="001220B7" w:rsidRPr="0068032B" w:rsidRDefault="0068032B">
      <w:pPr>
        <w:pStyle w:val="a4"/>
        <w:spacing w:before="13"/>
        <w:ind w:left="918"/>
        <w:rPr>
          <w:lang w:val="en-US"/>
        </w:rPr>
      </w:pPr>
      <w:r w:rsidRPr="0068032B">
        <w:rPr>
          <w:b/>
          <w:lang w:val="en-US"/>
        </w:rPr>
        <w:t>29</w:t>
      </w:r>
      <w:r w:rsidRPr="0068032B">
        <w:rPr>
          <w:lang w:val="en-US"/>
        </w:rPr>
        <w:t xml:space="preserve">, 308–311 (2001). URL </w:t>
      </w:r>
      <w:hyperlink r:id="rId191">
        <w:r w:rsidRPr="0068032B">
          <w:rPr>
            <w:rFonts w:ascii="Courier New" w:hAnsi="Courier New"/>
            <w:color w:val="003052"/>
            <w:lang w:val="en-US"/>
          </w:rPr>
          <w:t>https://doi.org/10.1093/nar/29.1.308</w:t>
        </w:r>
      </w:hyperlink>
      <w:r w:rsidRPr="0068032B">
        <w:rPr>
          <w:lang w:val="en-US"/>
        </w:rPr>
        <w:t>.</w:t>
      </w:r>
    </w:p>
    <w:p w14:paraId="14F160B2" w14:textId="77777777" w:rsidR="001220B7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92"/>
        <w:ind w:left="912" w:right="189" w:hanging="512"/>
        <w:jc w:val="left"/>
        <w:rPr>
          <w:sz w:val="24"/>
        </w:rPr>
      </w:pPr>
      <w:bookmarkStart w:id="341" w:name="_bookmark981"/>
      <w:bookmarkStart w:id="342" w:name="_bookmark98"/>
      <w:bookmarkEnd w:id="341"/>
      <w:bookmarkEnd w:id="342"/>
      <w:r w:rsidRPr="0068032B">
        <w:rPr>
          <w:sz w:val="24"/>
          <w:lang w:val="en-US"/>
        </w:rPr>
        <w:t>Quinlan, A. R. &amp; Hall, I. M. BEDTools: a flexible suite of utilities for comparing genomic</w:t>
      </w:r>
      <w:r w:rsidRPr="0068032B">
        <w:rPr>
          <w:spacing w:val="-3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features.</w:t>
      </w:r>
      <w:r w:rsidRPr="0068032B">
        <w:rPr>
          <w:spacing w:val="-10"/>
          <w:sz w:val="24"/>
          <w:lang w:val="en-US"/>
        </w:rPr>
        <w:t xml:space="preserve"> </w:t>
      </w:r>
      <w:r>
        <w:rPr>
          <w:i/>
          <w:sz w:val="24"/>
        </w:rPr>
        <w:t>Bioinformatics</w:t>
      </w:r>
      <w:r>
        <w:rPr>
          <w:i/>
          <w:spacing w:val="-33"/>
          <w:sz w:val="24"/>
        </w:rPr>
        <w:t xml:space="preserve"> </w:t>
      </w:r>
      <w:r>
        <w:rPr>
          <w:b/>
          <w:sz w:val="24"/>
        </w:rPr>
        <w:t>26</w:t>
      </w:r>
      <w:r>
        <w:rPr>
          <w:sz w:val="24"/>
        </w:rPr>
        <w:t>,</w:t>
      </w:r>
      <w:r>
        <w:rPr>
          <w:spacing w:val="-34"/>
          <w:sz w:val="24"/>
        </w:rPr>
        <w:t xml:space="preserve"> </w:t>
      </w:r>
      <w:r>
        <w:rPr>
          <w:sz w:val="24"/>
        </w:rPr>
        <w:t>841–842</w:t>
      </w:r>
      <w:r>
        <w:rPr>
          <w:spacing w:val="-33"/>
          <w:sz w:val="24"/>
        </w:rPr>
        <w:t xml:space="preserve"> </w:t>
      </w:r>
      <w:r>
        <w:rPr>
          <w:sz w:val="24"/>
        </w:rPr>
        <w:t>(2010).</w:t>
      </w:r>
      <w:r>
        <w:rPr>
          <w:spacing w:val="-10"/>
          <w:sz w:val="24"/>
        </w:rPr>
        <w:t xml:space="preserve"> </w:t>
      </w:r>
      <w:r>
        <w:rPr>
          <w:sz w:val="24"/>
        </w:rPr>
        <w:t>URL</w:t>
      </w:r>
      <w:r>
        <w:rPr>
          <w:spacing w:val="-33"/>
          <w:sz w:val="24"/>
        </w:rPr>
        <w:t xml:space="preserve"> </w:t>
      </w:r>
      <w:hyperlink r:id="rId192">
        <w:r>
          <w:rPr>
            <w:rFonts w:ascii="Courier New" w:hAnsi="Courier New"/>
            <w:color w:val="003052"/>
            <w:sz w:val="24"/>
          </w:rPr>
          <w:t>https://doi.org/10.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193">
        <w:r>
          <w:rPr>
            <w:rFonts w:ascii="Courier New" w:hAnsi="Courier New"/>
            <w:color w:val="003052"/>
            <w:sz w:val="24"/>
          </w:rPr>
          <w:t>1093/bioinformatics/btq033</w:t>
        </w:r>
      </w:hyperlink>
      <w:r>
        <w:rPr>
          <w:sz w:val="24"/>
        </w:rPr>
        <w:t>.</w:t>
      </w:r>
    </w:p>
    <w:p w14:paraId="0B174C5C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89"/>
        <w:ind w:left="918" w:hanging="519"/>
        <w:jc w:val="left"/>
        <w:rPr>
          <w:sz w:val="24"/>
          <w:lang w:val="en-US"/>
        </w:rPr>
      </w:pPr>
      <w:bookmarkStart w:id="343" w:name="_bookmark991"/>
      <w:bookmarkStart w:id="344" w:name="_bookmark99"/>
      <w:bookmarkEnd w:id="343"/>
      <w:bookmarkEnd w:id="344"/>
      <w:r w:rsidRPr="0068032B">
        <w:rPr>
          <w:sz w:val="24"/>
          <w:lang w:val="en-US"/>
        </w:rPr>
        <w:t>McLaren,</w:t>
      </w:r>
      <w:r w:rsidRPr="0068032B">
        <w:rPr>
          <w:spacing w:val="-16"/>
          <w:sz w:val="24"/>
          <w:lang w:val="en-US"/>
        </w:rPr>
        <w:t xml:space="preserve"> </w:t>
      </w:r>
      <w:r w:rsidRPr="0068032B">
        <w:rPr>
          <w:spacing w:val="-11"/>
          <w:sz w:val="24"/>
          <w:lang w:val="en-US"/>
        </w:rPr>
        <w:t>W.</w:t>
      </w:r>
      <w:r w:rsidRPr="0068032B">
        <w:rPr>
          <w:spacing w:val="-16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et</w:t>
      </w:r>
      <w:r w:rsidRPr="0068032B">
        <w:rPr>
          <w:i/>
          <w:spacing w:val="-16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al.</w:t>
      </w:r>
      <w:r w:rsidRPr="0068032B">
        <w:rPr>
          <w:i/>
          <w:spacing w:val="-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The</w:t>
      </w:r>
      <w:r w:rsidRPr="0068032B">
        <w:rPr>
          <w:spacing w:val="-16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Ensembl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pacing w:val="-4"/>
          <w:sz w:val="24"/>
          <w:lang w:val="en-US"/>
        </w:rPr>
        <w:t>Variant</w:t>
      </w:r>
      <w:r w:rsidRPr="0068032B">
        <w:rPr>
          <w:spacing w:val="-16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Effect</w:t>
      </w:r>
      <w:r w:rsidRPr="0068032B">
        <w:rPr>
          <w:spacing w:val="-16"/>
          <w:sz w:val="24"/>
          <w:lang w:val="en-US"/>
        </w:rPr>
        <w:t xml:space="preserve"> </w:t>
      </w:r>
      <w:r w:rsidRPr="0068032B">
        <w:rPr>
          <w:spacing w:val="-3"/>
          <w:sz w:val="24"/>
          <w:lang w:val="en-US"/>
        </w:rPr>
        <w:t xml:space="preserve">Predictor. </w:t>
      </w:r>
      <w:r w:rsidRPr="0068032B">
        <w:rPr>
          <w:i/>
          <w:sz w:val="24"/>
          <w:lang w:val="en-US"/>
        </w:rPr>
        <w:t>Genome</w:t>
      </w:r>
      <w:r w:rsidRPr="0068032B">
        <w:rPr>
          <w:i/>
          <w:spacing w:val="-16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Biol</w:t>
      </w:r>
      <w:r w:rsidRPr="0068032B">
        <w:rPr>
          <w:i/>
          <w:spacing w:val="-15"/>
          <w:sz w:val="24"/>
          <w:lang w:val="en-US"/>
        </w:rPr>
        <w:t xml:space="preserve"> </w:t>
      </w:r>
      <w:r w:rsidRPr="0068032B">
        <w:rPr>
          <w:b/>
          <w:sz w:val="24"/>
          <w:lang w:val="en-US"/>
        </w:rPr>
        <w:t>17</w:t>
      </w:r>
      <w:r w:rsidRPr="0068032B">
        <w:rPr>
          <w:b/>
          <w:spacing w:val="-16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(2016).</w:t>
      </w:r>
      <w:r w:rsidRPr="0068032B">
        <w:rPr>
          <w:spacing w:val="-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URL</w:t>
      </w:r>
    </w:p>
    <w:p w14:paraId="17D9100A" w14:textId="77777777" w:rsidR="001220B7" w:rsidRDefault="0068032B">
      <w:pPr>
        <w:pStyle w:val="a4"/>
        <w:spacing w:before="13"/>
        <w:ind w:left="918"/>
      </w:pPr>
      <w:hyperlink r:id="rId194">
        <w:r>
          <w:rPr>
            <w:rFonts w:ascii="Courier New" w:hAnsi="Courier New"/>
            <w:color w:val="003052"/>
            <w:w w:val="95"/>
          </w:rPr>
          <w:t>https://doi.org/10.1186/s13059-016-0974-4</w:t>
        </w:r>
      </w:hyperlink>
      <w:r>
        <w:rPr>
          <w:w w:val="95"/>
        </w:rPr>
        <w:t>.</w:t>
      </w:r>
    </w:p>
    <w:p w14:paraId="7D491884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92" w:line="252" w:lineRule="auto"/>
        <w:ind w:left="910" w:right="269" w:hanging="511"/>
        <w:rPr>
          <w:sz w:val="24"/>
          <w:lang w:val="en-US"/>
        </w:rPr>
      </w:pPr>
      <w:bookmarkStart w:id="345" w:name="_bookmark1001"/>
      <w:bookmarkStart w:id="346" w:name="_bookmark100"/>
      <w:bookmarkEnd w:id="345"/>
      <w:bookmarkEnd w:id="346"/>
      <w:r w:rsidRPr="0068032B">
        <w:rPr>
          <w:spacing w:val="-4"/>
          <w:sz w:val="24"/>
          <w:lang w:val="en-US"/>
        </w:rPr>
        <w:t xml:space="preserve">Wang, </w:t>
      </w:r>
      <w:r w:rsidRPr="0068032B">
        <w:rPr>
          <w:sz w:val="24"/>
          <w:lang w:val="en-US"/>
        </w:rPr>
        <w:t xml:space="preserve">K., Li, M. &amp; Hakonarson, H. </w:t>
      </w:r>
      <w:r w:rsidRPr="0068032B">
        <w:rPr>
          <w:spacing w:val="-5"/>
          <w:sz w:val="24"/>
          <w:lang w:val="en-US"/>
        </w:rPr>
        <w:t xml:space="preserve">ANNOVAR: </w:t>
      </w:r>
      <w:r w:rsidRPr="0068032B">
        <w:rPr>
          <w:sz w:val="24"/>
          <w:lang w:val="en-US"/>
        </w:rPr>
        <w:t>functional annotation of genetic variants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from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high-throughput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sequencing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data.</w:t>
      </w:r>
      <w:r w:rsidRPr="0068032B">
        <w:rPr>
          <w:spacing w:val="5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Nucleic</w:t>
      </w:r>
      <w:r w:rsidRPr="0068032B">
        <w:rPr>
          <w:i/>
          <w:spacing w:val="-14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Acids</w:t>
      </w:r>
      <w:r w:rsidRPr="0068032B">
        <w:rPr>
          <w:i/>
          <w:spacing w:val="-14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Research</w:t>
      </w:r>
      <w:r w:rsidRPr="0068032B">
        <w:rPr>
          <w:i/>
          <w:spacing w:val="-15"/>
          <w:sz w:val="24"/>
          <w:lang w:val="en-US"/>
        </w:rPr>
        <w:t xml:space="preserve"> </w:t>
      </w:r>
      <w:r w:rsidRPr="0068032B">
        <w:rPr>
          <w:b/>
          <w:sz w:val="24"/>
          <w:lang w:val="en-US"/>
        </w:rPr>
        <w:t>38</w:t>
      </w:r>
      <w:r w:rsidRPr="0068032B">
        <w:rPr>
          <w:sz w:val="24"/>
          <w:lang w:val="en-US"/>
        </w:rPr>
        <w:t>,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e164–e164 (2010). URL</w:t>
      </w:r>
      <w:r w:rsidRPr="0068032B">
        <w:rPr>
          <w:spacing w:val="-12"/>
          <w:sz w:val="24"/>
          <w:lang w:val="en-US"/>
        </w:rPr>
        <w:t xml:space="preserve"> </w:t>
      </w:r>
      <w:hyperlink r:id="rId195">
        <w:r w:rsidRPr="0068032B">
          <w:rPr>
            <w:rFonts w:ascii="Courier New" w:hAnsi="Courier New"/>
            <w:color w:val="003052"/>
            <w:sz w:val="24"/>
            <w:lang w:val="en-US"/>
          </w:rPr>
          <w:t>https://doi.org/10.1093/nar/gkq603</w:t>
        </w:r>
      </w:hyperlink>
      <w:r w:rsidRPr="0068032B">
        <w:rPr>
          <w:sz w:val="24"/>
          <w:lang w:val="en-US"/>
        </w:rPr>
        <w:t>.</w:t>
      </w:r>
    </w:p>
    <w:p w14:paraId="783E7DE3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919"/>
          <w:tab w:val="left" w:pos="2993"/>
          <w:tab w:val="left" w:pos="7933"/>
        </w:tabs>
        <w:spacing w:before="177" w:line="252" w:lineRule="auto"/>
        <w:ind w:left="918" w:right="213" w:hanging="518"/>
        <w:jc w:val="left"/>
        <w:rPr>
          <w:rFonts w:ascii="Courier New" w:hAnsi="Courier New"/>
          <w:sz w:val="24"/>
          <w:lang w:val="en-US"/>
        </w:rPr>
      </w:pPr>
      <w:bookmarkStart w:id="347" w:name="_bookmark1011"/>
      <w:bookmarkStart w:id="348" w:name="_bookmark1012"/>
      <w:bookmarkEnd w:id="347"/>
      <w:bookmarkEnd w:id="348"/>
      <w:r w:rsidRPr="0068032B">
        <w:rPr>
          <w:sz w:val="24"/>
          <w:lang w:val="en-US"/>
        </w:rPr>
        <w:t xml:space="preserve">Stelzer, G. </w:t>
      </w:r>
      <w:r w:rsidRPr="0068032B">
        <w:rPr>
          <w:i/>
          <w:sz w:val="24"/>
          <w:lang w:val="en-US"/>
        </w:rPr>
        <w:t xml:space="preserve">et al. </w:t>
      </w:r>
      <w:r w:rsidRPr="0068032B">
        <w:rPr>
          <w:sz w:val="24"/>
          <w:lang w:val="en-US"/>
        </w:rPr>
        <w:t>The GeneCards suite: From gene data mining to disease genome sequence</w:t>
      </w:r>
      <w:r w:rsidRPr="0068032B">
        <w:rPr>
          <w:spacing w:val="3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analyses.</w:t>
      </w:r>
      <w:r w:rsidRPr="0068032B">
        <w:rPr>
          <w:sz w:val="24"/>
          <w:lang w:val="en-US"/>
        </w:rPr>
        <w:tab/>
      </w:r>
      <w:r w:rsidRPr="0068032B">
        <w:rPr>
          <w:i/>
          <w:sz w:val="24"/>
          <w:lang w:val="en-US"/>
        </w:rPr>
        <w:t>Current  Protocols in  Bioinformatics</w:t>
      </w:r>
      <w:r w:rsidRPr="0068032B">
        <w:rPr>
          <w:i/>
          <w:spacing w:val="14"/>
          <w:sz w:val="24"/>
          <w:lang w:val="en-US"/>
        </w:rPr>
        <w:t xml:space="preserve"> </w:t>
      </w:r>
      <w:r w:rsidRPr="0068032B">
        <w:rPr>
          <w:b/>
          <w:sz w:val="24"/>
          <w:lang w:val="en-US"/>
        </w:rPr>
        <w:t>54</w:t>
      </w:r>
      <w:r w:rsidRPr="0068032B">
        <w:rPr>
          <w:b/>
          <w:spacing w:val="3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(2016).</w:t>
      </w:r>
      <w:r w:rsidRPr="0068032B">
        <w:rPr>
          <w:sz w:val="24"/>
          <w:lang w:val="en-US"/>
        </w:rPr>
        <w:tab/>
      </w:r>
      <w:r w:rsidRPr="0068032B">
        <w:rPr>
          <w:w w:val="95"/>
          <w:sz w:val="24"/>
          <w:lang w:val="en-US"/>
        </w:rPr>
        <w:t>URL</w:t>
      </w:r>
      <w:r w:rsidRPr="0068032B">
        <w:rPr>
          <w:spacing w:val="-5"/>
          <w:w w:val="95"/>
          <w:sz w:val="24"/>
          <w:lang w:val="en-US"/>
        </w:rPr>
        <w:t xml:space="preserve"> </w:t>
      </w:r>
      <w:hyperlink r:id="rId196">
        <w:r w:rsidRPr="0068032B">
          <w:rPr>
            <w:rFonts w:ascii="Courier New" w:hAnsi="Courier New"/>
            <w:color w:val="003052"/>
            <w:spacing w:val="-3"/>
            <w:w w:val="95"/>
            <w:sz w:val="24"/>
            <w:lang w:val="en-US"/>
          </w:rPr>
          <w:t>https:</w:t>
        </w:r>
      </w:hyperlink>
    </w:p>
    <w:p w14:paraId="10705C23" w14:textId="77777777" w:rsidR="001220B7" w:rsidRDefault="0068032B">
      <w:pPr>
        <w:pStyle w:val="a4"/>
        <w:spacing w:line="274" w:lineRule="exact"/>
        <w:ind w:left="906"/>
      </w:pPr>
      <w:hyperlink r:id="rId197">
        <w:r>
          <w:rPr>
            <w:rFonts w:ascii="Courier New" w:hAnsi="Courier New"/>
            <w:color w:val="003052"/>
            <w:w w:val="95"/>
          </w:rPr>
          <w:t>//doi.org/10.1002/cpbi.5</w:t>
        </w:r>
      </w:hyperlink>
      <w:r>
        <w:rPr>
          <w:w w:val="95"/>
        </w:rPr>
        <w:t>.</w:t>
      </w:r>
    </w:p>
    <w:p w14:paraId="418B6921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92"/>
        <w:ind w:left="918" w:hanging="519"/>
        <w:jc w:val="left"/>
        <w:rPr>
          <w:sz w:val="24"/>
          <w:lang w:val="en-US"/>
        </w:rPr>
      </w:pPr>
      <w:bookmarkStart w:id="349" w:name="_bookmark1021"/>
      <w:bookmarkStart w:id="350" w:name="_bookmark102"/>
      <w:bookmarkEnd w:id="349"/>
      <w:bookmarkEnd w:id="350"/>
      <w:r w:rsidRPr="0068032B">
        <w:rPr>
          <w:sz w:val="24"/>
          <w:lang w:val="en-US"/>
        </w:rPr>
        <w:t>The</w:t>
      </w:r>
      <w:r w:rsidRPr="0068032B">
        <w:rPr>
          <w:spacing w:val="-1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1000</w:t>
      </w:r>
      <w:r w:rsidRPr="0068032B">
        <w:rPr>
          <w:spacing w:val="-18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Genomes</w:t>
      </w:r>
      <w:r w:rsidRPr="0068032B">
        <w:rPr>
          <w:spacing w:val="-1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Project</w:t>
      </w:r>
      <w:r w:rsidRPr="0068032B">
        <w:rPr>
          <w:spacing w:val="-18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Consortium.</w:t>
      </w:r>
      <w:r w:rsidRPr="0068032B">
        <w:rPr>
          <w:spacing w:val="-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</w:t>
      </w:r>
      <w:r w:rsidRPr="0068032B">
        <w:rPr>
          <w:spacing w:val="-1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global</w:t>
      </w:r>
      <w:r w:rsidRPr="0068032B">
        <w:rPr>
          <w:spacing w:val="-18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reference</w:t>
      </w:r>
      <w:r w:rsidRPr="0068032B">
        <w:rPr>
          <w:spacing w:val="-18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for</w:t>
      </w:r>
      <w:r w:rsidRPr="0068032B">
        <w:rPr>
          <w:spacing w:val="-1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human</w:t>
      </w:r>
      <w:r w:rsidRPr="0068032B">
        <w:rPr>
          <w:spacing w:val="-18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genetic</w:t>
      </w:r>
      <w:r w:rsidRPr="0068032B">
        <w:rPr>
          <w:spacing w:val="-1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variation.</w:t>
      </w:r>
    </w:p>
    <w:p w14:paraId="1C4CFC98" w14:textId="77777777" w:rsidR="001220B7" w:rsidRPr="0068032B" w:rsidRDefault="0068032B">
      <w:pPr>
        <w:pStyle w:val="a4"/>
        <w:spacing w:before="13"/>
        <w:ind w:left="918"/>
        <w:rPr>
          <w:lang w:val="en-US"/>
        </w:rPr>
      </w:pPr>
      <w:r w:rsidRPr="0068032B">
        <w:rPr>
          <w:i/>
          <w:w w:val="95"/>
          <w:lang w:val="en-US"/>
        </w:rPr>
        <w:t xml:space="preserve">Nature </w:t>
      </w:r>
      <w:r w:rsidRPr="0068032B">
        <w:rPr>
          <w:b/>
          <w:w w:val="95"/>
          <w:lang w:val="en-US"/>
        </w:rPr>
        <w:t>526</w:t>
      </w:r>
      <w:r w:rsidRPr="0068032B">
        <w:rPr>
          <w:w w:val="95"/>
          <w:lang w:val="en-US"/>
        </w:rPr>
        <w:t xml:space="preserve">, 68–74 (2015). URL </w:t>
      </w:r>
      <w:hyperlink r:id="rId198">
        <w:r w:rsidRPr="0068032B">
          <w:rPr>
            <w:rFonts w:ascii="Courier New" w:hAnsi="Courier New"/>
            <w:color w:val="003052"/>
            <w:w w:val="95"/>
            <w:lang w:val="en-US"/>
          </w:rPr>
          <w:t>https://doi.org/10.1038%2Fnature15393</w:t>
        </w:r>
      </w:hyperlink>
      <w:r w:rsidRPr="0068032B">
        <w:rPr>
          <w:w w:val="95"/>
          <w:lang w:val="en-US"/>
        </w:rPr>
        <w:t>.</w:t>
      </w:r>
    </w:p>
    <w:p w14:paraId="50831262" w14:textId="77777777" w:rsidR="001220B7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92" w:line="242" w:lineRule="auto"/>
        <w:ind w:left="918" w:right="250" w:hanging="518"/>
        <w:rPr>
          <w:sz w:val="24"/>
        </w:rPr>
      </w:pPr>
      <w:bookmarkStart w:id="351" w:name="_bookmark1031"/>
      <w:bookmarkStart w:id="352" w:name="_bookmark103"/>
      <w:bookmarkEnd w:id="351"/>
      <w:bookmarkEnd w:id="352"/>
      <w:r w:rsidRPr="0068032B">
        <w:rPr>
          <w:sz w:val="24"/>
          <w:lang w:val="en-US"/>
        </w:rPr>
        <w:t xml:space="preserve">Liu, X.,  </w:t>
      </w:r>
      <w:r w:rsidRPr="0068032B">
        <w:rPr>
          <w:spacing w:val="-4"/>
          <w:sz w:val="24"/>
          <w:lang w:val="en-US"/>
        </w:rPr>
        <w:t xml:space="preserve">Wu,  </w:t>
      </w:r>
      <w:r w:rsidRPr="0068032B">
        <w:rPr>
          <w:sz w:val="24"/>
          <w:lang w:val="en-US"/>
        </w:rPr>
        <w:t>C.,  Li,  C.  &amp;  Boerwinkle,  E.  dbNSFP  v3.0:  A  one-stop  database of functional predictions and annotations for human nonsynonymous and splice-site SNVs.</w:t>
      </w:r>
      <w:r w:rsidRPr="0068032B">
        <w:rPr>
          <w:spacing w:val="8"/>
          <w:sz w:val="24"/>
          <w:lang w:val="en-US"/>
        </w:rPr>
        <w:t xml:space="preserve"> </w:t>
      </w:r>
      <w:r>
        <w:rPr>
          <w:i/>
          <w:sz w:val="24"/>
        </w:rPr>
        <w:t>Human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Mutation</w:t>
      </w:r>
      <w:r>
        <w:rPr>
          <w:i/>
          <w:spacing w:val="-27"/>
          <w:sz w:val="24"/>
        </w:rPr>
        <w:t xml:space="preserve"> </w:t>
      </w:r>
      <w:r>
        <w:rPr>
          <w:b/>
          <w:sz w:val="24"/>
        </w:rPr>
        <w:t>37</w:t>
      </w:r>
      <w:r>
        <w:rPr>
          <w:sz w:val="24"/>
        </w:rPr>
        <w:t>,</w:t>
      </w:r>
      <w:r>
        <w:rPr>
          <w:spacing w:val="-29"/>
          <w:sz w:val="24"/>
        </w:rPr>
        <w:t xml:space="preserve"> </w:t>
      </w:r>
      <w:r>
        <w:rPr>
          <w:sz w:val="24"/>
        </w:rPr>
        <w:t>235–241</w:t>
      </w:r>
      <w:r>
        <w:rPr>
          <w:spacing w:val="-28"/>
          <w:sz w:val="24"/>
        </w:rPr>
        <w:t xml:space="preserve"> </w:t>
      </w:r>
      <w:r>
        <w:rPr>
          <w:sz w:val="24"/>
        </w:rPr>
        <w:t>(2016).</w:t>
      </w:r>
      <w:r>
        <w:rPr>
          <w:spacing w:val="9"/>
          <w:sz w:val="24"/>
        </w:rPr>
        <w:t xml:space="preserve"> </w:t>
      </w:r>
      <w:r>
        <w:rPr>
          <w:sz w:val="24"/>
        </w:rPr>
        <w:t>URL</w:t>
      </w:r>
      <w:r>
        <w:rPr>
          <w:spacing w:val="-28"/>
          <w:sz w:val="24"/>
        </w:rPr>
        <w:t xml:space="preserve"> </w:t>
      </w:r>
      <w:hyperlink r:id="rId199">
        <w:r>
          <w:rPr>
            <w:rFonts w:ascii="Courier New" w:hAnsi="Courier New"/>
            <w:color w:val="003052"/>
            <w:sz w:val="24"/>
          </w:rPr>
          <w:t>https://doi.org/10.1002/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200">
        <w:r>
          <w:rPr>
            <w:rFonts w:ascii="Courier New" w:hAnsi="Courier New"/>
            <w:color w:val="003052"/>
            <w:sz w:val="24"/>
          </w:rPr>
          <w:t>humu.22932</w:t>
        </w:r>
      </w:hyperlink>
      <w:r>
        <w:rPr>
          <w:sz w:val="24"/>
        </w:rPr>
        <w:t>.</w:t>
      </w:r>
    </w:p>
    <w:p w14:paraId="4F651829" w14:textId="77777777" w:rsidR="001220B7" w:rsidRDefault="0068032B">
      <w:pPr>
        <w:pStyle w:val="a9"/>
        <w:numPr>
          <w:ilvl w:val="0"/>
          <w:numId w:val="1"/>
        </w:numPr>
        <w:tabs>
          <w:tab w:val="left" w:pos="919"/>
        </w:tabs>
        <w:spacing w:before="188"/>
        <w:ind w:left="918" w:right="189" w:hanging="518"/>
        <w:jc w:val="left"/>
        <w:rPr>
          <w:sz w:val="24"/>
        </w:rPr>
        <w:sectPr w:rsidR="001220B7">
          <w:pgSz w:w="11906" w:h="16838"/>
          <w:pgMar w:top="1580" w:right="1140" w:bottom="280" w:left="1300" w:header="953" w:footer="0" w:gutter="0"/>
          <w:cols w:space="720"/>
          <w:formProt w:val="0"/>
          <w:docGrid w:linePitch="100" w:charSpace="4096"/>
        </w:sectPr>
      </w:pPr>
      <w:bookmarkStart w:id="353" w:name="_bookmark1041"/>
      <w:bookmarkStart w:id="354" w:name="_bookmark104"/>
      <w:bookmarkEnd w:id="353"/>
      <w:bookmarkEnd w:id="354"/>
      <w:r w:rsidRPr="0068032B">
        <w:rPr>
          <w:sz w:val="24"/>
          <w:lang w:val="en-US"/>
        </w:rPr>
        <w:t>Jian,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X.,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Boerwinkle,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E.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&amp;</w:t>
      </w:r>
      <w:r w:rsidRPr="0068032B">
        <w:rPr>
          <w:spacing w:val="-1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Liu,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X.</w:t>
      </w:r>
      <w:r w:rsidRPr="0068032B">
        <w:rPr>
          <w:spacing w:val="3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In</w:t>
      </w:r>
      <w:r w:rsidRPr="0068032B">
        <w:rPr>
          <w:i/>
          <w:spacing w:val="-14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silico</w:t>
      </w:r>
      <w:r w:rsidRPr="0068032B">
        <w:rPr>
          <w:i/>
          <w:spacing w:val="-1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tools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for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splicing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defect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prediction: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survey from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the</w:t>
      </w:r>
      <w:r w:rsidRPr="0068032B">
        <w:rPr>
          <w:spacing w:val="-2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viewpoint</w:t>
      </w:r>
      <w:r w:rsidRPr="0068032B">
        <w:rPr>
          <w:spacing w:val="-2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of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end</w:t>
      </w:r>
      <w:r w:rsidRPr="0068032B">
        <w:rPr>
          <w:spacing w:val="-2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users.</w:t>
      </w:r>
      <w:r w:rsidRPr="0068032B">
        <w:rPr>
          <w:spacing w:val="-6"/>
          <w:sz w:val="24"/>
          <w:lang w:val="en-US"/>
        </w:rPr>
        <w:t xml:space="preserve"> </w:t>
      </w:r>
      <w:r>
        <w:rPr>
          <w:i/>
          <w:sz w:val="24"/>
        </w:rPr>
        <w:t>Genet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Med</w:t>
      </w:r>
      <w:r>
        <w:rPr>
          <w:i/>
          <w:spacing w:val="-22"/>
          <w:sz w:val="24"/>
        </w:rPr>
        <w:t xml:space="preserve"> </w:t>
      </w:r>
      <w:r>
        <w:rPr>
          <w:b/>
          <w:sz w:val="24"/>
        </w:rPr>
        <w:t>16</w:t>
      </w:r>
      <w:r>
        <w:rPr>
          <w:sz w:val="24"/>
        </w:rPr>
        <w:t>,</w:t>
      </w:r>
      <w:r>
        <w:rPr>
          <w:spacing w:val="-22"/>
          <w:sz w:val="24"/>
        </w:rPr>
        <w:t xml:space="preserve"> </w:t>
      </w:r>
      <w:r>
        <w:rPr>
          <w:sz w:val="24"/>
        </w:rPr>
        <w:t>497–503</w:t>
      </w:r>
      <w:r>
        <w:rPr>
          <w:spacing w:val="-22"/>
          <w:sz w:val="24"/>
        </w:rPr>
        <w:t xml:space="preserve"> </w:t>
      </w:r>
      <w:r>
        <w:rPr>
          <w:sz w:val="24"/>
        </w:rPr>
        <w:t>(2013).</w:t>
      </w:r>
      <w:r>
        <w:rPr>
          <w:spacing w:val="-6"/>
          <w:sz w:val="24"/>
        </w:rPr>
        <w:t xml:space="preserve"> </w:t>
      </w:r>
      <w:r>
        <w:rPr>
          <w:sz w:val="24"/>
        </w:rPr>
        <w:t>URL</w:t>
      </w:r>
      <w:r>
        <w:rPr>
          <w:spacing w:val="-22"/>
          <w:sz w:val="24"/>
        </w:rPr>
        <w:t xml:space="preserve"> </w:t>
      </w:r>
      <w:hyperlink r:id="rId203">
        <w:r>
          <w:rPr>
            <w:rFonts w:ascii="Courier New" w:hAnsi="Courier New"/>
            <w:color w:val="003052"/>
            <w:sz w:val="24"/>
          </w:rPr>
          <w:t>https://doi.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204">
        <w:r>
          <w:rPr>
            <w:rFonts w:ascii="Courier New" w:hAnsi="Courier New"/>
            <w:color w:val="003052"/>
            <w:sz w:val="24"/>
          </w:rPr>
          <w:t>org/10.1038/gim.2013.176</w:t>
        </w:r>
      </w:hyperlink>
      <w:r>
        <w:rPr>
          <w:sz w:val="24"/>
        </w:rPr>
        <w:t>.</w:t>
      </w:r>
    </w:p>
    <w:p w14:paraId="745CBF92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72" w:line="252" w:lineRule="auto"/>
        <w:ind w:right="497" w:hanging="518"/>
        <w:jc w:val="left"/>
        <w:rPr>
          <w:rFonts w:ascii="Courier New" w:hAnsi="Courier New"/>
          <w:sz w:val="24"/>
          <w:lang w:val="en-US"/>
        </w:rPr>
      </w:pPr>
      <w:bookmarkStart w:id="355" w:name="_bookmark1051"/>
      <w:bookmarkStart w:id="356" w:name="_bookmark105"/>
      <w:bookmarkEnd w:id="355"/>
      <w:bookmarkEnd w:id="356"/>
      <w:r w:rsidRPr="0068032B">
        <w:rPr>
          <w:sz w:val="24"/>
          <w:lang w:val="en-US"/>
        </w:rPr>
        <w:lastRenderedPageBreak/>
        <w:t xml:space="preserve">Lin, H. </w:t>
      </w:r>
      <w:r w:rsidRPr="0068032B">
        <w:rPr>
          <w:i/>
          <w:sz w:val="24"/>
          <w:lang w:val="en-US"/>
        </w:rPr>
        <w:t xml:space="preserve">et al. </w:t>
      </w:r>
      <w:r w:rsidRPr="0068032B">
        <w:rPr>
          <w:sz w:val="24"/>
          <w:lang w:val="en-US"/>
        </w:rPr>
        <w:t xml:space="preserve">RegSNPs-intron: a computational framework for predicting pathogenic impact of intronic single nucleotide variants. </w:t>
      </w:r>
      <w:r w:rsidRPr="0068032B">
        <w:rPr>
          <w:i/>
          <w:sz w:val="24"/>
          <w:lang w:val="en-US"/>
        </w:rPr>
        <w:t xml:space="preserve">Genome Biol </w:t>
      </w:r>
      <w:r w:rsidRPr="0068032B">
        <w:rPr>
          <w:b/>
          <w:sz w:val="24"/>
          <w:lang w:val="en-US"/>
        </w:rPr>
        <w:t xml:space="preserve">20 </w:t>
      </w:r>
      <w:r w:rsidRPr="0068032B">
        <w:rPr>
          <w:sz w:val="24"/>
          <w:lang w:val="en-US"/>
        </w:rPr>
        <w:t>(2019). URL</w:t>
      </w:r>
      <w:r w:rsidRPr="0068032B">
        <w:rPr>
          <w:spacing w:val="59"/>
          <w:sz w:val="24"/>
          <w:lang w:val="en-US"/>
        </w:rPr>
        <w:t xml:space="preserve"> </w:t>
      </w:r>
      <w:hyperlink r:id="rId205">
        <w:r w:rsidRPr="0068032B">
          <w:rPr>
            <w:rFonts w:ascii="Courier New" w:hAnsi="Courier New"/>
            <w:color w:val="003052"/>
            <w:sz w:val="24"/>
            <w:lang w:val="en-US"/>
          </w:rPr>
          <w:t>https:</w:t>
        </w:r>
      </w:hyperlink>
    </w:p>
    <w:p w14:paraId="252E4CB6" w14:textId="77777777" w:rsidR="001220B7" w:rsidRDefault="0068032B">
      <w:pPr>
        <w:pStyle w:val="a4"/>
        <w:spacing w:line="274" w:lineRule="exact"/>
        <w:ind w:left="623"/>
      </w:pPr>
      <w:hyperlink r:id="rId206">
        <w:r>
          <w:rPr>
            <w:rFonts w:ascii="Courier New" w:hAnsi="Courier New"/>
            <w:color w:val="003052"/>
            <w:w w:val="95"/>
          </w:rPr>
          <w:t>//doi.org/10.1186/s13059-019-1847-4</w:t>
        </w:r>
      </w:hyperlink>
      <w:r>
        <w:rPr>
          <w:w w:val="95"/>
        </w:rPr>
        <w:t>.</w:t>
      </w:r>
    </w:p>
    <w:p w14:paraId="7C41A194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92"/>
        <w:ind w:hanging="519"/>
        <w:jc w:val="left"/>
        <w:rPr>
          <w:i/>
          <w:sz w:val="24"/>
          <w:lang w:val="en-US"/>
        </w:rPr>
      </w:pPr>
      <w:bookmarkStart w:id="357" w:name="_bookmark1061"/>
      <w:bookmarkStart w:id="358" w:name="_bookmark106"/>
      <w:bookmarkEnd w:id="357"/>
      <w:bookmarkEnd w:id="358"/>
      <w:r w:rsidRPr="0068032B">
        <w:rPr>
          <w:sz w:val="24"/>
          <w:lang w:val="en-US"/>
        </w:rPr>
        <w:t xml:space="preserve">Lek, M. </w:t>
      </w:r>
      <w:r w:rsidRPr="0068032B">
        <w:rPr>
          <w:i/>
          <w:sz w:val="24"/>
          <w:lang w:val="en-US"/>
        </w:rPr>
        <w:t xml:space="preserve">et al. </w:t>
      </w:r>
      <w:r w:rsidRPr="0068032B">
        <w:rPr>
          <w:sz w:val="24"/>
          <w:lang w:val="en-US"/>
        </w:rPr>
        <w:t>Analysis of protein-coding genetic variation in 60,706 humans.</w:t>
      </w:r>
      <w:r w:rsidRPr="0068032B">
        <w:rPr>
          <w:spacing w:val="52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Nature</w:t>
      </w:r>
    </w:p>
    <w:p w14:paraId="7CE0A532" w14:textId="77777777" w:rsidR="001220B7" w:rsidRPr="0068032B" w:rsidRDefault="0068032B">
      <w:pPr>
        <w:pStyle w:val="a4"/>
        <w:spacing w:before="13"/>
        <w:ind w:left="635"/>
        <w:rPr>
          <w:lang w:val="en-US"/>
        </w:rPr>
      </w:pPr>
      <w:r w:rsidRPr="0068032B">
        <w:rPr>
          <w:b/>
          <w:lang w:val="en-US"/>
        </w:rPr>
        <w:t>536</w:t>
      </w:r>
      <w:r w:rsidRPr="0068032B">
        <w:rPr>
          <w:lang w:val="en-US"/>
        </w:rPr>
        <w:t xml:space="preserve">, 285–291 (2016). URL </w:t>
      </w:r>
      <w:hyperlink r:id="rId207">
        <w:r w:rsidRPr="0068032B">
          <w:rPr>
            <w:rFonts w:ascii="Courier New" w:hAnsi="Courier New"/>
            <w:color w:val="003052"/>
            <w:lang w:val="en-US"/>
          </w:rPr>
          <w:t>https://doi.org/10.1038/nature19057</w:t>
        </w:r>
      </w:hyperlink>
      <w:r w:rsidRPr="0068032B">
        <w:rPr>
          <w:lang w:val="en-US"/>
        </w:rPr>
        <w:t>.</w:t>
      </w:r>
    </w:p>
    <w:p w14:paraId="512E67DF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97" w:line="235" w:lineRule="auto"/>
        <w:ind w:right="534" w:hanging="518"/>
        <w:jc w:val="left"/>
        <w:rPr>
          <w:sz w:val="24"/>
          <w:lang w:val="en-US"/>
        </w:rPr>
      </w:pPr>
      <w:bookmarkStart w:id="359" w:name="_bookmark1071"/>
      <w:bookmarkStart w:id="360" w:name="_bookmark107"/>
      <w:bookmarkEnd w:id="359"/>
      <w:bookmarkEnd w:id="360"/>
      <w:r w:rsidRPr="0068032B">
        <w:rPr>
          <w:spacing w:val="-7"/>
          <w:sz w:val="24"/>
          <w:lang w:val="en-US"/>
        </w:rPr>
        <w:t xml:space="preserve">Valeev, </w:t>
      </w:r>
      <w:r w:rsidRPr="0068032B">
        <w:rPr>
          <w:sz w:val="24"/>
          <w:lang w:val="en-US"/>
        </w:rPr>
        <w:t xml:space="preserve">E. Scissors: Exo-C variants search pipeline. GitHub repository: </w:t>
      </w:r>
      <w:hyperlink r:id="rId208">
        <w:r w:rsidRPr="0068032B">
          <w:rPr>
            <w:rFonts w:ascii="Courier New" w:hAnsi="Courier New"/>
            <w:color w:val="003052"/>
            <w:sz w:val="24"/>
            <w:lang w:val="en-US"/>
          </w:rPr>
          <w:t>https://</w:t>
        </w:r>
      </w:hyperlink>
      <w:r w:rsidRPr="0068032B">
        <w:rPr>
          <w:rFonts w:ascii="Courier New" w:hAnsi="Courier New"/>
          <w:color w:val="003052"/>
          <w:sz w:val="24"/>
          <w:lang w:val="en-US"/>
        </w:rPr>
        <w:t xml:space="preserve"> </w:t>
      </w:r>
      <w:hyperlink r:id="rId209">
        <w:r w:rsidRPr="0068032B">
          <w:rPr>
            <w:rFonts w:ascii="Courier New" w:hAnsi="Courier New"/>
            <w:color w:val="003052"/>
            <w:w w:val="90"/>
            <w:sz w:val="24"/>
            <w:lang w:val="en-US"/>
          </w:rPr>
          <w:t>github.com/regnveig/labjournal/tree/master/tools/Scissors</w:t>
        </w:r>
        <w:r w:rsidRPr="0068032B">
          <w:rPr>
            <w:rFonts w:ascii="Courier New" w:hAnsi="Courier New"/>
            <w:color w:val="003052"/>
            <w:spacing w:val="-102"/>
            <w:w w:val="90"/>
            <w:sz w:val="24"/>
            <w:lang w:val="en-US"/>
          </w:rPr>
          <w:t xml:space="preserve"> </w:t>
        </w:r>
      </w:hyperlink>
      <w:r w:rsidRPr="0068032B">
        <w:rPr>
          <w:w w:val="90"/>
          <w:sz w:val="24"/>
          <w:lang w:val="en-US"/>
        </w:rPr>
        <w:t>(2020).</w:t>
      </w:r>
    </w:p>
    <w:p w14:paraId="7C53C7D3" w14:textId="77777777" w:rsidR="001220B7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91"/>
        <w:ind w:right="472" w:hanging="518"/>
        <w:jc w:val="left"/>
        <w:rPr>
          <w:sz w:val="24"/>
        </w:rPr>
      </w:pPr>
      <w:bookmarkStart w:id="361" w:name="_bookmark1081"/>
      <w:bookmarkStart w:id="362" w:name="_bookmark108"/>
      <w:bookmarkEnd w:id="361"/>
      <w:bookmarkEnd w:id="362"/>
      <w:r w:rsidRPr="0068032B">
        <w:rPr>
          <w:sz w:val="24"/>
          <w:lang w:val="en-US"/>
        </w:rPr>
        <w:t xml:space="preserve">Lozzio, C. B. &amp; Lozzio, B. B. Human chronic myelogenous leukemia cell-line with </w:t>
      </w:r>
      <w:r w:rsidRPr="0068032B">
        <w:rPr>
          <w:w w:val="95"/>
          <w:sz w:val="24"/>
          <w:lang w:val="en-US"/>
        </w:rPr>
        <w:t xml:space="preserve">positive Philadelphia chromosome. </w:t>
      </w:r>
      <w:r>
        <w:rPr>
          <w:i/>
          <w:w w:val="95"/>
          <w:sz w:val="24"/>
        </w:rPr>
        <w:t xml:space="preserve">Blood </w:t>
      </w:r>
      <w:r>
        <w:rPr>
          <w:b/>
          <w:w w:val="95"/>
          <w:sz w:val="24"/>
        </w:rPr>
        <w:t>45</w:t>
      </w:r>
      <w:r>
        <w:rPr>
          <w:w w:val="95"/>
          <w:sz w:val="24"/>
        </w:rPr>
        <w:t xml:space="preserve">, 321–334 (1975). URL </w:t>
      </w:r>
      <w:hyperlink r:id="rId210">
        <w:r>
          <w:rPr>
            <w:rFonts w:ascii="Courier New" w:hAnsi="Courier New"/>
            <w:color w:val="003052"/>
            <w:w w:val="95"/>
            <w:sz w:val="24"/>
          </w:rPr>
          <w:t>https://pubmed.</w:t>
        </w:r>
      </w:hyperlink>
      <w:r>
        <w:rPr>
          <w:rFonts w:ascii="Courier New" w:hAnsi="Courier New"/>
          <w:color w:val="003052"/>
          <w:w w:val="95"/>
          <w:sz w:val="24"/>
        </w:rPr>
        <w:t xml:space="preserve"> </w:t>
      </w:r>
      <w:hyperlink r:id="rId211">
        <w:r>
          <w:rPr>
            <w:rFonts w:ascii="Courier New" w:hAnsi="Courier New"/>
            <w:color w:val="003052"/>
            <w:sz w:val="24"/>
          </w:rPr>
          <w:t>ncbi.nlm.nih.gov/163658</w:t>
        </w:r>
      </w:hyperlink>
      <w:r>
        <w:rPr>
          <w:sz w:val="24"/>
        </w:rPr>
        <w:t>.</w:t>
      </w:r>
    </w:p>
    <w:p w14:paraId="3525E67C" w14:textId="77777777" w:rsidR="001220B7" w:rsidRDefault="0068032B">
      <w:pPr>
        <w:pStyle w:val="a9"/>
        <w:numPr>
          <w:ilvl w:val="0"/>
          <w:numId w:val="1"/>
        </w:numPr>
        <w:tabs>
          <w:tab w:val="left" w:pos="636"/>
          <w:tab w:val="left" w:pos="3610"/>
        </w:tabs>
        <w:spacing w:before="190" w:line="242" w:lineRule="auto"/>
        <w:ind w:right="472" w:hanging="518"/>
        <w:jc w:val="left"/>
        <w:rPr>
          <w:sz w:val="24"/>
        </w:rPr>
      </w:pPr>
      <w:bookmarkStart w:id="363" w:name="_bookmark1091"/>
      <w:bookmarkStart w:id="364" w:name="_bookmark109"/>
      <w:bookmarkEnd w:id="363"/>
      <w:bookmarkEnd w:id="364"/>
      <w:r w:rsidRPr="0068032B">
        <w:rPr>
          <w:sz w:val="24"/>
          <w:lang w:val="en-US"/>
        </w:rPr>
        <w:t xml:space="preserve">Banaszak, L. G. </w:t>
      </w:r>
      <w:r w:rsidRPr="0068032B">
        <w:rPr>
          <w:i/>
          <w:sz w:val="24"/>
          <w:lang w:val="en-US"/>
        </w:rPr>
        <w:t xml:space="preserve">et al. </w:t>
      </w:r>
      <w:r w:rsidRPr="0068032B">
        <w:rPr>
          <w:sz w:val="24"/>
          <w:lang w:val="en-US"/>
        </w:rPr>
        <w:t xml:space="preserve">Abnormal RNA splicing and genomic instability after induction of DNMT3A mutations by CRISPR/Cas9 gene editing. </w:t>
      </w:r>
      <w:r w:rsidRPr="0068032B">
        <w:rPr>
          <w:i/>
          <w:sz w:val="24"/>
          <w:lang w:val="en-US"/>
        </w:rPr>
        <w:t xml:space="preserve">Blood Cells, Molecules, and Diseases  </w:t>
      </w:r>
      <w:r w:rsidRPr="0068032B">
        <w:rPr>
          <w:b/>
          <w:sz w:val="24"/>
          <w:lang w:val="en-US"/>
        </w:rPr>
        <w:t>69</w:t>
      </w:r>
      <w:r w:rsidRPr="0068032B">
        <w:rPr>
          <w:sz w:val="24"/>
          <w:lang w:val="en-US"/>
        </w:rPr>
        <w:t>,</w:t>
      </w:r>
      <w:r w:rsidRPr="0068032B">
        <w:rPr>
          <w:spacing w:val="1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10–22</w:t>
      </w:r>
      <w:r w:rsidRPr="0068032B">
        <w:rPr>
          <w:spacing w:val="3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(2018).</w:t>
      </w:r>
      <w:r w:rsidRPr="0068032B">
        <w:rPr>
          <w:sz w:val="24"/>
          <w:lang w:val="en-US"/>
        </w:rPr>
        <w:tab/>
      </w:r>
      <w:r w:rsidRPr="0068032B">
        <w:rPr>
          <w:w w:val="85"/>
          <w:sz w:val="24"/>
          <w:lang w:val="en-US"/>
        </w:rPr>
        <w:t xml:space="preserve">URL </w:t>
      </w:r>
      <w:hyperlink r:id="rId212">
        <w:r w:rsidRPr="0068032B">
          <w:rPr>
            <w:rFonts w:ascii="Courier New" w:hAnsi="Courier New"/>
            <w:color w:val="003052"/>
            <w:w w:val="85"/>
            <w:sz w:val="24"/>
            <w:lang w:val="en-US"/>
          </w:rPr>
          <w:t>https://doi.org/10.1016/j.bcmd.2017.12.</w:t>
        </w:r>
      </w:hyperlink>
      <w:r w:rsidRPr="0068032B">
        <w:rPr>
          <w:rFonts w:ascii="Courier New" w:hAnsi="Courier New"/>
          <w:color w:val="003052"/>
          <w:w w:val="85"/>
          <w:sz w:val="24"/>
          <w:lang w:val="en-US"/>
        </w:rPr>
        <w:t xml:space="preserve"> </w:t>
      </w:r>
      <w:hyperlink r:id="rId213">
        <w:r>
          <w:rPr>
            <w:rFonts w:ascii="Courier New" w:hAnsi="Courier New"/>
            <w:color w:val="003052"/>
            <w:sz w:val="24"/>
          </w:rPr>
          <w:t>002</w:t>
        </w:r>
      </w:hyperlink>
      <w:r>
        <w:rPr>
          <w:sz w:val="24"/>
        </w:rPr>
        <w:t>.</w:t>
      </w:r>
    </w:p>
    <w:p w14:paraId="0A07EE34" w14:textId="77777777" w:rsidR="001220B7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88" w:line="252" w:lineRule="auto"/>
        <w:ind w:right="528" w:hanging="518"/>
        <w:rPr>
          <w:sz w:val="24"/>
        </w:rPr>
      </w:pPr>
      <w:bookmarkStart w:id="365" w:name="_bookmark1101"/>
      <w:bookmarkStart w:id="366" w:name="_bookmark110"/>
      <w:bookmarkEnd w:id="365"/>
      <w:bookmarkEnd w:id="366"/>
      <w:r w:rsidRPr="0068032B">
        <w:rPr>
          <w:sz w:val="24"/>
          <w:lang w:val="en-US"/>
        </w:rPr>
        <w:t xml:space="preserve">Belaghzal, H., </w:t>
      </w:r>
      <w:r w:rsidRPr="0068032B">
        <w:rPr>
          <w:spacing w:val="-3"/>
          <w:sz w:val="24"/>
          <w:lang w:val="en-US"/>
        </w:rPr>
        <w:t xml:space="preserve">Dekker, </w:t>
      </w:r>
      <w:r w:rsidRPr="0068032B">
        <w:rPr>
          <w:sz w:val="24"/>
          <w:lang w:val="en-US"/>
        </w:rPr>
        <w:t xml:space="preserve">J. &amp; Gibcus, J. H. Hi-C 2.0: An optimized Hi-C procedure for high-resolution genome-wide mapping of chromosome conformation. </w:t>
      </w:r>
      <w:r>
        <w:rPr>
          <w:i/>
          <w:sz w:val="24"/>
        </w:rPr>
        <w:t xml:space="preserve">Methods </w:t>
      </w:r>
      <w:r>
        <w:rPr>
          <w:b/>
          <w:spacing w:val="-3"/>
          <w:sz w:val="24"/>
        </w:rPr>
        <w:t>123</w:t>
      </w:r>
      <w:r>
        <w:rPr>
          <w:spacing w:val="-3"/>
          <w:sz w:val="24"/>
        </w:rPr>
        <w:t xml:space="preserve">, </w:t>
      </w:r>
      <w:r>
        <w:rPr>
          <w:w w:val="95"/>
          <w:sz w:val="24"/>
        </w:rPr>
        <w:t>56–65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(2017).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URL</w:t>
      </w:r>
      <w:r>
        <w:rPr>
          <w:spacing w:val="-23"/>
          <w:w w:val="95"/>
          <w:sz w:val="24"/>
        </w:rPr>
        <w:t xml:space="preserve"> </w:t>
      </w:r>
      <w:hyperlink r:id="rId214">
        <w:r>
          <w:rPr>
            <w:rFonts w:ascii="Courier New" w:hAnsi="Courier New"/>
            <w:color w:val="003052"/>
            <w:w w:val="95"/>
            <w:sz w:val="24"/>
          </w:rPr>
          <w:t>https://doi.org/10.1016/j.ymeth.2017.04.004</w:t>
        </w:r>
      </w:hyperlink>
      <w:r>
        <w:rPr>
          <w:w w:val="95"/>
          <w:sz w:val="24"/>
        </w:rPr>
        <w:t>.</w:t>
      </w:r>
    </w:p>
    <w:p w14:paraId="6D49FB7B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77"/>
        <w:ind w:right="534" w:hanging="518"/>
        <w:rPr>
          <w:sz w:val="24"/>
          <w:lang w:val="en-US"/>
        </w:rPr>
      </w:pPr>
      <w:bookmarkStart w:id="367" w:name="_bookmark1112"/>
      <w:bookmarkStart w:id="368" w:name="_bookmark1111"/>
      <w:bookmarkEnd w:id="367"/>
      <w:bookmarkEnd w:id="368"/>
      <w:r w:rsidRPr="0068032B">
        <w:rPr>
          <w:sz w:val="24"/>
          <w:lang w:val="en-US"/>
        </w:rPr>
        <w:t xml:space="preserve">Dixon, J. R. </w:t>
      </w:r>
      <w:r w:rsidRPr="0068032B">
        <w:rPr>
          <w:i/>
          <w:sz w:val="24"/>
          <w:lang w:val="en-US"/>
        </w:rPr>
        <w:t xml:space="preserve">et al. </w:t>
      </w:r>
      <w:r w:rsidRPr="0068032B">
        <w:rPr>
          <w:sz w:val="24"/>
          <w:lang w:val="en-US"/>
        </w:rPr>
        <w:t xml:space="preserve">Integrative detection and analysis of structural variation in cancer genomes. </w:t>
      </w:r>
      <w:r w:rsidRPr="0068032B">
        <w:rPr>
          <w:i/>
          <w:sz w:val="24"/>
          <w:lang w:val="en-US"/>
        </w:rPr>
        <w:t xml:space="preserve">Nat Genet </w:t>
      </w:r>
      <w:r w:rsidRPr="0068032B">
        <w:rPr>
          <w:b/>
          <w:sz w:val="24"/>
          <w:lang w:val="en-US"/>
        </w:rPr>
        <w:t>50</w:t>
      </w:r>
      <w:r w:rsidRPr="0068032B">
        <w:rPr>
          <w:sz w:val="24"/>
          <w:lang w:val="en-US"/>
        </w:rPr>
        <w:t xml:space="preserve">, 1388–1398 (2018). URL </w:t>
      </w:r>
      <w:hyperlink r:id="rId215">
        <w:r w:rsidRPr="0068032B">
          <w:rPr>
            <w:rFonts w:ascii="Courier New" w:hAnsi="Courier New"/>
            <w:color w:val="003052"/>
            <w:sz w:val="24"/>
            <w:lang w:val="en-US"/>
          </w:rPr>
          <w:t>https://doi.org/10.1038/</w:t>
        </w:r>
      </w:hyperlink>
      <w:r w:rsidRPr="0068032B">
        <w:rPr>
          <w:rFonts w:ascii="Courier New" w:hAnsi="Courier New"/>
          <w:color w:val="003052"/>
          <w:sz w:val="24"/>
          <w:lang w:val="en-US"/>
        </w:rPr>
        <w:t xml:space="preserve"> </w:t>
      </w:r>
      <w:hyperlink r:id="rId216">
        <w:r w:rsidRPr="0068032B">
          <w:rPr>
            <w:rFonts w:ascii="Courier New" w:hAnsi="Courier New"/>
            <w:color w:val="003052"/>
            <w:sz w:val="24"/>
            <w:lang w:val="en-US"/>
          </w:rPr>
          <w:t>s41588-018-0195-8</w:t>
        </w:r>
      </w:hyperlink>
      <w:r w:rsidRPr="0068032B">
        <w:rPr>
          <w:sz w:val="24"/>
          <w:lang w:val="en-US"/>
        </w:rPr>
        <w:t>.</w:t>
      </w:r>
    </w:p>
    <w:p w14:paraId="4A419F89" w14:textId="77777777" w:rsidR="001220B7" w:rsidRDefault="0068032B">
      <w:pPr>
        <w:pStyle w:val="a9"/>
        <w:numPr>
          <w:ilvl w:val="0"/>
          <w:numId w:val="1"/>
        </w:numPr>
        <w:tabs>
          <w:tab w:val="left" w:pos="636"/>
          <w:tab w:val="left" w:pos="2892"/>
        </w:tabs>
        <w:spacing w:before="189"/>
        <w:ind w:right="472" w:hanging="518"/>
        <w:jc w:val="left"/>
        <w:rPr>
          <w:sz w:val="24"/>
        </w:rPr>
      </w:pPr>
      <w:bookmarkStart w:id="369" w:name="_bookmark1121"/>
      <w:bookmarkStart w:id="370" w:name="_bookmark112"/>
      <w:bookmarkEnd w:id="369"/>
      <w:bookmarkEnd w:id="370"/>
      <w:r w:rsidRPr="0068032B">
        <w:rPr>
          <w:sz w:val="24"/>
          <w:lang w:val="en-US"/>
        </w:rPr>
        <w:t>Moquin,  S.  A.</w:t>
      </w:r>
      <w:r w:rsidRPr="0068032B">
        <w:rPr>
          <w:spacing w:val="-23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et</w:t>
      </w:r>
      <w:r w:rsidRPr="0068032B">
        <w:rPr>
          <w:i/>
          <w:spacing w:val="32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al.</w:t>
      </w:r>
      <w:r w:rsidRPr="0068032B">
        <w:rPr>
          <w:i/>
          <w:sz w:val="24"/>
          <w:lang w:val="en-US"/>
        </w:rPr>
        <w:tab/>
      </w:r>
      <w:r w:rsidRPr="0068032B">
        <w:rPr>
          <w:sz w:val="24"/>
          <w:lang w:val="en-US"/>
        </w:rPr>
        <w:t>The Epstein–Barr virus episome maneuvers between nuclear chromatin</w:t>
      </w:r>
      <w:r w:rsidRPr="0068032B">
        <w:rPr>
          <w:spacing w:val="-15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compartments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during</w:t>
      </w:r>
      <w:r w:rsidRPr="0068032B">
        <w:rPr>
          <w:spacing w:val="-14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reactivation.</w:t>
      </w:r>
      <w:r w:rsidRPr="0068032B">
        <w:rPr>
          <w:spacing w:val="21"/>
          <w:sz w:val="24"/>
          <w:lang w:val="en-US"/>
        </w:rPr>
        <w:t xml:space="preserve"> </w:t>
      </w:r>
      <w:r>
        <w:rPr>
          <w:i/>
          <w:sz w:val="24"/>
        </w:rPr>
        <w:t>J</w:t>
      </w:r>
      <w:r>
        <w:rPr>
          <w:i/>
          <w:spacing w:val="-14"/>
          <w:sz w:val="24"/>
        </w:rPr>
        <w:t xml:space="preserve"> </w:t>
      </w:r>
      <w:r>
        <w:rPr>
          <w:i/>
          <w:spacing w:val="-6"/>
          <w:sz w:val="24"/>
        </w:rPr>
        <w:t>Virol</w:t>
      </w:r>
      <w:r>
        <w:rPr>
          <w:i/>
          <w:spacing w:val="-15"/>
          <w:sz w:val="24"/>
        </w:rPr>
        <w:t xml:space="preserve"> </w:t>
      </w:r>
      <w:r>
        <w:rPr>
          <w:b/>
          <w:sz w:val="24"/>
        </w:rPr>
        <w:t>92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(2017).</w:t>
      </w:r>
      <w:r>
        <w:rPr>
          <w:spacing w:val="22"/>
          <w:sz w:val="24"/>
        </w:rPr>
        <w:t xml:space="preserve"> </w:t>
      </w:r>
      <w:r>
        <w:rPr>
          <w:sz w:val="24"/>
        </w:rPr>
        <w:t>URL</w:t>
      </w:r>
      <w:r>
        <w:rPr>
          <w:spacing w:val="-14"/>
          <w:sz w:val="24"/>
        </w:rPr>
        <w:t xml:space="preserve"> </w:t>
      </w:r>
      <w:hyperlink r:id="rId217">
        <w:r>
          <w:rPr>
            <w:rFonts w:ascii="Courier New" w:hAnsi="Courier New"/>
            <w:color w:val="003052"/>
            <w:sz w:val="24"/>
          </w:rPr>
          <w:t>https://doi.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218">
        <w:r>
          <w:rPr>
            <w:rFonts w:ascii="Courier New" w:hAnsi="Courier New"/>
            <w:color w:val="003052"/>
            <w:sz w:val="24"/>
          </w:rPr>
          <w:t>org/10.1128/jvi.01413-17</w:t>
        </w:r>
      </w:hyperlink>
      <w:r>
        <w:rPr>
          <w:sz w:val="24"/>
        </w:rPr>
        <w:t>.</w:t>
      </w:r>
    </w:p>
    <w:p w14:paraId="52921C5E" w14:textId="77777777" w:rsidR="001220B7" w:rsidRDefault="0068032B">
      <w:pPr>
        <w:pStyle w:val="a9"/>
        <w:numPr>
          <w:ilvl w:val="0"/>
          <w:numId w:val="1"/>
        </w:numPr>
        <w:tabs>
          <w:tab w:val="left" w:pos="636"/>
          <w:tab w:val="left" w:pos="2987"/>
          <w:tab w:val="left" w:pos="6072"/>
        </w:tabs>
        <w:spacing w:before="190"/>
        <w:ind w:left="629" w:right="472" w:hanging="512"/>
        <w:jc w:val="left"/>
        <w:rPr>
          <w:sz w:val="24"/>
        </w:rPr>
      </w:pPr>
      <w:bookmarkStart w:id="371" w:name="_bookmark1131"/>
      <w:bookmarkStart w:id="372" w:name="_bookmark113"/>
      <w:bookmarkEnd w:id="371"/>
      <w:bookmarkEnd w:id="372"/>
      <w:r w:rsidRPr="0068032B">
        <w:rPr>
          <w:sz w:val="24"/>
          <w:lang w:val="en-US"/>
        </w:rPr>
        <w:t>Rao,</w:t>
      </w:r>
      <w:r w:rsidRPr="0068032B">
        <w:rPr>
          <w:spacing w:val="-20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S.</w:t>
      </w:r>
      <w:r w:rsidRPr="0068032B">
        <w:rPr>
          <w:spacing w:val="-1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S.</w:t>
      </w:r>
      <w:r w:rsidRPr="0068032B">
        <w:rPr>
          <w:spacing w:val="-18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et</w:t>
      </w:r>
      <w:r w:rsidRPr="0068032B">
        <w:rPr>
          <w:i/>
          <w:spacing w:val="-20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al.</w:t>
      </w:r>
      <w:r w:rsidRPr="0068032B">
        <w:rPr>
          <w:i/>
          <w:spacing w:val="-7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</w:t>
      </w:r>
      <w:r w:rsidRPr="0068032B">
        <w:rPr>
          <w:spacing w:val="-20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3D</w:t>
      </w:r>
      <w:r w:rsidRPr="0068032B">
        <w:rPr>
          <w:spacing w:val="-18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map</w:t>
      </w:r>
      <w:r w:rsidRPr="0068032B">
        <w:rPr>
          <w:spacing w:val="-1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of</w:t>
      </w:r>
      <w:r w:rsidRPr="0068032B">
        <w:rPr>
          <w:spacing w:val="-20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the</w:t>
      </w:r>
      <w:r w:rsidRPr="0068032B">
        <w:rPr>
          <w:spacing w:val="-18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human</w:t>
      </w:r>
      <w:r w:rsidRPr="0068032B">
        <w:rPr>
          <w:spacing w:val="-1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genome</w:t>
      </w:r>
      <w:r w:rsidRPr="0068032B">
        <w:rPr>
          <w:spacing w:val="-1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at</w:t>
      </w:r>
      <w:r w:rsidRPr="0068032B">
        <w:rPr>
          <w:spacing w:val="-1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kilobase</w:t>
      </w:r>
      <w:r w:rsidRPr="0068032B">
        <w:rPr>
          <w:spacing w:val="-1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resolution</w:t>
      </w:r>
      <w:r w:rsidRPr="0068032B">
        <w:rPr>
          <w:spacing w:val="-18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reveals</w:t>
      </w:r>
      <w:r w:rsidRPr="0068032B">
        <w:rPr>
          <w:spacing w:val="-20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principles of</w:t>
      </w:r>
      <w:r w:rsidRPr="0068032B">
        <w:rPr>
          <w:spacing w:val="3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chromatin</w:t>
      </w:r>
      <w:r w:rsidRPr="0068032B">
        <w:rPr>
          <w:spacing w:val="3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looping.</w:t>
      </w:r>
      <w:r w:rsidRPr="0068032B">
        <w:rPr>
          <w:sz w:val="24"/>
          <w:lang w:val="en-US"/>
        </w:rPr>
        <w:tab/>
      </w:r>
      <w:r w:rsidRPr="0068032B">
        <w:rPr>
          <w:i/>
          <w:sz w:val="24"/>
          <w:lang w:val="en-US"/>
        </w:rPr>
        <w:t xml:space="preserve">Cell  </w:t>
      </w:r>
      <w:r w:rsidRPr="0068032B">
        <w:rPr>
          <w:b/>
          <w:sz w:val="24"/>
          <w:lang w:val="en-US"/>
        </w:rPr>
        <w:t>159</w:t>
      </w:r>
      <w:r w:rsidRPr="0068032B">
        <w:rPr>
          <w:sz w:val="24"/>
          <w:lang w:val="en-US"/>
        </w:rPr>
        <w:t>,</w:t>
      </w:r>
      <w:r w:rsidRPr="0068032B">
        <w:rPr>
          <w:spacing w:val="3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1665–1680</w:t>
      </w:r>
      <w:r w:rsidRPr="0068032B">
        <w:rPr>
          <w:spacing w:val="32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(2014).</w:t>
      </w:r>
      <w:r w:rsidRPr="0068032B">
        <w:rPr>
          <w:sz w:val="24"/>
          <w:lang w:val="en-US"/>
        </w:rPr>
        <w:tab/>
      </w:r>
      <w:r w:rsidRPr="0068032B">
        <w:rPr>
          <w:w w:val="85"/>
          <w:sz w:val="24"/>
          <w:lang w:val="en-US"/>
        </w:rPr>
        <w:t xml:space="preserve">URL </w:t>
      </w:r>
      <w:hyperlink r:id="rId219">
        <w:r w:rsidRPr="0068032B">
          <w:rPr>
            <w:rFonts w:ascii="Courier New" w:hAnsi="Courier New"/>
            <w:color w:val="003052"/>
            <w:w w:val="85"/>
            <w:sz w:val="24"/>
            <w:lang w:val="en-US"/>
          </w:rPr>
          <w:t>https://doi.org/10.</w:t>
        </w:r>
      </w:hyperlink>
      <w:r w:rsidRPr="0068032B">
        <w:rPr>
          <w:rFonts w:ascii="Courier New" w:hAnsi="Courier New"/>
          <w:color w:val="003052"/>
          <w:w w:val="85"/>
          <w:sz w:val="24"/>
          <w:lang w:val="en-US"/>
        </w:rPr>
        <w:t xml:space="preserve"> </w:t>
      </w:r>
      <w:hyperlink r:id="rId220">
        <w:r>
          <w:rPr>
            <w:rFonts w:ascii="Courier New" w:hAnsi="Courier New"/>
            <w:color w:val="003052"/>
            <w:sz w:val="24"/>
          </w:rPr>
          <w:t>1016/j.cell.2014.11.021</w:t>
        </w:r>
      </w:hyperlink>
      <w:r>
        <w:rPr>
          <w:sz w:val="24"/>
        </w:rPr>
        <w:t>.</w:t>
      </w:r>
    </w:p>
    <w:p w14:paraId="4A571492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89" w:line="252" w:lineRule="auto"/>
        <w:ind w:right="517" w:hanging="518"/>
        <w:rPr>
          <w:sz w:val="24"/>
          <w:lang w:val="en-US"/>
        </w:rPr>
      </w:pPr>
      <w:bookmarkStart w:id="373" w:name="_bookmark1141"/>
      <w:bookmarkStart w:id="374" w:name="_bookmark114"/>
      <w:bookmarkEnd w:id="373"/>
      <w:bookmarkEnd w:id="374"/>
      <w:r w:rsidRPr="0068032B">
        <w:rPr>
          <w:spacing w:val="-4"/>
          <w:sz w:val="24"/>
          <w:lang w:val="en-US"/>
        </w:rPr>
        <w:t xml:space="preserve">Ray, </w:t>
      </w:r>
      <w:r w:rsidRPr="0068032B">
        <w:rPr>
          <w:sz w:val="24"/>
          <w:lang w:val="en-US"/>
        </w:rPr>
        <w:t xml:space="preserve">J. </w:t>
      </w:r>
      <w:r w:rsidRPr="0068032B">
        <w:rPr>
          <w:i/>
          <w:sz w:val="24"/>
          <w:lang w:val="en-US"/>
        </w:rPr>
        <w:t xml:space="preserve">et al. </w:t>
      </w:r>
      <w:r w:rsidRPr="0068032B">
        <w:rPr>
          <w:sz w:val="24"/>
          <w:lang w:val="en-US"/>
        </w:rPr>
        <w:t xml:space="preserve">Chromatin conformation remains stable upon extensive transcriptional changes driven by heat shock. </w:t>
      </w:r>
      <w:r w:rsidRPr="0068032B">
        <w:rPr>
          <w:i/>
          <w:spacing w:val="-3"/>
          <w:sz w:val="24"/>
          <w:lang w:val="en-US"/>
        </w:rPr>
        <w:t xml:space="preserve">Proc </w:t>
      </w:r>
      <w:r w:rsidRPr="0068032B">
        <w:rPr>
          <w:i/>
          <w:sz w:val="24"/>
          <w:lang w:val="en-US"/>
        </w:rPr>
        <w:t xml:space="preserve">Natl Acad Sci USA </w:t>
      </w:r>
      <w:r w:rsidRPr="0068032B">
        <w:rPr>
          <w:b/>
          <w:spacing w:val="-4"/>
          <w:sz w:val="24"/>
          <w:lang w:val="en-US"/>
        </w:rPr>
        <w:t>116</w:t>
      </w:r>
      <w:r w:rsidRPr="0068032B">
        <w:rPr>
          <w:spacing w:val="-4"/>
          <w:sz w:val="24"/>
          <w:lang w:val="en-US"/>
        </w:rPr>
        <w:t xml:space="preserve">, </w:t>
      </w:r>
      <w:r w:rsidRPr="0068032B">
        <w:rPr>
          <w:sz w:val="24"/>
          <w:lang w:val="en-US"/>
        </w:rPr>
        <w:t>19431–19439 (2019). URL</w:t>
      </w:r>
      <w:r w:rsidRPr="0068032B">
        <w:rPr>
          <w:spacing w:val="-18"/>
          <w:sz w:val="24"/>
          <w:lang w:val="en-US"/>
        </w:rPr>
        <w:t xml:space="preserve"> </w:t>
      </w:r>
      <w:hyperlink r:id="rId221">
        <w:r w:rsidRPr="0068032B">
          <w:rPr>
            <w:rFonts w:ascii="Courier New" w:hAnsi="Courier New"/>
            <w:color w:val="003052"/>
            <w:sz w:val="24"/>
            <w:lang w:val="en-US"/>
          </w:rPr>
          <w:t>https://doi.org/10.1073/pnas.1901244116</w:t>
        </w:r>
      </w:hyperlink>
      <w:r w:rsidRPr="0068032B">
        <w:rPr>
          <w:sz w:val="24"/>
          <w:lang w:val="en-US"/>
        </w:rPr>
        <w:t>.</w:t>
      </w:r>
    </w:p>
    <w:p w14:paraId="09BCF764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77" w:line="252" w:lineRule="auto"/>
        <w:ind w:left="627" w:right="558" w:hanging="511"/>
        <w:rPr>
          <w:sz w:val="24"/>
          <w:lang w:val="en-US"/>
        </w:rPr>
      </w:pPr>
      <w:bookmarkStart w:id="375" w:name="_bookmark1151"/>
      <w:bookmarkStart w:id="376" w:name="_bookmark115"/>
      <w:bookmarkEnd w:id="375"/>
      <w:bookmarkEnd w:id="376"/>
      <w:r w:rsidRPr="0068032B">
        <w:rPr>
          <w:spacing w:val="-4"/>
          <w:sz w:val="24"/>
          <w:lang w:val="en-US"/>
        </w:rPr>
        <w:t xml:space="preserve">Wang, </w:t>
      </w:r>
      <w:r w:rsidRPr="0068032B">
        <w:rPr>
          <w:spacing w:val="-16"/>
          <w:sz w:val="24"/>
          <w:lang w:val="en-US"/>
        </w:rPr>
        <w:t xml:space="preserve">Y. </w:t>
      </w:r>
      <w:r w:rsidRPr="0068032B">
        <w:rPr>
          <w:i/>
          <w:sz w:val="24"/>
          <w:lang w:val="en-US"/>
        </w:rPr>
        <w:t xml:space="preserve">et al. </w:t>
      </w:r>
      <w:r w:rsidRPr="0068032B">
        <w:rPr>
          <w:sz w:val="24"/>
          <w:lang w:val="en-US"/>
        </w:rPr>
        <w:t>SPIN reveals genome-wide landscape of nuclear compartmentalization (2020). URL</w:t>
      </w:r>
      <w:r w:rsidRPr="0068032B">
        <w:rPr>
          <w:spacing w:val="-38"/>
          <w:sz w:val="24"/>
          <w:lang w:val="en-US"/>
        </w:rPr>
        <w:t xml:space="preserve"> </w:t>
      </w:r>
      <w:hyperlink r:id="rId222">
        <w:r w:rsidRPr="0068032B">
          <w:rPr>
            <w:rFonts w:ascii="Courier New" w:hAnsi="Courier New"/>
            <w:color w:val="003052"/>
            <w:sz w:val="24"/>
            <w:lang w:val="en-US"/>
          </w:rPr>
          <w:t>https://doi.org/10.1101/2020.03.09.982967</w:t>
        </w:r>
      </w:hyperlink>
      <w:r w:rsidRPr="0068032B">
        <w:rPr>
          <w:sz w:val="24"/>
          <w:lang w:val="en-US"/>
        </w:rPr>
        <w:t>.</w:t>
      </w:r>
    </w:p>
    <w:p w14:paraId="316B5C58" w14:textId="77777777" w:rsidR="001220B7" w:rsidRPr="0068032B" w:rsidRDefault="0068032B">
      <w:pPr>
        <w:pStyle w:val="a9"/>
        <w:numPr>
          <w:ilvl w:val="0"/>
          <w:numId w:val="1"/>
        </w:numPr>
        <w:tabs>
          <w:tab w:val="left" w:pos="636"/>
        </w:tabs>
        <w:spacing w:before="177" w:line="252" w:lineRule="auto"/>
        <w:ind w:right="497" w:hanging="518"/>
        <w:rPr>
          <w:rFonts w:ascii="Courier New" w:hAnsi="Courier New"/>
          <w:sz w:val="24"/>
          <w:lang w:val="en-US"/>
        </w:rPr>
      </w:pPr>
      <w:bookmarkStart w:id="377" w:name="_bookmark1161"/>
      <w:bookmarkStart w:id="378" w:name="_bookmark116"/>
      <w:bookmarkEnd w:id="377"/>
      <w:bookmarkEnd w:id="378"/>
      <w:r w:rsidRPr="0068032B">
        <w:rPr>
          <w:sz w:val="24"/>
          <w:lang w:val="en-US"/>
        </w:rPr>
        <w:t xml:space="preserve">Zhou, B. </w:t>
      </w:r>
      <w:r w:rsidRPr="0068032B">
        <w:rPr>
          <w:i/>
          <w:sz w:val="24"/>
          <w:lang w:val="en-US"/>
        </w:rPr>
        <w:t xml:space="preserve">et al. </w:t>
      </w:r>
      <w:r w:rsidRPr="0068032B">
        <w:rPr>
          <w:sz w:val="24"/>
          <w:lang w:val="en-US"/>
        </w:rPr>
        <w:t>Comprehensive, integrated, and phased whole-genome analysis of the primary</w:t>
      </w:r>
      <w:r w:rsidRPr="0068032B">
        <w:rPr>
          <w:spacing w:val="8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ENCODE</w:t>
      </w:r>
      <w:r w:rsidRPr="0068032B">
        <w:rPr>
          <w:spacing w:val="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cell</w:t>
      </w:r>
      <w:r w:rsidRPr="0068032B">
        <w:rPr>
          <w:spacing w:val="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line</w:t>
      </w:r>
      <w:r w:rsidRPr="0068032B">
        <w:rPr>
          <w:spacing w:val="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K562.</w:t>
      </w:r>
      <w:r w:rsidRPr="0068032B">
        <w:rPr>
          <w:spacing w:val="19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Genome</w:t>
      </w:r>
      <w:r w:rsidRPr="0068032B">
        <w:rPr>
          <w:i/>
          <w:spacing w:val="9"/>
          <w:sz w:val="24"/>
          <w:lang w:val="en-US"/>
        </w:rPr>
        <w:t xml:space="preserve"> </w:t>
      </w:r>
      <w:r w:rsidRPr="0068032B">
        <w:rPr>
          <w:i/>
          <w:sz w:val="24"/>
          <w:lang w:val="en-US"/>
        </w:rPr>
        <w:t>Res.</w:t>
      </w:r>
      <w:r w:rsidRPr="0068032B">
        <w:rPr>
          <w:i/>
          <w:spacing w:val="9"/>
          <w:sz w:val="24"/>
          <w:lang w:val="en-US"/>
        </w:rPr>
        <w:t xml:space="preserve"> </w:t>
      </w:r>
      <w:r w:rsidRPr="0068032B">
        <w:rPr>
          <w:b/>
          <w:sz w:val="24"/>
          <w:lang w:val="en-US"/>
        </w:rPr>
        <w:t>29</w:t>
      </w:r>
      <w:r w:rsidRPr="0068032B">
        <w:rPr>
          <w:sz w:val="24"/>
          <w:lang w:val="en-US"/>
        </w:rPr>
        <w:t>,</w:t>
      </w:r>
      <w:r w:rsidRPr="0068032B">
        <w:rPr>
          <w:spacing w:val="8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472–484</w:t>
      </w:r>
      <w:r w:rsidRPr="0068032B">
        <w:rPr>
          <w:spacing w:val="9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(2019).</w:t>
      </w:r>
      <w:r w:rsidRPr="0068032B">
        <w:rPr>
          <w:spacing w:val="20"/>
          <w:sz w:val="24"/>
          <w:lang w:val="en-US"/>
        </w:rPr>
        <w:t xml:space="preserve"> </w:t>
      </w:r>
      <w:r w:rsidRPr="0068032B">
        <w:rPr>
          <w:sz w:val="24"/>
          <w:lang w:val="en-US"/>
        </w:rPr>
        <w:t>URL</w:t>
      </w:r>
      <w:r w:rsidRPr="0068032B">
        <w:rPr>
          <w:spacing w:val="9"/>
          <w:sz w:val="24"/>
          <w:lang w:val="en-US"/>
        </w:rPr>
        <w:t xml:space="preserve"> </w:t>
      </w:r>
      <w:hyperlink r:id="rId223">
        <w:r w:rsidRPr="0068032B">
          <w:rPr>
            <w:rFonts w:ascii="Courier New" w:hAnsi="Courier New"/>
            <w:color w:val="003052"/>
            <w:sz w:val="24"/>
            <w:lang w:val="en-US"/>
          </w:rPr>
          <w:t>https:</w:t>
        </w:r>
      </w:hyperlink>
    </w:p>
    <w:p w14:paraId="7EC26B77" w14:textId="77777777" w:rsidR="001220B7" w:rsidRDefault="0068032B">
      <w:pPr>
        <w:pStyle w:val="a4"/>
        <w:spacing w:line="274" w:lineRule="exact"/>
        <w:ind w:left="623"/>
      </w:pPr>
      <w:hyperlink r:id="rId224">
        <w:r>
          <w:rPr>
            <w:rFonts w:ascii="Courier New" w:hAnsi="Courier New"/>
            <w:color w:val="003052"/>
            <w:w w:val="95"/>
          </w:rPr>
          <w:t>//doi.org/10.1101/gr.234948.118</w:t>
        </w:r>
      </w:hyperlink>
      <w:r>
        <w:rPr>
          <w:w w:val="95"/>
        </w:rPr>
        <w:t>.</w:t>
      </w:r>
    </w:p>
    <w:sectPr w:rsidR="001220B7">
      <w:headerReference w:type="even" r:id="rId225"/>
      <w:headerReference w:type="default" r:id="rId226"/>
      <w:pgSz w:w="11906" w:h="16838"/>
      <w:pgMar w:top="1580" w:right="1140" w:bottom="280" w:left="1300" w:header="953" w:footer="0" w:gutter="0"/>
      <w:cols w:space="720"/>
      <w:formProt w:val="0"/>
      <w:docGrid w:linePitch="100" w:charSpace="409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Фишман Вениамин Семенович" w:date="2021-02-02T09:56:00Z" w:initials="ФВС">
    <w:p w14:paraId="5D824CD2" w14:textId="77777777" w:rsidR="0068032B" w:rsidRDefault="0068032B">
      <w:pPr>
        <w:pStyle w:val="af"/>
      </w:pPr>
      <w:r>
        <w:rPr>
          <w:rStyle w:val="ae"/>
        </w:rPr>
        <w:annotationRef/>
      </w:r>
      <w:r>
        <w:t>Захватом. Устоявшийся термин 3С – захват конформации хромосом</w:t>
      </w:r>
    </w:p>
  </w:comment>
  <w:comment w:id="8" w:author="Фишман Вениамин Семенович" w:date="2021-02-02T09:56:00Z" w:initials="ФВС">
    <w:p w14:paraId="6ACA0B46" w14:textId="77777777" w:rsidR="0068032B" w:rsidRDefault="0068032B">
      <w:pPr>
        <w:pStyle w:val="af"/>
      </w:pPr>
      <w:r>
        <w:rPr>
          <w:rStyle w:val="ae"/>
        </w:rPr>
        <w:annotationRef/>
      </w:r>
      <w:r>
        <w:rPr>
          <w:rStyle w:val="ae"/>
        </w:rPr>
        <w:t>Может что-то вроде</w:t>
      </w:r>
      <w:r>
        <w:rPr>
          <w:rStyle w:val="ae"/>
        </w:rPr>
        <w:br/>
        <w:t>«Потенциальным преимуществом …. может являться…»</w:t>
      </w:r>
      <w:r>
        <w:rPr>
          <w:rStyle w:val="ae"/>
        </w:rPr>
        <w:br/>
        <w:t>Потому что ты ведь только доказываешь, что он может детектить экзомные полиморфизмы.</w:t>
      </w:r>
    </w:p>
  </w:comment>
  <w:comment w:id="12" w:author="Фишман Вениамин Семенович" w:date="2021-02-02T09:57:00Z" w:initials="ФВС">
    <w:p w14:paraId="641F675A" w14:textId="77777777" w:rsidR="0068032B" w:rsidRDefault="0068032B">
      <w:pPr>
        <w:pStyle w:val="af"/>
      </w:pPr>
      <w:r>
        <w:rPr>
          <w:rStyle w:val="ae"/>
        </w:rPr>
        <w:annotationRef/>
      </w:r>
      <w:r>
        <w:t>Полиморфизмов?</w:t>
      </w:r>
    </w:p>
  </w:comment>
  <w:comment w:id="16" w:author="Фишман Вениамин Семенович" w:date="2021-02-02T09:58:00Z" w:initials="ФВС">
    <w:p w14:paraId="23CCC954" w14:textId="77777777" w:rsidR="0068032B" w:rsidRDefault="0068032B">
      <w:pPr>
        <w:pStyle w:val="af"/>
      </w:pPr>
      <w:r>
        <w:rPr>
          <w:rStyle w:val="ae"/>
        </w:rPr>
        <w:annotationRef/>
      </w:r>
      <w:r>
        <w:t>дефис</w:t>
      </w:r>
    </w:p>
  </w:comment>
  <w:comment w:id="18" w:author="Фишман Вениамин Семенович" w:date="2021-02-02T09:58:00Z" w:initials="ФВС">
    <w:p w14:paraId="025468FF" w14:textId="77777777" w:rsidR="0068032B" w:rsidRPr="0068032B" w:rsidRDefault="0068032B">
      <w:pPr>
        <w:pStyle w:val="af"/>
      </w:pPr>
      <w:r>
        <w:rPr>
          <w:rStyle w:val="ae"/>
        </w:rPr>
        <w:annotationRef/>
      </w:r>
      <w:r>
        <w:t xml:space="preserve">и </w:t>
      </w:r>
      <w:r>
        <w:rPr>
          <w:lang w:val="en-US"/>
        </w:rPr>
        <w:t>Exo</w:t>
      </w:r>
      <w:r w:rsidRPr="0068032B">
        <w:t>-</w:t>
      </w:r>
      <w:r>
        <w:rPr>
          <w:lang w:val="en-US"/>
        </w:rPr>
        <w:t>C</w:t>
      </w:r>
      <w:r w:rsidRPr="0068032B">
        <w:t xml:space="preserve">. </w:t>
      </w:r>
      <w:r>
        <w:t>Его ведь тоже нужно было проанализировать</w:t>
      </w:r>
    </w:p>
  </w:comment>
  <w:comment w:id="17" w:author="Фишман Вениамин Семенович" w:date="2021-02-02T09:58:00Z" w:initials="ФВС">
    <w:p w14:paraId="7B4CAB11" w14:textId="77777777" w:rsidR="0068032B" w:rsidRDefault="0068032B">
      <w:pPr>
        <w:pStyle w:val="af"/>
      </w:pPr>
      <w:r>
        <w:rPr>
          <w:rStyle w:val="ae"/>
        </w:rPr>
        <w:annotationRef/>
      </w:r>
      <w:r>
        <w:rPr>
          <w:rStyle w:val="ae"/>
        </w:rPr>
        <w:t>дефис</w:t>
      </w:r>
    </w:p>
  </w:comment>
  <w:comment w:id="19" w:author="Фишман Вениамин Семенович" w:date="2021-02-02T09:59:00Z" w:initials="ФВС">
    <w:p w14:paraId="474BA05E" w14:textId="77777777" w:rsidR="0068032B" w:rsidRDefault="0068032B">
      <w:pPr>
        <w:pStyle w:val="af"/>
      </w:pPr>
      <w:r>
        <w:rPr>
          <w:rStyle w:val="ae"/>
        </w:rPr>
        <w:annotationRef/>
      </w:r>
      <w:r>
        <w:t>полиморфизмы</w:t>
      </w:r>
    </w:p>
  </w:comment>
  <w:comment w:id="25" w:author="Фишман Вениамин Семенович" w:date="2021-02-02T10:01:00Z" w:initials="ФВС">
    <w:p w14:paraId="3B540400" w14:textId="77777777" w:rsidR="0068032B" w:rsidRDefault="0068032B">
      <w:pPr>
        <w:pStyle w:val="af"/>
      </w:pPr>
      <w:r>
        <w:rPr>
          <w:rStyle w:val="ae"/>
        </w:rPr>
        <w:annotationRef/>
      </w:r>
      <w:r>
        <w:t>хорошо бы ссылку на какой-нибудь общий обзор по эпигенетике сюда вставить.</w:t>
      </w:r>
    </w:p>
  </w:comment>
  <w:comment w:id="26" w:author="Фишман Вениамин Семенович" w:date="2021-02-02T10:02:00Z" w:initials="ФВС">
    <w:p w14:paraId="212A4347" w14:textId="77777777" w:rsidR="0068032B" w:rsidRDefault="0068032B">
      <w:pPr>
        <w:pStyle w:val="af"/>
      </w:pPr>
      <w:r>
        <w:rPr>
          <w:rStyle w:val="ae"/>
        </w:rPr>
        <w:annotationRef/>
      </w:r>
      <w:r>
        <w:t>Я бы тут сделал новый абзац</w:t>
      </w:r>
    </w:p>
  </w:comment>
  <w:comment w:id="27" w:author="Фишман Вениамин Семенович" w:date="2021-02-02T10:02:00Z" w:initials="ФВС">
    <w:p w14:paraId="6D63B503" w14:textId="77777777" w:rsidR="0068032B" w:rsidRPr="0068032B" w:rsidRDefault="0068032B">
      <w:pPr>
        <w:pStyle w:val="af"/>
      </w:pPr>
      <w:r>
        <w:rPr>
          <w:rStyle w:val="ae"/>
        </w:rPr>
        <w:annotationRef/>
      </w:r>
      <w:r>
        <w:t xml:space="preserve">Ссылку. Например – на </w:t>
      </w:r>
      <w:r>
        <w:rPr>
          <w:lang w:val="en-US"/>
        </w:rPr>
        <w:t>Dixon</w:t>
      </w:r>
      <w:r w:rsidRPr="0068032B">
        <w:t xml:space="preserve"> </w:t>
      </w:r>
      <w:r>
        <w:rPr>
          <w:lang w:val="en-US"/>
        </w:rPr>
        <w:t>et</w:t>
      </w:r>
      <w:r w:rsidRPr="0068032B">
        <w:t xml:space="preserve"> </w:t>
      </w:r>
      <w:r>
        <w:rPr>
          <w:lang w:val="en-US"/>
        </w:rPr>
        <w:t>al</w:t>
      </w:r>
      <w:r w:rsidRPr="0068032B">
        <w:t>.,</w:t>
      </w:r>
      <w:r>
        <w:t xml:space="preserve"> 2012 или </w:t>
      </w:r>
      <w:r>
        <w:rPr>
          <w:lang w:val="en-US"/>
        </w:rPr>
        <w:t>Rao</w:t>
      </w:r>
      <w:r w:rsidRPr="0068032B">
        <w:t xml:space="preserve"> </w:t>
      </w:r>
      <w:r>
        <w:rPr>
          <w:lang w:val="en-US"/>
        </w:rPr>
        <w:t>et</w:t>
      </w:r>
      <w:r w:rsidRPr="0068032B">
        <w:t xml:space="preserve"> </w:t>
      </w:r>
      <w:r>
        <w:rPr>
          <w:lang w:val="en-US"/>
        </w:rPr>
        <w:t>al</w:t>
      </w:r>
      <w:r w:rsidRPr="0068032B">
        <w:t>., 2014</w:t>
      </w:r>
    </w:p>
  </w:comment>
  <w:comment w:id="31" w:author="Фишман Вениамин Семенович" w:date="2021-02-02T10:03:00Z" w:initials="ФВС">
    <w:p w14:paraId="2524131A" w14:textId="77777777" w:rsidR="0068032B" w:rsidRPr="0068032B" w:rsidRDefault="0068032B">
      <w:pPr>
        <w:pStyle w:val="af"/>
      </w:pPr>
      <w:r>
        <w:rPr>
          <w:rStyle w:val="ae"/>
        </w:rPr>
        <w:annotationRef/>
      </w:r>
      <w:r>
        <w:rPr>
          <w:rStyle w:val="ae"/>
        </w:rPr>
        <w:t>Очень неудачно. Кажется, что генетическа аномалия – это размер. И «Базовй параметр» криво звучит</w:t>
      </w:r>
    </w:p>
  </w:comment>
  <w:comment w:id="32" w:author="Фишман Вениамин Семенович" w:date="2021-02-02T10:04:00Z" w:initials="ФВС">
    <w:p w14:paraId="73FD8C35" w14:textId="77777777" w:rsidR="0068032B" w:rsidRDefault="0068032B">
      <w:pPr>
        <w:pStyle w:val="af"/>
      </w:pPr>
      <w:r>
        <w:rPr>
          <w:rStyle w:val="ae"/>
        </w:rPr>
        <w:annotationRef/>
      </w:r>
      <w:r>
        <w:t>Так тут не указана транслокация-то</w:t>
      </w:r>
    </w:p>
  </w:comment>
  <w:comment w:id="33" w:author="Фишман Вениамин Семенович" w:date="2021-02-02T10:05:00Z" w:initials="ФВС">
    <w:p w14:paraId="60F8BD32" w14:textId="77777777" w:rsidR="0068032B" w:rsidRDefault="0068032B">
      <w:pPr>
        <w:pStyle w:val="af"/>
      </w:pPr>
      <w:r>
        <w:rPr>
          <w:rStyle w:val="ae"/>
        </w:rPr>
        <w:annotationRef/>
      </w:r>
      <w:r>
        <w:t>Расшифровать в скобках аббривеатуру</w:t>
      </w:r>
    </w:p>
  </w:comment>
  <w:comment w:id="40" w:author="Фишман Вениамин Семенович" w:date="2021-02-02T10:06:00Z" w:initials="ФВС">
    <w:p w14:paraId="417F0F64" w14:textId="77777777" w:rsidR="00B70693" w:rsidRDefault="00B70693">
      <w:pPr>
        <w:pStyle w:val="af"/>
      </w:pPr>
      <w:r>
        <w:rPr>
          <w:rStyle w:val="ae"/>
        </w:rPr>
        <w:annotationRef/>
      </w:r>
      <w:r>
        <w:t>Я бы ещё добавил разрешение. Нельзя (ну или очень сложно) детектировать сигнал от одной молекулы флуорофора, поэтому приходится покрывать меченными последовательностиями протяженный участко. В реальности, увидеть изменения числа/располжения участков меньше, чем 100 КБ довольно проблематично.</w:t>
      </w:r>
    </w:p>
  </w:comment>
  <w:comment w:id="44" w:author="Фишман Вениамин Семенович" w:date="2021-02-02T10:09:00Z" w:initials="ФВС">
    <w:p w14:paraId="427E3C34" w14:textId="77777777" w:rsidR="00B70693" w:rsidRDefault="00B70693">
      <w:pPr>
        <w:pStyle w:val="af"/>
      </w:pPr>
      <w:r>
        <w:rPr>
          <w:rStyle w:val="ae"/>
        </w:rPr>
        <w:annotationRef/>
      </w:r>
      <w:r>
        <w:t>Мне кажется, все такие аббревиатуры нужно расшифровывать, иначе они теряют смысл</w:t>
      </w:r>
    </w:p>
  </w:comment>
  <w:comment w:id="45" w:author="Фишман Вениамин Семенович" w:date="2021-02-02T10:11:00Z" w:initials="ФВС">
    <w:p w14:paraId="7FD87EAA" w14:textId="77777777" w:rsidR="00B70693" w:rsidRDefault="00B70693">
      <w:pPr>
        <w:pStyle w:val="af"/>
      </w:pPr>
      <w:r>
        <w:rPr>
          <w:rStyle w:val="ae"/>
        </w:rPr>
        <w:annotationRef/>
      </w:r>
      <w:r>
        <w:t>, а значит, распологались близко друг к другу в пространстве ядра.</w:t>
      </w:r>
    </w:p>
  </w:comment>
  <w:comment w:id="64" w:author="Фишман Вениамин Семенович" w:date="2021-02-02T10:13:00Z" w:initials="ФВС">
    <w:p w14:paraId="2F802F8D" w14:textId="77777777" w:rsidR="00B70693" w:rsidRDefault="00B70693">
      <w:pPr>
        <w:pStyle w:val="af"/>
      </w:pPr>
      <w:r>
        <w:rPr>
          <w:rStyle w:val="ae"/>
        </w:rPr>
        <w:annotationRef/>
      </w:r>
      <w:r>
        <w:t>дефис</w:t>
      </w:r>
    </w:p>
  </w:comment>
  <w:comment w:id="74" w:author="Фишман Вениамин Семенович" w:date="2021-02-02T10:15:00Z" w:initials="ФВС">
    <w:p w14:paraId="63AD0E5C" w14:textId="77777777" w:rsidR="00B70693" w:rsidRDefault="00B70693">
      <w:pPr>
        <w:pStyle w:val="af"/>
      </w:pPr>
      <w:r>
        <w:rPr>
          <w:rStyle w:val="ae"/>
        </w:rPr>
        <w:annotationRef/>
      </w:r>
      <w:r>
        <w:t>ну вот это уже совсем обзор литературы, будут ругаться. В этом разделе и так часть мотивации несколько перетянута. Предлагаю удалить.</w:t>
      </w:r>
    </w:p>
  </w:comment>
  <w:comment w:id="75" w:author="Фишман Вениамин Семенович" w:date="2021-02-02T10:16:00Z" w:initials="ФВС">
    <w:p w14:paraId="010CCCF9" w14:textId="77777777" w:rsidR="00B70693" w:rsidRDefault="00B70693">
      <w:pPr>
        <w:pStyle w:val="af"/>
      </w:pPr>
      <w:r>
        <w:rPr>
          <w:rStyle w:val="ae"/>
        </w:rPr>
        <w:annotationRef/>
      </w:r>
      <w:r>
        <w:t>Можно сделать иллюстрацию пайплайна в виде блок-схемы (если есть желание)</w:t>
      </w:r>
    </w:p>
  </w:comment>
  <w:comment w:id="161" w:author="Фишман Вениамин Семенович" w:date="2021-02-02T10:40:00Z" w:initials="ФВС">
    <w:p w14:paraId="63200EFF" w14:textId="77777777" w:rsidR="007D453F" w:rsidRDefault="007D453F">
      <w:pPr>
        <w:pStyle w:val="af"/>
      </w:pPr>
      <w:r>
        <w:rPr>
          <w:rStyle w:val="ae"/>
        </w:rPr>
        <w:annotationRef/>
      </w:r>
      <w:r>
        <w:t xml:space="preserve">А ещё нужно добавить ложно-положительные результаты – долю вариантов, которые найдены в </w:t>
      </w:r>
      <w:r>
        <w:rPr>
          <w:lang w:val="en-US"/>
        </w:rPr>
        <w:t>Exo</w:t>
      </w:r>
      <w:r w:rsidRPr="007D453F">
        <w:t>-</w:t>
      </w:r>
      <w:r>
        <w:rPr>
          <w:lang w:val="en-US"/>
        </w:rPr>
        <w:t>C</w:t>
      </w:r>
      <w:r w:rsidRPr="007D453F">
        <w:t xml:space="preserve"> </w:t>
      </w:r>
      <w:r>
        <w:t>и не найдены ни в одной из 8 библиотек.</w:t>
      </w:r>
    </w:p>
  </w:comment>
  <w:comment w:id="169" w:author="Фишман Вениамин Семенович" w:date="2021-02-02T10:41:00Z" w:initials="ФВС">
    <w:p w14:paraId="5FEC42B9" w14:textId="77777777" w:rsidR="007D453F" w:rsidRDefault="007D453F">
      <w:pPr>
        <w:pStyle w:val="af"/>
      </w:pPr>
      <w:r>
        <w:rPr>
          <w:rStyle w:val="ae"/>
        </w:rPr>
        <w:annotationRef/>
      </w:r>
      <w:r>
        <w:t>Тут бы объяснить, что один из датаетов экзомные, поэтому перечение с ним оставляет в основном экзомные варианты…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824CD2" w15:done="0"/>
  <w15:commentEx w15:paraId="6ACA0B46" w15:done="0"/>
  <w15:commentEx w15:paraId="641F675A" w15:done="0"/>
  <w15:commentEx w15:paraId="23CCC954" w15:done="0"/>
  <w15:commentEx w15:paraId="025468FF" w15:done="0"/>
  <w15:commentEx w15:paraId="7B4CAB11" w15:done="0"/>
  <w15:commentEx w15:paraId="474BA05E" w15:done="0"/>
  <w15:commentEx w15:paraId="3B540400" w15:done="0"/>
  <w15:commentEx w15:paraId="212A4347" w15:done="0"/>
  <w15:commentEx w15:paraId="6D63B503" w15:done="0"/>
  <w15:commentEx w15:paraId="2524131A" w15:done="0"/>
  <w15:commentEx w15:paraId="73FD8C35" w15:done="0"/>
  <w15:commentEx w15:paraId="60F8BD32" w15:done="0"/>
  <w15:commentEx w15:paraId="417F0F64" w15:done="0"/>
  <w15:commentEx w15:paraId="427E3C34" w15:done="0"/>
  <w15:commentEx w15:paraId="7FD87EAA" w15:done="0"/>
  <w15:commentEx w15:paraId="2F802F8D" w15:done="0"/>
  <w15:commentEx w15:paraId="63AD0E5C" w15:done="0"/>
  <w15:commentEx w15:paraId="010CCCF9" w15:done="0"/>
  <w15:commentEx w15:paraId="63200EFF" w15:done="0"/>
  <w15:commentEx w15:paraId="5FEC42B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6FFEFD" w14:textId="77777777" w:rsidR="00F44AEA" w:rsidRDefault="00F44AEA">
      <w:r>
        <w:separator/>
      </w:r>
    </w:p>
  </w:endnote>
  <w:endnote w:type="continuationSeparator" w:id="0">
    <w:p w14:paraId="153C8BAB" w14:textId="77777777" w:rsidR="00F44AEA" w:rsidRDefault="00F44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0ECC49" w14:textId="77777777" w:rsidR="00F44AEA" w:rsidRDefault="00F44AEA">
      <w:r>
        <w:separator/>
      </w:r>
    </w:p>
  </w:footnote>
  <w:footnote w:type="continuationSeparator" w:id="0">
    <w:p w14:paraId="547FA56A" w14:textId="77777777" w:rsidR="00F44AEA" w:rsidRDefault="00F44A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0C219D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ADA58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C95A2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758FF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F2B127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49091B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0FF563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EC882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55D8C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D2A69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E5A638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4D61D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EEB86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76DA2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FB1B14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0EC2F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8FE00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13F3A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81CDF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206396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88F8CB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D2ADA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9DC94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0AD3A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095B9" w14:textId="77777777" w:rsidR="0068032B" w:rsidRDefault="0068032B">
    <w:pPr>
      <w:pStyle w:val="a4"/>
      <w:spacing w:line="12" w:lineRule="auto"/>
      <w:rPr>
        <w:sz w:val="2"/>
      </w:rPr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1EF69" w14:textId="77777777" w:rsidR="0068032B" w:rsidRDefault="0068032B">
    <w:pPr>
      <w:pStyle w:val="a4"/>
      <w:spacing w:line="12" w:lineRule="auto"/>
      <w:rPr>
        <w:sz w:val="2"/>
      </w:rPr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D73D09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BEB52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6BAC6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7AA70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04F8B6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42D77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DBA0A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194" behindDoc="1" locked="0" layoutInCell="1" allowOverlap="1" wp14:anchorId="5F435312" wp14:editId="34D6B746">
              <wp:simplePos x="0" y="0"/>
              <wp:positionH relativeFrom="page">
                <wp:posOffset>1080135</wp:posOffset>
              </wp:positionH>
              <wp:positionV relativeFrom="page">
                <wp:posOffset>797560</wp:posOffset>
              </wp:positionV>
              <wp:extent cx="3916045" cy="1270"/>
              <wp:effectExtent l="0" t="0" r="0" b="0"/>
              <wp:wrapNone/>
              <wp:docPr id="211" name="Прямая соединительная линия 2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9640" cy="0"/>
                      </a:xfrm>
                      <a:prstGeom prst="line">
                        <a:avLst/>
                      </a:prstGeom>
                      <a:ln w="50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7066C7" id="Прямая соединительная линия 211" o:spid="_x0000_s1026" style="position:absolute;z-index:-50331628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5.05pt,62.8pt" to="393.4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" strokeweight=".14mm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1" locked="0" layoutInCell="1" allowOverlap="1" wp14:anchorId="2C41DB30" wp14:editId="75828358">
              <wp:simplePos x="0" y="0"/>
              <wp:positionH relativeFrom="page">
                <wp:posOffset>1038225</wp:posOffset>
              </wp:positionH>
              <wp:positionV relativeFrom="page">
                <wp:posOffset>592455</wp:posOffset>
              </wp:positionV>
              <wp:extent cx="228600" cy="193675"/>
              <wp:effectExtent l="0" t="0" r="0" b="0"/>
              <wp:wrapNone/>
              <wp:docPr id="212" name="Надпись 2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DE4CE6" w14:textId="77777777" w:rsidR="0068032B" w:rsidRDefault="0068032B">
                          <w:pPr>
                            <w:pStyle w:val="a4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46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41DB30" id="_x0000_t202" coordsize="21600,21600" o:spt="202" path="m,l,21600r21600,l21600,xe">
              <v:stroke joinstyle="miter"/>
              <v:path gradientshapeok="t" o:connecttype="rect"/>
            </v:shapetype>
            <v:shape id="Надпись 212" o:spid="_x0000_s1034" type="#_x0000_t202" style="position:absolute;margin-left:81.75pt;margin-top:46.65pt;width:18pt;height:15.25pt;z-index:-251596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" filled="f" stroked="f">
              <v:textbox inset="0,0,0,0">
                <w:txbxContent>
                  <w:p w14:paraId="78DE4CE6" w14:textId="77777777" w:rsidR="0068032B" w:rsidRDefault="0068032B">
                    <w:pPr>
                      <w:pStyle w:val="a4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46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1" locked="0" layoutInCell="1" allowOverlap="1" wp14:anchorId="2AF5CF0A" wp14:editId="33148714">
              <wp:simplePos x="0" y="0"/>
              <wp:positionH relativeFrom="page">
                <wp:posOffset>5779770</wp:posOffset>
              </wp:positionH>
              <wp:positionV relativeFrom="page">
                <wp:posOffset>603885</wp:posOffset>
              </wp:positionV>
              <wp:extent cx="858520" cy="179070"/>
              <wp:effectExtent l="0" t="0" r="0" b="0"/>
              <wp:wrapNone/>
              <wp:docPr id="213" name="Надпись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8520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674ED8" w14:textId="77777777" w:rsidR="0068032B" w:rsidRDefault="0068032B">
                          <w:pPr>
                            <w:pStyle w:val="ac"/>
                            <w:spacing w:before="9"/>
                            <w:ind w:left="20"/>
                          </w:pPr>
                          <w:r>
                            <w:t>Эмиль Валеев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F5CF0A" id="Надпись 213" o:spid="_x0000_s1035" type="#_x0000_t202" style="position:absolute;margin-left:455.1pt;margin-top:47.55pt;width:67.6pt;height:14.1pt;z-index:-251595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" filled="f" stroked="f">
              <v:textbox inset="0,0,0,0">
                <w:txbxContent>
                  <w:p w14:paraId="3F674ED8" w14:textId="77777777" w:rsidR="0068032B" w:rsidRDefault="0068032B">
                    <w:pPr>
                      <w:pStyle w:val="ac"/>
                      <w:spacing w:before="9"/>
                      <w:ind w:left="20"/>
                    </w:pPr>
                    <w:r>
                      <w:t>Эмиль Валеев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ACAD1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193" behindDoc="1" locked="0" layoutInCell="1" allowOverlap="1" wp14:anchorId="358ED8F1" wp14:editId="442564C0">
              <wp:simplePos x="0" y="0"/>
              <wp:positionH relativeFrom="page">
                <wp:posOffset>899795</wp:posOffset>
              </wp:positionH>
              <wp:positionV relativeFrom="page">
                <wp:posOffset>797560</wp:posOffset>
              </wp:positionV>
              <wp:extent cx="3916045" cy="1270"/>
              <wp:effectExtent l="0" t="0" r="0" b="0"/>
              <wp:wrapNone/>
              <wp:docPr id="214" name="Прямая соединительная линия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9640" cy="0"/>
                      </a:xfrm>
                      <a:prstGeom prst="line">
                        <a:avLst/>
                      </a:prstGeom>
                      <a:ln w="50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50A341" id="Прямая соединительная линия 214" o:spid="_x0000_s1026" style="position:absolute;z-index:-50331628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0.85pt,62.8pt" to="379.2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" strokeweight=".14mm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161" behindDoc="1" locked="0" layoutInCell="1" allowOverlap="1" wp14:anchorId="6996F35D" wp14:editId="5F0319EA">
              <wp:simplePos x="0" y="0"/>
              <wp:positionH relativeFrom="page">
                <wp:posOffset>887095</wp:posOffset>
              </wp:positionH>
              <wp:positionV relativeFrom="page">
                <wp:posOffset>603885</wp:posOffset>
              </wp:positionV>
              <wp:extent cx="1118235" cy="179070"/>
              <wp:effectExtent l="0" t="0" r="0" b="0"/>
              <wp:wrapNone/>
              <wp:docPr id="215" name="Надпись 2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8235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8DE99A" w14:textId="77777777" w:rsidR="0068032B" w:rsidRDefault="0068032B">
                          <w:pPr>
                            <w:pStyle w:val="ac"/>
                            <w:spacing w:before="9"/>
                            <w:ind w:left="20"/>
                          </w:pPr>
                          <w:r>
                            <w:t>Дипломная работа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96F35D" id="_x0000_t202" coordsize="21600,21600" o:spt="202" path="m,l,21600r21600,l21600,xe">
              <v:stroke joinstyle="miter"/>
              <v:path gradientshapeok="t" o:connecttype="rect"/>
            </v:shapetype>
            <v:shape id="Надпись 215" o:spid="_x0000_s1036" type="#_x0000_t202" style="position:absolute;margin-left:69.85pt;margin-top:47.55pt;width:88.05pt;height:14.1pt;z-index:-50331631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" filled="f" stroked="f">
              <v:textbox inset="0,0,0,0">
                <w:txbxContent>
                  <w:p w14:paraId="708DE99A" w14:textId="77777777" w:rsidR="0068032B" w:rsidRDefault="0068032B">
                    <w:pPr>
                      <w:pStyle w:val="ac"/>
                      <w:spacing w:before="9"/>
                      <w:ind w:left="20"/>
                    </w:pPr>
                    <w:r>
                      <w:t>Дипломная работа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165" behindDoc="1" locked="0" layoutInCell="1" allowOverlap="1" wp14:anchorId="15060BC3" wp14:editId="23FE04F1">
              <wp:simplePos x="0" y="0"/>
              <wp:positionH relativeFrom="page">
                <wp:posOffset>6289675</wp:posOffset>
              </wp:positionH>
              <wp:positionV relativeFrom="page">
                <wp:posOffset>592455</wp:posOffset>
              </wp:positionV>
              <wp:extent cx="228600" cy="193675"/>
              <wp:effectExtent l="0" t="0" r="0" b="0"/>
              <wp:wrapNone/>
              <wp:docPr id="216" name="Надпись 2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743A1A" w14:textId="77777777" w:rsidR="0068032B" w:rsidRDefault="0068032B">
                          <w:pPr>
                            <w:pStyle w:val="a4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CD27E1">
                            <w:rPr>
                              <w:noProof/>
                            </w:rPr>
                            <w:t>45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060BC3" id="Надпись 216" o:spid="_x0000_s1037" type="#_x0000_t202" style="position:absolute;margin-left:495.25pt;margin-top:46.65pt;width:18pt;height:15.25pt;z-index:-50331631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" filled="f" stroked="f">
              <v:textbox inset="0,0,0,0">
                <w:txbxContent>
                  <w:p w14:paraId="4D743A1A" w14:textId="77777777" w:rsidR="0068032B" w:rsidRDefault="0068032B">
                    <w:pPr>
                      <w:pStyle w:val="a4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CD27E1">
                      <w:rPr>
                        <w:noProof/>
                      </w:rPr>
                      <w:t>45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09CA83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A274E" w14:textId="77777777" w:rsidR="0068032B" w:rsidRDefault="0068032B">
    <w:pPr>
      <w:pStyle w:val="a4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36D7"/>
    <w:multiLevelType w:val="multilevel"/>
    <w:tmpl w:val="2B326A48"/>
    <w:lvl w:ilvl="0">
      <w:start w:val="4"/>
      <w:numFmt w:val="decimal"/>
      <w:lvlText w:val="%1"/>
      <w:lvlJc w:val="left"/>
      <w:pPr>
        <w:tabs>
          <w:tab w:val="num" w:pos="0"/>
        </w:tabs>
        <w:ind w:left="994" w:hanging="574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94" w:hanging="574"/>
      </w:pPr>
      <w:rPr>
        <w:rFonts w:eastAsia="Times New Roman" w:cs="Times New Roman"/>
        <w:b/>
        <w:bCs/>
        <w:w w:val="101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tabs>
          <w:tab w:val="num" w:pos="0"/>
        </w:tabs>
        <w:ind w:left="1018" w:hanging="204"/>
      </w:pPr>
      <w:rPr>
        <w:rFonts w:ascii="Times New Roman" w:hAnsi="Times New Roman" w:cs="Times New Roman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123" w:hanging="204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175" w:hanging="204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226" w:hanging="204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278" w:hanging="204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330" w:hanging="204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382" w:hanging="204"/>
      </w:pPr>
      <w:rPr>
        <w:rFonts w:ascii="Symbol" w:hAnsi="Symbol" w:cs="Symbol" w:hint="default"/>
      </w:rPr>
    </w:lvl>
  </w:abstractNum>
  <w:abstractNum w:abstractNumId="1" w15:restartNumberingAfterBreak="0">
    <w:nsid w:val="079A6096"/>
    <w:multiLevelType w:val="multilevel"/>
    <w:tmpl w:val="580AD83E"/>
    <w:lvl w:ilvl="0">
      <w:start w:val="1"/>
      <w:numFmt w:val="decimal"/>
      <w:lvlText w:val="%1."/>
      <w:lvlJc w:val="left"/>
      <w:pPr>
        <w:tabs>
          <w:tab w:val="num" w:pos="0"/>
        </w:tabs>
        <w:ind w:left="735" w:hanging="299"/>
      </w:pPr>
      <w:rPr>
        <w:rFonts w:eastAsia="Times New Roman" w:cs="Times New Roman"/>
        <w:w w:val="98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tabs>
          <w:tab w:val="num" w:pos="0"/>
        </w:tabs>
        <w:ind w:left="1018" w:hanging="204"/>
      </w:pPr>
      <w:rPr>
        <w:rFonts w:ascii="Times New Roman" w:hAnsi="Times New Roman" w:cs="Times New Roman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071" w:hanging="204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123" w:hanging="204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175" w:hanging="204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226" w:hanging="204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278" w:hanging="204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330" w:hanging="204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382" w:hanging="204"/>
      </w:pPr>
      <w:rPr>
        <w:rFonts w:ascii="Symbol" w:hAnsi="Symbol" w:cs="Symbol" w:hint="default"/>
      </w:rPr>
    </w:lvl>
  </w:abstractNum>
  <w:abstractNum w:abstractNumId="2" w15:restartNumberingAfterBreak="0">
    <w:nsid w:val="0F7B0737"/>
    <w:multiLevelType w:val="multilevel"/>
    <w:tmpl w:val="08C23EEE"/>
    <w:lvl w:ilvl="0">
      <w:numFmt w:val="bullet"/>
      <w:lvlText w:val="•"/>
      <w:lvlJc w:val="left"/>
      <w:pPr>
        <w:tabs>
          <w:tab w:val="num" w:pos="0"/>
        </w:tabs>
        <w:ind w:left="735" w:hanging="204"/>
      </w:pPr>
      <w:rPr>
        <w:rFonts w:ascii="Times New Roman" w:hAnsi="Times New Roman" w:cs="Times New Roman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714" w:hanging="204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689" w:hanging="204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663" w:hanging="204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638" w:hanging="204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612" w:hanging="204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587" w:hanging="204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561" w:hanging="204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536" w:hanging="204"/>
      </w:pPr>
      <w:rPr>
        <w:rFonts w:ascii="Symbol" w:hAnsi="Symbol" w:cs="Symbol" w:hint="default"/>
      </w:rPr>
    </w:lvl>
  </w:abstractNum>
  <w:abstractNum w:abstractNumId="3" w15:restartNumberingAfterBreak="0">
    <w:nsid w:val="169A566C"/>
    <w:multiLevelType w:val="multilevel"/>
    <w:tmpl w:val="69FC787C"/>
    <w:lvl w:ilvl="0">
      <w:start w:val="1"/>
      <w:numFmt w:val="decimal"/>
      <w:lvlText w:val="%1"/>
      <w:lvlJc w:val="left"/>
      <w:pPr>
        <w:tabs>
          <w:tab w:val="num" w:pos="0"/>
        </w:tabs>
        <w:ind w:left="779" w:hanging="359"/>
      </w:pPr>
      <w:rPr>
        <w:rFonts w:eastAsia="Times New Roman" w:cs="Times New Roman"/>
        <w:b/>
        <w:bCs/>
        <w:color w:val="003052"/>
        <w:w w:val="98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9" w:hanging="550"/>
      </w:pPr>
      <w:rPr>
        <w:rFonts w:eastAsia="Times New Roman" w:cs="Times New Roman"/>
        <w:color w:val="003052"/>
        <w:w w:val="98"/>
        <w:sz w:val="24"/>
        <w:szCs w:val="24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38" w:hanging="55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356" w:hanging="55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375" w:hanging="55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393" w:hanging="55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412" w:hanging="55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430" w:hanging="55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448" w:hanging="550"/>
      </w:pPr>
      <w:rPr>
        <w:rFonts w:ascii="Symbol" w:hAnsi="Symbol" w:cs="Symbol" w:hint="default"/>
      </w:rPr>
    </w:lvl>
  </w:abstractNum>
  <w:abstractNum w:abstractNumId="4" w15:restartNumberingAfterBreak="0">
    <w:nsid w:val="1B6358ED"/>
    <w:multiLevelType w:val="multilevel"/>
    <w:tmpl w:val="68A4C1DE"/>
    <w:lvl w:ilvl="0">
      <w:numFmt w:val="bullet"/>
      <w:lvlText w:val="•"/>
      <w:lvlJc w:val="left"/>
      <w:pPr>
        <w:tabs>
          <w:tab w:val="num" w:pos="0"/>
        </w:tabs>
        <w:ind w:left="735" w:hanging="204"/>
      </w:pPr>
      <w:rPr>
        <w:rFonts w:ascii="Times New Roman" w:hAnsi="Times New Roman" w:cs="Times New Roman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714" w:hanging="204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689" w:hanging="204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663" w:hanging="204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638" w:hanging="204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612" w:hanging="204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587" w:hanging="204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561" w:hanging="204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536" w:hanging="204"/>
      </w:pPr>
      <w:rPr>
        <w:rFonts w:ascii="Symbol" w:hAnsi="Symbol" w:cs="Symbol" w:hint="default"/>
      </w:rPr>
    </w:lvl>
  </w:abstractNum>
  <w:abstractNum w:abstractNumId="5" w15:restartNumberingAfterBreak="0">
    <w:nsid w:val="1FF66B23"/>
    <w:multiLevelType w:val="multilevel"/>
    <w:tmpl w:val="B8DE8C3A"/>
    <w:lvl w:ilvl="0">
      <w:start w:val="1"/>
      <w:numFmt w:val="decimal"/>
      <w:lvlText w:val="%1."/>
      <w:lvlJc w:val="left"/>
      <w:pPr>
        <w:tabs>
          <w:tab w:val="num" w:pos="0"/>
        </w:tabs>
        <w:ind w:left="567" w:hanging="431"/>
      </w:pPr>
      <w:rPr>
        <w:rFonts w:eastAsia="Times New Roman" w:cs="Times New Roman"/>
        <w:b/>
        <w:bCs/>
        <w:w w:val="101"/>
        <w:sz w:val="34"/>
        <w:szCs w:val="34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11" w:hanging="574"/>
      </w:pPr>
      <w:rPr>
        <w:rFonts w:eastAsia="Times New Roman" w:cs="Times New Roman"/>
        <w:b/>
        <w:bCs/>
        <w:w w:val="101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805" w:hanging="574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90" w:hanging="574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975" w:hanging="574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060" w:hanging="574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145" w:hanging="574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230" w:hanging="574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315" w:hanging="574"/>
      </w:pPr>
      <w:rPr>
        <w:rFonts w:ascii="Symbol" w:hAnsi="Symbol" w:cs="Symbol" w:hint="default"/>
      </w:rPr>
    </w:lvl>
  </w:abstractNum>
  <w:abstractNum w:abstractNumId="6" w15:restartNumberingAfterBreak="0">
    <w:nsid w:val="249F25AC"/>
    <w:multiLevelType w:val="multilevel"/>
    <w:tmpl w:val="C1BE2714"/>
    <w:lvl w:ilvl="0">
      <w:numFmt w:val="bullet"/>
      <w:lvlText w:val="•"/>
      <w:lvlJc w:val="left"/>
      <w:pPr>
        <w:tabs>
          <w:tab w:val="num" w:pos="0"/>
        </w:tabs>
        <w:ind w:left="735" w:hanging="204"/>
      </w:pPr>
      <w:rPr>
        <w:rFonts w:ascii="Times New Roman" w:hAnsi="Times New Roman" w:cs="Times New Roman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714" w:hanging="204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689" w:hanging="204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663" w:hanging="204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638" w:hanging="204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612" w:hanging="204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587" w:hanging="204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561" w:hanging="204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536" w:hanging="204"/>
      </w:pPr>
      <w:rPr>
        <w:rFonts w:ascii="Symbol" w:hAnsi="Symbol" w:cs="Symbol" w:hint="default"/>
      </w:rPr>
    </w:lvl>
  </w:abstractNum>
  <w:abstractNum w:abstractNumId="7" w15:restartNumberingAfterBreak="0">
    <w:nsid w:val="278A00CB"/>
    <w:multiLevelType w:val="multilevel"/>
    <w:tmpl w:val="1F928F7E"/>
    <w:lvl w:ilvl="0">
      <w:start w:val="1"/>
      <w:numFmt w:val="decimal"/>
      <w:lvlText w:val="%1."/>
      <w:lvlJc w:val="left"/>
      <w:pPr>
        <w:tabs>
          <w:tab w:val="num" w:pos="0"/>
        </w:tabs>
        <w:ind w:left="735" w:hanging="299"/>
      </w:pPr>
      <w:rPr>
        <w:rFonts w:eastAsia="Times New Roman" w:cs="Times New Roman"/>
        <w:w w:val="98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14" w:hanging="299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689" w:hanging="299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663" w:hanging="299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638" w:hanging="299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612" w:hanging="299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587" w:hanging="299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561" w:hanging="299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536" w:hanging="299"/>
      </w:pPr>
      <w:rPr>
        <w:rFonts w:ascii="Symbol" w:hAnsi="Symbol" w:cs="Symbol" w:hint="default"/>
      </w:rPr>
    </w:lvl>
  </w:abstractNum>
  <w:abstractNum w:abstractNumId="8" w15:restartNumberingAfterBreak="0">
    <w:nsid w:val="32F05790"/>
    <w:multiLevelType w:val="multilevel"/>
    <w:tmpl w:val="D7F0960C"/>
    <w:lvl w:ilvl="0">
      <w:start w:val="1"/>
      <w:numFmt w:val="decimal"/>
      <w:lvlText w:val="%1."/>
      <w:lvlJc w:val="left"/>
      <w:pPr>
        <w:tabs>
          <w:tab w:val="num" w:pos="0"/>
        </w:tabs>
        <w:ind w:left="1018" w:hanging="299"/>
      </w:pPr>
      <w:rPr>
        <w:rFonts w:eastAsia="Times New Roman" w:cs="Times New Roman"/>
        <w:w w:val="98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66" w:hanging="299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913" w:hanging="299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859" w:hanging="299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806" w:hanging="299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752" w:hanging="299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699" w:hanging="299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645" w:hanging="299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592" w:hanging="299"/>
      </w:pPr>
      <w:rPr>
        <w:rFonts w:ascii="Symbol" w:hAnsi="Symbol" w:cs="Symbol" w:hint="default"/>
      </w:rPr>
    </w:lvl>
  </w:abstractNum>
  <w:abstractNum w:abstractNumId="9" w15:restartNumberingAfterBreak="0">
    <w:nsid w:val="3BC42178"/>
    <w:multiLevelType w:val="multilevel"/>
    <w:tmpl w:val="40D213FA"/>
    <w:lvl w:ilvl="0">
      <w:start w:val="1"/>
      <w:numFmt w:val="decimal"/>
      <w:lvlText w:val="%1."/>
      <w:lvlJc w:val="left"/>
      <w:pPr>
        <w:tabs>
          <w:tab w:val="num" w:pos="0"/>
        </w:tabs>
        <w:ind w:left="735" w:hanging="299"/>
      </w:pPr>
      <w:rPr>
        <w:rFonts w:eastAsia="Times New Roman" w:cs="Times New Roman"/>
        <w:w w:val="96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18" w:hanging="299"/>
      </w:pPr>
      <w:rPr>
        <w:rFonts w:eastAsia="Times New Roman" w:cs="Times New Roman"/>
        <w:w w:val="98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tabs>
          <w:tab w:val="num" w:pos="0"/>
        </w:tabs>
        <w:ind w:left="1544" w:hanging="204"/>
      </w:pPr>
      <w:rPr>
        <w:rFonts w:ascii="Times New Roman" w:hAnsi="Times New Roman" w:cs="Times New Roman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540" w:hanging="204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2817" w:hanging="204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095" w:hanging="204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373" w:hanging="204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651" w:hanging="204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929" w:hanging="204"/>
      </w:pPr>
      <w:rPr>
        <w:rFonts w:ascii="Symbol" w:hAnsi="Symbol" w:cs="Symbol" w:hint="default"/>
      </w:rPr>
    </w:lvl>
  </w:abstractNum>
  <w:abstractNum w:abstractNumId="10" w15:restartNumberingAfterBreak="0">
    <w:nsid w:val="3D3F69E5"/>
    <w:multiLevelType w:val="multilevel"/>
    <w:tmpl w:val="AD6E0B12"/>
    <w:lvl w:ilvl="0">
      <w:start w:val="5"/>
      <w:numFmt w:val="decimal"/>
      <w:lvlText w:val="%1"/>
      <w:lvlJc w:val="left"/>
      <w:pPr>
        <w:tabs>
          <w:tab w:val="num" w:pos="0"/>
        </w:tabs>
        <w:ind w:left="711" w:hanging="574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11" w:hanging="574"/>
      </w:pPr>
      <w:rPr>
        <w:rFonts w:eastAsia="Times New Roman" w:cs="Times New Roman"/>
        <w:b/>
        <w:bCs/>
        <w:w w:val="101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tabs>
          <w:tab w:val="num" w:pos="0"/>
        </w:tabs>
        <w:ind w:left="1018" w:hanging="204"/>
      </w:pPr>
      <w:rPr>
        <w:rFonts w:ascii="Times New Roman" w:hAnsi="Times New Roman" w:cs="Times New Roman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123" w:hanging="204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175" w:hanging="204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226" w:hanging="204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278" w:hanging="204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330" w:hanging="204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382" w:hanging="204"/>
      </w:pPr>
      <w:rPr>
        <w:rFonts w:ascii="Symbol" w:hAnsi="Symbol" w:cs="Symbol" w:hint="default"/>
      </w:rPr>
    </w:lvl>
  </w:abstractNum>
  <w:abstractNum w:abstractNumId="11" w15:restartNumberingAfterBreak="0">
    <w:nsid w:val="3EC6684F"/>
    <w:multiLevelType w:val="multilevel"/>
    <w:tmpl w:val="C4C0B3F0"/>
    <w:lvl w:ilvl="0">
      <w:start w:val="1"/>
      <w:numFmt w:val="lowerLetter"/>
      <w:lvlText w:val="(%1)"/>
      <w:lvlJc w:val="left"/>
      <w:pPr>
        <w:tabs>
          <w:tab w:val="num" w:pos="0"/>
        </w:tabs>
        <w:ind w:left="1261" w:hanging="385"/>
      </w:pPr>
      <w:rPr>
        <w:rFonts w:eastAsia="Times New Roman" w:cs="Times New Roman"/>
        <w:w w:val="98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182" w:hanging="385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3105" w:hanging="385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4027" w:hanging="385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950" w:hanging="385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872" w:hanging="385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795" w:hanging="385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717" w:hanging="385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640" w:hanging="385"/>
      </w:pPr>
      <w:rPr>
        <w:rFonts w:ascii="Symbol" w:hAnsi="Symbol" w:cs="Symbol" w:hint="default"/>
      </w:rPr>
    </w:lvl>
  </w:abstractNum>
  <w:abstractNum w:abstractNumId="12" w15:restartNumberingAfterBreak="0">
    <w:nsid w:val="3FA978DA"/>
    <w:multiLevelType w:val="multilevel"/>
    <w:tmpl w:val="4F12DCD2"/>
    <w:lvl w:ilvl="0">
      <w:start w:val="1"/>
      <w:numFmt w:val="decimal"/>
      <w:lvlText w:val="%1."/>
      <w:lvlJc w:val="left"/>
      <w:pPr>
        <w:tabs>
          <w:tab w:val="num" w:pos="0"/>
        </w:tabs>
        <w:ind w:left="735" w:hanging="299"/>
      </w:pPr>
      <w:rPr>
        <w:rFonts w:eastAsia="Times New Roman" w:cs="Times New Roman"/>
        <w:w w:val="98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14" w:hanging="299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689" w:hanging="299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663" w:hanging="299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638" w:hanging="299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612" w:hanging="299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587" w:hanging="299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561" w:hanging="299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536" w:hanging="299"/>
      </w:pPr>
      <w:rPr>
        <w:rFonts w:ascii="Symbol" w:hAnsi="Symbol" w:cs="Symbol" w:hint="default"/>
      </w:rPr>
    </w:lvl>
  </w:abstractNum>
  <w:abstractNum w:abstractNumId="13" w15:restartNumberingAfterBreak="0">
    <w:nsid w:val="3FD50E32"/>
    <w:multiLevelType w:val="multilevel"/>
    <w:tmpl w:val="975AF860"/>
    <w:lvl w:ilvl="0">
      <w:start w:val="1"/>
      <w:numFmt w:val="decimal"/>
      <w:lvlText w:val="%1."/>
      <w:lvlJc w:val="left"/>
      <w:pPr>
        <w:tabs>
          <w:tab w:val="num" w:pos="0"/>
        </w:tabs>
        <w:ind w:left="735" w:hanging="299"/>
      </w:pPr>
      <w:rPr>
        <w:rFonts w:eastAsia="Times New Roman" w:cs="Times New Roman"/>
        <w:w w:val="98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14" w:hanging="299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689" w:hanging="299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663" w:hanging="299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638" w:hanging="299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612" w:hanging="299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587" w:hanging="299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561" w:hanging="299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536" w:hanging="299"/>
      </w:pPr>
      <w:rPr>
        <w:rFonts w:ascii="Symbol" w:hAnsi="Symbol" w:cs="Symbol" w:hint="default"/>
      </w:rPr>
    </w:lvl>
  </w:abstractNum>
  <w:abstractNum w:abstractNumId="14" w15:restartNumberingAfterBreak="0">
    <w:nsid w:val="4D6677C0"/>
    <w:multiLevelType w:val="multilevel"/>
    <w:tmpl w:val="90D4B208"/>
    <w:lvl w:ilvl="0">
      <w:start w:val="3"/>
      <w:numFmt w:val="decimal"/>
      <w:lvlText w:val="%1."/>
      <w:lvlJc w:val="left"/>
      <w:pPr>
        <w:tabs>
          <w:tab w:val="num" w:pos="0"/>
        </w:tabs>
        <w:ind w:left="567" w:hanging="431"/>
      </w:pPr>
      <w:rPr>
        <w:rFonts w:eastAsia="Times New Roman" w:cs="Times New Roman"/>
        <w:b/>
        <w:bCs/>
        <w:w w:val="101"/>
        <w:sz w:val="34"/>
        <w:szCs w:val="34"/>
        <w:lang w:val="ru-RU" w:eastAsia="en-US" w:bidi="ar-SA"/>
      </w:rPr>
    </w:lvl>
    <w:lvl w:ilvl="1">
      <w:numFmt w:val="bullet"/>
      <w:lvlText w:val="•"/>
      <w:lvlJc w:val="left"/>
      <w:pPr>
        <w:tabs>
          <w:tab w:val="num" w:pos="0"/>
        </w:tabs>
        <w:ind w:left="1018" w:hanging="204"/>
      </w:pPr>
      <w:rPr>
        <w:rFonts w:ascii="Times New Roman" w:hAnsi="Times New Roman" w:cs="Times New Roman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071" w:hanging="204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123" w:hanging="204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175" w:hanging="204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226" w:hanging="204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278" w:hanging="204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330" w:hanging="204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382" w:hanging="204"/>
      </w:pPr>
      <w:rPr>
        <w:rFonts w:ascii="Symbol" w:hAnsi="Symbol" w:cs="Symbol" w:hint="default"/>
      </w:rPr>
    </w:lvl>
  </w:abstractNum>
  <w:abstractNum w:abstractNumId="15" w15:restartNumberingAfterBreak="0">
    <w:nsid w:val="4E722B6F"/>
    <w:multiLevelType w:val="multilevel"/>
    <w:tmpl w:val="087259E6"/>
    <w:lvl w:ilvl="0">
      <w:start w:val="2"/>
      <w:numFmt w:val="decimal"/>
      <w:lvlText w:val="%1"/>
      <w:lvlJc w:val="left"/>
      <w:pPr>
        <w:tabs>
          <w:tab w:val="num" w:pos="0"/>
        </w:tabs>
        <w:ind w:left="711" w:hanging="574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11" w:hanging="574"/>
      </w:pPr>
      <w:rPr>
        <w:rFonts w:eastAsia="Times New Roman" w:cs="Times New Roman"/>
        <w:b/>
        <w:bCs/>
        <w:w w:val="101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tabs>
          <w:tab w:val="num" w:pos="0"/>
        </w:tabs>
        <w:ind w:left="1018" w:hanging="204"/>
      </w:pPr>
      <w:rPr>
        <w:rFonts w:ascii="Times New Roman" w:hAnsi="Times New Roman" w:cs="Times New Roman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123" w:hanging="204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175" w:hanging="204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226" w:hanging="204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278" w:hanging="204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330" w:hanging="204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382" w:hanging="204"/>
      </w:pPr>
      <w:rPr>
        <w:rFonts w:ascii="Symbol" w:hAnsi="Symbol" w:cs="Symbol" w:hint="default"/>
      </w:rPr>
    </w:lvl>
  </w:abstractNum>
  <w:abstractNum w:abstractNumId="16" w15:restartNumberingAfterBreak="0">
    <w:nsid w:val="53F778C7"/>
    <w:multiLevelType w:val="multilevel"/>
    <w:tmpl w:val="78D03E10"/>
    <w:lvl w:ilvl="0">
      <w:start w:val="1"/>
      <w:numFmt w:val="decimal"/>
      <w:lvlText w:val="[%1]"/>
      <w:lvlJc w:val="left"/>
      <w:pPr>
        <w:tabs>
          <w:tab w:val="num" w:pos="0"/>
        </w:tabs>
        <w:ind w:left="635" w:hanging="399"/>
      </w:pPr>
      <w:rPr>
        <w:rFonts w:eastAsia="Times New Roman" w:cs="Times New Roman"/>
        <w:w w:val="96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22" w:hanging="399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405" w:hanging="399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87" w:hanging="399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170" w:hanging="399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052" w:hanging="399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935" w:hanging="399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817" w:hanging="399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700" w:hanging="399"/>
      </w:pPr>
      <w:rPr>
        <w:rFonts w:ascii="Symbol" w:hAnsi="Symbol" w:cs="Symbol" w:hint="default"/>
      </w:rPr>
    </w:lvl>
  </w:abstractNum>
  <w:abstractNum w:abstractNumId="17" w15:restartNumberingAfterBreak="0">
    <w:nsid w:val="544B7CA5"/>
    <w:multiLevelType w:val="multilevel"/>
    <w:tmpl w:val="2F426B68"/>
    <w:lvl w:ilvl="0">
      <w:start w:val="4"/>
      <w:numFmt w:val="decimal"/>
      <w:lvlText w:val="%1."/>
      <w:lvlJc w:val="left"/>
      <w:pPr>
        <w:tabs>
          <w:tab w:val="num" w:pos="0"/>
        </w:tabs>
        <w:ind w:left="567" w:hanging="431"/>
      </w:pPr>
      <w:rPr>
        <w:rFonts w:eastAsia="Times New Roman" w:cs="Times New Roman"/>
        <w:b/>
        <w:bCs/>
        <w:w w:val="101"/>
        <w:sz w:val="34"/>
        <w:szCs w:val="34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35" w:hanging="299"/>
      </w:pPr>
      <w:rPr>
        <w:rFonts w:eastAsia="Times New Roman" w:cs="Times New Roman"/>
        <w:w w:val="98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tabs>
          <w:tab w:val="num" w:pos="0"/>
        </w:tabs>
        <w:ind w:left="1018" w:hanging="204"/>
      </w:pPr>
      <w:rPr>
        <w:rFonts w:ascii="Times New Roman" w:hAnsi="Times New Roman" w:cs="Times New Roman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203" w:hanging="204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386" w:hanging="204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569" w:hanging="204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752" w:hanging="204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936" w:hanging="204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119" w:hanging="204"/>
      </w:pPr>
      <w:rPr>
        <w:rFonts w:ascii="Symbol" w:hAnsi="Symbol" w:cs="Symbol" w:hint="default"/>
      </w:rPr>
    </w:lvl>
  </w:abstractNum>
  <w:abstractNum w:abstractNumId="18" w15:restartNumberingAfterBreak="0">
    <w:nsid w:val="56083BFF"/>
    <w:multiLevelType w:val="multilevel"/>
    <w:tmpl w:val="C38428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669F2542"/>
    <w:multiLevelType w:val="multilevel"/>
    <w:tmpl w:val="3CF8614C"/>
    <w:lvl w:ilvl="0">
      <w:start w:val="1"/>
      <w:numFmt w:val="decimal"/>
      <w:lvlText w:val="%1."/>
      <w:lvlJc w:val="left"/>
      <w:pPr>
        <w:tabs>
          <w:tab w:val="num" w:pos="0"/>
        </w:tabs>
        <w:ind w:left="735" w:hanging="299"/>
      </w:pPr>
      <w:rPr>
        <w:rFonts w:eastAsia="Times New Roman" w:cs="Times New Roman"/>
        <w:w w:val="98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tabs>
          <w:tab w:val="num" w:pos="0"/>
        </w:tabs>
        <w:ind w:left="1536" w:hanging="204"/>
      </w:pPr>
      <w:rPr>
        <w:rFonts w:ascii="Times New Roman" w:hAnsi="Times New Roman" w:cs="Times New Roman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533" w:hanging="204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527" w:hanging="204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521" w:hanging="204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515" w:hanging="204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509" w:hanging="204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503" w:hanging="204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497" w:hanging="204"/>
      </w:pPr>
      <w:rPr>
        <w:rFonts w:ascii="Symbol" w:hAnsi="Symbol" w:cs="Symbol" w:hint="default"/>
      </w:rPr>
    </w:lvl>
  </w:abstractNum>
  <w:abstractNum w:abstractNumId="20" w15:restartNumberingAfterBreak="0">
    <w:nsid w:val="67421318"/>
    <w:multiLevelType w:val="multilevel"/>
    <w:tmpl w:val="525AA8FA"/>
    <w:lvl w:ilvl="0">
      <w:numFmt w:val="bullet"/>
      <w:lvlText w:val="•"/>
      <w:lvlJc w:val="left"/>
      <w:pPr>
        <w:tabs>
          <w:tab w:val="num" w:pos="0"/>
        </w:tabs>
        <w:ind w:left="1261" w:hanging="204"/>
      </w:pPr>
      <w:rPr>
        <w:rFonts w:ascii="Times New Roman" w:hAnsi="Times New Roman" w:cs="Times New Roman" w:hint="default"/>
      </w:rPr>
    </w:lvl>
    <w:lvl w:ilvl="1">
      <w:numFmt w:val="bullet"/>
      <w:lvlText w:val=""/>
      <w:lvlJc w:val="left"/>
      <w:pPr>
        <w:tabs>
          <w:tab w:val="num" w:pos="0"/>
        </w:tabs>
        <w:ind w:left="2182" w:hanging="204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3105" w:hanging="204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4027" w:hanging="204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950" w:hanging="204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872" w:hanging="204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795" w:hanging="204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717" w:hanging="204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640" w:hanging="204"/>
      </w:pPr>
      <w:rPr>
        <w:rFonts w:ascii="Symbol" w:hAnsi="Symbol" w:cs="Symbol" w:hint="default"/>
      </w:rPr>
    </w:lvl>
  </w:abstractNum>
  <w:abstractNum w:abstractNumId="21" w15:restartNumberingAfterBreak="0">
    <w:nsid w:val="781E6C71"/>
    <w:multiLevelType w:val="multilevel"/>
    <w:tmpl w:val="06EE2576"/>
    <w:lvl w:ilvl="0">
      <w:numFmt w:val="bullet"/>
      <w:lvlText w:val="•"/>
      <w:lvlJc w:val="left"/>
      <w:pPr>
        <w:tabs>
          <w:tab w:val="num" w:pos="0"/>
        </w:tabs>
        <w:ind w:left="1018" w:hanging="204"/>
      </w:pPr>
      <w:rPr>
        <w:rFonts w:ascii="Times New Roman" w:hAnsi="Times New Roman" w:cs="Times New Roman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966" w:hanging="204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913" w:hanging="204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859" w:hanging="204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806" w:hanging="204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752" w:hanging="204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699" w:hanging="204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645" w:hanging="204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592" w:hanging="204"/>
      </w:pPr>
      <w:rPr>
        <w:rFonts w:ascii="Symbol" w:hAnsi="Symbol" w:cs="Symbol" w:hint="default"/>
      </w:rPr>
    </w:lvl>
  </w:abstractNum>
  <w:abstractNum w:abstractNumId="22" w15:restartNumberingAfterBreak="0">
    <w:nsid w:val="7AED1F11"/>
    <w:multiLevelType w:val="multilevel"/>
    <w:tmpl w:val="0C6C06B8"/>
    <w:lvl w:ilvl="0">
      <w:start w:val="1"/>
      <w:numFmt w:val="decimal"/>
      <w:lvlText w:val="%1."/>
      <w:lvlJc w:val="left"/>
      <w:pPr>
        <w:tabs>
          <w:tab w:val="num" w:pos="0"/>
        </w:tabs>
        <w:ind w:left="1018" w:hanging="299"/>
      </w:pPr>
      <w:rPr>
        <w:rFonts w:eastAsia="Times New Roman" w:cs="Times New Roman"/>
        <w:w w:val="98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66" w:hanging="299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913" w:hanging="299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859" w:hanging="299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806" w:hanging="299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752" w:hanging="299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699" w:hanging="299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645" w:hanging="299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592" w:hanging="299"/>
      </w:pPr>
      <w:rPr>
        <w:rFonts w:ascii="Symbol" w:hAnsi="Symbol" w:cs="Symbol" w:hint="default"/>
      </w:r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4"/>
  </w:num>
  <w:num w:numId="5">
    <w:abstractNumId w:val="0"/>
  </w:num>
  <w:num w:numId="6">
    <w:abstractNumId w:val="17"/>
  </w:num>
  <w:num w:numId="7">
    <w:abstractNumId w:val="20"/>
  </w:num>
  <w:num w:numId="8">
    <w:abstractNumId w:val="21"/>
  </w:num>
  <w:num w:numId="9">
    <w:abstractNumId w:val="9"/>
  </w:num>
  <w:num w:numId="10">
    <w:abstractNumId w:val="14"/>
  </w:num>
  <w:num w:numId="11">
    <w:abstractNumId w:val="8"/>
  </w:num>
  <w:num w:numId="12">
    <w:abstractNumId w:val="19"/>
  </w:num>
  <w:num w:numId="13">
    <w:abstractNumId w:val="22"/>
  </w:num>
  <w:num w:numId="14">
    <w:abstractNumId w:val="2"/>
  </w:num>
  <w:num w:numId="15">
    <w:abstractNumId w:val="12"/>
  </w:num>
  <w:num w:numId="16">
    <w:abstractNumId w:val="1"/>
  </w:num>
  <w:num w:numId="17">
    <w:abstractNumId w:val="6"/>
  </w:num>
  <w:num w:numId="18">
    <w:abstractNumId w:val="15"/>
  </w:num>
  <w:num w:numId="19">
    <w:abstractNumId w:val="7"/>
  </w:num>
  <w:num w:numId="20">
    <w:abstractNumId w:val="13"/>
  </w:num>
  <w:num w:numId="21">
    <w:abstractNumId w:val="5"/>
  </w:num>
  <w:num w:numId="22">
    <w:abstractNumId w:val="3"/>
  </w:num>
  <w:num w:numId="23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Фишман Вениамин Семенович">
    <w15:presenceInfo w15:providerId="AD" w15:userId="S-1-5-21-2921515352-2675227272-3266570808-28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trackRevisions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20B7"/>
    <w:rsid w:val="001220B7"/>
    <w:rsid w:val="0068032B"/>
    <w:rsid w:val="007D453F"/>
    <w:rsid w:val="00B70693"/>
    <w:rsid w:val="00CD27E1"/>
    <w:rsid w:val="00F44AEA"/>
    <w:rsid w:val="00F666FA"/>
    <w:rsid w:val="00FC1A6D"/>
    <w:rsid w:val="00FC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0F22"/>
  <w15:docId w15:val="{562700B9-FD55-46E5-9F8C-55143350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567" w:hanging="431"/>
      <w:outlineLvl w:val="0"/>
    </w:pPr>
    <w:rPr>
      <w:b/>
      <w:bCs/>
      <w:sz w:val="34"/>
      <w:szCs w:val="34"/>
    </w:rPr>
  </w:style>
  <w:style w:type="paragraph" w:styleId="2">
    <w:name w:val="heading 2"/>
    <w:basedOn w:val="a"/>
    <w:uiPriority w:val="1"/>
    <w:qFormat/>
    <w:pPr>
      <w:ind w:left="711" w:hanging="575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4794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uiPriority w:val="1"/>
    <w:qFormat/>
    <w:rPr>
      <w:sz w:val="24"/>
      <w:szCs w:val="24"/>
    </w:r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Noto Sans Devanagari"/>
    </w:rPr>
  </w:style>
  <w:style w:type="paragraph" w:styleId="10">
    <w:name w:val="toc 1"/>
    <w:basedOn w:val="a"/>
    <w:uiPriority w:val="1"/>
    <w:qFormat/>
    <w:pPr>
      <w:spacing w:before="252"/>
      <w:ind w:left="779" w:hanging="360"/>
    </w:pPr>
    <w:rPr>
      <w:b/>
      <w:bCs/>
      <w:sz w:val="24"/>
      <w:szCs w:val="24"/>
    </w:rPr>
  </w:style>
  <w:style w:type="paragraph" w:styleId="20">
    <w:name w:val="toc 2"/>
    <w:basedOn w:val="a"/>
    <w:uiPriority w:val="1"/>
    <w:qFormat/>
    <w:pPr>
      <w:spacing w:before="13"/>
      <w:ind w:left="1329" w:hanging="551"/>
    </w:pPr>
    <w:rPr>
      <w:sz w:val="24"/>
      <w:szCs w:val="24"/>
    </w:rPr>
  </w:style>
  <w:style w:type="paragraph" w:styleId="a8">
    <w:name w:val="Title"/>
    <w:basedOn w:val="a"/>
    <w:uiPriority w:val="1"/>
    <w:qFormat/>
    <w:pPr>
      <w:ind w:left="2027" w:right="3448"/>
      <w:jc w:val="center"/>
    </w:pPr>
    <w:rPr>
      <w:b/>
      <w:bCs/>
      <w:sz w:val="41"/>
      <w:szCs w:val="41"/>
    </w:rPr>
  </w:style>
  <w:style w:type="paragraph" w:styleId="a9">
    <w:name w:val="List Paragraph"/>
    <w:basedOn w:val="a"/>
    <w:uiPriority w:val="1"/>
    <w:qFormat/>
    <w:pPr>
      <w:ind w:left="735" w:hanging="204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40"/>
      <w:jc w:val="right"/>
    </w:pPr>
  </w:style>
  <w:style w:type="paragraph" w:customStyle="1" w:styleId="aa">
    <w:name w:val="Верхний и нижний колонтитулы"/>
    <w:basedOn w:val="a"/>
    <w:qFormat/>
  </w:style>
  <w:style w:type="paragraph" w:styleId="ab">
    <w:name w:val="header"/>
    <w:basedOn w:val="aa"/>
  </w:style>
  <w:style w:type="paragraph" w:customStyle="1" w:styleId="ac">
    <w:name w:val="Содержимое врезки"/>
    <w:basedOn w:val="a"/>
    <w:qFormat/>
  </w:style>
  <w:style w:type="paragraph" w:customStyle="1" w:styleId="ad">
    <w:name w:val="Верхний колонтитул слева"/>
    <w:basedOn w:val="ab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annotation reference"/>
    <w:basedOn w:val="a0"/>
    <w:uiPriority w:val="99"/>
    <w:semiHidden/>
    <w:unhideWhenUsed/>
    <w:rsid w:val="0068032B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8032B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8032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8032B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8032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3">
    <w:name w:val="Balloon Text"/>
    <w:basedOn w:val="a"/>
    <w:link w:val="af4"/>
    <w:uiPriority w:val="99"/>
    <w:semiHidden/>
    <w:unhideWhenUsed/>
    <w:rsid w:val="0068032B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68032B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8.xml"/><Relationship Id="rId21" Type="http://schemas.openxmlformats.org/officeDocument/2006/relationships/header" Target="header12.xml"/><Relationship Id="rId42" Type="http://schemas.openxmlformats.org/officeDocument/2006/relationships/image" Target="media/image11.png"/><Relationship Id="rId63" Type="http://schemas.openxmlformats.org/officeDocument/2006/relationships/header" Target="header36.xml"/><Relationship Id="rId84" Type="http://schemas.openxmlformats.org/officeDocument/2006/relationships/hyperlink" Target="https://doi.org/10.1097/gim.0b013e3181bf15e3" TargetMode="External"/><Relationship Id="rId138" Type="http://schemas.openxmlformats.org/officeDocument/2006/relationships/header" Target="header59.xml"/><Relationship Id="rId159" Type="http://schemas.openxmlformats.org/officeDocument/2006/relationships/hyperlink" Target="https://doi.org/10.1186/gm543" TargetMode="External"/><Relationship Id="rId170" Type="http://schemas.openxmlformats.org/officeDocument/2006/relationships/hyperlink" Target="https://doi.org/10.1038/nature22034" TargetMode="External"/><Relationship Id="rId191" Type="http://schemas.openxmlformats.org/officeDocument/2006/relationships/hyperlink" Target="https://doi.org/10.1093/nar/29.1.308" TargetMode="External"/><Relationship Id="rId205" Type="http://schemas.openxmlformats.org/officeDocument/2006/relationships/hyperlink" Target="https://doi.org/10.1186/s13059-019-1847-4" TargetMode="External"/><Relationship Id="rId226" Type="http://schemas.openxmlformats.org/officeDocument/2006/relationships/header" Target="header68.xml"/><Relationship Id="rId107" Type="http://schemas.openxmlformats.org/officeDocument/2006/relationships/hyperlink" Target="https://doi.org/10.1126/science.1138659" TargetMode="External"/><Relationship Id="rId11" Type="http://schemas.openxmlformats.org/officeDocument/2006/relationships/header" Target="header4.xml"/><Relationship Id="rId32" Type="http://schemas.openxmlformats.org/officeDocument/2006/relationships/image" Target="media/image1.png"/><Relationship Id="rId53" Type="http://schemas.openxmlformats.org/officeDocument/2006/relationships/header" Target="header30.xml"/><Relationship Id="rId74" Type="http://schemas.openxmlformats.org/officeDocument/2006/relationships/header" Target="header47.xml"/><Relationship Id="rId128" Type="http://schemas.openxmlformats.org/officeDocument/2006/relationships/hyperlink" Target="https://doi.org/10.1016/j.mne.2018.10.006" TargetMode="External"/><Relationship Id="rId149" Type="http://schemas.openxmlformats.org/officeDocument/2006/relationships/hyperlink" Target="https://doi.org/10.1186/s12575-019-0094-0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doi.org/10.1038/sj.emboj.7601930" TargetMode="External"/><Relationship Id="rId160" Type="http://schemas.openxmlformats.org/officeDocument/2006/relationships/hyperlink" Target="https://blog.goldenhelix.com/the-sate-of-variant-annotation-a-comparison-of-annovar-snpeff-and-vep/" TargetMode="External"/><Relationship Id="rId181" Type="http://schemas.openxmlformats.org/officeDocument/2006/relationships/hyperlink" Target="http://www.bioinformatics.babraham.ac.uk/projects/fastqc/" TargetMode="External"/><Relationship Id="rId216" Type="http://schemas.openxmlformats.org/officeDocument/2006/relationships/hyperlink" Target="https://doi.org/10.1038/s41588-018-0195-8" TargetMode="External"/><Relationship Id="rId22" Type="http://schemas.openxmlformats.org/officeDocument/2006/relationships/header" Target="header13.xml"/><Relationship Id="rId27" Type="http://schemas.openxmlformats.org/officeDocument/2006/relationships/header" Target="header18.xml"/><Relationship Id="rId43" Type="http://schemas.openxmlformats.org/officeDocument/2006/relationships/image" Target="media/image12.png"/><Relationship Id="rId48" Type="http://schemas.openxmlformats.org/officeDocument/2006/relationships/header" Target="header25.xml"/><Relationship Id="rId64" Type="http://schemas.openxmlformats.org/officeDocument/2006/relationships/header" Target="header37.xml"/><Relationship Id="rId69" Type="http://schemas.openxmlformats.org/officeDocument/2006/relationships/header" Target="header42.xml"/><Relationship Id="rId113" Type="http://schemas.openxmlformats.org/officeDocument/2006/relationships/hyperlink" Target="https://doi.org/10.2174/1574893611106020185" TargetMode="External"/><Relationship Id="rId118" Type="http://schemas.openxmlformats.org/officeDocument/2006/relationships/hyperlink" Target="https://doi.org/10.1074/jbc.r116.733899" TargetMode="External"/><Relationship Id="rId134" Type="http://schemas.openxmlformats.org/officeDocument/2006/relationships/hyperlink" Target="https://doi.org/10.1073/pnas.74.12.5463" TargetMode="External"/><Relationship Id="rId139" Type="http://schemas.openxmlformats.org/officeDocument/2006/relationships/header" Target="header60.xml"/><Relationship Id="rId80" Type="http://schemas.openxmlformats.org/officeDocument/2006/relationships/header" Target="header53.xml"/><Relationship Id="rId85" Type="http://schemas.openxmlformats.org/officeDocument/2006/relationships/hyperlink" Target="https://pubmed.ncbi.nlm.nih.gov/25057608" TargetMode="External"/><Relationship Id="rId150" Type="http://schemas.openxmlformats.org/officeDocument/2006/relationships/hyperlink" Target="https://doi.org/10.14806/ej.17.1.200" TargetMode="External"/><Relationship Id="rId155" Type="http://schemas.openxmlformats.org/officeDocument/2006/relationships/hyperlink" Target="https://doi.org/10.1038/s41598-018-36177-7" TargetMode="External"/><Relationship Id="rId171" Type="http://schemas.openxmlformats.org/officeDocument/2006/relationships/hyperlink" Target="https://doi.org/10.1007/s00439-017-1779-6" TargetMode="External"/><Relationship Id="rId176" Type="http://schemas.openxmlformats.org/officeDocument/2006/relationships/hyperlink" Target="https://doi.org/10.1038/nrg3642" TargetMode="External"/><Relationship Id="rId192" Type="http://schemas.openxmlformats.org/officeDocument/2006/relationships/hyperlink" Target="https://doi.org/10.1093/bioinformatics/btq033" TargetMode="External"/><Relationship Id="rId197" Type="http://schemas.openxmlformats.org/officeDocument/2006/relationships/hyperlink" Target="https://doi.org/10.1002/cpbi.5" TargetMode="External"/><Relationship Id="rId206" Type="http://schemas.openxmlformats.org/officeDocument/2006/relationships/hyperlink" Target="https://doi.org/10.1186/s13059-019-1847-4" TargetMode="External"/><Relationship Id="rId227" Type="http://schemas.openxmlformats.org/officeDocument/2006/relationships/fontTable" Target="fontTable.xml"/><Relationship Id="rId201" Type="http://schemas.openxmlformats.org/officeDocument/2006/relationships/header" Target="header65.xml"/><Relationship Id="rId222" Type="http://schemas.openxmlformats.org/officeDocument/2006/relationships/hyperlink" Target="https://doi.org/10.1101/2020.03.09.982967" TargetMode="External"/><Relationship Id="rId12" Type="http://schemas.openxmlformats.org/officeDocument/2006/relationships/header" Target="header5.xml"/><Relationship Id="rId17" Type="http://schemas.openxmlformats.org/officeDocument/2006/relationships/header" Target="header8.xml"/><Relationship Id="rId33" Type="http://schemas.openxmlformats.org/officeDocument/2006/relationships/image" Target="media/image2.png"/><Relationship Id="rId38" Type="http://schemas.openxmlformats.org/officeDocument/2006/relationships/image" Target="media/image7.png"/><Relationship Id="rId59" Type="http://schemas.openxmlformats.org/officeDocument/2006/relationships/header" Target="header32.xml"/><Relationship Id="rId103" Type="http://schemas.openxmlformats.org/officeDocument/2006/relationships/hyperlink" Target="https://www.nature.com/scitable/topicpage/human-chromosome-translocations-and-cancer-23487/" TargetMode="External"/><Relationship Id="rId108" Type="http://schemas.openxmlformats.org/officeDocument/2006/relationships/hyperlink" Target="https://doi.org/10.1177/030006051204000625" TargetMode="External"/><Relationship Id="rId124" Type="http://schemas.openxmlformats.org/officeDocument/2006/relationships/hyperlink" Target="https://doi.org/10.1016/b978-0-12-386456-7.06707-1" TargetMode="External"/><Relationship Id="rId129" Type="http://schemas.openxmlformats.org/officeDocument/2006/relationships/hyperlink" Target="https://www.nature.com/scitable/topicpage/microarray-based-comparative-genomic-hybridization-acgh-45432/" TargetMode="External"/><Relationship Id="rId54" Type="http://schemas.openxmlformats.org/officeDocument/2006/relationships/image" Target="media/image15.png"/><Relationship Id="rId70" Type="http://schemas.openxmlformats.org/officeDocument/2006/relationships/header" Target="header43.xml"/><Relationship Id="rId75" Type="http://schemas.openxmlformats.org/officeDocument/2006/relationships/header" Target="header48.xml"/><Relationship Id="rId91" Type="http://schemas.openxmlformats.org/officeDocument/2006/relationships/hyperlink" Target="https://doi.org/10.1093/nar/gku1205" TargetMode="External"/><Relationship Id="rId96" Type="http://schemas.openxmlformats.org/officeDocument/2006/relationships/header" Target="header55.xml"/><Relationship Id="rId140" Type="http://schemas.openxmlformats.org/officeDocument/2006/relationships/hyperlink" Target="https://doi.org/10.1093/hmg/ddq333" TargetMode="External"/><Relationship Id="rId145" Type="http://schemas.openxmlformats.org/officeDocument/2006/relationships/hyperlink" Target="https://doi.org/10.1093/nar/gkx1153" TargetMode="External"/><Relationship Id="rId161" Type="http://schemas.openxmlformats.org/officeDocument/2006/relationships/hyperlink" Target="https://blog.goldenhelix.com/the-sate-of-variant-annotation-a-comparison-of-annovar-snpeff-and-vep/" TargetMode="External"/><Relationship Id="rId166" Type="http://schemas.openxmlformats.org/officeDocument/2006/relationships/hyperlink" Target="https://doi.org/10.1038/ng.3592" TargetMode="External"/><Relationship Id="rId182" Type="http://schemas.openxmlformats.org/officeDocument/2006/relationships/hyperlink" Target="http://www.bioinformatics.babraham.ac.uk/projects/fastqc/" TargetMode="External"/><Relationship Id="rId187" Type="http://schemas.openxmlformats.org/officeDocument/2006/relationships/hyperlink" Target="http://broadinstitute.github.io/picard/" TargetMode="External"/><Relationship Id="rId217" Type="http://schemas.openxmlformats.org/officeDocument/2006/relationships/hyperlink" Target="https://doi.org/10.1128/jvi.01413-1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hyperlink" Target="https://doi.org/10.1016/j.bcmd.2017.12.002" TargetMode="External"/><Relationship Id="rId23" Type="http://schemas.openxmlformats.org/officeDocument/2006/relationships/header" Target="header14.xml"/><Relationship Id="rId28" Type="http://schemas.openxmlformats.org/officeDocument/2006/relationships/header" Target="header19.xml"/><Relationship Id="rId49" Type="http://schemas.openxmlformats.org/officeDocument/2006/relationships/header" Target="header26.xml"/><Relationship Id="rId114" Type="http://schemas.openxmlformats.org/officeDocument/2006/relationships/hyperlink" Target="https://doi.org/10.1093/nar/15.20.8125" TargetMode="External"/><Relationship Id="rId119" Type="http://schemas.openxmlformats.org/officeDocument/2006/relationships/hyperlink" Target="https://doi.org/10.1007/s13353-018-0444-7" TargetMode="External"/><Relationship Id="rId44" Type="http://schemas.openxmlformats.org/officeDocument/2006/relationships/image" Target="media/image13.png"/><Relationship Id="rId60" Type="http://schemas.openxmlformats.org/officeDocument/2006/relationships/header" Target="header33.xml"/><Relationship Id="rId65" Type="http://schemas.openxmlformats.org/officeDocument/2006/relationships/header" Target="header38.xml"/><Relationship Id="rId81" Type="http://schemas.openxmlformats.org/officeDocument/2006/relationships/header" Target="header54.xml"/><Relationship Id="rId86" Type="http://schemas.openxmlformats.org/officeDocument/2006/relationships/hyperlink" Target="https://doi.org/10.1371/journal.pmed.1002191" TargetMode="External"/><Relationship Id="rId130" Type="http://schemas.openxmlformats.org/officeDocument/2006/relationships/hyperlink" Target="https://www.nature.com/scitable/topicpage/microarray-based-comparative-genomic-hybridization-acgh-45432/" TargetMode="External"/><Relationship Id="rId135" Type="http://schemas.openxmlformats.org/officeDocument/2006/relationships/hyperlink" Target="https://doi.org/10.1038/nrg.2016.49" TargetMode="External"/><Relationship Id="rId151" Type="http://schemas.openxmlformats.org/officeDocument/2006/relationships/hyperlink" Target="https://doi.org/10.1002/0471250953.bi1110s43" TargetMode="External"/><Relationship Id="rId156" Type="http://schemas.openxmlformats.org/officeDocument/2006/relationships/header" Target="header61.xml"/><Relationship Id="rId177" Type="http://schemas.openxmlformats.org/officeDocument/2006/relationships/hyperlink" Target="https://doi.org/10.1134/s1022795419100089" TargetMode="External"/><Relationship Id="rId198" Type="http://schemas.openxmlformats.org/officeDocument/2006/relationships/hyperlink" Target="https://doi.org/10.1038%2Fnature15393" TargetMode="External"/><Relationship Id="rId172" Type="http://schemas.openxmlformats.org/officeDocument/2006/relationships/hyperlink" Target="https://doi.org/10.1007/s00439-017-1779-6" TargetMode="External"/><Relationship Id="rId193" Type="http://schemas.openxmlformats.org/officeDocument/2006/relationships/hyperlink" Target="https://doi.org/10.1093/bioinformatics/btq033" TargetMode="External"/><Relationship Id="rId202" Type="http://schemas.openxmlformats.org/officeDocument/2006/relationships/header" Target="header66.xml"/><Relationship Id="rId207" Type="http://schemas.openxmlformats.org/officeDocument/2006/relationships/hyperlink" Target="https://doi.org/10.1038/nature19057" TargetMode="External"/><Relationship Id="rId223" Type="http://schemas.openxmlformats.org/officeDocument/2006/relationships/hyperlink" Target="https://doi.org/10.1101/gr.234948.118" TargetMode="External"/><Relationship Id="rId228" Type="http://schemas.microsoft.com/office/2011/relationships/people" Target="people.xml"/><Relationship Id="rId13" Type="http://schemas.openxmlformats.org/officeDocument/2006/relationships/header" Target="header6.xml"/><Relationship Id="rId18" Type="http://schemas.openxmlformats.org/officeDocument/2006/relationships/header" Target="header9.xml"/><Relationship Id="rId39" Type="http://schemas.openxmlformats.org/officeDocument/2006/relationships/image" Target="media/image8.png"/><Relationship Id="rId109" Type="http://schemas.openxmlformats.org/officeDocument/2006/relationships/hyperlink" Target="https://doi.org/10.1186/s12929-015-0138-y" TargetMode="External"/><Relationship Id="rId34" Type="http://schemas.openxmlformats.org/officeDocument/2006/relationships/image" Target="media/image3.png"/><Relationship Id="rId50" Type="http://schemas.openxmlformats.org/officeDocument/2006/relationships/header" Target="header27.xml"/><Relationship Id="rId55" Type="http://schemas.openxmlformats.org/officeDocument/2006/relationships/image" Target="media/image16.png"/><Relationship Id="rId76" Type="http://schemas.openxmlformats.org/officeDocument/2006/relationships/header" Target="header49.xml"/><Relationship Id="rId97" Type="http://schemas.openxmlformats.org/officeDocument/2006/relationships/header" Target="header56.xml"/><Relationship Id="rId104" Type="http://schemas.openxmlformats.org/officeDocument/2006/relationships/hyperlink" Target="https://www.nature.com/scitable/topicpage/human-chromosome-translocations-and-cancer-23487/" TargetMode="External"/><Relationship Id="rId120" Type="http://schemas.openxmlformats.org/officeDocument/2006/relationships/hyperlink" Target="https://doi.org/10.1007/s13353-018-0444-7" TargetMode="External"/><Relationship Id="rId125" Type="http://schemas.openxmlformats.org/officeDocument/2006/relationships/hyperlink" Target="https://pubmed.ncbi.nlm.nih.gov/26835331" TargetMode="External"/><Relationship Id="rId141" Type="http://schemas.openxmlformats.org/officeDocument/2006/relationships/hyperlink" Target="https://doi.org/10.1093/hmg/ddq333" TargetMode="External"/><Relationship Id="rId146" Type="http://schemas.openxmlformats.org/officeDocument/2006/relationships/hyperlink" Target="https://doi.org/10.1038/s41598-020-59026-y" TargetMode="External"/><Relationship Id="rId167" Type="http://schemas.openxmlformats.org/officeDocument/2006/relationships/hyperlink" Target="https://doi.org/10.1002/humu.23220" TargetMode="External"/><Relationship Id="rId188" Type="http://schemas.openxmlformats.org/officeDocument/2006/relationships/hyperlink" Target="http://broadinstitute.github.io/picard/" TargetMode="External"/><Relationship Id="rId7" Type="http://schemas.openxmlformats.org/officeDocument/2006/relationships/endnotes" Target="endnotes.xml"/><Relationship Id="rId71" Type="http://schemas.openxmlformats.org/officeDocument/2006/relationships/header" Target="header44.xml"/><Relationship Id="rId92" Type="http://schemas.openxmlformats.org/officeDocument/2006/relationships/hyperlink" Target="https://doi.org/10.1093/nar/gku1205" TargetMode="External"/><Relationship Id="rId162" Type="http://schemas.openxmlformats.org/officeDocument/2006/relationships/hyperlink" Target="https://doi.org/10.1002/humu.23763" TargetMode="External"/><Relationship Id="rId183" Type="http://schemas.openxmlformats.org/officeDocument/2006/relationships/hyperlink" Target="https://doi.org/10.1038/nmeth.1923" TargetMode="External"/><Relationship Id="rId213" Type="http://schemas.openxmlformats.org/officeDocument/2006/relationships/hyperlink" Target="https://doi.org/10.1016/j.bcmd.2017.12.002" TargetMode="External"/><Relationship Id="rId218" Type="http://schemas.openxmlformats.org/officeDocument/2006/relationships/hyperlink" Target="https://doi.org/10.1128/jvi.01413-17" TargetMode="External"/><Relationship Id="rId2" Type="http://schemas.openxmlformats.org/officeDocument/2006/relationships/numbering" Target="numbering.xml"/><Relationship Id="rId29" Type="http://schemas.openxmlformats.org/officeDocument/2006/relationships/header" Target="header20.xml"/><Relationship Id="rId24" Type="http://schemas.openxmlformats.org/officeDocument/2006/relationships/header" Target="header15.xml"/><Relationship Id="rId40" Type="http://schemas.openxmlformats.org/officeDocument/2006/relationships/image" Target="media/image9.png"/><Relationship Id="rId45" Type="http://schemas.openxmlformats.org/officeDocument/2006/relationships/image" Target="media/image14.png"/><Relationship Id="rId66" Type="http://schemas.openxmlformats.org/officeDocument/2006/relationships/header" Target="header39.xml"/><Relationship Id="rId87" Type="http://schemas.openxmlformats.org/officeDocument/2006/relationships/hyperlink" Target="https://doi.org/10.1016/j.jval.2015.05.008" TargetMode="External"/><Relationship Id="rId110" Type="http://schemas.openxmlformats.org/officeDocument/2006/relationships/hyperlink" Target="https://doi.org/10.1186/s12929-015-0138-y" TargetMode="External"/><Relationship Id="rId115" Type="http://schemas.openxmlformats.org/officeDocument/2006/relationships/hyperlink" Target="https://doi.org/10.1093/nar/15.20.8125" TargetMode="External"/><Relationship Id="rId131" Type="http://schemas.openxmlformats.org/officeDocument/2006/relationships/hyperlink" Target="https://doi.org/10.1038/nrg2335" TargetMode="External"/><Relationship Id="rId136" Type="http://schemas.openxmlformats.org/officeDocument/2006/relationships/hyperlink" Target="https://doi.org/10.1038/nrg.2016.49" TargetMode="External"/><Relationship Id="rId157" Type="http://schemas.openxmlformats.org/officeDocument/2006/relationships/header" Target="header62.xml"/><Relationship Id="rId178" Type="http://schemas.openxmlformats.org/officeDocument/2006/relationships/hyperlink" Target="https://doi.org/10.1134/s1022795419100089" TargetMode="External"/><Relationship Id="rId61" Type="http://schemas.openxmlformats.org/officeDocument/2006/relationships/header" Target="header34.xml"/><Relationship Id="rId82" Type="http://schemas.openxmlformats.org/officeDocument/2006/relationships/hyperlink" Target="https://doi.org/10.1038/sj.mp.4001622" TargetMode="External"/><Relationship Id="rId152" Type="http://schemas.openxmlformats.org/officeDocument/2006/relationships/hyperlink" Target="https://doi.org/10.1186/s12859-016-1097-3" TargetMode="External"/><Relationship Id="rId173" Type="http://schemas.openxmlformats.org/officeDocument/2006/relationships/hyperlink" Target="https://www.medgen-journal.ru/jour/article/view/308/224" TargetMode="External"/><Relationship Id="rId194" Type="http://schemas.openxmlformats.org/officeDocument/2006/relationships/hyperlink" Target="https://doi.org/10.1186/s13059-016-0974-4" TargetMode="External"/><Relationship Id="rId199" Type="http://schemas.openxmlformats.org/officeDocument/2006/relationships/hyperlink" Target="https://doi.org/10.1002/humu.22932" TargetMode="External"/><Relationship Id="rId203" Type="http://schemas.openxmlformats.org/officeDocument/2006/relationships/hyperlink" Target="https://doi.org/10.1038/gim.2013.176" TargetMode="External"/><Relationship Id="rId208" Type="http://schemas.openxmlformats.org/officeDocument/2006/relationships/hyperlink" Target="https://github.com/regnveig/labjournal/tree/master/tools/Scissors" TargetMode="External"/><Relationship Id="rId229" Type="http://schemas.openxmlformats.org/officeDocument/2006/relationships/theme" Target="theme/theme1.xml"/><Relationship Id="rId19" Type="http://schemas.openxmlformats.org/officeDocument/2006/relationships/header" Target="header10.xml"/><Relationship Id="rId224" Type="http://schemas.openxmlformats.org/officeDocument/2006/relationships/hyperlink" Target="https://doi.org/10.1101/gr.234948.118" TargetMode="External"/><Relationship Id="rId14" Type="http://schemas.openxmlformats.org/officeDocument/2006/relationships/comments" Target="comments.xml"/><Relationship Id="rId30" Type="http://schemas.openxmlformats.org/officeDocument/2006/relationships/header" Target="header21.xml"/><Relationship Id="rId35" Type="http://schemas.openxmlformats.org/officeDocument/2006/relationships/image" Target="media/image4.png"/><Relationship Id="rId56" Type="http://schemas.openxmlformats.org/officeDocument/2006/relationships/image" Target="media/image17.png"/><Relationship Id="rId77" Type="http://schemas.openxmlformats.org/officeDocument/2006/relationships/header" Target="header50.xml"/><Relationship Id="rId100" Type="http://schemas.openxmlformats.org/officeDocument/2006/relationships/hyperlink" Target="https://doi.org/10.1038/s41576-018-0007-0" TargetMode="External"/><Relationship Id="rId105" Type="http://schemas.openxmlformats.org/officeDocument/2006/relationships/hyperlink" Target="https://doi.org/10.1126/science.1101160" TargetMode="External"/><Relationship Id="rId126" Type="http://schemas.openxmlformats.org/officeDocument/2006/relationships/hyperlink" Target="https://pubmed.ncbi.nlm.nih.gov/26835331" TargetMode="External"/><Relationship Id="rId147" Type="http://schemas.openxmlformats.org/officeDocument/2006/relationships/hyperlink" Target="https://doi.org/10.1126/science.1181369" TargetMode="External"/><Relationship Id="rId168" Type="http://schemas.openxmlformats.org/officeDocument/2006/relationships/hyperlink" Target="https://doi.org/10.1002/humu.23220" TargetMode="External"/><Relationship Id="rId8" Type="http://schemas.openxmlformats.org/officeDocument/2006/relationships/header" Target="header1.xml"/><Relationship Id="rId51" Type="http://schemas.openxmlformats.org/officeDocument/2006/relationships/header" Target="header28.xml"/><Relationship Id="rId72" Type="http://schemas.openxmlformats.org/officeDocument/2006/relationships/header" Target="header45.xml"/><Relationship Id="rId93" Type="http://schemas.openxmlformats.org/officeDocument/2006/relationships/hyperlink" Target="http://www.orpha.net/" TargetMode="External"/><Relationship Id="rId98" Type="http://schemas.openxmlformats.org/officeDocument/2006/relationships/hyperlink" Target="https://doi.org/10.1016/j.gendis.2018.01.002" TargetMode="External"/><Relationship Id="rId121" Type="http://schemas.openxmlformats.org/officeDocument/2006/relationships/hyperlink" Target="https://pubmed.ncbi.nlm.nih.gov/18428280" TargetMode="External"/><Relationship Id="rId142" Type="http://schemas.openxmlformats.org/officeDocument/2006/relationships/hyperlink" Target="https://doi.org/10.5858/arpa.2016-0501-ra" TargetMode="External"/><Relationship Id="rId163" Type="http://schemas.openxmlformats.org/officeDocument/2006/relationships/hyperlink" Target="https://doi.org/10.1038/s41586-020-2308-7" TargetMode="External"/><Relationship Id="rId184" Type="http://schemas.openxmlformats.org/officeDocument/2006/relationships/hyperlink" Target="https://doi.org/10.1093/bioinformatics/btp324" TargetMode="External"/><Relationship Id="rId189" Type="http://schemas.openxmlformats.org/officeDocument/2006/relationships/hyperlink" Target="https://doi.org/10.1186/s12859-019-3169-7" TargetMode="External"/><Relationship Id="rId219" Type="http://schemas.openxmlformats.org/officeDocument/2006/relationships/hyperlink" Target="https://doi.org/10.1016/j.cell.2014.11.021" TargetMode="External"/><Relationship Id="rId3" Type="http://schemas.openxmlformats.org/officeDocument/2006/relationships/styles" Target="styles.xml"/><Relationship Id="rId214" Type="http://schemas.openxmlformats.org/officeDocument/2006/relationships/hyperlink" Target="https://doi.org/10.1016/j.ymeth.2017.04.004" TargetMode="External"/><Relationship Id="rId25" Type="http://schemas.openxmlformats.org/officeDocument/2006/relationships/header" Target="header16.xml"/><Relationship Id="rId46" Type="http://schemas.openxmlformats.org/officeDocument/2006/relationships/header" Target="header23.xml"/><Relationship Id="rId67" Type="http://schemas.openxmlformats.org/officeDocument/2006/relationships/header" Target="header40.xml"/><Relationship Id="rId116" Type="http://schemas.openxmlformats.org/officeDocument/2006/relationships/header" Target="header57.xml"/><Relationship Id="rId137" Type="http://schemas.openxmlformats.org/officeDocument/2006/relationships/hyperlink" Target="https://doi.org/10.1002/mgg3.674" TargetMode="External"/><Relationship Id="rId158" Type="http://schemas.openxmlformats.org/officeDocument/2006/relationships/hyperlink" Target="https://doi.org/10.1186/gm543" TargetMode="External"/><Relationship Id="rId20" Type="http://schemas.openxmlformats.org/officeDocument/2006/relationships/header" Target="header11.xml"/><Relationship Id="rId41" Type="http://schemas.openxmlformats.org/officeDocument/2006/relationships/image" Target="media/image10.png"/><Relationship Id="rId62" Type="http://schemas.openxmlformats.org/officeDocument/2006/relationships/header" Target="header35.xml"/><Relationship Id="rId83" Type="http://schemas.openxmlformats.org/officeDocument/2006/relationships/hyperlink" Target="https://doi.org/10.1186/1750-1172-5-11" TargetMode="External"/><Relationship Id="rId88" Type="http://schemas.openxmlformats.org/officeDocument/2006/relationships/hyperlink" Target="https://doi.org/10.1038/ng1255" TargetMode="External"/><Relationship Id="rId111" Type="http://schemas.openxmlformats.org/officeDocument/2006/relationships/hyperlink" Target="https://doi.org/10.1186/s13059-016-1110-1" TargetMode="External"/><Relationship Id="rId132" Type="http://schemas.openxmlformats.org/officeDocument/2006/relationships/hyperlink" Target="https://doi.org/10.1038/nrg2335" TargetMode="External"/><Relationship Id="rId153" Type="http://schemas.openxmlformats.org/officeDocument/2006/relationships/hyperlink" Target="https://doi.org/10.1038/gim.2015.30" TargetMode="External"/><Relationship Id="rId174" Type="http://schemas.openxmlformats.org/officeDocument/2006/relationships/hyperlink" Target="https://www.medgen-journal.ru/jour/article/view/308/224" TargetMode="External"/><Relationship Id="rId179" Type="http://schemas.openxmlformats.org/officeDocument/2006/relationships/header" Target="header63.xml"/><Relationship Id="rId195" Type="http://schemas.openxmlformats.org/officeDocument/2006/relationships/hyperlink" Target="https://doi.org/10.1093/nar/gkq603" TargetMode="External"/><Relationship Id="rId209" Type="http://schemas.openxmlformats.org/officeDocument/2006/relationships/hyperlink" Target="https://github.com/regnveig/labjournal/tree/master/tools/Scissors" TargetMode="External"/><Relationship Id="rId190" Type="http://schemas.openxmlformats.org/officeDocument/2006/relationships/hyperlink" Target="https://doi.org/10.1186/s12859-019-3169-7" TargetMode="External"/><Relationship Id="rId204" Type="http://schemas.openxmlformats.org/officeDocument/2006/relationships/hyperlink" Target="https://doi.org/10.1038/gim.2013.176" TargetMode="External"/><Relationship Id="rId220" Type="http://schemas.openxmlformats.org/officeDocument/2006/relationships/hyperlink" Target="https://doi.org/10.1016/j.cell.2014.11.021" TargetMode="External"/><Relationship Id="rId225" Type="http://schemas.openxmlformats.org/officeDocument/2006/relationships/header" Target="header67.xml"/><Relationship Id="rId15" Type="http://schemas.microsoft.com/office/2011/relationships/commentsExtended" Target="commentsExtended.xml"/><Relationship Id="rId36" Type="http://schemas.openxmlformats.org/officeDocument/2006/relationships/image" Target="media/image5.png"/><Relationship Id="rId57" Type="http://schemas.openxmlformats.org/officeDocument/2006/relationships/image" Target="media/image18.png"/><Relationship Id="rId106" Type="http://schemas.openxmlformats.org/officeDocument/2006/relationships/hyperlink" Target="https://doi.org/10.1126/science.1101160" TargetMode="External"/><Relationship Id="rId127" Type="http://schemas.openxmlformats.org/officeDocument/2006/relationships/hyperlink" Target="https://doi.org/10.1016/j.mne.2018.10.006" TargetMode="External"/><Relationship Id="rId10" Type="http://schemas.openxmlformats.org/officeDocument/2006/relationships/header" Target="header3.xml"/><Relationship Id="rId31" Type="http://schemas.openxmlformats.org/officeDocument/2006/relationships/header" Target="header22.xml"/><Relationship Id="rId52" Type="http://schemas.openxmlformats.org/officeDocument/2006/relationships/header" Target="header29.xml"/><Relationship Id="rId73" Type="http://schemas.openxmlformats.org/officeDocument/2006/relationships/header" Target="header46.xml"/><Relationship Id="rId78" Type="http://schemas.openxmlformats.org/officeDocument/2006/relationships/header" Target="header51.xml"/><Relationship Id="rId94" Type="http://schemas.openxmlformats.org/officeDocument/2006/relationships/hyperlink" Target="http://www.orpha.net/" TargetMode="External"/><Relationship Id="rId99" Type="http://schemas.openxmlformats.org/officeDocument/2006/relationships/hyperlink" Target="https://doi.org/10.1038/tp.2011.61" TargetMode="External"/><Relationship Id="rId101" Type="http://schemas.openxmlformats.org/officeDocument/2006/relationships/hyperlink" Target="https://doi.org/10.1038/s41576-018-0007-0" TargetMode="External"/><Relationship Id="rId122" Type="http://schemas.openxmlformats.org/officeDocument/2006/relationships/hyperlink" Target="https://pubmed.ncbi.nlm.nih.gov/18428280" TargetMode="External"/><Relationship Id="rId143" Type="http://schemas.openxmlformats.org/officeDocument/2006/relationships/hyperlink" Target="https://doi.org/10.5858/arpa.2016-0501-ra" TargetMode="External"/><Relationship Id="rId148" Type="http://schemas.openxmlformats.org/officeDocument/2006/relationships/hyperlink" Target="https://doi.org/10.1126/science.1181369" TargetMode="External"/><Relationship Id="rId164" Type="http://schemas.openxmlformats.org/officeDocument/2006/relationships/hyperlink" Target="https://doi.org/10.1038/s41586-020-2308-7" TargetMode="External"/><Relationship Id="rId169" Type="http://schemas.openxmlformats.org/officeDocument/2006/relationships/hyperlink" Target="https://doi.org/10.1038/nature22034" TargetMode="External"/><Relationship Id="rId185" Type="http://schemas.openxmlformats.org/officeDocument/2006/relationships/hyperlink" Target="https://doi.org/10.1093/bioinformatics/btp324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80" Type="http://schemas.openxmlformats.org/officeDocument/2006/relationships/header" Target="header64.xml"/><Relationship Id="rId210" Type="http://schemas.openxmlformats.org/officeDocument/2006/relationships/hyperlink" Target="https://pubmed.ncbi.nlm.nih.gov/163658" TargetMode="External"/><Relationship Id="rId215" Type="http://schemas.openxmlformats.org/officeDocument/2006/relationships/hyperlink" Target="https://doi.org/10.1038/s41588-018-0195-8" TargetMode="External"/><Relationship Id="rId26" Type="http://schemas.openxmlformats.org/officeDocument/2006/relationships/header" Target="header17.xml"/><Relationship Id="rId47" Type="http://schemas.openxmlformats.org/officeDocument/2006/relationships/header" Target="header24.xml"/><Relationship Id="rId68" Type="http://schemas.openxmlformats.org/officeDocument/2006/relationships/header" Target="header41.xml"/><Relationship Id="rId89" Type="http://schemas.openxmlformats.org/officeDocument/2006/relationships/hyperlink" Target="https://doi.org/10.1016/S1474-4422(11)70001-1" TargetMode="External"/><Relationship Id="rId112" Type="http://schemas.openxmlformats.org/officeDocument/2006/relationships/hyperlink" Target="https://doi.org/10.2174/1574893611106020185" TargetMode="External"/><Relationship Id="rId133" Type="http://schemas.openxmlformats.org/officeDocument/2006/relationships/hyperlink" Target="https://doi.org/10.3390/ijms13033245" TargetMode="External"/><Relationship Id="rId154" Type="http://schemas.openxmlformats.org/officeDocument/2006/relationships/hyperlink" Target="https://doi.org/10.1038/s41598-018-36177-7" TargetMode="External"/><Relationship Id="rId175" Type="http://schemas.openxmlformats.org/officeDocument/2006/relationships/hyperlink" Target="https://doi.org/10.1016/j.ajhg.2020.04.016" TargetMode="External"/><Relationship Id="rId196" Type="http://schemas.openxmlformats.org/officeDocument/2006/relationships/hyperlink" Target="https://doi.org/10.1002/cpbi.5" TargetMode="External"/><Relationship Id="rId200" Type="http://schemas.openxmlformats.org/officeDocument/2006/relationships/hyperlink" Target="https://doi.org/10.1002/humu.22932" TargetMode="External"/><Relationship Id="rId16" Type="http://schemas.openxmlformats.org/officeDocument/2006/relationships/header" Target="header7.xml"/><Relationship Id="rId221" Type="http://schemas.openxmlformats.org/officeDocument/2006/relationships/hyperlink" Target="https://doi.org/10.1073/pnas.1901244116" TargetMode="External"/><Relationship Id="rId37" Type="http://schemas.openxmlformats.org/officeDocument/2006/relationships/image" Target="media/image6.png"/><Relationship Id="rId58" Type="http://schemas.openxmlformats.org/officeDocument/2006/relationships/header" Target="header31.xml"/><Relationship Id="rId79" Type="http://schemas.openxmlformats.org/officeDocument/2006/relationships/header" Target="header52.xml"/><Relationship Id="rId102" Type="http://schemas.openxmlformats.org/officeDocument/2006/relationships/hyperlink" Target="https://doi.org/10.1097/maj.0b013e31811ec1b4" TargetMode="External"/><Relationship Id="rId123" Type="http://schemas.openxmlformats.org/officeDocument/2006/relationships/hyperlink" Target="https://doi.org/10.1016/b978-0-12-386456-7.06707-1" TargetMode="External"/><Relationship Id="rId144" Type="http://schemas.openxmlformats.org/officeDocument/2006/relationships/hyperlink" Target="https://doi.org/10.1093/nar/gkx1153" TargetMode="External"/><Relationship Id="rId90" Type="http://schemas.openxmlformats.org/officeDocument/2006/relationships/hyperlink" Target="https://doi.org/10.1016/S1474-4422(11)70001-1" TargetMode="External"/><Relationship Id="rId165" Type="http://schemas.openxmlformats.org/officeDocument/2006/relationships/hyperlink" Target="https://doi.org/10.1038/ng.3592" TargetMode="External"/><Relationship Id="rId186" Type="http://schemas.openxmlformats.org/officeDocument/2006/relationships/hyperlink" Target="https://doi.org/10.1093/bioinformatics/btp352" TargetMode="External"/><Relationship Id="rId211" Type="http://schemas.openxmlformats.org/officeDocument/2006/relationships/hyperlink" Target="https://pubmed.ncbi.nlm.nih.gov/1636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0E2FB-BADC-4B5D-BDBA-44CFA1F8E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47</Pages>
  <Words>17960</Words>
  <Characters>102373</Characters>
  <Application>Microsoft Office Word</Application>
  <DocSecurity>0</DocSecurity>
  <Lines>853</Lines>
  <Paragraphs>240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Фишман Вениамин Семенович</cp:lastModifiedBy>
  <cp:revision>3</cp:revision>
  <dcterms:created xsi:type="dcterms:W3CDTF">2020-12-01T01:19:00Z</dcterms:created>
  <dcterms:modified xsi:type="dcterms:W3CDTF">2021-02-02T03:50:00Z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astSaved">
    <vt:filetime>2021-01-29T00:00:00Z</vt:filetime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